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256A0" w14:textId="31A956AC"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Funky Town Fancy Pandas Budget Proposal 1.0.0-2014</w:t>
      </w:r>
    </w:p>
    <w:p w14:paraId="5C7AC2D9" w14:textId="486ECAEB" w:rsidR="009A79F7" w:rsidRPr="009A79F7" w:rsidRDefault="009A79F7" w:rsidP="00B36FDE">
      <w:pPr>
        <w:spacing w:after="0" w:line="240" w:lineRule="auto"/>
        <w:contextualSpacing/>
        <w:jc w:val="right"/>
        <w:rPr>
          <w:rFonts w:ascii="Times New Roman" w:hAnsi="Times New Roman" w:cs="Times New Roman"/>
        </w:rPr>
      </w:pPr>
      <w:r w:rsidRPr="009A79F7">
        <w:rPr>
          <w:rFonts w:ascii="Times New Roman" w:hAnsi="Times New Roman" w:cs="Times New Roman"/>
        </w:rPr>
        <w:t>(Revision October 7, 2014)</w:t>
      </w:r>
    </w:p>
    <w:p w14:paraId="6C91D4EC" w14:textId="77777777" w:rsidR="009A79F7" w:rsidRDefault="009A79F7" w:rsidP="00B36FDE">
      <w:pPr>
        <w:spacing w:after="0" w:line="240" w:lineRule="auto"/>
        <w:contextualSpacing/>
        <w:rPr>
          <w:rFonts w:ascii="Times New Roman" w:hAnsi="Times New Roman" w:cs="Times New Roman"/>
          <w:sz w:val="40"/>
        </w:rPr>
      </w:pPr>
    </w:p>
    <w:p w14:paraId="5D6B6951" w14:textId="77777777" w:rsidR="009A79F7" w:rsidRPr="00624902" w:rsidRDefault="009A79F7" w:rsidP="00B36FDE">
      <w:pPr>
        <w:spacing w:after="0" w:line="240" w:lineRule="auto"/>
        <w:contextualSpacing/>
        <w:rPr>
          <w:rFonts w:ascii="Times New Roman" w:hAnsi="Times New Roman" w:cs="Times New Roman"/>
          <w:sz w:val="40"/>
        </w:rPr>
      </w:pPr>
    </w:p>
    <w:p w14:paraId="4336EFEC" w14:textId="77777777" w:rsidR="00745B6B" w:rsidRPr="009A79F7" w:rsidRDefault="00DB4F5D" w:rsidP="00B36FDE">
      <w:pPr>
        <w:spacing w:after="0" w:line="240" w:lineRule="auto"/>
        <w:contextualSpacing/>
        <w:rPr>
          <w:rFonts w:ascii="Times New Roman" w:hAnsi="Times New Roman" w:cs="Times New Roman"/>
          <w:b/>
          <w:sz w:val="28"/>
          <w:szCs w:val="28"/>
        </w:rPr>
      </w:pPr>
      <w:r w:rsidRPr="009A79F7">
        <w:rPr>
          <w:rFonts w:ascii="Times New Roman" w:hAnsi="Times New Roman" w:cs="Times New Roman"/>
          <w:b/>
          <w:sz w:val="28"/>
          <w:szCs w:val="28"/>
        </w:rPr>
        <w:t>Budget Proposal</w:t>
      </w:r>
    </w:p>
    <w:p w14:paraId="2D9F0D59" w14:textId="77777777" w:rsidR="00DB4F5D" w:rsidRPr="009A79F7" w:rsidRDefault="00DB4F5D" w:rsidP="00B36FDE">
      <w:pPr>
        <w:spacing w:after="0" w:line="240" w:lineRule="auto"/>
        <w:contextualSpacing/>
        <w:rPr>
          <w:rFonts w:ascii="Times New Roman" w:hAnsi="Times New Roman" w:cs="Times New Roman"/>
          <w:b/>
          <w:sz w:val="28"/>
          <w:szCs w:val="28"/>
        </w:rPr>
      </w:pPr>
      <w:proofErr w:type="gramStart"/>
      <w:r w:rsidRPr="009A79F7">
        <w:rPr>
          <w:rFonts w:ascii="Times New Roman" w:hAnsi="Times New Roman" w:cs="Times New Roman"/>
          <w:b/>
          <w:sz w:val="28"/>
          <w:szCs w:val="28"/>
        </w:rPr>
        <w:t>for</w:t>
      </w:r>
      <w:proofErr w:type="gramEnd"/>
      <w:r w:rsidRPr="009A79F7">
        <w:rPr>
          <w:rFonts w:ascii="Times New Roman" w:hAnsi="Times New Roman" w:cs="Times New Roman"/>
          <w:b/>
          <w:sz w:val="28"/>
          <w:szCs w:val="28"/>
        </w:rPr>
        <w:t xml:space="preserve"> Autonomous Panda System</w:t>
      </w:r>
    </w:p>
    <w:p w14:paraId="2B0C6717" w14:textId="0DC58EB0" w:rsidR="008D0946" w:rsidRPr="009A79F7" w:rsidRDefault="008D0946" w:rsidP="00B36FDE">
      <w:pPr>
        <w:spacing w:after="0" w:line="240" w:lineRule="auto"/>
        <w:contextualSpacing/>
        <w:rPr>
          <w:rFonts w:ascii="Times New Roman" w:hAnsi="Times New Roman" w:cs="Times New Roman"/>
          <w:b/>
          <w:sz w:val="28"/>
          <w:szCs w:val="28"/>
        </w:rPr>
      </w:pPr>
    </w:p>
    <w:p w14:paraId="15DBA5F7" w14:textId="77777777" w:rsidR="008D0946" w:rsidRPr="00624902" w:rsidRDefault="008D0946" w:rsidP="00B36FDE">
      <w:pPr>
        <w:spacing w:after="0" w:line="240" w:lineRule="auto"/>
        <w:contextualSpacing/>
        <w:rPr>
          <w:rFonts w:ascii="Times New Roman" w:hAnsi="Times New Roman" w:cs="Times New Roman"/>
        </w:rPr>
      </w:pPr>
    </w:p>
    <w:p w14:paraId="267AA895" w14:textId="77777777" w:rsidR="008D0946" w:rsidRPr="00624902" w:rsidRDefault="008D0946" w:rsidP="00B36FDE">
      <w:pPr>
        <w:spacing w:after="0" w:line="240" w:lineRule="auto"/>
        <w:contextualSpacing/>
        <w:rPr>
          <w:rFonts w:ascii="Times New Roman" w:hAnsi="Times New Roman" w:cs="Times New Roman"/>
        </w:rPr>
      </w:pPr>
    </w:p>
    <w:p w14:paraId="4AA22A47" w14:textId="77777777" w:rsidR="008D0946" w:rsidRPr="00624902" w:rsidRDefault="008D0946" w:rsidP="00B36FDE">
      <w:pPr>
        <w:spacing w:after="0" w:line="240" w:lineRule="auto"/>
        <w:contextualSpacing/>
        <w:rPr>
          <w:rFonts w:ascii="Times New Roman" w:hAnsi="Times New Roman" w:cs="Times New Roman"/>
        </w:rPr>
      </w:pPr>
    </w:p>
    <w:p w14:paraId="7CB4415B"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Sponsor</w:t>
      </w:r>
      <w:r w:rsidR="00D4002F" w:rsidRPr="00624902">
        <w:rPr>
          <w:rFonts w:ascii="Times New Roman" w:hAnsi="Times New Roman" w:cs="Times New Roman"/>
        </w:rPr>
        <w:t xml:space="preserve">: </w:t>
      </w:r>
    </w:p>
    <w:p w14:paraId="0FBBDFFA" w14:textId="595486B3"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The Department of Electrical, Computer, Software &amp; Systems Engineering at Embry</w:t>
      </w:r>
      <w:r w:rsidR="002F4268">
        <w:rPr>
          <w:rFonts w:ascii="Times New Roman" w:hAnsi="Times New Roman" w:cs="Times New Roman"/>
        </w:rPr>
        <w:t>-</w:t>
      </w:r>
      <w:r w:rsidRPr="00624902">
        <w:rPr>
          <w:rFonts w:ascii="Times New Roman" w:hAnsi="Times New Roman" w:cs="Times New Roman"/>
        </w:rPr>
        <w:t>Riddle Aeronautical University</w:t>
      </w:r>
    </w:p>
    <w:p w14:paraId="358C365D" w14:textId="77777777" w:rsidR="00DB4F5D" w:rsidRPr="00624902" w:rsidRDefault="00DB4F5D" w:rsidP="00B36FDE">
      <w:pPr>
        <w:spacing w:after="0" w:line="240" w:lineRule="auto"/>
        <w:contextualSpacing/>
        <w:rPr>
          <w:rFonts w:ascii="Times New Roman" w:hAnsi="Times New Roman" w:cs="Times New Roman"/>
        </w:rPr>
      </w:pPr>
    </w:p>
    <w:p w14:paraId="657150F6" w14:textId="77777777" w:rsidR="009A79F7"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Released</w:t>
      </w:r>
      <w:r w:rsidR="00D4002F" w:rsidRPr="00624902">
        <w:rPr>
          <w:rFonts w:ascii="Times New Roman" w:hAnsi="Times New Roman" w:cs="Times New Roman"/>
        </w:rPr>
        <w:t>:</w:t>
      </w:r>
      <w:r w:rsidRPr="00624902">
        <w:rPr>
          <w:rFonts w:ascii="Times New Roman" w:hAnsi="Times New Roman" w:cs="Times New Roman"/>
        </w:rPr>
        <w:t xml:space="preserve"> </w:t>
      </w:r>
    </w:p>
    <w:p w14:paraId="5F0E5EA2" w14:textId="473BEAF2"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October 7, 2014</w:t>
      </w:r>
    </w:p>
    <w:p w14:paraId="45514651"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t>Funky Town Fancy Pandas Development Team</w:t>
      </w:r>
    </w:p>
    <w:p w14:paraId="5A03669E" w14:textId="77777777" w:rsidR="00DB4F5D" w:rsidRPr="00624902" w:rsidRDefault="00DB4F5D" w:rsidP="00B36FDE">
      <w:pPr>
        <w:spacing w:after="0" w:line="240" w:lineRule="auto"/>
        <w:contextualSpacing/>
        <w:rPr>
          <w:rFonts w:ascii="Times New Roman" w:hAnsi="Times New Roman" w:cs="Times New Roman"/>
        </w:rPr>
      </w:pPr>
    </w:p>
    <w:p w14:paraId="4F84A964"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b/>
        </w:rPr>
        <w:t>Abstract:</w:t>
      </w:r>
      <w:r w:rsidRPr="00624902">
        <w:rPr>
          <w:rFonts w:ascii="Times New Roman" w:hAnsi="Times New Roman" w:cs="Times New Roman"/>
        </w:rPr>
        <w:t xml:space="preserve"> The budget proposal and functional design is contained in this document in conjunction with the preliminary budget, justifications, and decisions for each of the major components.</w:t>
      </w:r>
    </w:p>
    <w:p w14:paraId="2F63540B" w14:textId="77777777" w:rsidR="00DB4F5D" w:rsidRPr="00624902" w:rsidRDefault="00DB4F5D"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09C075C" w14:textId="77777777" w:rsidR="00DB4F5D" w:rsidRPr="00624902" w:rsidRDefault="00DB4F5D" w:rsidP="00B36FDE">
      <w:pPr>
        <w:pStyle w:val="Heading1"/>
        <w:numPr>
          <w:ilvl w:val="0"/>
          <w:numId w:val="0"/>
        </w:numPr>
        <w:spacing w:before="0" w:line="240" w:lineRule="auto"/>
        <w:ind w:left="432" w:hanging="432"/>
        <w:contextualSpacing/>
        <w:rPr>
          <w:rFonts w:cs="Times New Roman"/>
          <w:szCs w:val="22"/>
        </w:rPr>
      </w:pPr>
      <w:bookmarkStart w:id="0" w:name="_Toc274055884"/>
      <w:bookmarkStart w:id="1" w:name="_Toc400361988"/>
      <w:r w:rsidRPr="00624902">
        <w:rPr>
          <w:rFonts w:cs="Times New Roman"/>
          <w:szCs w:val="22"/>
        </w:rPr>
        <w:lastRenderedPageBreak/>
        <w:t>Revision History</w:t>
      </w:r>
      <w:bookmarkEnd w:id="0"/>
      <w:bookmarkEnd w:id="1"/>
    </w:p>
    <w:p w14:paraId="5DD76597" w14:textId="75670F84" w:rsidR="00C07943" w:rsidRPr="00A337E2" w:rsidRDefault="00F4418B" w:rsidP="00B36FDE">
      <w:pPr>
        <w:spacing w:after="0" w:line="240" w:lineRule="auto"/>
        <w:contextualSpacing/>
        <w:rPr>
          <w:rFonts w:ascii="Times New Roman" w:hAnsi="Times New Roman" w:cs="Times New Roman"/>
        </w:rPr>
      </w:pPr>
      <w:r w:rsidRPr="00A337E2">
        <w:rPr>
          <w:rFonts w:ascii="Times New Roman" w:hAnsi="Times New Roman" w:cs="Times New Roman"/>
        </w:rPr>
        <w:fldChar w:fldCharType="begin"/>
      </w:r>
      <w:r w:rsidRPr="00A337E2">
        <w:rPr>
          <w:rFonts w:ascii="Times New Roman" w:hAnsi="Times New Roman" w:cs="Times New Roman"/>
        </w:rPr>
        <w:instrText xml:space="preserve"> REF _Ref274054259 </w:instrText>
      </w:r>
      <w:r w:rsidR="00B36FDE" w:rsidRPr="00A337E2">
        <w:rPr>
          <w:rFonts w:ascii="Times New Roman" w:hAnsi="Times New Roman" w:cs="Times New Roman"/>
        </w:rPr>
        <w:instrText xml:space="preserve"> \* MERGEFORMAT </w:instrText>
      </w:r>
      <w:r w:rsidRPr="00A337E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w:t>
      </w:r>
      <w:r w:rsidRPr="00A337E2">
        <w:rPr>
          <w:rFonts w:ascii="Times New Roman" w:hAnsi="Times New Roman" w:cs="Times New Roman"/>
        </w:rPr>
        <w:fldChar w:fldCharType="end"/>
      </w:r>
      <w:r w:rsidRPr="00A337E2">
        <w:rPr>
          <w:rFonts w:ascii="Times New Roman" w:hAnsi="Times New Roman" w:cs="Times New Roman"/>
        </w:rPr>
        <w:t xml:space="preserve"> contains the information regarding the version control for this document, including version, date, and description. </w:t>
      </w:r>
    </w:p>
    <w:p w14:paraId="67FD048B"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6736" w:type="dxa"/>
        <w:jc w:val="center"/>
        <w:tblLook w:val="04A0" w:firstRow="1" w:lastRow="0" w:firstColumn="1" w:lastColumn="0" w:noHBand="0" w:noVBand="1"/>
      </w:tblPr>
      <w:tblGrid>
        <w:gridCol w:w="1121"/>
        <w:gridCol w:w="1659"/>
        <w:gridCol w:w="3956"/>
      </w:tblGrid>
      <w:tr w:rsidR="00D6723A" w:rsidRPr="00624902" w14:paraId="228614C1" w14:textId="77777777" w:rsidTr="00937F02">
        <w:trPr>
          <w:jc w:val="center"/>
        </w:trPr>
        <w:tc>
          <w:tcPr>
            <w:tcW w:w="1121" w:type="dxa"/>
            <w:shd w:val="clear" w:color="auto" w:fill="A5A5A5" w:themeFill="accent3"/>
          </w:tcPr>
          <w:p w14:paraId="4CD31456"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Version</w:t>
            </w:r>
          </w:p>
        </w:tc>
        <w:tc>
          <w:tcPr>
            <w:tcW w:w="1659" w:type="dxa"/>
            <w:shd w:val="clear" w:color="auto" w:fill="A5A5A5" w:themeFill="accent3"/>
          </w:tcPr>
          <w:p w14:paraId="58BFFEC2" w14:textId="77777777" w:rsidR="00D6723A" w:rsidRPr="00624902" w:rsidRDefault="00D6723A" w:rsidP="00B36FDE">
            <w:pPr>
              <w:contextualSpacing/>
              <w:jc w:val="center"/>
              <w:rPr>
                <w:rFonts w:ascii="Times New Roman" w:hAnsi="Times New Roman" w:cs="Times New Roman"/>
                <w:b/>
              </w:rPr>
            </w:pPr>
            <w:r w:rsidRPr="00624902">
              <w:rPr>
                <w:rFonts w:ascii="Times New Roman" w:hAnsi="Times New Roman" w:cs="Times New Roman"/>
                <w:b/>
              </w:rPr>
              <w:t>Date</w:t>
            </w:r>
          </w:p>
        </w:tc>
        <w:tc>
          <w:tcPr>
            <w:tcW w:w="3956" w:type="dxa"/>
            <w:shd w:val="clear" w:color="auto" w:fill="A5A5A5" w:themeFill="accent3"/>
          </w:tcPr>
          <w:p w14:paraId="589D384F" w14:textId="77777777" w:rsidR="00D6723A" w:rsidRPr="00624902" w:rsidRDefault="00AE5AAF"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D6723A" w:rsidRPr="00624902" w14:paraId="3BD9EE82" w14:textId="77777777" w:rsidTr="00937F02">
        <w:trPr>
          <w:jc w:val="center"/>
        </w:trPr>
        <w:tc>
          <w:tcPr>
            <w:tcW w:w="1121" w:type="dxa"/>
          </w:tcPr>
          <w:p w14:paraId="0CD6F2BA"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0.1.0</w:t>
            </w:r>
          </w:p>
        </w:tc>
        <w:tc>
          <w:tcPr>
            <w:tcW w:w="1659" w:type="dxa"/>
          </w:tcPr>
          <w:p w14:paraId="2D2A8F6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Sept. 28, 2014</w:t>
            </w:r>
          </w:p>
        </w:tc>
        <w:tc>
          <w:tcPr>
            <w:tcW w:w="3956" w:type="dxa"/>
          </w:tcPr>
          <w:p w14:paraId="54CC4758" w14:textId="77777777" w:rsidR="00D6723A" w:rsidRPr="00624902" w:rsidRDefault="00D6723A" w:rsidP="00B36FDE">
            <w:pPr>
              <w:contextualSpacing/>
              <w:rPr>
                <w:rFonts w:ascii="Times New Roman" w:hAnsi="Times New Roman" w:cs="Times New Roman"/>
              </w:rPr>
            </w:pPr>
            <w:r w:rsidRPr="00624902">
              <w:rPr>
                <w:rFonts w:ascii="Times New Roman" w:hAnsi="Times New Roman" w:cs="Times New Roman"/>
              </w:rPr>
              <w:t>Initial draft of the document</w:t>
            </w:r>
          </w:p>
        </w:tc>
      </w:tr>
      <w:tr w:rsidR="0069119B" w:rsidRPr="00624902" w14:paraId="6CAAE442" w14:textId="77777777" w:rsidTr="00937F02">
        <w:trPr>
          <w:jc w:val="center"/>
        </w:trPr>
        <w:tc>
          <w:tcPr>
            <w:tcW w:w="1121" w:type="dxa"/>
          </w:tcPr>
          <w:p w14:paraId="329FCE83"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0.2.0</w:t>
            </w:r>
          </w:p>
        </w:tc>
        <w:tc>
          <w:tcPr>
            <w:tcW w:w="1659" w:type="dxa"/>
          </w:tcPr>
          <w:p w14:paraId="37C256E6"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Sept. 30, 2014</w:t>
            </w:r>
          </w:p>
        </w:tc>
        <w:tc>
          <w:tcPr>
            <w:tcW w:w="3956" w:type="dxa"/>
          </w:tcPr>
          <w:p w14:paraId="358C9131" w14:textId="77777777" w:rsidR="0069119B" w:rsidRPr="00624902" w:rsidRDefault="0069119B"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1D4AA4" w:rsidRPr="00624902" w14:paraId="62586D19" w14:textId="77777777" w:rsidTr="00937F02">
        <w:trPr>
          <w:jc w:val="center"/>
        </w:trPr>
        <w:tc>
          <w:tcPr>
            <w:tcW w:w="1121" w:type="dxa"/>
          </w:tcPr>
          <w:p w14:paraId="4398A31A" w14:textId="755E4207"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 xml:space="preserve">0.3.0 </w:t>
            </w:r>
          </w:p>
        </w:tc>
        <w:tc>
          <w:tcPr>
            <w:tcW w:w="1659" w:type="dxa"/>
          </w:tcPr>
          <w:p w14:paraId="51B5FBD4" w14:textId="3C18009A"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1, 2014</w:t>
            </w:r>
          </w:p>
        </w:tc>
        <w:tc>
          <w:tcPr>
            <w:tcW w:w="3956" w:type="dxa"/>
          </w:tcPr>
          <w:p w14:paraId="4D8AD69F" w14:textId="2A13B6D2"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Formatting</w:t>
            </w:r>
          </w:p>
        </w:tc>
      </w:tr>
      <w:tr w:rsidR="001D4AA4" w:rsidRPr="00624902" w14:paraId="758D3C0B" w14:textId="77777777" w:rsidTr="00937F02">
        <w:trPr>
          <w:jc w:val="center"/>
        </w:trPr>
        <w:tc>
          <w:tcPr>
            <w:tcW w:w="1121" w:type="dxa"/>
          </w:tcPr>
          <w:p w14:paraId="0F3FE0DF" w14:textId="51594F29"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0.4.0</w:t>
            </w:r>
          </w:p>
        </w:tc>
        <w:tc>
          <w:tcPr>
            <w:tcW w:w="1659" w:type="dxa"/>
          </w:tcPr>
          <w:p w14:paraId="20A29724" w14:textId="6A3EAC90"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Oct. 2, 2014</w:t>
            </w:r>
          </w:p>
        </w:tc>
        <w:tc>
          <w:tcPr>
            <w:tcW w:w="3956" w:type="dxa"/>
          </w:tcPr>
          <w:p w14:paraId="188D0889" w14:textId="4A8B4414" w:rsidR="001D4AA4" w:rsidRPr="00624902" w:rsidRDefault="001D4AA4" w:rsidP="00B36FDE">
            <w:pPr>
              <w:contextualSpacing/>
              <w:rPr>
                <w:rFonts w:ascii="Times New Roman" w:hAnsi="Times New Roman" w:cs="Times New Roman"/>
              </w:rPr>
            </w:pPr>
            <w:r w:rsidRPr="00624902">
              <w:rPr>
                <w:rFonts w:ascii="Times New Roman" w:hAnsi="Times New Roman" w:cs="Times New Roman"/>
              </w:rPr>
              <w:t>Continuation of budget proposal</w:t>
            </w:r>
          </w:p>
        </w:tc>
      </w:tr>
      <w:tr w:rsidR="00937F02" w:rsidRPr="00624902" w14:paraId="62347E72" w14:textId="77777777" w:rsidTr="00937F02">
        <w:trPr>
          <w:jc w:val="center"/>
        </w:trPr>
        <w:tc>
          <w:tcPr>
            <w:tcW w:w="1121" w:type="dxa"/>
          </w:tcPr>
          <w:p w14:paraId="45C667D1" w14:textId="12E3C01F" w:rsidR="00937F02" w:rsidRPr="00624902" w:rsidRDefault="00937F02" w:rsidP="00B36FDE">
            <w:pPr>
              <w:contextualSpacing/>
              <w:rPr>
                <w:rFonts w:ascii="Times New Roman" w:hAnsi="Times New Roman" w:cs="Times New Roman"/>
              </w:rPr>
            </w:pPr>
            <w:r>
              <w:rPr>
                <w:rFonts w:ascii="Times New Roman" w:hAnsi="Times New Roman" w:cs="Times New Roman"/>
              </w:rPr>
              <w:t>0.5.0</w:t>
            </w:r>
          </w:p>
        </w:tc>
        <w:tc>
          <w:tcPr>
            <w:tcW w:w="1659" w:type="dxa"/>
          </w:tcPr>
          <w:p w14:paraId="67898C90" w14:textId="464E1D88" w:rsidR="00937F02" w:rsidRPr="00624902" w:rsidRDefault="00937F02" w:rsidP="00B36FDE">
            <w:pPr>
              <w:contextualSpacing/>
              <w:rPr>
                <w:rFonts w:ascii="Times New Roman" w:hAnsi="Times New Roman" w:cs="Times New Roman"/>
              </w:rPr>
            </w:pPr>
            <w:r>
              <w:rPr>
                <w:rFonts w:ascii="Times New Roman" w:hAnsi="Times New Roman" w:cs="Times New Roman"/>
              </w:rPr>
              <w:t>Oct. 4, 2014</w:t>
            </w:r>
          </w:p>
        </w:tc>
        <w:tc>
          <w:tcPr>
            <w:tcW w:w="3956" w:type="dxa"/>
          </w:tcPr>
          <w:p w14:paraId="22E26474" w14:textId="6E911D66" w:rsidR="00937F02" w:rsidRPr="00624902" w:rsidRDefault="00937F02" w:rsidP="00B36FDE">
            <w:pPr>
              <w:keepNext/>
              <w:contextualSpacing/>
              <w:rPr>
                <w:rFonts w:ascii="Times New Roman" w:hAnsi="Times New Roman" w:cs="Times New Roman"/>
              </w:rPr>
            </w:pPr>
            <w:r>
              <w:rPr>
                <w:rFonts w:ascii="Times New Roman" w:hAnsi="Times New Roman" w:cs="Times New Roman"/>
              </w:rPr>
              <w:t xml:space="preserve">Adding matrices and continue </w:t>
            </w:r>
            <w:r w:rsidR="00F4418B">
              <w:rPr>
                <w:rFonts w:ascii="Times New Roman" w:hAnsi="Times New Roman" w:cs="Times New Roman"/>
              </w:rPr>
              <w:t>formatting</w:t>
            </w:r>
          </w:p>
        </w:tc>
      </w:tr>
      <w:tr w:rsidR="00101272" w:rsidRPr="00624902" w14:paraId="7FBA5ABF" w14:textId="77777777" w:rsidTr="00937F02">
        <w:trPr>
          <w:jc w:val="center"/>
        </w:trPr>
        <w:tc>
          <w:tcPr>
            <w:tcW w:w="1121" w:type="dxa"/>
          </w:tcPr>
          <w:p w14:paraId="333A06F0" w14:textId="2B384095" w:rsidR="00101272" w:rsidRDefault="00101272" w:rsidP="00B36FDE">
            <w:pPr>
              <w:contextualSpacing/>
              <w:rPr>
                <w:rFonts w:ascii="Times New Roman" w:hAnsi="Times New Roman" w:cs="Times New Roman"/>
              </w:rPr>
            </w:pPr>
            <w:r>
              <w:rPr>
                <w:rFonts w:ascii="Times New Roman" w:hAnsi="Times New Roman" w:cs="Times New Roman"/>
              </w:rPr>
              <w:t>0.6.0</w:t>
            </w:r>
          </w:p>
        </w:tc>
        <w:tc>
          <w:tcPr>
            <w:tcW w:w="1659" w:type="dxa"/>
          </w:tcPr>
          <w:p w14:paraId="5429059F" w14:textId="28125CE3" w:rsidR="00101272" w:rsidRDefault="00101272" w:rsidP="00B36FDE">
            <w:pPr>
              <w:contextualSpacing/>
              <w:rPr>
                <w:rFonts w:ascii="Times New Roman" w:hAnsi="Times New Roman" w:cs="Times New Roman"/>
              </w:rPr>
            </w:pPr>
            <w:r>
              <w:rPr>
                <w:rFonts w:ascii="Times New Roman" w:hAnsi="Times New Roman" w:cs="Times New Roman"/>
              </w:rPr>
              <w:t>Oct. 5, 2014</w:t>
            </w:r>
          </w:p>
        </w:tc>
        <w:tc>
          <w:tcPr>
            <w:tcW w:w="3956" w:type="dxa"/>
          </w:tcPr>
          <w:p w14:paraId="44C975D6" w14:textId="57E3B336" w:rsidR="00101272" w:rsidRDefault="00101272" w:rsidP="00B36FDE">
            <w:pPr>
              <w:keepNext/>
              <w:contextualSpacing/>
              <w:rPr>
                <w:rFonts w:ascii="Times New Roman" w:hAnsi="Times New Roman" w:cs="Times New Roman"/>
              </w:rPr>
            </w:pPr>
            <w:r>
              <w:rPr>
                <w:rFonts w:ascii="Times New Roman" w:hAnsi="Times New Roman" w:cs="Times New Roman"/>
              </w:rPr>
              <w:t>Continuation of budget proposal</w:t>
            </w:r>
          </w:p>
        </w:tc>
      </w:tr>
    </w:tbl>
    <w:p w14:paraId="7303A18C" w14:textId="18342D64" w:rsidR="00C40F3B" w:rsidRPr="00937F02" w:rsidRDefault="00937F02" w:rsidP="00B36FDE">
      <w:pPr>
        <w:pStyle w:val="Caption"/>
        <w:spacing w:after="0"/>
        <w:contextualSpacing/>
      </w:pPr>
      <w:bookmarkStart w:id="2" w:name="_Ref274054259"/>
      <w:bookmarkStart w:id="3" w:name="_Toc400389677"/>
      <w:r w:rsidRPr="00937F02">
        <w:t xml:space="preserve">Table </w:t>
      </w:r>
      <w:fldSimple w:instr=" SEQ Table \* ARABIC ">
        <w:r w:rsidR="00DE21B9">
          <w:rPr>
            <w:noProof/>
          </w:rPr>
          <w:t>1</w:t>
        </w:r>
      </w:fldSimple>
      <w:bookmarkEnd w:id="2"/>
      <w:r w:rsidRPr="00937F02">
        <w:t>. Revision History</w:t>
      </w:r>
      <w:bookmarkEnd w:id="3"/>
    </w:p>
    <w:p w14:paraId="6D597583" w14:textId="77777777" w:rsidR="00C40F3B" w:rsidRPr="00624902" w:rsidRDefault="00C40F3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sdt>
      <w:sdtPr>
        <w:rPr>
          <w:rFonts w:asciiTheme="minorHAnsi" w:eastAsiaTheme="minorHAnsi" w:hAnsiTheme="minorHAnsi" w:cs="Times New Roman"/>
          <w:b w:val="0"/>
          <w:szCs w:val="22"/>
        </w:rPr>
        <w:id w:val="-1927409000"/>
        <w:docPartObj>
          <w:docPartGallery w:val="Table of Contents"/>
          <w:docPartUnique/>
        </w:docPartObj>
      </w:sdtPr>
      <w:sdtEndPr>
        <w:rPr>
          <w:rFonts w:ascii="Times New Roman" w:hAnsi="Times New Roman"/>
          <w:bCs/>
          <w:noProof/>
        </w:rPr>
      </w:sdtEndPr>
      <w:sdtContent>
        <w:p w14:paraId="5B0B56AF" w14:textId="5306CA66" w:rsidR="00F4418B" w:rsidRPr="00600C19" w:rsidRDefault="00F4418B" w:rsidP="00B36FDE">
          <w:pPr>
            <w:pStyle w:val="TOCHeading"/>
            <w:numPr>
              <w:ilvl w:val="0"/>
              <w:numId w:val="0"/>
            </w:numPr>
            <w:spacing w:before="0" w:line="240" w:lineRule="auto"/>
            <w:contextualSpacing/>
            <w:rPr>
              <w:rStyle w:val="Heading1Char"/>
              <w:rFonts w:cs="Times New Roman"/>
              <w:b/>
              <w:szCs w:val="22"/>
            </w:rPr>
          </w:pPr>
          <w:r w:rsidRPr="00600C19">
            <w:rPr>
              <w:rStyle w:val="Heading1Char"/>
              <w:rFonts w:cs="Times New Roman"/>
              <w:b/>
              <w:szCs w:val="22"/>
            </w:rPr>
            <w:t>Table of Contents</w:t>
          </w:r>
        </w:p>
        <w:p w14:paraId="2162F009" w14:textId="77777777" w:rsidR="00B36FDE" w:rsidRPr="00B36FDE" w:rsidRDefault="00F4418B"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r w:rsidRPr="0058124C">
            <w:rPr>
              <w:rFonts w:ascii="Times New Roman" w:hAnsi="Times New Roman" w:cs="Times New Roman"/>
              <w:b w:val="0"/>
              <w:sz w:val="22"/>
              <w:szCs w:val="22"/>
            </w:rPr>
            <w:fldChar w:fldCharType="begin"/>
          </w:r>
          <w:r w:rsidRPr="0058124C">
            <w:rPr>
              <w:rFonts w:ascii="Times New Roman" w:hAnsi="Times New Roman" w:cs="Times New Roman"/>
              <w:sz w:val="22"/>
              <w:szCs w:val="22"/>
            </w:rPr>
            <w:instrText xml:space="preserve"> TOC \o "1-3" \h \z \u </w:instrText>
          </w:r>
          <w:r w:rsidRPr="0058124C">
            <w:rPr>
              <w:rFonts w:ascii="Times New Roman" w:hAnsi="Times New Roman" w:cs="Times New Roman"/>
              <w:b w:val="0"/>
              <w:sz w:val="22"/>
              <w:szCs w:val="22"/>
            </w:rPr>
            <w:fldChar w:fldCharType="separate"/>
          </w:r>
          <w:hyperlink w:anchor="_Toc400361988" w:history="1">
            <w:r w:rsidR="00B36FDE" w:rsidRPr="00B36FDE">
              <w:rPr>
                <w:rStyle w:val="Hyperlink"/>
                <w:rFonts w:ascii="Times New Roman" w:hAnsi="Times New Roman" w:cs="Times New Roman"/>
                <w:b w:val="0"/>
                <w:noProof/>
                <w:sz w:val="22"/>
                <w:szCs w:val="22"/>
              </w:rPr>
              <w:t>Revision History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w:t>
            </w:r>
            <w:r w:rsidR="00B36FDE" w:rsidRPr="00B36FDE">
              <w:rPr>
                <w:rFonts w:ascii="Times New Roman" w:hAnsi="Times New Roman" w:cs="Times New Roman"/>
                <w:b w:val="0"/>
                <w:noProof/>
                <w:webHidden/>
                <w:sz w:val="22"/>
                <w:szCs w:val="22"/>
              </w:rPr>
              <w:fldChar w:fldCharType="end"/>
            </w:r>
          </w:hyperlink>
        </w:p>
        <w:p w14:paraId="6B9F582B" w14:textId="77777777" w:rsidR="00B36FDE" w:rsidRPr="00B36FDE" w:rsidRDefault="00A025E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1989" w:history="1">
            <w:r w:rsidR="00B36FDE" w:rsidRPr="00B36FDE">
              <w:rPr>
                <w:rStyle w:val="Hyperlink"/>
                <w:rFonts w:ascii="Times New Roman" w:hAnsi="Times New Roman" w:cs="Times New Roman"/>
                <w:b w:val="0"/>
                <w:noProof/>
                <w:sz w:val="22"/>
                <w:szCs w:val="22"/>
              </w:rPr>
              <w:t>Table of Figures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_Toc400361989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5</w:t>
            </w:r>
            <w:r w:rsidR="00B36FDE" w:rsidRPr="00B36FDE">
              <w:rPr>
                <w:rFonts w:ascii="Times New Roman" w:hAnsi="Times New Roman" w:cs="Times New Roman"/>
                <w:b w:val="0"/>
                <w:noProof/>
                <w:webHidden/>
                <w:sz w:val="22"/>
                <w:szCs w:val="22"/>
              </w:rPr>
              <w:fldChar w:fldCharType="end"/>
            </w:r>
          </w:hyperlink>
        </w:p>
        <w:p w14:paraId="5B064DB9"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0" w:history="1">
            <w:r w:rsidR="00B36FDE" w:rsidRPr="00B36FDE">
              <w:rPr>
                <w:rStyle w:val="Hyperlink"/>
                <w:rFonts w:ascii="Times New Roman" w:hAnsi="Times New Roman" w:cs="Times New Roman"/>
                <w:b w:val="0"/>
                <w:noProof/>
                <w:sz w:val="22"/>
                <w:szCs w:val="22"/>
              </w:rPr>
              <w:t>1.</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Introduction</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6</w:t>
            </w:r>
            <w:r w:rsidR="00B36FDE" w:rsidRPr="00B36FDE">
              <w:rPr>
                <w:rFonts w:ascii="Times New Roman" w:hAnsi="Times New Roman" w:cs="Times New Roman"/>
                <w:b w:val="0"/>
                <w:noProof/>
                <w:webHidden/>
                <w:sz w:val="22"/>
                <w:szCs w:val="22"/>
              </w:rPr>
              <w:fldChar w:fldCharType="end"/>
            </w:r>
          </w:hyperlink>
        </w:p>
        <w:p w14:paraId="1BE0A5D3"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1" w:history="1">
            <w:r w:rsidR="00B36FDE" w:rsidRPr="00B36FDE">
              <w:rPr>
                <w:rStyle w:val="Hyperlink"/>
                <w:rFonts w:ascii="Times New Roman" w:hAnsi="Times New Roman" w:cs="Times New Roman"/>
                <w:b w:val="0"/>
                <w:noProof/>
              </w:rPr>
              <w:t>1.1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Purpose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14464D8C"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2" w:history="1">
            <w:r w:rsidR="00B36FDE" w:rsidRPr="00B36FDE">
              <w:rPr>
                <w:rStyle w:val="Hyperlink"/>
                <w:rFonts w:ascii="Times New Roman" w:hAnsi="Times New Roman" w:cs="Times New Roman"/>
                <w:b w:val="0"/>
                <w:noProof/>
              </w:rPr>
              <w:t>1.2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Scope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6819A8AF"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3" w:history="1">
            <w:r w:rsidR="00B36FDE" w:rsidRPr="00B36FDE">
              <w:rPr>
                <w:rStyle w:val="Hyperlink"/>
                <w:rFonts w:ascii="Times New Roman" w:hAnsi="Times New Roman" w:cs="Times New Roman"/>
                <w:b w:val="0"/>
                <w:noProof/>
              </w:rPr>
              <w:t>1.3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Team Information</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6</w:t>
            </w:r>
            <w:r w:rsidR="00B36FDE" w:rsidRPr="00B36FDE">
              <w:rPr>
                <w:rFonts w:ascii="Times New Roman" w:hAnsi="Times New Roman" w:cs="Times New Roman"/>
                <w:b w:val="0"/>
                <w:noProof/>
                <w:webHidden/>
              </w:rPr>
              <w:fldChar w:fldCharType="end"/>
            </w:r>
          </w:hyperlink>
        </w:p>
        <w:p w14:paraId="3B691D96"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4" w:history="1">
            <w:r w:rsidR="00B36FDE" w:rsidRPr="00B36FDE">
              <w:rPr>
                <w:rStyle w:val="Hyperlink"/>
                <w:rFonts w:ascii="Times New Roman" w:hAnsi="Times New Roman" w:cs="Times New Roman"/>
                <w:b w:val="0"/>
                <w:noProof/>
                <w:sz w:val="22"/>
                <w:szCs w:val="22"/>
              </w:rPr>
              <w:t>2.</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Functional Decomposition System</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_Toc400361994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7</w:t>
            </w:r>
            <w:r w:rsidR="00B36FDE" w:rsidRPr="00B36FDE">
              <w:rPr>
                <w:rFonts w:ascii="Times New Roman" w:hAnsi="Times New Roman" w:cs="Times New Roman"/>
                <w:b w:val="0"/>
                <w:noProof/>
                <w:webHidden/>
                <w:sz w:val="22"/>
                <w:szCs w:val="22"/>
              </w:rPr>
              <w:fldChar w:fldCharType="end"/>
            </w:r>
          </w:hyperlink>
        </w:p>
        <w:p w14:paraId="4AA0DF6E"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5" w:history="1">
            <w:r w:rsidR="00B36FDE" w:rsidRPr="00B36FDE">
              <w:rPr>
                <w:rStyle w:val="Hyperlink"/>
                <w:rFonts w:ascii="Times New Roman" w:hAnsi="Times New Roman" w:cs="Times New Roman"/>
                <w:b w:val="0"/>
                <w:noProof/>
              </w:rPr>
              <w:t>2.1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High-Level Architecture of System</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18A853EF"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6" w:history="1">
            <w:r w:rsidR="00B36FDE" w:rsidRPr="00B36FDE">
              <w:rPr>
                <w:rStyle w:val="Hyperlink"/>
                <w:rFonts w:ascii="Times New Roman" w:hAnsi="Times New Roman" w:cs="Times New Roman"/>
                <w:b w:val="0"/>
                <w:noProof/>
              </w:rPr>
              <w:t>2.2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Vehicle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0CA8AA8E"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7" w:history="1">
            <w:r w:rsidR="00B36FDE" w:rsidRPr="00B36FDE">
              <w:rPr>
                <w:rStyle w:val="Hyperlink"/>
                <w:rFonts w:ascii="Times New Roman" w:hAnsi="Times New Roman" w:cs="Times New Roman"/>
                <w:b w:val="0"/>
                <w:noProof/>
              </w:rPr>
              <w:t>2.3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Decomposition of Communication Hardware Layer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7</w:t>
            </w:r>
            <w:r w:rsidR="00B36FDE" w:rsidRPr="00B36FDE">
              <w:rPr>
                <w:rFonts w:ascii="Times New Roman" w:hAnsi="Times New Roman" w:cs="Times New Roman"/>
                <w:b w:val="0"/>
                <w:noProof/>
                <w:webHidden/>
              </w:rPr>
              <w:fldChar w:fldCharType="end"/>
            </w:r>
          </w:hyperlink>
        </w:p>
        <w:p w14:paraId="3DA3BBF0"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1998" w:history="1">
            <w:r w:rsidR="00B36FDE" w:rsidRPr="00B36FDE">
              <w:rPr>
                <w:rStyle w:val="Hyperlink"/>
                <w:rFonts w:ascii="Times New Roman" w:hAnsi="Times New Roman" w:cs="Times New Roman"/>
                <w:b w:val="0"/>
                <w:noProof/>
                <w:sz w:val="22"/>
                <w:szCs w:val="22"/>
              </w:rPr>
              <w:t>3.</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Budget Decision Matrices and Justifications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_Toc400361998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8</w:t>
            </w:r>
            <w:r w:rsidR="00B36FDE" w:rsidRPr="00B36FDE">
              <w:rPr>
                <w:rFonts w:ascii="Times New Roman" w:hAnsi="Times New Roman" w:cs="Times New Roman"/>
                <w:b w:val="0"/>
                <w:noProof/>
                <w:webHidden/>
                <w:sz w:val="22"/>
                <w:szCs w:val="22"/>
              </w:rPr>
              <w:fldChar w:fldCharType="end"/>
            </w:r>
          </w:hyperlink>
        </w:p>
        <w:p w14:paraId="4D6DC26C"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1999" w:history="1">
            <w:r w:rsidR="00B36FDE" w:rsidRPr="00B36FDE">
              <w:rPr>
                <w:rStyle w:val="Hyperlink"/>
                <w:rFonts w:ascii="Times New Roman" w:hAnsi="Times New Roman" w:cs="Times New Roman"/>
                <w:b w:val="0"/>
                <w:noProof/>
              </w:rPr>
              <w:t>3.1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_Toc400361999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8</w:t>
            </w:r>
            <w:r w:rsidR="00B36FDE" w:rsidRPr="00B36FDE">
              <w:rPr>
                <w:rFonts w:ascii="Times New Roman" w:hAnsi="Times New Roman" w:cs="Times New Roman"/>
                <w:b w:val="0"/>
                <w:noProof/>
                <w:webHidden/>
              </w:rPr>
              <w:fldChar w:fldCharType="end"/>
            </w:r>
          </w:hyperlink>
        </w:p>
        <w:p w14:paraId="06C89A15"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0" w:history="1">
            <w:r w:rsidR="00B36FDE" w:rsidRPr="00B36FDE">
              <w:rPr>
                <w:rStyle w:val="Hyperlink"/>
                <w:rFonts w:ascii="Times New Roman" w:hAnsi="Times New Roman" w:cs="Times New Roman"/>
                <w:noProof/>
              </w:rPr>
              <w:t>3.1.1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8</w:t>
            </w:r>
            <w:r w:rsidR="00B36FDE" w:rsidRPr="00B36FDE">
              <w:rPr>
                <w:rFonts w:ascii="Times New Roman" w:hAnsi="Times New Roman" w:cs="Times New Roman"/>
                <w:noProof/>
                <w:webHidden/>
              </w:rPr>
              <w:fldChar w:fldCharType="end"/>
            </w:r>
          </w:hyperlink>
        </w:p>
        <w:p w14:paraId="58CBB9DF"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1" w:history="1">
            <w:r w:rsidR="00B36FDE" w:rsidRPr="00B36FDE">
              <w:rPr>
                <w:rStyle w:val="Hyperlink"/>
                <w:rFonts w:ascii="Times New Roman" w:hAnsi="Times New Roman" w:cs="Times New Roman"/>
                <w:noProof/>
              </w:rPr>
              <w:t>3.1.2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9</w:t>
            </w:r>
            <w:r w:rsidR="00B36FDE" w:rsidRPr="00B36FDE">
              <w:rPr>
                <w:rFonts w:ascii="Times New Roman" w:hAnsi="Times New Roman" w:cs="Times New Roman"/>
                <w:noProof/>
                <w:webHidden/>
              </w:rPr>
              <w:fldChar w:fldCharType="end"/>
            </w:r>
          </w:hyperlink>
        </w:p>
        <w:p w14:paraId="1AA67A3A"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2" w:history="1">
            <w:r w:rsidR="00B36FDE" w:rsidRPr="00B36FDE">
              <w:rPr>
                <w:rStyle w:val="Hyperlink"/>
                <w:rFonts w:ascii="Times New Roman" w:hAnsi="Times New Roman" w:cs="Times New Roman"/>
                <w:noProof/>
              </w:rPr>
              <w:t>3.1.3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10</w:t>
            </w:r>
            <w:r w:rsidR="00B36FDE" w:rsidRPr="00B36FDE">
              <w:rPr>
                <w:rFonts w:ascii="Times New Roman" w:hAnsi="Times New Roman" w:cs="Times New Roman"/>
                <w:noProof/>
                <w:webHidden/>
              </w:rPr>
              <w:fldChar w:fldCharType="end"/>
            </w:r>
          </w:hyperlink>
        </w:p>
        <w:p w14:paraId="7FABD138"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3" w:history="1">
            <w:r w:rsidR="00B36FDE" w:rsidRPr="00B36FDE">
              <w:rPr>
                <w:rStyle w:val="Hyperlink"/>
                <w:rFonts w:ascii="Times New Roman" w:hAnsi="Times New Roman" w:cs="Times New Roman"/>
                <w:b w:val="0"/>
                <w:noProof/>
              </w:rPr>
              <w:t>3.2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12</w:t>
            </w:r>
            <w:r w:rsidR="00B36FDE" w:rsidRPr="00B36FDE">
              <w:rPr>
                <w:rFonts w:ascii="Times New Roman" w:hAnsi="Times New Roman" w:cs="Times New Roman"/>
                <w:b w:val="0"/>
                <w:noProof/>
                <w:webHidden/>
              </w:rPr>
              <w:fldChar w:fldCharType="end"/>
            </w:r>
          </w:hyperlink>
        </w:p>
        <w:p w14:paraId="7D863C7D"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4" w:history="1">
            <w:r w:rsidR="00B36FDE" w:rsidRPr="00B36FDE">
              <w:rPr>
                <w:rStyle w:val="Hyperlink"/>
                <w:rFonts w:ascii="Times New Roman" w:hAnsi="Times New Roman" w:cs="Times New Roman"/>
                <w:noProof/>
              </w:rPr>
              <w:t>3.2.1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21CB7E06"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5" w:history="1">
            <w:r w:rsidR="00B36FDE" w:rsidRPr="00B36FDE">
              <w:rPr>
                <w:rStyle w:val="Hyperlink"/>
                <w:rFonts w:ascii="Times New Roman" w:hAnsi="Times New Roman" w:cs="Times New Roman"/>
                <w:noProof/>
              </w:rPr>
              <w:t>3.2.2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_Toc400362005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12</w:t>
            </w:r>
            <w:r w:rsidR="00B36FDE" w:rsidRPr="00B36FDE">
              <w:rPr>
                <w:rFonts w:ascii="Times New Roman" w:hAnsi="Times New Roman" w:cs="Times New Roman"/>
                <w:noProof/>
                <w:webHidden/>
              </w:rPr>
              <w:fldChar w:fldCharType="end"/>
            </w:r>
          </w:hyperlink>
        </w:p>
        <w:p w14:paraId="16AE7457"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6" w:history="1">
            <w:r w:rsidR="00B36FDE" w:rsidRPr="00B36FDE">
              <w:rPr>
                <w:rStyle w:val="Hyperlink"/>
                <w:rFonts w:ascii="Times New Roman" w:hAnsi="Times New Roman" w:cs="Times New Roman"/>
                <w:noProof/>
              </w:rPr>
              <w:t>3.2.3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13</w:t>
            </w:r>
            <w:r w:rsidR="00B36FDE" w:rsidRPr="00B36FDE">
              <w:rPr>
                <w:rFonts w:ascii="Times New Roman" w:hAnsi="Times New Roman" w:cs="Times New Roman"/>
                <w:noProof/>
                <w:webHidden/>
              </w:rPr>
              <w:fldChar w:fldCharType="end"/>
            </w:r>
          </w:hyperlink>
        </w:p>
        <w:p w14:paraId="3DB1DE02"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07" w:history="1">
            <w:r w:rsidR="00B36FDE" w:rsidRPr="00B36FDE">
              <w:rPr>
                <w:rStyle w:val="Hyperlink"/>
                <w:rFonts w:ascii="Times New Roman" w:hAnsi="Times New Roman" w:cs="Times New Roman"/>
                <w:b w:val="0"/>
                <w:noProof/>
              </w:rPr>
              <w:t>3.3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_Toc400362007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15</w:t>
            </w:r>
            <w:r w:rsidR="00B36FDE" w:rsidRPr="00B36FDE">
              <w:rPr>
                <w:rFonts w:ascii="Times New Roman" w:hAnsi="Times New Roman" w:cs="Times New Roman"/>
                <w:b w:val="0"/>
                <w:noProof/>
                <w:webHidden/>
              </w:rPr>
              <w:fldChar w:fldCharType="end"/>
            </w:r>
          </w:hyperlink>
        </w:p>
        <w:p w14:paraId="6B9ED99A"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8" w:history="1">
            <w:r w:rsidR="00B36FDE" w:rsidRPr="00B36FDE">
              <w:rPr>
                <w:rStyle w:val="Hyperlink"/>
                <w:rFonts w:ascii="Times New Roman" w:hAnsi="Times New Roman" w:cs="Times New Roman"/>
                <w:noProof/>
              </w:rPr>
              <w:t>3.3.1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480ED1D8"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09" w:history="1">
            <w:r w:rsidR="00B36FDE" w:rsidRPr="00B36FDE">
              <w:rPr>
                <w:rStyle w:val="Hyperlink"/>
                <w:rFonts w:ascii="Times New Roman" w:hAnsi="Times New Roman" w:cs="Times New Roman"/>
                <w:noProof/>
              </w:rPr>
              <w:t>3.3.2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_Toc400362009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15</w:t>
            </w:r>
            <w:r w:rsidR="00B36FDE" w:rsidRPr="00B36FDE">
              <w:rPr>
                <w:rFonts w:ascii="Times New Roman" w:hAnsi="Times New Roman" w:cs="Times New Roman"/>
                <w:noProof/>
                <w:webHidden/>
              </w:rPr>
              <w:fldChar w:fldCharType="end"/>
            </w:r>
          </w:hyperlink>
        </w:p>
        <w:p w14:paraId="7B9530B2"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0" w:history="1">
            <w:r w:rsidR="00B36FDE" w:rsidRPr="00B36FDE">
              <w:rPr>
                <w:rStyle w:val="Hyperlink"/>
                <w:rFonts w:ascii="Times New Roman" w:hAnsi="Times New Roman" w:cs="Times New Roman"/>
                <w:noProof/>
              </w:rPr>
              <w:t>3.3.3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16</w:t>
            </w:r>
            <w:r w:rsidR="00B36FDE" w:rsidRPr="00B36FDE">
              <w:rPr>
                <w:rFonts w:ascii="Times New Roman" w:hAnsi="Times New Roman" w:cs="Times New Roman"/>
                <w:noProof/>
                <w:webHidden/>
              </w:rPr>
              <w:fldChar w:fldCharType="end"/>
            </w:r>
          </w:hyperlink>
        </w:p>
        <w:p w14:paraId="257A05B7"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1" w:history="1">
            <w:r w:rsidR="00B36FDE" w:rsidRPr="00B36FDE">
              <w:rPr>
                <w:rStyle w:val="Hyperlink"/>
                <w:rFonts w:ascii="Times New Roman" w:hAnsi="Times New Roman" w:cs="Times New Roman"/>
                <w:b w:val="0"/>
                <w:noProof/>
              </w:rPr>
              <w:t>3.4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19</w:t>
            </w:r>
            <w:r w:rsidR="00B36FDE" w:rsidRPr="00B36FDE">
              <w:rPr>
                <w:rFonts w:ascii="Times New Roman" w:hAnsi="Times New Roman" w:cs="Times New Roman"/>
                <w:b w:val="0"/>
                <w:noProof/>
                <w:webHidden/>
              </w:rPr>
              <w:fldChar w:fldCharType="end"/>
            </w:r>
          </w:hyperlink>
        </w:p>
        <w:p w14:paraId="553A0A6E"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2" w:history="1">
            <w:r w:rsidR="00B36FDE" w:rsidRPr="00B36FDE">
              <w:rPr>
                <w:rStyle w:val="Hyperlink"/>
                <w:rFonts w:ascii="Times New Roman" w:hAnsi="Times New Roman" w:cs="Times New Roman"/>
                <w:noProof/>
              </w:rPr>
              <w:t>3.4.1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2EAF0CB5"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3" w:history="1">
            <w:r w:rsidR="00B36FDE" w:rsidRPr="00B36FDE">
              <w:rPr>
                <w:rStyle w:val="Hyperlink"/>
                <w:rFonts w:ascii="Times New Roman" w:hAnsi="Times New Roman" w:cs="Times New Roman"/>
                <w:noProof/>
              </w:rPr>
              <w:t>3.4.2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_Toc400362013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19</w:t>
            </w:r>
            <w:r w:rsidR="00B36FDE" w:rsidRPr="00B36FDE">
              <w:rPr>
                <w:rFonts w:ascii="Times New Roman" w:hAnsi="Times New Roman" w:cs="Times New Roman"/>
                <w:noProof/>
                <w:webHidden/>
              </w:rPr>
              <w:fldChar w:fldCharType="end"/>
            </w:r>
          </w:hyperlink>
        </w:p>
        <w:p w14:paraId="0C874111"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4" w:history="1">
            <w:r w:rsidR="00B36FDE" w:rsidRPr="00B36FDE">
              <w:rPr>
                <w:rStyle w:val="Hyperlink"/>
                <w:rFonts w:ascii="Times New Roman" w:hAnsi="Times New Roman" w:cs="Times New Roman"/>
                <w:noProof/>
              </w:rPr>
              <w:t>3.4.3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_Toc400362014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20</w:t>
            </w:r>
            <w:r w:rsidR="00B36FDE" w:rsidRPr="00B36FDE">
              <w:rPr>
                <w:rFonts w:ascii="Times New Roman" w:hAnsi="Times New Roman" w:cs="Times New Roman"/>
                <w:noProof/>
                <w:webHidden/>
              </w:rPr>
              <w:fldChar w:fldCharType="end"/>
            </w:r>
          </w:hyperlink>
        </w:p>
        <w:p w14:paraId="3BD7DD54"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5" w:history="1">
            <w:r w:rsidR="00B36FDE" w:rsidRPr="00B36FDE">
              <w:rPr>
                <w:rStyle w:val="Hyperlink"/>
                <w:rFonts w:ascii="Times New Roman" w:hAnsi="Times New Roman" w:cs="Times New Roman"/>
                <w:b w:val="0"/>
                <w:noProof/>
              </w:rPr>
              <w:t>3.5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21</w:t>
            </w:r>
            <w:r w:rsidR="00B36FDE" w:rsidRPr="00B36FDE">
              <w:rPr>
                <w:rFonts w:ascii="Times New Roman" w:hAnsi="Times New Roman" w:cs="Times New Roman"/>
                <w:b w:val="0"/>
                <w:noProof/>
                <w:webHidden/>
              </w:rPr>
              <w:fldChar w:fldCharType="end"/>
            </w:r>
          </w:hyperlink>
        </w:p>
        <w:p w14:paraId="6352A32D"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6" w:history="1">
            <w:r w:rsidR="00B36FDE" w:rsidRPr="00B36FDE">
              <w:rPr>
                <w:rStyle w:val="Hyperlink"/>
                <w:rFonts w:ascii="Times New Roman" w:hAnsi="Times New Roman" w:cs="Times New Roman"/>
                <w:noProof/>
              </w:rPr>
              <w:t>3.5.1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_Toc400362016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44AD002"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7" w:history="1">
            <w:r w:rsidR="00B36FDE" w:rsidRPr="00B36FDE">
              <w:rPr>
                <w:rStyle w:val="Hyperlink"/>
                <w:rFonts w:ascii="Times New Roman" w:hAnsi="Times New Roman" w:cs="Times New Roman"/>
                <w:noProof/>
              </w:rPr>
              <w:t>3.5.2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_Toc400362017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21</w:t>
            </w:r>
            <w:r w:rsidR="00B36FDE" w:rsidRPr="00B36FDE">
              <w:rPr>
                <w:rFonts w:ascii="Times New Roman" w:hAnsi="Times New Roman" w:cs="Times New Roman"/>
                <w:noProof/>
                <w:webHidden/>
              </w:rPr>
              <w:fldChar w:fldCharType="end"/>
            </w:r>
          </w:hyperlink>
        </w:p>
        <w:p w14:paraId="751AD4AF"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18" w:history="1">
            <w:r w:rsidR="00B36FDE" w:rsidRPr="00B36FDE">
              <w:rPr>
                <w:rStyle w:val="Hyperlink"/>
                <w:rFonts w:ascii="Times New Roman" w:hAnsi="Times New Roman" w:cs="Times New Roman"/>
                <w:noProof/>
              </w:rPr>
              <w:t>3.5.3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_Toc400362018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22</w:t>
            </w:r>
            <w:r w:rsidR="00B36FDE" w:rsidRPr="00B36FDE">
              <w:rPr>
                <w:rFonts w:ascii="Times New Roman" w:hAnsi="Times New Roman" w:cs="Times New Roman"/>
                <w:noProof/>
                <w:webHidden/>
              </w:rPr>
              <w:fldChar w:fldCharType="end"/>
            </w:r>
          </w:hyperlink>
        </w:p>
        <w:p w14:paraId="215E3670"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19" w:history="1">
            <w:r w:rsidR="00B36FDE" w:rsidRPr="00B36FDE">
              <w:rPr>
                <w:rStyle w:val="Hyperlink"/>
                <w:rFonts w:ascii="Times New Roman" w:hAnsi="Times New Roman" w:cs="Times New Roman"/>
                <w:b w:val="0"/>
                <w:noProof/>
              </w:rPr>
              <w:t>3.6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_Toc400362019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24</w:t>
            </w:r>
            <w:r w:rsidR="00B36FDE" w:rsidRPr="00B36FDE">
              <w:rPr>
                <w:rFonts w:ascii="Times New Roman" w:hAnsi="Times New Roman" w:cs="Times New Roman"/>
                <w:b w:val="0"/>
                <w:noProof/>
                <w:webHidden/>
              </w:rPr>
              <w:fldChar w:fldCharType="end"/>
            </w:r>
          </w:hyperlink>
        </w:p>
        <w:p w14:paraId="365B19B7"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0" w:history="1">
            <w:r w:rsidR="00B36FDE" w:rsidRPr="00B36FDE">
              <w:rPr>
                <w:rStyle w:val="Hyperlink"/>
                <w:rFonts w:ascii="Times New Roman" w:hAnsi="Times New Roman" w:cs="Times New Roman"/>
                <w:noProof/>
              </w:rPr>
              <w:t>3.6.1</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Items under Consideration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_Toc400362020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5FF64FB4"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1" w:history="1">
            <w:r w:rsidR="00B36FDE" w:rsidRPr="00B36FDE">
              <w:rPr>
                <w:rStyle w:val="Hyperlink"/>
                <w:rFonts w:ascii="Times New Roman" w:hAnsi="Times New Roman" w:cs="Times New Roman"/>
                <w:noProof/>
              </w:rPr>
              <w:t>3.6.2</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Decision Matrix</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_Toc400362021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24</w:t>
            </w:r>
            <w:r w:rsidR="00B36FDE" w:rsidRPr="00B36FDE">
              <w:rPr>
                <w:rFonts w:ascii="Times New Roman" w:hAnsi="Times New Roman" w:cs="Times New Roman"/>
                <w:noProof/>
                <w:webHidden/>
              </w:rPr>
              <w:fldChar w:fldCharType="end"/>
            </w:r>
          </w:hyperlink>
        </w:p>
        <w:p w14:paraId="075C9E83" w14:textId="77777777" w:rsidR="00B36FDE" w:rsidRPr="00B36FDE" w:rsidRDefault="00A025E7" w:rsidP="00B36FDE">
          <w:pPr>
            <w:pStyle w:val="TOC3"/>
            <w:tabs>
              <w:tab w:val="left" w:pos="1320"/>
              <w:tab w:val="right" w:leader="dot" w:pos="9350"/>
            </w:tabs>
            <w:spacing w:line="240" w:lineRule="auto"/>
            <w:rPr>
              <w:rFonts w:ascii="Times New Roman" w:eastAsiaTheme="minorEastAsia" w:hAnsi="Times New Roman" w:cs="Times New Roman"/>
              <w:noProof/>
            </w:rPr>
          </w:pPr>
          <w:hyperlink w:anchor="_Toc400362022" w:history="1">
            <w:r w:rsidR="00B36FDE" w:rsidRPr="00B36FDE">
              <w:rPr>
                <w:rStyle w:val="Hyperlink"/>
                <w:rFonts w:ascii="Times New Roman" w:hAnsi="Times New Roman" w:cs="Times New Roman"/>
                <w:noProof/>
              </w:rPr>
              <w:t>3.6.3</w:t>
            </w:r>
            <w:r w:rsidR="00B36FDE" w:rsidRPr="00B36FDE">
              <w:rPr>
                <w:rFonts w:ascii="Times New Roman" w:eastAsiaTheme="minorEastAsia" w:hAnsi="Times New Roman" w:cs="Times New Roman"/>
                <w:noProof/>
              </w:rPr>
              <w:tab/>
            </w:r>
            <w:r w:rsidR="00B36FDE" w:rsidRPr="00B36FDE">
              <w:rPr>
                <w:rStyle w:val="Hyperlink"/>
                <w:rFonts w:ascii="Times New Roman" w:hAnsi="Times New Roman" w:cs="Times New Roman"/>
                <w:noProof/>
              </w:rPr>
              <w:t>Justification</w:t>
            </w:r>
            <w:r w:rsidR="00B36FDE" w:rsidRPr="00B36FDE">
              <w:rPr>
                <w:rFonts w:ascii="Times New Roman" w:hAnsi="Times New Roman" w:cs="Times New Roman"/>
                <w:noProof/>
                <w:webHidden/>
              </w:rPr>
              <w:tab/>
            </w:r>
            <w:r w:rsidR="00B36FDE" w:rsidRPr="00B36FDE">
              <w:rPr>
                <w:rFonts w:ascii="Times New Roman" w:hAnsi="Times New Roman" w:cs="Times New Roman"/>
                <w:noProof/>
                <w:webHidden/>
              </w:rPr>
              <w:fldChar w:fldCharType="begin"/>
            </w:r>
            <w:r w:rsidR="00B36FDE" w:rsidRPr="00B36FDE">
              <w:rPr>
                <w:rFonts w:ascii="Times New Roman" w:hAnsi="Times New Roman" w:cs="Times New Roman"/>
                <w:noProof/>
                <w:webHidden/>
              </w:rPr>
              <w:instrText xml:space="preserve"> PAGEREF _Toc400362022 \h </w:instrText>
            </w:r>
            <w:r w:rsidR="00B36FDE" w:rsidRPr="00B36FDE">
              <w:rPr>
                <w:rFonts w:ascii="Times New Roman" w:hAnsi="Times New Roman" w:cs="Times New Roman"/>
                <w:noProof/>
                <w:webHidden/>
              </w:rPr>
            </w:r>
            <w:r w:rsidR="00B36FDE" w:rsidRPr="00B36FDE">
              <w:rPr>
                <w:rFonts w:ascii="Times New Roman" w:hAnsi="Times New Roman" w:cs="Times New Roman"/>
                <w:noProof/>
                <w:webHidden/>
              </w:rPr>
              <w:fldChar w:fldCharType="separate"/>
            </w:r>
            <w:r w:rsidR="00DE21B9">
              <w:rPr>
                <w:rFonts w:ascii="Times New Roman" w:hAnsi="Times New Roman" w:cs="Times New Roman"/>
                <w:noProof/>
                <w:webHidden/>
              </w:rPr>
              <w:t>25</w:t>
            </w:r>
            <w:r w:rsidR="00B36FDE" w:rsidRPr="00B36FDE">
              <w:rPr>
                <w:rFonts w:ascii="Times New Roman" w:hAnsi="Times New Roman" w:cs="Times New Roman"/>
                <w:noProof/>
                <w:webHidden/>
              </w:rPr>
              <w:fldChar w:fldCharType="end"/>
            </w:r>
          </w:hyperlink>
        </w:p>
        <w:p w14:paraId="0739AD35"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23" w:history="1">
            <w:r w:rsidR="00B36FDE" w:rsidRPr="00B36FDE">
              <w:rPr>
                <w:rStyle w:val="Hyperlink"/>
                <w:rFonts w:ascii="Times New Roman" w:hAnsi="Times New Roman" w:cs="Times New Roman"/>
                <w:b w:val="0"/>
                <w:noProof/>
                <w:sz w:val="22"/>
                <w:szCs w:val="22"/>
              </w:rPr>
              <w:t>4.</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Requirements Traceability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_Toc400362023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28</w:t>
            </w:r>
            <w:r w:rsidR="00B36FDE" w:rsidRPr="00B36FDE">
              <w:rPr>
                <w:rFonts w:ascii="Times New Roman" w:hAnsi="Times New Roman" w:cs="Times New Roman"/>
                <w:b w:val="0"/>
                <w:noProof/>
                <w:webHidden/>
                <w:sz w:val="22"/>
                <w:szCs w:val="22"/>
              </w:rPr>
              <w:fldChar w:fldCharType="end"/>
            </w:r>
          </w:hyperlink>
        </w:p>
        <w:p w14:paraId="4AB684C6"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4" w:history="1">
            <w:r w:rsidR="00B36FDE" w:rsidRPr="00B36FDE">
              <w:rPr>
                <w:rStyle w:val="Hyperlink"/>
                <w:rFonts w:ascii="Times New Roman" w:hAnsi="Times New Roman" w:cs="Times New Roman"/>
                <w:b w:val="0"/>
                <w:noProof/>
              </w:rPr>
              <w:t>4.1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57107473"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5" w:history="1">
            <w:r w:rsidR="00B36FDE" w:rsidRPr="00B36FDE">
              <w:rPr>
                <w:rStyle w:val="Hyperlink"/>
                <w:rFonts w:ascii="Times New Roman" w:hAnsi="Times New Roman" w:cs="Times New Roman"/>
                <w:b w:val="0"/>
                <w:noProof/>
              </w:rPr>
              <w:t>4.2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28</w:t>
            </w:r>
            <w:r w:rsidR="00B36FDE" w:rsidRPr="00B36FDE">
              <w:rPr>
                <w:rFonts w:ascii="Times New Roman" w:hAnsi="Times New Roman" w:cs="Times New Roman"/>
                <w:b w:val="0"/>
                <w:noProof/>
                <w:webHidden/>
              </w:rPr>
              <w:fldChar w:fldCharType="end"/>
            </w:r>
          </w:hyperlink>
        </w:p>
        <w:p w14:paraId="2D50356C"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6" w:history="1">
            <w:r w:rsidR="00B36FDE" w:rsidRPr="00B36FDE">
              <w:rPr>
                <w:rStyle w:val="Hyperlink"/>
                <w:rFonts w:ascii="Times New Roman" w:hAnsi="Times New Roman" w:cs="Times New Roman"/>
                <w:b w:val="0"/>
                <w:noProof/>
              </w:rPr>
              <w:t>4.3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791E3B4F"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7" w:history="1">
            <w:r w:rsidR="00B36FDE" w:rsidRPr="00B36FDE">
              <w:rPr>
                <w:rStyle w:val="Hyperlink"/>
                <w:rFonts w:ascii="Times New Roman" w:hAnsi="Times New Roman" w:cs="Times New Roman"/>
                <w:b w:val="0"/>
                <w:noProof/>
              </w:rPr>
              <w:t>4.4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30</w:t>
            </w:r>
            <w:r w:rsidR="00B36FDE" w:rsidRPr="00B36FDE">
              <w:rPr>
                <w:rFonts w:ascii="Times New Roman" w:hAnsi="Times New Roman" w:cs="Times New Roman"/>
                <w:b w:val="0"/>
                <w:noProof/>
                <w:webHidden/>
              </w:rPr>
              <w:fldChar w:fldCharType="end"/>
            </w:r>
          </w:hyperlink>
        </w:p>
        <w:p w14:paraId="17D6460E"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8" w:history="1">
            <w:r w:rsidR="00B36FDE" w:rsidRPr="00B36FDE">
              <w:rPr>
                <w:rStyle w:val="Hyperlink"/>
                <w:rFonts w:ascii="Times New Roman" w:hAnsi="Times New Roman" w:cs="Times New Roman"/>
                <w:b w:val="0"/>
                <w:noProof/>
              </w:rPr>
              <w:t>4.5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_Toc400362028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124A4069"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29" w:history="1">
            <w:r w:rsidR="00B36FDE" w:rsidRPr="00B36FDE">
              <w:rPr>
                <w:rStyle w:val="Hyperlink"/>
                <w:rFonts w:ascii="Times New Roman" w:hAnsi="Times New Roman" w:cs="Times New Roman"/>
                <w:b w:val="0"/>
                <w:noProof/>
              </w:rPr>
              <w:t>4.6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_Toc400362029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31</w:t>
            </w:r>
            <w:r w:rsidR="00B36FDE" w:rsidRPr="00B36FDE">
              <w:rPr>
                <w:rFonts w:ascii="Times New Roman" w:hAnsi="Times New Roman" w:cs="Times New Roman"/>
                <w:b w:val="0"/>
                <w:noProof/>
                <w:webHidden/>
              </w:rPr>
              <w:fldChar w:fldCharType="end"/>
            </w:r>
          </w:hyperlink>
        </w:p>
        <w:p w14:paraId="4595ADE6"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0" w:history="1">
            <w:r w:rsidR="00B36FDE" w:rsidRPr="00B36FDE">
              <w:rPr>
                <w:rStyle w:val="Hyperlink"/>
                <w:rFonts w:ascii="Times New Roman" w:hAnsi="Times New Roman" w:cs="Times New Roman"/>
                <w:b w:val="0"/>
                <w:noProof/>
                <w:sz w:val="22"/>
                <w:szCs w:val="22"/>
              </w:rPr>
              <w:t>5.</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Risk Analysis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32</w:t>
            </w:r>
            <w:r w:rsidR="00B36FDE" w:rsidRPr="00B36FDE">
              <w:rPr>
                <w:rFonts w:ascii="Times New Roman" w:hAnsi="Times New Roman" w:cs="Times New Roman"/>
                <w:b w:val="0"/>
                <w:noProof/>
                <w:webHidden/>
                <w:sz w:val="22"/>
                <w:szCs w:val="22"/>
              </w:rPr>
              <w:fldChar w:fldCharType="end"/>
            </w:r>
          </w:hyperlink>
        </w:p>
        <w:p w14:paraId="1A3D1B69"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1" w:history="1">
            <w:r w:rsidR="00B36FDE" w:rsidRPr="00B36FDE">
              <w:rPr>
                <w:rStyle w:val="Hyperlink"/>
                <w:rFonts w:ascii="Times New Roman" w:hAnsi="Times New Roman" w:cs="Times New Roman"/>
                <w:b w:val="0"/>
                <w:noProof/>
              </w:rPr>
              <w:t>5.1</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Microcontroller</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_Toc400362031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551503B"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2" w:history="1">
            <w:r w:rsidR="00B36FDE" w:rsidRPr="00B36FDE">
              <w:rPr>
                <w:rStyle w:val="Hyperlink"/>
                <w:rFonts w:ascii="Times New Roman" w:hAnsi="Times New Roman" w:cs="Times New Roman"/>
                <w:b w:val="0"/>
                <w:noProof/>
              </w:rPr>
              <w:t>5.2</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Sensors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_Toc400362032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0B7FAD0C"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3" w:history="1">
            <w:r w:rsidR="00B36FDE" w:rsidRPr="00B36FDE">
              <w:rPr>
                <w:rStyle w:val="Hyperlink"/>
                <w:rFonts w:ascii="Times New Roman" w:hAnsi="Times New Roman" w:cs="Times New Roman"/>
                <w:b w:val="0"/>
                <w:noProof/>
              </w:rPr>
              <w:t>5.3</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Motors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_Toc400362033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3C1E4F05"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4" w:history="1">
            <w:r w:rsidR="00B36FDE" w:rsidRPr="00B36FDE">
              <w:rPr>
                <w:rStyle w:val="Hyperlink"/>
                <w:rFonts w:ascii="Times New Roman" w:hAnsi="Times New Roman" w:cs="Times New Roman"/>
                <w:b w:val="0"/>
                <w:noProof/>
              </w:rPr>
              <w:t>5.4</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Claw</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_Toc400362034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1CA4C5A"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5" w:history="1">
            <w:r w:rsidR="00B36FDE" w:rsidRPr="00B36FDE">
              <w:rPr>
                <w:rStyle w:val="Hyperlink"/>
                <w:rFonts w:ascii="Times New Roman" w:hAnsi="Times New Roman" w:cs="Times New Roman"/>
                <w:b w:val="0"/>
                <w:noProof/>
              </w:rPr>
              <w:t>5.5</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Wheels</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_Toc400362035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32</w:t>
            </w:r>
            <w:r w:rsidR="00B36FDE" w:rsidRPr="00B36FDE">
              <w:rPr>
                <w:rFonts w:ascii="Times New Roman" w:hAnsi="Times New Roman" w:cs="Times New Roman"/>
                <w:b w:val="0"/>
                <w:noProof/>
                <w:webHidden/>
              </w:rPr>
              <w:fldChar w:fldCharType="end"/>
            </w:r>
          </w:hyperlink>
        </w:p>
        <w:p w14:paraId="78E01B38"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6" w:history="1">
            <w:r w:rsidR="00B36FDE" w:rsidRPr="00B36FDE">
              <w:rPr>
                <w:rStyle w:val="Hyperlink"/>
                <w:rFonts w:ascii="Times New Roman" w:hAnsi="Times New Roman" w:cs="Times New Roman"/>
                <w:b w:val="0"/>
                <w:noProof/>
              </w:rPr>
              <w:t>5.6</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Frame</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_Toc400362036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48811D5E" w14:textId="77777777" w:rsidR="00B36FDE" w:rsidRPr="00B36FDE" w:rsidRDefault="00A025E7" w:rsidP="00B36FDE">
          <w:pPr>
            <w:pStyle w:val="TOC2"/>
            <w:tabs>
              <w:tab w:val="left" w:pos="880"/>
              <w:tab w:val="right" w:leader="dot" w:pos="9350"/>
            </w:tabs>
            <w:spacing w:line="240" w:lineRule="auto"/>
            <w:rPr>
              <w:rFonts w:ascii="Times New Roman" w:eastAsiaTheme="minorEastAsia" w:hAnsi="Times New Roman" w:cs="Times New Roman"/>
              <w:b w:val="0"/>
              <w:noProof/>
            </w:rPr>
          </w:pPr>
          <w:hyperlink w:anchor="_Toc400362037" w:history="1">
            <w:r w:rsidR="00B36FDE" w:rsidRPr="00B36FDE">
              <w:rPr>
                <w:rStyle w:val="Hyperlink"/>
                <w:rFonts w:ascii="Times New Roman" w:hAnsi="Times New Roman" w:cs="Times New Roman"/>
                <w:b w:val="0"/>
                <w:noProof/>
              </w:rPr>
              <w:t>5.7</w:t>
            </w:r>
            <w:r w:rsidR="00B36FDE" w:rsidRPr="00B36FDE">
              <w:rPr>
                <w:rFonts w:ascii="Times New Roman" w:eastAsiaTheme="minorEastAsia" w:hAnsi="Times New Roman" w:cs="Times New Roman"/>
                <w:b w:val="0"/>
                <w:noProof/>
              </w:rPr>
              <w:tab/>
            </w:r>
            <w:r w:rsidR="00B36FDE" w:rsidRPr="00B36FDE">
              <w:rPr>
                <w:rStyle w:val="Hyperlink"/>
                <w:rFonts w:ascii="Times New Roman" w:hAnsi="Times New Roman" w:cs="Times New Roman"/>
                <w:b w:val="0"/>
                <w:noProof/>
              </w:rPr>
              <w:t>Battery</w:t>
            </w:r>
            <w:r w:rsidR="00B36FDE" w:rsidRPr="00B36FDE">
              <w:rPr>
                <w:rFonts w:ascii="Times New Roman" w:hAnsi="Times New Roman" w:cs="Times New Roman"/>
                <w:b w:val="0"/>
                <w:noProof/>
                <w:webHidden/>
              </w:rPr>
              <w:tab/>
            </w:r>
            <w:r w:rsidR="00B36FDE" w:rsidRPr="00B36FDE">
              <w:rPr>
                <w:rFonts w:ascii="Times New Roman" w:hAnsi="Times New Roman" w:cs="Times New Roman"/>
                <w:b w:val="0"/>
                <w:noProof/>
                <w:webHidden/>
              </w:rPr>
              <w:fldChar w:fldCharType="begin"/>
            </w:r>
            <w:r w:rsidR="00B36FDE" w:rsidRPr="00B36FDE">
              <w:rPr>
                <w:rFonts w:ascii="Times New Roman" w:hAnsi="Times New Roman" w:cs="Times New Roman"/>
                <w:b w:val="0"/>
                <w:noProof/>
                <w:webHidden/>
              </w:rPr>
              <w:instrText xml:space="preserve"> PAGEREF _Toc400362037 \h </w:instrText>
            </w:r>
            <w:r w:rsidR="00B36FDE" w:rsidRPr="00B36FDE">
              <w:rPr>
                <w:rFonts w:ascii="Times New Roman" w:hAnsi="Times New Roman" w:cs="Times New Roman"/>
                <w:b w:val="0"/>
                <w:noProof/>
                <w:webHidden/>
              </w:rPr>
            </w:r>
            <w:r w:rsidR="00B36FDE" w:rsidRPr="00B36FDE">
              <w:rPr>
                <w:rFonts w:ascii="Times New Roman" w:hAnsi="Times New Roman" w:cs="Times New Roman"/>
                <w:b w:val="0"/>
                <w:noProof/>
                <w:webHidden/>
              </w:rPr>
              <w:fldChar w:fldCharType="separate"/>
            </w:r>
            <w:r w:rsidR="00DE21B9">
              <w:rPr>
                <w:rFonts w:ascii="Times New Roman" w:hAnsi="Times New Roman" w:cs="Times New Roman"/>
                <w:b w:val="0"/>
                <w:noProof/>
                <w:webHidden/>
              </w:rPr>
              <w:t>33</w:t>
            </w:r>
            <w:r w:rsidR="00B36FDE" w:rsidRPr="00B36FDE">
              <w:rPr>
                <w:rFonts w:ascii="Times New Roman" w:hAnsi="Times New Roman" w:cs="Times New Roman"/>
                <w:b w:val="0"/>
                <w:noProof/>
                <w:webHidden/>
              </w:rPr>
              <w:fldChar w:fldCharType="end"/>
            </w:r>
          </w:hyperlink>
        </w:p>
        <w:p w14:paraId="1C5079E4" w14:textId="77777777" w:rsidR="00B36FDE" w:rsidRPr="00B36FDE" w:rsidRDefault="00A025E7" w:rsidP="00B36FDE">
          <w:pPr>
            <w:pStyle w:val="TOC1"/>
            <w:tabs>
              <w:tab w:val="left" w:pos="440"/>
              <w:tab w:val="right" w:leader="dot" w:pos="9350"/>
            </w:tabs>
            <w:spacing w:before="0" w:line="240" w:lineRule="auto"/>
            <w:rPr>
              <w:rFonts w:ascii="Times New Roman" w:eastAsiaTheme="minorEastAsia" w:hAnsi="Times New Roman" w:cs="Times New Roman"/>
              <w:b w:val="0"/>
              <w:noProof/>
              <w:sz w:val="22"/>
              <w:szCs w:val="22"/>
            </w:rPr>
          </w:pPr>
          <w:hyperlink w:anchor="_Toc400362038" w:history="1">
            <w:r w:rsidR="00B36FDE" w:rsidRPr="00B36FDE">
              <w:rPr>
                <w:rStyle w:val="Hyperlink"/>
                <w:rFonts w:ascii="Times New Roman" w:hAnsi="Times New Roman" w:cs="Times New Roman"/>
                <w:b w:val="0"/>
                <w:noProof/>
                <w:sz w:val="22"/>
                <w:szCs w:val="22"/>
              </w:rPr>
              <w:t>6.</w:t>
            </w:r>
            <w:r w:rsidR="00B36FDE" w:rsidRPr="00B36FDE">
              <w:rPr>
                <w:rFonts w:ascii="Times New Roman" w:eastAsiaTheme="minorEastAsia" w:hAnsi="Times New Roman" w:cs="Times New Roman"/>
                <w:b w:val="0"/>
                <w:noProof/>
                <w:sz w:val="22"/>
                <w:szCs w:val="22"/>
              </w:rPr>
              <w:tab/>
            </w:r>
            <w:r w:rsidR="00B36FDE" w:rsidRPr="00B36FDE">
              <w:rPr>
                <w:rStyle w:val="Hyperlink"/>
                <w:rFonts w:ascii="Times New Roman" w:hAnsi="Times New Roman" w:cs="Times New Roman"/>
                <w:b w:val="0"/>
                <w:noProof/>
                <w:sz w:val="22"/>
                <w:szCs w:val="22"/>
              </w:rPr>
              <w:t>Total System BudgetAppendix A: Glossary</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_Toc400362038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34</w:t>
            </w:r>
            <w:r w:rsidR="00B36FDE" w:rsidRPr="00B36FDE">
              <w:rPr>
                <w:rFonts w:ascii="Times New Roman" w:hAnsi="Times New Roman" w:cs="Times New Roman"/>
                <w:b w:val="0"/>
                <w:noProof/>
                <w:webHidden/>
                <w:sz w:val="22"/>
                <w:szCs w:val="22"/>
              </w:rPr>
              <w:fldChar w:fldCharType="end"/>
            </w:r>
          </w:hyperlink>
        </w:p>
        <w:p w14:paraId="5660D207" w14:textId="77777777" w:rsidR="00B36FDE" w:rsidRPr="00B36FDE" w:rsidRDefault="00A025E7" w:rsidP="00B36FDE">
          <w:pPr>
            <w:pStyle w:val="TOC1"/>
            <w:tabs>
              <w:tab w:val="right" w:leader="dot" w:pos="9350"/>
            </w:tabs>
            <w:spacing w:before="0" w:line="240" w:lineRule="auto"/>
            <w:rPr>
              <w:rFonts w:ascii="Times New Roman" w:eastAsiaTheme="minorEastAsia" w:hAnsi="Times New Roman" w:cs="Times New Roman"/>
              <w:b w:val="0"/>
              <w:noProof/>
              <w:sz w:val="22"/>
              <w:szCs w:val="22"/>
            </w:rPr>
          </w:pPr>
          <w:hyperlink w:anchor="_Toc400362039" w:history="1">
            <w:r w:rsidR="00B36FDE" w:rsidRPr="00B36FDE">
              <w:rPr>
                <w:rStyle w:val="Hyperlink"/>
                <w:rFonts w:ascii="Times New Roman" w:hAnsi="Times New Roman" w:cs="Times New Roman"/>
                <w:b w:val="0"/>
                <w:noProof/>
                <w:sz w:val="22"/>
                <w:szCs w:val="22"/>
              </w:rPr>
              <w:t>Acronyms &amp; Abbreviations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_Toc400362039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37</w:t>
            </w:r>
            <w:r w:rsidR="00B36FDE" w:rsidRPr="00B36FDE">
              <w:rPr>
                <w:rFonts w:ascii="Times New Roman" w:hAnsi="Times New Roman" w:cs="Times New Roman"/>
                <w:b w:val="0"/>
                <w:noProof/>
                <w:webHidden/>
                <w:sz w:val="22"/>
                <w:szCs w:val="22"/>
              </w:rPr>
              <w:fldChar w:fldCharType="end"/>
            </w:r>
          </w:hyperlink>
        </w:p>
        <w:p w14:paraId="5B664B34" w14:textId="77777777" w:rsidR="00B36FDE" w:rsidRDefault="00A025E7" w:rsidP="00B36FDE">
          <w:pPr>
            <w:pStyle w:val="TOC1"/>
            <w:tabs>
              <w:tab w:val="right" w:leader="dot" w:pos="9350"/>
            </w:tabs>
            <w:spacing w:before="0" w:line="240" w:lineRule="auto"/>
            <w:rPr>
              <w:rFonts w:eastAsiaTheme="minorEastAsia"/>
              <w:b w:val="0"/>
              <w:noProof/>
              <w:sz w:val="22"/>
              <w:szCs w:val="22"/>
            </w:rPr>
          </w:pPr>
          <w:hyperlink w:anchor="_Toc400362040" w:history="1">
            <w:r w:rsidR="00B36FDE" w:rsidRPr="00B36FDE">
              <w:rPr>
                <w:rStyle w:val="Hyperlink"/>
                <w:rFonts w:ascii="Times New Roman" w:hAnsi="Times New Roman" w:cs="Times New Roman"/>
                <w:b w:val="0"/>
                <w:noProof/>
                <w:sz w:val="22"/>
                <w:szCs w:val="22"/>
              </w:rPr>
              <w:t>References</w:t>
            </w:r>
            <w:r w:rsidR="00B36FDE" w:rsidRPr="00B36FDE">
              <w:rPr>
                <w:rFonts w:ascii="Times New Roman" w:hAnsi="Times New Roman" w:cs="Times New Roman"/>
                <w:b w:val="0"/>
                <w:noProof/>
                <w:webHidden/>
                <w:sz w:val="22"/>
                <w:szCs w:val="22"/>
              </w:rPr>
              <w:tab/>
            </w:r>
            <w:r w:rsidR="00B36FDE" w:rsidRPr="00B36FDE">
              <w:rPr>
                <w:rFonts w:ascii="Times New Roman" w:hAnsi="Times New Roman" w:cs="Times New Roman"/>
                <w:b w:val="0"/>
                <w:noProof/>
                <w:webHidden/>
                <w:sz w:val="22"/>
                <w:szCs w:val="22"/>
              </w:rPr>
              <w:fldChar w:fldCharType="begin"/>
            </w:r>
            <w:r w:rsidR="00B36FDE" w:rsidRPr="00B36FDE">
              <w:rPr>
                <w:rFonts w:ascii="Times New Roman" w:hAnsi="Times New Roman" w:cs="Times New Roman"/>
                <w:b w:val="0"/>
                <w:noProof/>
                <w:webHidden/>
                <w:sz w:val="22"/>
                <w:szCs w:val="22"/>
              </w:rPr>
              <w:instrText xml:space="preserve"> PAGEREF _Toc400362040 \h </w:instrText>
            </w:r>
            <w:r w:rsidR="00B36FDE" w:rsidRPr="00B36FDE">
              <w:rPr>
                <w:rFonts w:ascii="Times New Roman" w:hAnsi="Times New Roman" w:cs="Times New Roman"/>
                <w:b w:val="0"/>
                <w:noProof/>
                <w:webHidden/>
                <w:sz w:val="22"/>
                <w:szCs w:val="22"/>
              </w:rPr>
            </w:r>
            <w:r w:rsidR="00B36FDE" w:rsidRPr="00B36FDE">
              <w:rPr>
                <w:rFonts w:ascii="Times New Roman" w:hAnsi="Times New Roman" w:cs="Times New Roman"/>
                <w:b w:val="0"/>
                <w:noProof/>
                <w:webHidden/>
                <w:sz w:val="22"/>
                <w:szCs w:val="22"/>
              </w:rPr>
              <w:fldChar w:fldCharType="separate"/>
            </w:r>
            <w:r w:rsidR="00DE21B9">
              <w:rPr>
                <w:rFonts w:ascii="Times New Roman" w:hAnsi="Times New Roman" w:cs="Times New Roman"/>
                <w:b w:val="0"/>
                <w:noProof/>
                <w:webHidden/>
                <w:sz w:val="22"/>
                <w:szCs w:val="22"/>
              </w:rPr>
              <w:t>38</w:t>
            </w:r>
            <w:r w:rsidR="00B36FDE" w:rsidRPr="00B36FDE">
              <w:rPr>
                <w:rFonts w:ascii="Times New Roman" w:hAnsi="Times New Roman" w:cs="Times New Roman"/>
                <w:b w:val="0"/>
                <w:noProof/>
                <w:webHidden/>
                <w:sz w:val="22"/>
                <w:szCs w:val="22"/>
              </w:rPr>
              <w:fldChar w:fldCharType="end"/>
            </w:r>
          </w:hyperlink>
        </w:p>
        <w:p w14:paraId="5D095FA6" w14:textId="52D1BB2F" w:rsidR="00F4418B" w:rsidRPr="0058124C" w:rsidRDefault="00F4418B" w:rsidP="00B36FDE">
          <w:pPr>
            <w:spacing w:after="0" w:line="240" w:lineRule="auto"/>
            <w:contextualSpacing/>
            <w:rPr>
              <w:rFonts w:ascii="Times New Roman" w:hAnsi="Times New Roman" w:cs="Times New Roman"/>
            </w:rPr>
          </w:pPr>
          <w:r w:rsidRPr="0058124C">
            <w:rPr>
              <w:rFonts w:ascii="Times New Roman" w:hAnsi="Times New Roman" w:cs="Times New Roman"/>
              <w:b/>
              <w:bCs/>
              <w:noProof/>
            </w:rPr>
            <w:fldChar w:fldCharType="end"/>
          </w:r>
        </w:p>
      </w:sdtContent>
    </w:sdt>
    <w:p w14:paraId="5746AE40" w14:textId="77777777" w:rsidR="00600C19" w:rsidRPr="0058124C" w:rsidRDefault="00600C19" w:rsidP="00B36FDE">
      <w:pPr>
        <w:pStyle w:val="TableofFigures"/>
        <w:tabs>
          <w:tab w:val="right" w:leader="dot" w:pos="9350"/>
        </w:tabs>
        <w:spacing w:line="240" w:lineRule="auto"/>
        <w:rPr>
          <w:rFonts w:ascii="Times New Roman" w:hAnsi="Times New Roman" w:cs="Times New Roman"/>
          <w:noProof/>
        </w:rPr>
      </w:pPr>
      <w:r w:rsidRPr="0058124C">
        <w:rPr>
          <w:rFonts w:ascii="Times New Roman" w:hAnsi="Times New Roman" w:cs="Times New Roman"/>
          <w:noProof/>
        </w:rPr>
        <w:br w:type="page"/>
      </w:r>
    </w:p>
    <w:p w14:paraId="289D2491" w14:textId="74D9816A" w:rsidR="00600C19" w:rsidRPr="00600C19" w:rsidRDefault="00600C19" w:rsidP="00B36FDE">
      <w:pPr>
        <w:pStyle w:val="Heading1"/>
        <w:numPr>
          <w:ilvl w:val="0"/>
          <w:numId w:val="0"/>
        </w:numPr>
        <w:spacing w:line="240" w:lineRule="auto"/>
        <w:ind w:left="432" w:hanging="432"/>
        <w:rPr>
          <w:noProof/>
        </w:rPr>
      </w:pPr>
      <w:bookmarkStart w:id="4" w:name="_Toc400361989"/>
      <w:r w:rsidRPr="00600C19">
        <w:rPr>
          <w:noProof/>
        </w:rPr>
        <w:lastRenderedPageBreak/>
        <w:t>Table of Figures</w:t>
      </w:r>
      <w:bookmarkEnd w:id="4"/>
    </w:p>
    <w:p w14:paraId="0066CB94" w14:textId="77777777" w:rsidR="006B611E" w:rsidRPr="006B611E" w:rsidRDefault="00600C19"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TOC \c "Table" </w:instrText>
      </w:r>
      <w:r w:rsidRPr="006B611E">
        <w:rPr>
          <w:rFonts w:ascii="Times New Roman" w:hAnsi="Times New Roman" w:cs="Times New Roman"/>
          <w:noProof/>
        </w:rPr>
        <w:fldChar w:fldCharType="separate"/>
      </w:r>
      <w:r w:rsidR="006B611E" w:rsidRPr="006B611E">
        <w:rPr>
          <w:rFonts w:ascii="Times New Roman" w:hAnsi="Times New Roman" w:cs="Times New Roman"/>
          <w:noProof/>
        </w:rPr>
        <w:t>Table 1. Revision History</w:t>
      </w:r>
      <w:r w:rsidR="006B611E" w:rsidRPr="006B611E">
        <w:rPr>
          <w:rFonts w:ascii="Times New Roman" w:hAnsi="Times New Roman" w:cs="Times New Roman"/>
          <w:noProof/>
        </w:rPr>
        <w:tab/>
      </w:r>
      <w:r w:rsidR="006B611E" w:rsidRPr="006B611E">
        <w:rPr>
          <w:rFonts w:ascii="Times New Roman" w:hAnsi="Times New Roman" w:cs="Times New Roman"/>
          <w:noProof/>
        </w:rPr>
        <w:fldChar w:fldCharType="begin"/>
      </w:r>
      <w:r w:rsidR="006B611E" w:rsidRPr="006B611E">
        <w:rPr>
          <w:rFonts w:ascii="Times New Roman" w:hAnsi="Times New Roman" w:cs="Times New Roman"/>
          <w:noProof/>
        </w:rPr>
        <w:instrText xml:space="preserve"> PAGEREF _Toc400389677 \h </w:instrText>
      </w:r>
      <w:r w:rsidR="006B611E" w:rsidRPr="006B611E">
        <w:rPr>
          <w:rFonts w:ascii="Times New Roman" w:hAnsi="Times New Roman" w:cs="Times New Roman"/>
          <w:noProof/>
        </w:rPr>
      </w:r>
      <w:r w:rsidR="006B611E" w:rsidRPr="006B611E">
        <w:rPr>
          <w:rFonts w:ascii="Times New Roman" w:hAnsi="Times New Roman" w:cs="Times New Roman"/>
          <w:noProof/>
        </w:rPr>
        <w:fldChar w:fldCharType="separate"/>
      </w:r>
      <w:r w:rsidR="00DE21B9">
        <w:rPr>
          <w:rFonts w:ascii="Times New Roman" w:hAnsi="Times New Roman" w:cs="Times New Roman"/>
          <w:noProof/>
        </w:rPr>
        <w:t>2</w:t>
      </w:r>
      <w:r w:rsidR="006B611E" w:rsidRPr="006B611E">
        <w:rPr>
          <w:rFonts w:ascii="Times New Roman" w:hAnsi="Times New Roman" w:cs="Times New Roman"/>
          <w:noProof/>
        </w:rPr>
        <w:fldChar w:fldCharType="end"/>
      </w:r>
    </w:p>
    <w:p w14:paraId="029C998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 Team Information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6</w:t>
      </w:r>
      <w:r w:rsidRPr="006B611E">
        <w:rPr>
          <w:rFonts w:ascii="Times New Roman" w:hAnsi="Times New Roman" w:cs="Times New Roman"/>
          <w:noProof/>
        </w:rPr>
        <w:fldChar w:fldCharType="end"/>
      </w:r>
    </w:p>
    <w:p w14:paraId="4CB987D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 Items under consideration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_Toc400389679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8</w:t>
      </w:r>
      <w:r w:rsidRPr="006B611E">
        <w:rPr>
          <w:rFonts w:ascii="Times New Roman" w:hAnsi="Times New Roman" w:cs="Times New Roman"/>
          <w:noProof/>
        </w:rPr>
        <w:fldChar w:fldCharType="end"/>
      </w:r>
    </w:p>
    <w:p w14:paraId="049CF7C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 Decision matrix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9</w:t>
      </w:r>
      <w:r w:rsidRPr="006B611E">
        <w:rPr>
          <w:rFonts w:ascii="Times New Roman" w:hAnsi="Times New Roman" w:cs="Times New Roman"/>
          <w:noProof/>
        </w:rPr>
        <w:fldChar w:fldCharType="end"/>
      </w:r>
    </w:p>
    <w:p w14:paraId="14DA0EB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5. Items under consideration for the sensor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0C736D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6. Decision matrix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12</w:t>
      </w:r>
      <w:r w:rsidRPr="006B611E">
        <w:rPr>
          <w:rFonts w:ascii="Times New Roman" w:hAnsi="Times New Roman" w:cs="Times New Roman"/>
          <w:noProof/>
        </w:rPr>
        <w:fldChar w:fldCharType="end"/>
      </w:r>
    </w:p>
    <w:p w14:paraId="434189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7. Calculations for the scores of the price of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13</w:t>
      </w:r>
      <w:r w:rsidRPr="006B611E">
        <w:rPr>
          <w:rFonts w:ascii="Times New Roman" w:hAnsi="Times New Roman" w:cs="Times New Roman"/>
          <w:noProof/>
        </w:rPr>
        <w:fldChar w:fldCharType="end"/>
      </w:r>
    </w:p>
    <w:p w14:paraId="4448200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8. Calculations for the score of the FPS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E00780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9. Calculations for the score of the resolution</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14</w:t>
      </w:r>
      <w:r w:rsidRPr="006B611E">
        <w:rPr>
          <w:rFonts w:ascii="Times New Roman" w:hAnsi="Times New Roman" w:cs="Times New Roman"/>
          <w:noProof/>
        </w:rPr>
        <w:fldChar w:fldCharType="end"/>
      </w:r>
    </w:p>
    <w:p w14:paraId="130A01E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10. Items under consideration for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01F70450"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11. Decision matrix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15</w:t>
      </w:r>
      <w:r w:rsidRPr="006B611E">
        <w:rPr>
          <w:rFonts w:ascii="Times New Roman" w:hAnsi="Times New Roman" w:cs="Times New Roman"/>
          <w:noProof/>
        </w:rPr>
        <w:fldChar w:fldCharType="end"/>
      </w:r>
    </w:p>
    <w:p w14:paraId="7C6D0FE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12. Calculations for the price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16</w:t>
      </w:r>
      <w:r w:rsidRPr="006B611E">
        <w:rPr>
          <w:rFonts w:ascii="Times New Roman" w:hAnsi="Times New Roman" w:cs="Times New Roman"/>
          <w:noProof/>
        </w:rPr>
        <w:fldChar w:fldCharType="end"/>
      </w:r>
    </w:p>
    <w:p w14:paraId="7F09175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13. Calculations for the RPM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_Toc400389689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AD2764C"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14. Calculations for the stall torque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17</w:t>
      </w:r>
      <w:r w:rsidRPr="006B611E">
        <w:rPr>
          <w:rFonts w:ascii="Times New Roman" w:hAnsi="Times New Roman" w:cs="Times New Roman"/>
          <w:noProof/>
        </w:rPr>
        <w:fldChar w:fldCharType="end"/>
      </w:r>
    </w:p>
    <w:p w14:paraId="171112E9"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15. Calculations for the stall current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050F2B3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16. Calculations for the weight of the motor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18</w:t>
      </w:r>
      <w:r w:rsidRPr="006B611E">
        <w:rPr>
          <w:rFonts w:ascii="Times New Roman" w:hAnsi="Times New Roman" w:cs="Times New Roman"/>
          <w:noProof/>
        </w:rPr>
        <w:fldChar w:fldCharType="end"/>
      </w:r>
    </w:p>
    <w:p w14:paraId="31F8D9A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17. Items under consideration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32C1E5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18. Decision matrix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19</w:t>
      </w:r>
      <w:r w:rsidRPr="006B611E">
        <w:rPr>
          <w:rFonts w:ascii="Times New Roman" w:hAnsi="Times New Roman" w:cs="Times New Roman"/>
          <w:noProof/>
        </w:rPr>
        <w:fldChar w:fldCharType="end"/>
      </w:r>
    </w:p>
    <w:p w14:paraId="5397148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19. Calculations for the price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5FB072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20. Calculations for the weight of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20</w:t>
      </w:r>
      <w:r w:rsidRPr="006B611E">
        <w:rPr>
          <w:rFonts w:ascii="Times New Roman" w:hAnsi="Times New Roman" w:cs="Times New Roman"/>
          <w:noProof/>
        </w:rPr>
        <w:fldChar w:fldCharType="end"/>
      </w:r>
    </w:p>
    <w:p w14:paraId="6A4D94DE"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21. Items under consideration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3D54E99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22. Decision matrix for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21</w:t>
      </w:r>
      <w:r w:rsidRPr="006B611E">
        <w:rPr>
          <w:rFonts w:ascii="Times New Roman" w:hAnsi="Times New Roman" w:cs="Times New Roman"/>
          <w:noProof/>
        </w:rPr>
        <w:fldChar w:fldCharType="end"/>
      </w:r>
    </w:p>
    <w:p w14:paraId="7D92BAC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23. Calculation for the price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_Toc400389699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0114F5A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24. Calculation for the weight of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22</w:t>
      </w:r>
      <w:r w:rsidRPr="006B611E">
        <w:rPr>
          <w:rFonts w:ascii="Times New Roman" w:hAnsi="Times New Roman" w:cs="Times New Roman"/>
          <w:noProof/>
        </w:rPr>
        <w:fldChar w:fldCharType="end"/>
      </w:r>
    </w:p>
    <w:p w14:paraId="1C20134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25. The items under consideration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15916DC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26. Decision matrix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24</w:t>
      </w:r>
      <w:r w:rsidRPr="006B611E">
        <w:rPr>
          <w:rFonts w:ascii="Times New Roman" w:hAnsi="Times New Roman" w:cs="Times New Roman"/>
          <w:noProof/>
        </w:rPr>
        <w:fldChar w:fldCharType="end"/>
      </w:r>
    </w:p>
    <w:p w14:paraId="072E4E58"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27. Calculations for the price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25</w:t>
      </w:r>
      <w:r w:rsidRPr="006B611E">
        <w:rPr>
          <w:rFonts w:ascii="Times New Roman" w:hAnsi="Times New Roman" w:cs="Times New Roman"/>
          <w:noProof/>
        </w:rPr>
        <w:fldChar w:fldCharType="end"/>
      </w:r>
    </w:p>
    <w:p w14:paraId="168041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28. Calculations for the discharge rate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5154FE9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29. Calculations for the voltage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26</w:t>
      </w:r>
      <w:r w:rsidRPr="006B611E">
        <w:rPr>
          <w:rFonts w:ascii="Times New Roman" w:hAnsi="Times New Roman" w:cs="Times New Roman"/>
          <w:noProof/>
        </w:rPr>
        <w:fldChar w:fldCharType="end"/>
      </w:r>
    </w:p>
    <w:p w14:paraId="44B70AF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30. Calculations for the weight of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27</w:t>
      </w:r>
      <w:r w:rsidRPr="006B611E">
        <w:rPr>
          <w:rFonts w:ascii="Times New Roman" w:hAnsi="Times New Roman" w:cs="Times New Roman"/>
          <w:noProof/>
        </w:rPr>
        <w:fldChar w:fldCharType="end"/>
      </w:r>
    </w:p>
    <w:p w14:paraId="3D2C27F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31. Requirements traceability for the microcontroller</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28</w:t>
      </w:r>
      <w:r w:rsidRPr="006B611E">
        <w:rPr>
          <w:rFonts w:ascii="Times New Roman" w:hAnsi="Times New Roman" w:cs="Times New Roman"/>
          <w:noProof/>
        </w:rPr>
        <w:fldChar w:fldCharType="end"/>
      </w:r>
    </w:p>
    <w:p w14:paraId="62068CE4"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32. Requirements traceability for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29</w:t>
      </w:r>
      <w:r w:rsidRPr="006B611E">
        <w:rPr>
          <w:rFonts w:ascii="Times New Roman" w:hAnsi="Times New Roman" w:cs="Times New Roman"/>
          <w:noProof/>
        </w:rPr>
        <w:fldChar w:fldCharType="end"/>
      </w:r>
    </w:p>
    <w:p w14:paraId="3057F653"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33. Requirements traceability for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_Toc400389709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30</w:t>
      </w:r>
      <w:r w:rsidRPr="006B611E">
        <w:rPr>
          <w:rFonts w:ascii="Times New Roman" w:hAnsi="Times New Roman" w:cs="Times New Roman"/>
          <w:noProof/>
        </w:rPr>
        <w:fldChar w:fldCharType="end"/>
      </w:r>
    </w:p>
    <w:p w14:paraId="39918C6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34. Requirements traceability for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1FC4BC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35. Requirements traceability for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5981C18A"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36. Requirements traceability for the batteries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31</w:t>
      </w:r>
      <w:r w:rsidRPr="006B611E">
        <w:rPr>
          <w:rFonts w:ascii="Times New Roman" w:hAnsi="Times New Roman" w:cs="Times New Roman"/>
          <w:noProof/>
        </w:rPr>
        <w:fldChar w:fldCharType="end"/>
      </w:r>
    </w:p>
    <w:p w14:paraId="61EAA8F1"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37. Risks and alleviations associated with the microcontrollers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_Toc400389713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02600F47"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38. Risks and alleviations associated with the sensors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_Toc400389714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3A36D595"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39. Risks and alleviations associated with the motors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_Toc400389715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64AC973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40. Risks and alleviations associated with the claw</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_Toc400389716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4C31DA8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41. Risks and alleviations associated with the wheels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_Toc400389717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32</w:t>
      </w:r>
      <w:r w:rsidRPr="006B611E">
        <w:rPr>
          <w:rFonts w:ascii="Times New Roman" w:hAnsi="Times New Roman" w:cs="Times New Roman"/>
          <w:noProof/>
        </w:rPr>
        <w:fldChar w:fldCharType="end"/>
      </w:r>
    </w:p>
    <w:p w14:paraId="2F99DDDD"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42. Risks and alleviations associated with the frame</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_Toc400389718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3CE1392F"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43. Risks and alleviations associated with the battery</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_Toc400389719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33</w:t>
      </w:r>
      <w:r w:rsidRPr="006B611E">
        <w:rPr>
          <w:rFonts w:ascii="Times New Roman" w:hAnsi="Times New Roman" w:cs="Times New Roman"/>
          <w:noProof/>
        </w:rPr>
        <w:fldChar w:fldCharType="end"/>
      </w:r>
    </w:p>
    <w:p w14:paraId="275B8802"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44. Total system budget breakdown of APS</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_Toc400389720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34</w:t>
      </w:r>
      <w:r w:rsidRPr="006B611E">
        <w:rPr>
          <w:rFonts w:ascii="Times New Roman" w:hAnsi="Times New Roman" w:cs="Times New Roman"/>
          <w:noProof/>
        </w:rPr>
        <w:fldChar w:fldCharType="end"/>
      </w:r>
    </w:p>
    <w:p w14:paraId="7D7D7696"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45. Listing of terms and definitions used throughout this document</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_Toc400389721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36</w:t>
      </w:r>
      <w:r w:rsidRPr="006B611E">
        <w:rPr>
          <w:rFonts w:ascii="Times New Roman" w:hAnsi="Times New Roman" w:cs="Times New Roman"/>
          <w:noProof/>
        </w:rPr>
        <w:fldChar w:fldCharType="end"/>
      </w:r>
    </w:p>
    <w:p w14:paraId="513B4BBB" w14:textId="77777777" w:rsidR="006B611E" w:rsidRPr="006B611E" w:rsidRDefault="006B611E" w:rsidP="006B611E">
      <w:pPr>
        <w:pStyle w:val="TableofFigures"/>
        <w:tabs>
          <w:tab w:val="right" w:leader="dot" w:pos="9350"/>
        </w:tabs>
        <w:spacing w:after="0"/>
        <w:rPr>
          <w:rFonts w:ascii="Times New Roman" w:eastAsiaTheme="minorEastAsia" w:hAnsi="Times New Roman" w:cs="Times New Roman"/>
          <w:noProof/>
        </w:rPr>
      </w:pPr>
      <w:r w:rsidRPr="006B611E">
        <w:rPr>
          <w:rFonts w:ascii="Times New Roman" w:hAnsi="Times New Roman" w:cs="Times New Roman"/>
          <w:noProof/>
        </w:rPr>
        <w:t>Table 46. The acronyms and abbreviations used throughout this budget proposal</w:t>
      </w:r>
      <w:r w:rsidRPr="006B611E">
        <w:rPr>
          <w:rFonts w:ascii="Times New Roman" w:hAnsi="Times New Roman" w:cs="Times New Roman"/>
          <w:noProof/>
        </w:rPr>
        <w:tab/>
      </w:r>
      <w:r w:rsidRPr="006B611E">
        <w:rPr>
          <w:rFonts w:ascii="Times New Roman" w:hAnsi="Times New Roman" w:cs="Times New Roman"/>
          <w:noProof/>
        </w:rPr>
        <w:fldChar w:fldCharType="begin"/>
      </w:r>
      <w:r w:rsidRPr="006B611E">
        <w:rPr>
          <w:rFonts w:ascii="Times New Roman" w:hAnsi="Times New Roman" w:cs="Times New Roman"/>
          <w:noProof/>
        </w:rPr>
        <w:instrText xml:space="preserve"> PAGEREF _Toc400389722 \h </w:instrText>
      </w:r>
      <w:r w:rsidRPr="006B611E">
        <w:rPr>
          <w:rFonts w:ascii="Times New Roman" w:hAnsi="Times New Roman" w:cs="Times New Roman"/>
          <w:noProof/>
        </w:rPr>
      </w:r>
      <w:r w:rsidRPr="006B611E">
        <w:rPr>
          <w:rFonts w:ascii="Times New Roman" w:hAnsi="Times New Roman" w:cs="Times New Roman"/>
          <w:noProof/>
        </w:rPr>
        <w:fldChar w:fldCharType="separate"/>
      </w:r>
      <w:r w:rsidR="00DE21B9">
        <w:rPr>
          <w:rFonts w:ascii="Times New Roman" w:hAnsi="Times New Roman" w:cs="Times New Roman"/>
          <w:noProof/>
        </w:rPr>
        <w:t>37</w:t>
      </w:r>
      <w:r w:rsidRPr="006B611E">
        <w:rPr>
          <w:rFonts w:ascii="Times New Roman" w:hAnsi="Times New Roman" w:cs="Times New Roman"/>
          <w:noProof/>
        </w:rPr>
        <w:fldChar w:fldCharType="end"/>
      </w:r>
    </w:p>
    <w:p w14:paraId="17C2C446" w14:textId="40E99D70" w:rsidR="0069307B" w:rsidRPr="00F4418B" w:rsidRDefault="00600C19" w:rsidP="006B611E">
      <w:pPr>
        <w:pStyle w:val="Heading1"/>
        <w:spacing w:before="0" w:line="240" w:lineRule="auto"/>
        <w:contextualSpacing/>
        <w:rPr>
          <w:noProof/>
        </w:rPr>
      </w:pPr>
      <w:r w:rsidRPr="006B611E">
        <w:rPr>
          <w:rFonts w:cs="Times New Roman"/>
          <w:noProof/>
          <w:szCs w:val="22"/>
        </w:rPr>
        <w:lastRenderedPageBreak/>
        <w:fldChar w:fldCharType="end"/>
      </w:r>
      <w:bookmarkStart w:id="5" w:name="_Toc399953028"/>
      <w:bookmarkStart w:id="6" w:name="_Toc274055885"/>
      <w:bookmarkStart w:id="7" w:name="_Toc400361990"/>
      <w:r w:rsidR="00045BBD" w:rsidRPr="00624902">
        <w:rPr>
          <w:noProof/>
        </w:rPr>
        <w:t>Introduction</w:t>
      </w:r>
      <w:bookmarkEnd w:id="5"/>
      <w:bookmarkEnd w:id="6"/>
      <w:bookmarkEnd w:id="7"/>
    </w:p>
    <w:p w14:paraId="66FC6325"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introduction of this document defines the purpose, scope, and team information for the project.</w:t>
      </w:r>
    </w:p>
    <w:p w14:paraId="3699202E" w14:textId="77777777" w:rsidR="0069307B" w:rsidRPr="00624902" w:rsidRDefault="0069307B" w:rsidP="00B36FDE">
      <w:pPr>
        <w:spacing w:after="0" w:line="240" w:lineRule="auto"/>
        <w:contextualSpacing/>
        <w:rPr>
          <w:rFonts w:ascii="Times New Roman" w:hAnsi="Times New Roman" w:cs="Times New Roman"/>
        </w:rPr>
      </w:pPr>
    </w:p>
    <w:p w14:paraId="732AEBEE" w14:textId="3AE8E371" w:rsidR="0069307B" w:rsidRPr="00F4418B" w:rsidRDefault="00045BBD" w:rsidP="00B36FDE">
      <w:pPr>
        <w:pStyle w:val="Heading2"/>
        <w:spacing w:before="0" w:line="240" w:lineRule="auto"/>
        <w:contextualSpacing/>
        <w:rPr>
          <w:rFonts w:cs="Times New Roman"/>
          <w:szCs w:val="22"/>
        </w:rPr>
      </w:pPr>
      <w:bookmarkStart w:id="8" w:name="_Toc399953029"/>
      <w:bookmarkStart w:id="9" w:name="_Toc274055886"/>
      <w:bookmarkStart w:id="10" w:name="_Toc400361991"/>
      <w:r w:rsidRPr="00624902">
        <w:rPr>
          <w:rFonts w:cs="Times New Roman"/>
          <w:szCs w:val="22"/>
        </w:rPr>
        <w:t>Purpose</w:t>
      </w:r>
      <w:bookmarkEnd w:id="8"/>
      <w:bookmarkEnd w:id="9"/>
      <w:bookmarkEnd w:id="10"/>
    </w:p>
    <w:p w14:paraId="3D71C062" w14:textId="77777777"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The purpose of this document is to identify the preliminary budget for the Autonomous Panda System (APS). It is intended to provide the customers of the APS with justifications for major item decisions. These justifications include decision matrices, risk analysis and fulfillment of requirements.</w:t>
      </w:r>
    </w:p>
    <w:p w14:paraId="7BB7C2AA" w14:textId="77777777" w:rsidR="0069307B" w:rsidRPr="00624902" w:rsidRDefault="0069307B" w:rsidP="00B36FDE">
      <w:pPr>
        <w:spacing w:after="0" w:line="240" w:lineRule="auto"/>
        <w:contextualSpacing/>
        <w:rPr>
          <w:rFonts w:ascii="Times New Roman" w:hAnsi="Times New Roman" w:cs="Times New Roman"/>
        </w:rPr>
      </w:pPr>
    </w:p>
    <w:p w14:paraId="6A7B433C" w14:textId="425DDD2B" w:rsidR="0069307B" w:rsidRPr="00F4418B" w:rsidRDefault="00045BBD" w:rsidP="00B36FDE">
      <w:pPr>
        <w:pStyle w:val="Heading2"/>
        <w:spacing w:before="0" w:line="240" w:lineRule="auto"/>
        <w:contextualSpacing/>
        <w:rPr>
          <w:rFonts w:cs="Times New Roman"/>
          <w:szCs w:val="22"/>
        </w:rPr>
      </w:pPr>
      <w:bookmarkStart w:id="11" w:name="_Toc399953030"/>
      <w:bookmarkStart w:id="12" w:name="_Toc274055887"/>
      <w:bookmarkStart w:id="13" w:name="_Toc400361992"/>
      <w:r w:rsidRPr="00624902">
        <w:rPr>
          <w:rFonts w:cs="Times New Roman"/>
          <w:szCs w:val="22"/>
        </w:rPr>
        <w:t>Scope</w:t>
      </w:r>
      <w:bookmarkEnd w:id="11"/>
      <w:bookmarkEnd w:id="12"/>
      <w:bookmarkEnd w:id="13"/>
    </w:p>
    <w:p w14:paraId="04D1B6BA" w14:textId="647F5878"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document is intended to provide the customers of APS with a list of parts with justification and pricing information. In this list of parts, only major components </w:t>
      </w:r>
      <w:r w:rsidR="009A15AB">
        <w:rPr>
          <w:rFonts w:ascii="Times New Roman" w:hAnsi="Times New Roman" w:cs="Times New Roman"/>
        </w:rPr>
        <w:t>were</w:t>
      </w:r>
      <w:r w:rsidRPr="00624902">
        <w:rPr>
          <w:rFonts w:ascii="Times New Roman" w:hAnsi="Times New Roman" w:cs="Times New Roman"/>
        </w:rPr>
        <w:t xml:space="preserve"> considered. These major components are those with price above $20 [</w:t>
      </w:r>
      <w:r w:rsidRPr="00624902">
        <w:rPr>
          <w:rFonts w:ascii="Times New Roman" w:hAnsi="Times New Roman" w:cs="Times New Roman"/>
          <w:b/>
        </w:rPr>
        <w:t>citation</w:t>
      </w:r>
      <w:r w:rsidRPr="00624902">
        <w:rPr>
          <w:rFonts w:ascii="Times New Roman" w:hAnsi="Times New Roman" w:cs="Times New Roman"/>
        </w:rPr>
        <w:t xml:space="preserve">] and are essential to the early prototyping of the APS. This document also contains a high-level break down of the APS </w:t>
      </w:r>
      <w:r w:rsidR="009A15AB">
        <w:rPr>
          <w:rFonts w:ascii="Times New Roman" w:hAnsi="Times New Roman" w:cs="Times New Roman"/>
        </w:rPr>
        <w:t>to provide</w:t>
      </w:r>
      <w:r w:rsidRPr="00624902">
        <w:rPr>
          <w:rFonts w:ascii="Times New Roman" w:hAnsi="Times New Roman" w:cs="Times New Roman"/>
        </w:rPr>
        <w:t xml:space="preserve"> an overview of the initial design of the system.</w:t>
      </w:r>
    </w:p>
    <w:p w14:paraId="76DC87CF" w14:textId="77777777" w:rsidR="0069307B" w:rsidRPr="00624902" w:rsidRDefault="0069307B" w:rsidP="00B36FDE">
      <w:pPr>
        <w:spacing w:after="0" w:line="240" w:lineRule="auto"/>
        <w:contextualSpacing/>
        <w:rPr>
          <w:rFonts w:ascii="Times New Roman" w:hAnsi="Times New Roman" w:cs="Times New Roman"/>
        </w:rPr>
      </w:pPr>
    </w:p>
    <w:p w14:paraId="7C5B9EE9" w14:textId="77777777" w:rsidR="00045BBD" w:rsidRPr="00624902" w:rsidRDefault="00045BBD" w:rsidP="00B36FDE">
      <w:pPr>
        <w:pStyle w:val="Heading2"/>
        <w:spacing w:before="0" w:line="240" w:lineRule="auto"/>
        <w:contextualSpacing/>
        <w:rPr>
          <w:rFonts w:cs="Times New Roman"/>
          <w:szCs w:val="22"/>
        </w:rPr>
      </w:pPr>
      <w:bookmarkStart w:id="14" w:name="_Toc399953031"/>
      <w:bookmarkStart w:id="15" w:name="_Toc274055888"/>
      <w:bookmarkStart w:id="16" w:name="_Toc400361993"/>
      <w:r w:rsidRPr="00624902">
        <w:rPr>
          <w:rFonts w:cs="Times New Roman"/>
          <w:szCs w:val="22"/>
        </w:rPr>
        <w:t>Team Information</w:t>
      </w:r>
      <w:bookmarkEnd w:id="14"/>
      <w:bookmarkEnd w:id="15"/>
      <w:bookmarkEnd w:id="16"/>
    </w:p>
    <w:p w14:paraId="0553150D" w14:textId="69F1C00E" w:rsidR="0069307B" w:rsidRDefault="00F4418B" w:rsidP="00B36FDE">
      <w:pPr>
        <w:spacing w:after="0" w:line="240" w:lineRule="auto"/>
        <w:contextualSpacing/>
        <w:rPr>
          <w:rFonts w:ascii="Times New Roman" w:hAnsi="Times New Roman" w:cs="Times New Roman"/>
        </w:rPr>
      </w:pPr>
      <w:r w:rsidRPr="003D0401">
        <w:rPr>
          <w:rFonts w:ascii="Times New Roman" w:hAnsi="Times New Roman" w:cs="Times New Roman"/>
        </w:rPr>
        <w:t xml:space="preserve">Table 2 contains the team member names and their corresponding roles. </w:t>
      </w:r>
    </w:p>
    <w:p w14:paraId="16D6DA67" w14:textId="77777777" w:rsidR="00F4418B" w:rsidRPr="00624902"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659"/>
        <w:gridCol w:w="3320"/>
      </w:tblGrid>
      <w:tr w:rsidR="00045BBD" w:rsidRPr="00624902" w14:paraId="45093FC4" w14:textId="77777777" w:rsidTr="00AD2E9A">
        <w:trPr>
          <w:jc w:val="center"/>
        </w:trPr>
        <w:tc>
          <w:tcPr>
            <w:tcW w:w="1659" w:type="dxa"/>
            <w:shd w:val="clear" w:color="auto" w:fill="A5A5A5" w:themeFill="accent3"/>
          </w:tcPr>
          <w:p w14:paraId="61EC4A54"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Name</w:t>
            </w:r>
          </w:p>
        </w:tc>
        <w:tc>
          <w:tcPr>
            <w:tcW w:w="3320" w:type="dxa"/>
            <w:shd w:val="clear" w:color="auto" w:fill="A5A5A5" w:themeFill="accent3"/>
          </w:tcPr>
          <w:p w14:paraId="40EC51C1" w14:textId="77777777" w:rsidR="00045BBD" w:rsidRPr="00624902" w:rsidRDefault="00045BBD" w:rsidP="00B36FDE">
            <w:pPr>
              <w:contextualSpacing/>
              <w:jc w:val="center"/>
              <w:rPr>
                <w:rFonts w:ascii="Times New Roman" w:hAnsi="Times New Roman" w:cs="Times New Roman"/>
                <w:b/>
              </w:rPr>
            </w:pPr>
            <w:r w:rsidRPr="00624902">
              <w:rPr>
                <w:rFonts w:ascii="Times New Roman" w:hAnsi="Times New Roman" w:cs="Times New Roman"/>
                <w:b/>
              </w:rPr>
              <w:t>Role</w:t>
            </w:r>
          </w:p>
        </w:tc>
      </w:tr>
      <w:tr w:rsidR="00045BBD" w:rsidRPr="00624902" w14:paraId="023F6D0B" w14:textId="77777777" w:rsidTr="00AD2E9A">
        <w:trPr>
          <w:jc w:val="center"/>
        </w:trPr>
        <w:tc>
          <w:tcPr>
            <w:tcW w:w="1659" w:type="dxa"/>
          </w:tcPr>
          <w:p w14:paraId="0EE01633"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Kurt Pedrosa</w:t>
            </w:r>
          </w:p>
        </w:tc>
        <w:tc>
          <w:tcPr>
            <w:tcW w:w="3320" w:type="dxa"/>
          </w:tcPr>
          <w:p w14:paraId="45C06DC1"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Team Leader/Scrum Master</w:t>
            </w:r>
          </w:p>
        </w:tc>
      </w:tr>
      <w:tr w:rsidR="00045BBD" w:rsidRPr="00624902" w14:paraId="02BFB37E" w14:textId="77777777" w:rsidTr="00AD2E9A">
        <w:trPr>
          <w:jc w:val="center"/>
        </w:trPr>
        <w:tc>
          <w:tcPr>
            <w:tcW w:w="1659" w:type="dxa"/>
          </w:tcPr>
          <w:p w14:paraId="5646F000"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Merissa Roth</w:t>
            </w:r>
          </w:p>
        </w:tc>
        <w:tc>
          <w:tcPr>
            <w:tcW w:w="3320" w:type="dxa"/>
          </w:tcPr>
          <w:p w14:paraId="7A7201E5"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Software Leader</w:t>
            </w:r>
          </w:p>
        </w:tc>
      </w:tr>
      <w:tr w:rsidR="00045BBD" w:rsidRPr="00624902" w14:paraId="6BF55A41" w14:textId="77777777" w:rsidTr="00AD2E9A">
        <w:trPr>
          <w:jc w:val="center"/>
        </w:trPr>
        <w:tc>
          <w:tcPr>
            <w:tcW w:w="1659" w:type="dxa"/>
          </w:tcPr>
          <w:p w14:paraId="0F55A1A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Mary </w:t>
            </w:r>
            <w:proofErr w:type="spellStart"/>
            <w:r w:rsidRPr="00624902">
              <w:rPr>
                <w:rFonts w:ascii="Times New Roman" w:hAnsi="Times New Roman" w:cs="Times New Roman"/>
              </w:rPr>
              <w:t>Luongo</w:t>
            </w:r>
            <w:proofErr w:type="spellEnd"/>
          </w:p>
        </w:tc>
        <w:tc>
          <w:tcPr>
            <w:tcW w:w="3320" w:type="dxa"/>
          </w:tcPr>
          <w:p w14:paraId="63270B9C"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Hardware Leader/Product Owner</w:t>
            </w:r>
          </w:p>
        </w:tc>
      </w:tr>
      <w:tr w:rsidR="00045BBD" w:rsidRPr="00624902" w14:paraId="33267BA4" w14:textId="77777777" w:rsidTr="00AD2E9A">
        <w:trPr>
          <w:jc w:val="center"/>
        </w:trPr>
        <w:tc>
          <w:tcPr>
            <w:tcW w:w="1659" w:type="dxa"/>
          </w:tcPr>
          <w:p w14:paraId="3E944FBF"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 xml:space="preserve">Luis </w:t>
            </w:r>
            <w:proofErr w:type="spellStart"/>
            <w:r w:rsidRPr="00624902">
              <w:rPr>
                <w:rFonts w:ascii="Times New Roman" w:hAnsi="Times New Roman" w:cs="Times New Roman"/>
              </w:rPr>
              <w:t>Bogran</w:t>
            </w:r>
            <w:proofErr w:type="spellEnd"/>
          </w:p>
        </w:tc>
        <w:tc>
          <w:tcPr>
            <w:tcW w:w="3320" w:type="dxa"/>
          </w:tcPr>
          <w:p w14:paraId="5AC42E06" w14:textId="77777777" w:rsidR="00045BBD" w:rsidRPr="00624902" w:rsidRDefault="00045BBD" w:rsidP="00B36FDE">
            <w:pPr>
              <w:contextualSpacing/>
              <w:jc w:val="center"/>
              <w:rPr>
                <w:rFonts w:ascii="Times New Roman" w:hAnsi="Times New Roman" w:cs="Times New Roman"/>
              </w:rPr>
            </w:pPr>
            <w:r w:rsidRPr="00624902">
              <w:rPr>
                <w:rFonts w:ascii="Times New Roman" w:hAnsi="Times New Roman" w:cs="Times New Roman"/>
              </w:rPr>
              <w:t>Development Leader</w:t>
            </w:r>
          </w:p>
        </w:tc>
      </w:tr>
      <w:tr w:rsidR="00045BBD" w:rsidRPr="00624902" w14:paraId="5B9BF0E7" w14:textId="77777777" w:rsidTr="00AD2E9A">
        <w:trPr>
          <w:jc w:val="center"/>
        </w:trPr>
        <w:tc>
          <w:tcPr>
            <w:tcW w:w="1659" w:type="dxa"/>
          </w:tcPr>
          <w:p w14:paraId="666205C9" w14:textId="77777777" w:rsidR="00045BBD" w:rsidRPr="00624902" w:rsidRDefault="00045BBD" w:rsidP="00B36FDE">
            <w:pPr>
              <w:contextualSpacing/>
              <w:jc w:val="center"/>
              <w:rPr>
                <w:rFonts w:ascii="Times New Roman" w:hAnsi="Times New Roman" w:cs="Times New Roman"/>
              </w:rPr>
            </w:pPr>
            <w:proofErr w:type="spellStart"/>
            <w:r w:rsidRPr="00624902">
              <w:rPr>
                <w:rFonts w:ascii="Times New Roman" w:hAnsi="Times New Roman" w:cs="Times New Roman"/>
              </w:rPr>
              <w:t>Kok</w:t>
            </w:r>
            <w:proofErr w:type="spellEnd"/>
            <w:r w:rsidRPr="00624902">
              <w:rPr>
                <w:rFonts w:ascii="Times New Roman" w:hAnsi="Times New Roman" w:cs="Times New Roman"/>
              </w:rPr>
              <w:t xml:space="preserve"> Peng Tan</w:t>
            </w:r>
          </w:p>
        </w:tc>
        <w:tc>
          <w:tcPr>
            <w:tcW w:w="3320" w:type="dxa"/>
          </w:tcPr>
          <w:p w14:paraId="5984ED99" w14:textId="77777777" w:rsidR="00045BBD" w:rsidRPr="00624902" w:rsidRDefault="00045BBD" w:rsidP="00B36FDE">
            <w:pPr>
              <w:keepNext/>
              <w:contextualSpacing/>
              <w:jc w:val="center"/>
              <w:rPr>
                <w:rFonts w:ascii="Times New Roman" w:hAnsi="Times New Roman" w:cs="Times New Roman"/>
              </w:rPr>
            </w:pPr>
            <w:r w:rsidRPr="00624902">
              <w:rPr>
                <w:rFonts w:ascii="Times New Roman" w:hAnsi="Times New Roman" w:cs="Times New Roman"/>
              </w:rPr>
              <w:t>Developer</w:t>
            </w:r>
          </w:p>
        </w:tc>
      </w:tr>
    </w:tbl>
    <w:p w14:paraId="4860639D" w14:textId="46E58667" w:rsidR="00937F02" w:rsidRPr="00937F02" w:rsidRDefault="00937F02" w:rsidP="00B36FDE">
      <w:pPr>
        <w:pStyle w:val="Caption"/>
        <w:spacing w:after="0"/>
        <w:contextualSpacing/>
      </w:pPr>
      <w:bookmarkStart w:id="17" w:name="_Ref274054200"/>
      <w:bookmarkStart w:id="18" w:name="_Toc400389678"/>
      <w:r w:rsidRPr="00937F02">
        <w:t xml:space="preserve">Table </w:t>
      </w:r>
      <w:fldSimple w:instr=" SEQ Table \* ARABIC ">
        <w:r w:rsidR="00DE21B9">
          <w:rPr>
            <w:noProof/>
          </w:rPr>
          <w:t>2</w:t>
        </w:r>
      </w:fldSimple>
      <w:bookmarkEnd w:id="17"/>
      <w:r w:rsidRPr="00937F02">
        <w:t>. Team Information</w:t>
      </w:r>
      <w:bookmarkEnd w:id="18"/>
    </w:p>
    <w:p w14:paraId="4E5869F7" w14:textId="30E60F3C" w:rsidR="00AE5AAF" w:rsidRPr="00624902" w:rsidRDefault="00045BBD" w:rsidP="00B36FDE">
      <w:pPr>
        <w:pStyle w:val="Heading1"/>
        <w:numPr>
          <w:ilvl w:val="0"/>
          <w:numId w:val="0"/>
        </w:numPr>
        <w:spacing w:before="0" w:line="240" w:lineRule="auto"/>
        <w:contextualSpacing/>
        <w:rPr>
          <w:rFonts w:cs="Times New Roman"/>
          <w:szCs w:val="22"/>
        </w:rPr>
      </w:pPr>
      <w:r w:rsidRPr="00624902">
        <w:rPr>
          <w:rFonts w:cs="Times New Roman"/>
          <w:szCs w:val="22"/>
        </w:rPr>
        <w:br w:type="page"/>
      </w:r>
    </w:p>
    <w:p w14:paraId="23C3D6D2" w14:textId="77777777" w:rsidR="00D6723A" w:rsidRDefault="00D6723A" w:rsidP="00B36FDE">
      <w:pPr>
        <w:pStyle w:val="Heading1"/>
        <w:spacing w:before="0" w:line="240" w:lineRule="auto"/>
        <w:contextualSpacing/>
        <w:rPr>
          <w:rFonts w:cs="Times New Roman"/>
          <w:szCs w:val="22"/>
        </w:rPr>
      </w:pPr>
      <w:bookmarkStart w:id="19" w:name="_Toc274055889"/>
      <w:bookmarkStart w:id="20" w:name="_Toc400361994"/>
      <w:r w:rsidRPr="00624902">
        <w:rPr>
          <w:rFonts w:cs="Times New Roman"/>
          <w:szCs w:val="22"/>
        </w:rPr>
        <w:lastRenderedPageBreak/>
        <w:t>Functional Decomposition System</w:t>
      </w:r>
      <w:bookmarkEnd w:id="19"/>
      <w:bookmarkEnd w:id="20"/>
    </w:p>
    <w:p w14:paraId="22DF047A" w14:textId="4F637219" w:rsidR="004A4FD3" w:rsidRPr="00F10686" w:rsidRDefault="004A4FD3" w:rsidP="004A4FD3">
      <w:pPr>
        <w:rPr>
          <w:rFonts w:ascii="Times New Roman" w:hAnsi="Times New Roman" w:cs="Times New Roman"/>
        </w:rPr>
      </w:pPr>
      <w:r w:rsidRPr="00F10686">
        <w:rPr>
          <w:rFonts w:ascii="Times New Roman" w:hAnsi="Times New Roman" w:cs="Times New Roman"/>
        </w:rPr>
        <w:t>The APS c</w:t>
      </w:r>
      <w:r w:rsidR="00704AC0" w:rsidRPr="00F10686">
        <w:rPr>
          <w:rFonts w:ascii="Times New Roman" w:hAnsi="Times New Roman" w:cs="Times New Roman"/>
        </w:rPr>
        <w:t>ontains two subsystems that communicate through a system bus. The system bus connects the two subsystems allowing data to be transferred between them. The subsystems are the navigational and operations systems.</w:t>
      </w:r>
    </w:p>
    <w:p w14:paraId="102681DE" w14:textId="77777777" w:rsidR="00704AC0" w:rsidRDefault="00704AC0" w:rsidP="00F10686">
      <w:pPr>
        <w:keepNext/>
        <w:spacing w:after="0"/>
        <w:jc w:val="center"/>
      </w:pPr>
      <w:r>
        <w:rPr>
          <w:noProof/>
        </w:rPr>
        <w:drawing>
          <wp:inline distT="0" distB="0" distL="0" distR="0" wp14:anchorId="7AED6AC5" wp14:editId="484A948B">
            <wp:extent cx="3781425" cy="2867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 Level Design.jpg"/>
                    <pic:cNvPicPr/>
                  </pic:nvPicPr>
                  <pic:blipFill rotWithShape="1">
                    <a:blip r:embed="rId8">
                      <a:extLst>
                        <a:ext uri="{28A0092B-C50C-407E-A947-70E740481C1C}">
                          <a14:useLocalDpi xmlns:a14="http://schemas.microsoft.com/office/drawing/2010/main" val="0"/>
                        </a:ext>
                      </a:extLst>
                    </a:blip>
                    <a:srcRect l="22864" t="16714" r="15390" b="19605"/>
                    <a:stretch/>
                  </pic:blipFill>
                  <pic:spPr bwMode="auto">
                    <a:xfrm>
                      <a:off x="0" y="0"/>
                      <a:ext cx="3792442" cy="2875378"/>
                    </a:xfrm>
                    <a:prstGeom prst="rect">
                      <a:avLst/>
                    </a:prstGeom>
                    <a:ln>
                      <a:noFill/>
                    </a:ln>
                    <a:extLst>
                      <a:ext uri="{53640926-AAD7-44D8-BBD7-CCE9431645EC}">
                        <a14:shadowObscured xmlns:a14="http://schemas.microsoft.com/office/drawing/2010/main"/>
                      </a:ext>
                    </a:extLst>
                  </pic:spPr>
                </pic:pic>
              </a:graphicData>
            </a:graphic>
          </wp:inline>
        </w:drawing>
      </w:r>
    </w:p>
    <w:p w14:paraId="4159E123" w14:textId="6F7561C5" w:rsidR="00704AC0" w:rsidRDefault="00704AC0" w:rsidP="00704AC0">
      <w:pPr>
        <w:pStyle w:val="Caption"/>
      </w:pPr>
      <w:r>
        <w:t xml:space="preserve">Figure </w:t>
      </w:r>
      <w:fldSimple w:instr=" SEQ Figure \* ARABIC ">
        <w:r>
          <w:rPr>
            <w:noProof/>
          </w:rPr>
          <w:t>1</w:t>
        </w:r>
      </w:fldSimple>
      <w:r>
        <w:t>. Graphical representation of the APS that depicts both subsystems.</w:t>
      </w:r>
    </w:p>
    <w:p w14:paraId="2B14EC2A" w14:textId="7CE0E482" w:rsidR="00D6723A" w:rsidRPr="00F10686" w:rsidRDefault="00704AC0" w:rsidP="00704AC0">
      <w:pPr>
        <w:rPr>
          <w:rFonts w:ascii="Times New Roman" w:hAnsi="Times New Roman" w:cs="Times New Roman"/>
        </w:rPr>
      </w:pPr>
      <w:r w:rsidRPr="00F10686">
        <w:rPr>
          <w:rFonts w:ascii="Times New Roman" w:hAnsi="Times New Roman" w:cs="Times New Roman"/>
        </w:rPr>
        <w:t>The two subsystems shown in Figure 1 overlap to represent a flow of data between them. Th</w:t>
      </w:r>
      <w:r w:rsidR="004063F4">
        <w:rPr>
          <w:rFonts w:ascii="Times New Roman" w:hAnsi="Times New Roman" w:cs="Times New Roman"/>
        </w:rPr>
        <w:t>is flow of data will be performed by virtual means</w:t>
      </w:r>
      <w:r w:rsidR="00733DF8">
        <w:rPr>
          <w:rFonts w:ascii="Times New Roman" w:hAnsi="Times New Roman" w:cs="Times New Roman"/>
        </w:rPr>
        <w:t xml:space="preserve"> using software communications. The subsystems will exchange data to perform the tasks during the competition.</w:t>
      </w:r>
      <w:bookmarkStart w:id="21" w:name="_GoBack"/>
      <w:bookmarkEnd w:id="21"/>
    </w:p>
    <w:p w14:paraId="5CB4D1BC" w14:textId="77777777" w:rsidR="00D6723A" w:rsidRPr="00624902" w:rsidRDefault="00D6723A" w:rsidP="00B36FDE">
      <w:pPr>
        <w:pStyle w:val="Heading2"/>
        <w:spacing w:before="0" w:line="240" w:lineRule="auto"/>
        <w:contextualSpacing/>
        <w:rPr>
          <w:rFonts w:cs="Times New Roman"/>
          <w:szCs w:val="22"/>
        </w:rPr>
      </w:pPr>
      <w:bookmarkStart w:id="22" w:name="_Toc274055891"/>
      <w:bookmarkStart w:id="23" w:name="_Toc400361996"/>
      <w:r w:rsidRPr="00624902">
        <w:rPr>
          <w:rFonts w:cs="Times New Roman"/>
          <w:szCs w:val="22"/>
        </w:rPr>
        <w:t>Decomposition of Vehicle Hardware Layer</w:t>
      </w:r>
      <w:bookmarkEnd w:id="22"/>
      <w:bookmarkEnd w:id="23"/>
    </w:p>
    <w:p w14:paraId="1FDF0845" w14:textId="77777777" w:rsidR="00AE5AAF" w:rsidRPr="00624902" w:rsidRDefault="00AE5AAF" w:rsidP="00B36FDE">
      <w:pPr>
        <w:pStyle w:val="Heading2"/>
        <w:spacing w:before="0" w:line="240" w:lineRule="auto"/>
        <w:contextualSpacing/>
        <w:rPr>
          <w:rFonts w:cs="Times New Roman"/>
          <w:szCs w:val="22"/>
        </w:rPr>
      </w:pPr>
      <w:bookmarkStart w:id="24" w:name="_Toc274055892"/>
      <w:bookmarkStart w:id="25" w:name="_Toc400361997"/>
      <w:r w:rsidRPr="00624902">
        <w:rPr>
          <w:rFonts w:cs="Times New Roman"/>
          <w:szCs w:val="22"/>
        </w:rPr>
        <w:t>Decomposition of Communication Hardware Layer</w:t>
      </w:r>
      <w:bookmarkEnd w:id="24"/>
      <w:bookmarkEnd w:id="25"/>
    </w:p>
    <w:p w14:paraId="50266D66" w14:textId="19975A80" w:rsidR="00450276"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54FC3A72" w14:textId="67072F21" w:rsidR="0069307B" w:rsidRPr="00F4418B" w:rsidRDefault="00D6723A" w:rsidP="00B36FDE">
      <w:pPr>
        <w:pStyle w:val="Heading1"/>
        <w:spacing w:before="0" w:line="240" w:lineRule="auto"/>
        <w:contextualSpacing/>
        <w:rPr>
          <w:rFonts w:cs="Times New Roman"/>
          <w:szCs w:val="22"/>
        </w:rPr>
      </w:pPr>
      <w:bookmarkStart w:id="26" w:name="_Toc274055900"/>
      <w:bookmarkStart w:id="27" w:name="_Toc400361998"/>
      <w:r w:rsidRPr="00624902">
        <w:rPr>
          <w:rFonts w:cs="Times New Roman"/>
          <w:szCs w:val="22"/>
        </w:rPr>
        <w:lastRenderedPageBreak/>
        <w:t>Budget Decision Matrices and Justifications</w:t>
      </w:r>
      <w:bookmarkEnd w:id="26"/>
      <w:bookmarkEnd w:id="27"/>
    </w:p>
    <w:p w14:paraId="059BB7F8" w14:textId="066A5A9A" w:rsidR="00045BBD" w:rsidRPr="00624902" w:rsidRDefault="00045BB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This section of the document contains the reasoning </w:t>
      </w:r>
      <w:r w:rsidR="009A15AB">
        <w:rPr>
          <w:rFonts w:ascii="Times New Roman" w:hAnsi="Times New Roman" w:cs="Times New Roman"/>
        </w:rPr>
        <w:t>behind the</w:t>
      </w:r>
      <w:r w:rsidRPr="00624902">
        <w:rPr>
          <w:rFonts w:ascii="Times New Roman" w:hAnsi="Times New Roman" w:cs="Times New Roman"/>
        </w:rPr>
        <w:t xml:space="preserve"> selection of the major components. The use of decision matrices </w:t>
      </w:r>
      <w:r w:rsidR="009A15AB">
        <w:rPr>
          <w:rFonts w:ascii="Times New Roman" w:hAnsi="Times New Roman" w:cs="Times New Roman"/>
        </w:rPr>
        <w:t>was a</w:t>
      </w:r>
      <w:r w:rsidRPr="00624902">
        <w:rPr>
          <w:rFonts w:ascii="Times New Roman" w:hAnsi="Times New Roman" w:cs="Times New Roman"/>
        </w:rPr>
        <w:t xml:space="preserve"> main method for selecting all </w:t>
      </w:r>
      <w:r w:rsidR="002F4268">
        <w:rPr>
          <w:rFonts w:ascii="Times New Roman" w:hAnsi="Times New Roman" w:cs="Times New Roman"/>
        </w:rPr>
        <w:t xml:space="preserve">the </w:t>
      </w:r>
      <w:r w:rsidRPr="00624902">
        <w:rPr>
          <w:rFonts w:ascii="Times New Roman" w:hAnsi="Times New Roman" w:cs="Times New Roman"/>
        </w:rPr>
        <w:t>components to be used for the APS. These matrices sh</w:t>
      </w:r>
      <w:r w:rsidR="009A15AB">
        <w:rPr>
          <w:rFonts w:ascii="Times New Roman" w:hAnsi="Times New Roman" w:cs="Times New Roman"/>
        </w:rPr>
        <w:t xml:space="preserve">ow the important characteristics </w:t>
      </w:r>
      <w:r w:rsidRPr="00624902">
        <w:rPr>
          <w:rFonts w:ascii="Times New Roman" w:hAnsi="Times New Roman" w:cs="Times New Roman"/>
        </w:rPr>
        <w:t>of the component</w:t>
      </w:r>
      <w:r w:rsidR="009A15AB">
        <w:rPr>
          <w:rFonts w:ascii="Times New Roman" w:hAnsi="Times New Roman" w:cs="Times New Roman"/>
        </w:rPr>
        <w:t>s</w:t>
      </w:r>
      <w:r w:rsidRPr="00624902">
        <w:rPr>
          <w:rFonts w:ascii="Times New Roman" w:hAnsi="Times New Roman" w:cs="Times New Roman"/>
        </w:rPr>
        <w:t xml:space="preserve"> and indexed each of them with a weighted score. The </w:t>
      </w:r>
      <w:r w:rsidR="005F1A88">
        <w:rPr>
          <w:rFonts w:ascii="Times New Roman" w:hAnsi="Times New Roman" w:cs="Times New Roman"/>
        </w:rPr>
        <w:t xml:space="preserve">Funky Town Fancy Pandas (FTFP) </w:t>
      </w:r>
      <w:r w:rsidRPr="00624902">
        <w:rPr>
          <w:rFonts w:ascii="Times New Roman" w:hAnsi="Times New Roman" w:cs="Times New Roman"/>
        </w:rPr>
        <w:t xml:space="preserve">development team scored </w:t>
      </w:r>
      <w:r w:rsidR="009A15AB">
        <w:rPr>
          <w:rFonts w:ascii="Times New Roman" w:hAnsi="Times New Roman" w:cs="Times New Roman"/>
        </w:rPr>
        <w:t>the</w:t>
      </w:r>
      <w:r w:rsidRPr="00624902">
        <w:rPr>
          <w:rFonts w:ascii="Times New Roman" w:hAnsi="Times New Roman" w:cs="Times New Roman"/>
        </w:rPr>
        <w:t xml:space="preserve"> characteristic of each component and the average score is calculated. The total score </w:t>
      </w:r>
      <w:r w:rsidR="009A15AB">
        <w:rPr>
          <w:rFonts w:ascii="Times New Roman" w:hAnsi="Times New Roman" w:cs="Times New Roman"/>
        </w:rPr>
        <w:t>was</w:t>
      </w:r>
      <w:r w:rsidRPr="00624902">
        <w:rPr>
          <w:rFonts w:ascii="Times New Roman" w:hAnsi="Times New Roman" w:cs="Times New Roman"/>
        </w:rPr>
        <w:t xml:space="preserve"> gathered and the item with the highest total score </w:t>
      </w:r>
      <w:r w:rsidR="009A15AB">
        <w:rPr>
          <w:rFonts w:ascii="Times New Roman" w:hAnsi="Times New Roman" w:cs="Times New Roman"/>
        </w:rPr>
        <w:t>was</w:t>
      </w:r>
      <w:r w:rsidRPr="00624902">
        <w:rPr>
          <w:rFonts w:ascii="Times New Roman" w:hAnsi="Times New Roman" w:cs="Times New Roman"/>
        </w:rPr>
        <w:t xml:space="preserve"> selected as the most desirable component for the system.</w:t>
      </w:r>
    </w:p>
    <w:p w14:paraId="41FB27A6" w14:textId="77777777" w:rsidR="008D42D4" w:rsidRPr="00624902" w:rsidRDefault="008D42D4" w:rsidP="00B36FDE">
      <w:pPr>
        <w:spacing w:after="0" w:line="240" w:lineRule="auto"/>
        <w:contextualSpacing/>
        <w:rPr>
          <w:rFonts w:ascii="Times New Roman" w:hAnsi="Times New Roman" w:cs="Times New Roman"/>
        </w:rPr>
      </w:pPr>
    </w:p>
    <w:p w14:paraId="0990946C" w14:textId="77777777" w:rsidR="00D6723A" w:rsidRPr="00624902" w:rsidRDefault="00D6723A" w:rsidP="00B36FDE">
      <w:pPr>
        <w:pStyle w:val="Heading2"/>
        <w:spacing w:before="0" w:line="240" w:lineRule="auto"/>
        <w:contextualSpacing/>
        <w:rPr>
          <w:rFonts w:cs="Times New Roman"/>
          <w:szCs w:val="22"/>
        </w:rPr>
      </w:pPr>
      <w:bookmarkStart w:id="28" w:name="_Toc274055901"/>
      <w:bookmarkStart w:id="29" w:name="_Toc400361999"/>
      <w:r w:rsidRPr="00624902">
        <w:rPr>
          <w:rFonts w:cs="Times New Roman"/>
          <w:szCs w:val="22"/>
        </w:rPr>
        <w:t>Micro</w:t>
      </w:r>
      <w:r w:rsidR="00AE5AAF" w:rsidRPr="00624902">
        <w:rPr>
          <w:rFonts w:cs="Times New Roman"/>
          <w:szCs w:val="22"/>
        </w:rPr>
        <w:t>controller</w:t>
      </w:r>
      <w:bookmarkEnd w:id="28"/>
      <w:bookmarkEnd w:id="29"/>
    </w:p>
    <w:p w14:paraId="6FA7D4CD" w14:textId="7B559E04"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microcontrollers considered and </w:t>
      </w:r>
      <w:r w:rsidR="00B453B0" w:rsidRPr="00624902">
        <w:rPr>
          <w:rFonts w:ascii="Times New Roman" w:hAnsi="Times New Roman" w:cs="Times New Roman"/>
        </w:rPr>
        <w:t>descriptions of the decision process are</w:t>
      </w:r>
      <w:r w:rsidRPr="00624902">
        <w:rPr>
          <w:rFonts w:ascii="Times New Roman" w:hAnsi="Times New Roman" w:cs="Times New Roman"/>
        </w:rPr>
        <w:t xml:space="preserve"> </w:t>
      </w:r>
      <w:r w:rsidR="009D1646">
        <w:rPr>
          <w:rFonts w:ascii="Times New Roman" w:hAnsi="Times New Roman" w:cs="Times New Roman"/>
        </w:rPr>
        <w:t>detailed</w:t>
      </w:r>
      <w:r w:rsidRPr="00624902">
        <w:rPr>
          <w:rFonts w:ascii="Times New Roman" w:hAnsi="Times New Roman" w:cs="Times New Roman"/>
        </w:rPr>
        <w:t xml:space="preserve"> in the following content. The process was tailored to provide the APS with the optimal microcontroller to control all the subsystems.</w:t>
      </w:r>
    </w:p>
    <w:p w14:paraId="55CA3533" w14:textId="77777777" w:rsidR="00FF6FC5" w:rsidRPr="00624902" w:rsidRDefault="00FF6FC5" w:rsidP="00B36FDE">
      <w:pPr>
        <w:spacing w:after="0" w:line="240" w:lineRule="auto"/>
        <w:contextualSpacing/>
        <w:rPr>
          <w:rFonts w:ascii="Times New Roman" w:hAnsi="Times New Roman" w:cs="Times New Roman"/>
        </w:rPr>
      </w:pPr>
    </w:p>
    <w:p w14:paraId="0A9AB639" w14:textId="206A18B4" w:rsidR="00D6723A" w:rsidRPr="00624902" w:rsidRDefault="002423BE" w:rsidP="00B36FDE">
      <w:pPr>
        <w:pStyle w:val="Heading3"/>
        <w:spacing w:before="0" w:line="240" w:lineRule="auto"/>
        <w:contextualSpacing/>
        <w:rPr>
          <w:rFonts w:cs="Times New Roman"/>
          <w:szCs w:val="22"/>
        </w:rPr>
      </w:pPr>
      <w:bookmarkStart w:id="30" w:name="_Toc274055902"/>
      <w:bookmarkStart w:id="31" w:name="_Toc400362000"/>
      <w:r>
        <w:rPr>
          <w:rFonts w:cs="Times New Roman"/>
          <w:szCs w:val="22"/>
        </w:rPr>
        <w:t>Items u</w:t>
      </w:r>
      <w:r w:rsidR="00D6723A" w:rsidRPr="00624902">
        <w:rPr>
          <w:rFonts w:cs="Times New Roman"/>
          <w:szCs w:val="22"/>
        </w:rPr>
        <w:t>nder Consideration</w:t>
      </w:r>
      <w:bookmarkEnd w:id="30"/>
      <w:bookmarkEnd w:id="31"/>
    </w:p>
    <w:p w14:paraId="677DDE87" w14:textId="09A6A075" w:rsidR="00FF4AC5" w:rsidRDefault="00FF4AC5"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items were considered as the microcontroller used to operate the subsystems of the APS. </w:t>
      </w:r>
      <w:r w:rsidR="00352EA5" w:rsidRPr="00624902">
        <w:rPr>
          <w:rFonts w:ascii="Times New Roman" w:hAnsi="Times New Roman" w:cs="Times New Roman"/>
        </w:rPr>
        <w:t>All of the items have been characterized on</w:t>
      </w:r>
      <w:r w:rsidR="00E06569">
        <w:rPr>
          <w:rFonts w:ascii="Times New Roman" w:hAnsi="Times New Roman" w:cs="Times New Roman"/>
        </w:rPr>
        <w:t xml:space="preserve"> </w:t>
      </w:r>
      <w:r w:rsidR="00E06569" w:rsidRPr="00B36FDE">
        <w:rPr>
          <w:rFonts w:ascii="Times New Roman" w:hAnsi="Times New Roman" w:cs="Times New Roman"/>
        </w:rPr>
        <w:fldChar w:fldCharType="begin"/>
      </w:r>
      <w:r w:rsidR="00E06569" w:rsidRPr="00B36FDE">
        <w:rPr>
          <w:rFonts w:ascii="Times New Roman" w:hAnsi="Times New Roman" w:cs="Times New Roman"/>
        </w:rPr>
        <w:instrText xml:space="preserve"> REF _Ref274053213 </w:instrText>
      </w:r>
      <w:r w:rsidR="00B36FDE">
        <w:rPr>
          <w:rFonts w:ascii="Times New Roman" w:hAnsi="Times New Roman" w:cs="Times New Roman"/>
        </w:rPr>
        <w:instrText xml:space="preserve"> \* MERGEFORMAT </w:instrText>
      </w:r>
      <w:r w:rsidR="00E06569"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w:t>
      </w:r>
      <w:r w:rsidR="00E06569" w:rsidRPr="00B36FDE">
        <w:rPr>
          <w:rFonts w:ascii="Times New Roman" w:hAnsi="Times New Roman" w:cs="Times New Roman"/>
        </w:rPr>
        <w:fldChar w:fldCharType="end"/>
      </w:r>
      <w:r w:rsidR="00E06569" w:rsidRPr="00B36FDE">
        <w:rPr>
          <w:rFonts w:ascii="Times New Roman" w:hAnsi="Times New Roman" w:cs="Times New Roman"/>
        </w:rPr>
        <w:t xml:space="preserve"> </w:t>
      </w:r>
      <w:r w:rsidR="00352EA5" w:rsidRPr="00B36FDE">
        <w:rPr>
          <w:rFonts w:ascii="Times New Roman" w:hAnsi="Times New Roman" w:cs="Times New Roman"/>
        </w:rPr>
        <w:t>by</w:t>
      </w:r>
      <w:r w:rsidR="00352EA5" w:rsidRPr="00F4418B">
        <w:rPr>
          <w:rFonts w:ascii="Times New Roman" w:hAnsi="Times New Roman" w:cs="Times New Roman"/>
        </w:rPr>
        <w:t xml:space="preserve"> item</w:t>
      </w:r>
      <w:r w:rsidR="00AD2E9A">
        <w:rPr>
          <w:rFonts w:ascii="Times New Roman" w:hAnsi="Times New Roman" w:cs="Times New Roman"/>
        </w:rPr>
        <w:t xml:space="preserve"> identification name, i</w:t>
      </w:r>
      <w:r w:rsidR="007868C8">
        <w:rPr>
          <w:rFonts w:ascii="Times New Roman" w:hAnsi="Times New Roman" w:cs="Times New Roman"/>
        </w:rPr>
        <w:t>tem ID</w:t>
      </w:r>
      <w:r w:rsidR="00352EA5" w:rsidRPr="00624902">
        <w:rPr>
          <w:rFonts w:ascii="Times New Roman" w:hAnsi="Times New Roman" w:cs="Times New Roman"/>
        </w:rPr>
        <w:t>, vendor, and a description.</w:t>
      </w:r>
    </w:p>
    <w:p w14:paraId="394657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85"/>
        <w:gridCol w:w="1133"/>
        <w:gridCol w:w="5958"/>
      </w:tblGrid>
      <w:tr w:rsidR="00816A58" w:rsidRPr="00624902" w14:paraId="3DD76D50" w14:textId="77777777" w:rsidTr="00B00894">
        <w:trPr>
          <w:jc w:val="center"/>
        </w:trPr>
        <w:tc>
          <w:tcPr>
            <w:tcW w:w="2485" w:type="dxa"/>
            <w:shd w:val="clear" w:color="auto" w:fill="A5A5A5" w:themeFill="accent3"/>
          </w:tcPr>
          <w:p w14:paraId="4B27D08B" w14:textId="0E60536D"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Item ID</w:t>
            </w:r>
          </w:p>
        </w:tc>
        <w:tc>
          <w:tcPr>
            <w:tcW w:w="1133" w:type="dxa"/>
            <w:shd w:val="clear" w:color="auto" w:fill="A5A5A5" w:themeFill="accent3"/>
          </w:tcPr>
          <w:p w14:paraId="5178315F" w14:textId="206D4535"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Vendor</w:t>
            </w:r>
          </w:p>
        </w:tc>
        <w:tc>
          <w:tcPr>
            <w:tcW w:w="5958" w:type="dxa"/>
            <w:shd w:val="clear" w:color="auto" w:fill="A5A5A5" w:themeFill="accent3"/>
          </w:tcPr>
          <w:p w14:paraId="0B0AF14A" w14:textId="1B04B61B" w:rsidR="00816A58" w:rsidRPr="00624902" w:rsidRDefault="00816A58" w:rsidP="00B36FDE">
            <w:pPr>
              <w:contextualSpacing/>
              <w:jc w:val="center"/>
              <w:rPr>
                <w:rFonts w:ascii="Times New Roman" w:hAnsi="Times New Roman" w:cs="Times New Roman"/>
                <w:b/>
              </w:rPr>
            </w:pPr>
            <w:r w:rsidRPr="00624902">
              <w:rPr>
                <w:rFonts w:ascii="Times New Roman" w:hAnsi="Times New Roman" w:cs="Times New Roman"/>
                <w:b/>
              </w:rPr>
              <w:t>Description</w:t>
            </w:r>
          </w:p>
        </w:tc>
      </w:tr>
      <w:tr w:rsidR="00816A58" w:rsidRPr="00624902" w14:paraId="10DF23ED" w14:textId="77777777" w:rsidTr="00B00894">
        <w:trPr>
          <w:jc w:val="center"/>
        </w:trPr>
        <w:tc>
          <w:tcPr>
            <w:tcW w:w="2485" w:type="dxa"/>
          </w:tcPr>
          <w:p w14:paraId="0C897034" w14:textId="6983A175" w:rsidR="00816A58" w:rsidRPr="00624902" w:rsidRDefault="00DA6421" w:rsidP="00B36FDE">
            <w:pPr>
              <w:contextualSpacing/>
              <w:rPr>
                <w:rFonts w:ascii="Times New Roman" w:hAnsi="Times New Roman" w:cs="Times New Roman"/>
              </w:rPr>
            </w:pPr>
            <w:r w:rsidRPr="00624902">
              <w:rPr>
                <w:rFonts w:ascii="Times New Roman" w:hAnsi="Times New Roman" w:cs="Times New Roman"/>
              </w:rPr>
              <w:t>Arduino Du</w:t>
            </w:r>
            <w:r w:rsidR="007E2897" w:rsidRPr="00624902">
              <w:rPr>
                <w:rFonts w:ascii="Times New Roman" w:hAnsi="Times New Roman" w:cs="Times New Roman"/>
              </w:rPr>
              <w:t>e</w:t>
            </w:r>
          </w:p>
        </w:tc>
        <w:tc>
          <w:tcPr>
            <w:tcW w:w="1133" w:type="dxa"/>
          </w:tcPr>
          <w:p w14:paraId="0FA24213" w14:textId="6B975D26"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5ECD9BCE" w14:textId="54936AB6" w:rsidR="00816A58" w:rsidRPr="00624902" w:rsidRDefault="00424654" w:rsidP="00B36FDE">
            <w:pPr>
              <w:contextualSpacing/>
              <w:rPr>
                <w:rFonts w:ascii="Times New Roman" w:hAnsi="Times New Roman" w:cs="Times New Roman"/>
              </w:rPr>
            </w:pPr>
            <w:r w:rsidRPr="00624902">
              <w:rPr>
                <w:rFonts w:ascii="Times New Roman" w:hAnsi="Times New Roman" w:cs="Times New Roman"/>
              </w:rPr>
              <w:t xml:space="preserve">A microcontroller based on the </w:t>
            </w:r>
            <w:r w:rsidRPr="00AD2E9A">
              <w:rPr>
                <w:rFonts w:ascii="Times New Roman" w:hAnsi="Times New Roman" w:cs="Times New Roman"/>
              </w:rPr>
              <w:t>ARM</w:t>
            </w:r>
            <w:r w:rsidRPr="00624902">
              <w:rPr>
                <w:rFonts w:ascii="Times New Roman" w:hAnsi="Times New Roman" w:cs="Times New Roman"/>
              </w:rPr>
              <w:t xml:space="preserve"> Cortex-M3 chip. Contains 54 </w:t>
            </w:r>
            <w:r w:rsidR="00F4418B" w:rsidRPr="00624902">
              <w:rPr>
                <w:rFonts w:ascii="Times New Roman" w:hAnsi="Times New Roman" w:cs="Times New Roman"/>
              </w:rPr>
              <w:t>general-purpose</w:t>
            </w:r>
            <w:r w:rsidRPr="00624902">
              <w:rPr>
                <w:rFonts w:ascii="Times New Roman" w:hAnsi="Times New Roman" w:cs="Times New Roman"/>
              </w:rPr>
              <w:t xml:space="preserve"> input/output (GPIO) pins. It run at a clock speed of 84 </w:t>
            </w:r>
            <w:proofErr w:type="spellStart"/>
            <w:r w:rsidR="00C8295F" w:rsidRPr="00624902">
              <w:rPr>
                <w:rFonts w:ascii="Times New Roman" w:hAnsi="Times New Roman" w:cs="Times New Roman"/>
              </w:rPr>
              <w:t>MHz</w:t>
            </w:r>
            <w:r w:rsidR="00C8295F">
              <w:rPr>
                <w:rFonts w:ascii="Times New Roman" w:hAnsi="Times New Roman" w:cs="Times New Roman"/>
              </w:rPr>
              <w:t>.</w:t>
            </w:r>
            <w:proofErr w:type="spellEnd"/>
            <w:r w:rsidR="00A4408F" w:rsidRPr="00624902">
              <w:rPr>
                <w:rFonts w:ascii="Times New Roman" w:hAnsi="Times New Roman" w:cs="Times New Roman"/>
              </w:rPr>
              <w:t xml:space="preserve"> </w:t>
            </w:r>
            <w:r w:rsidRPr="00624902">
              <w:rPr>
                <w:rFonts w:ascii="Times New Roman" w:hAnsi="Times New Roman" w:cs="Times New Roman"/>
              </w:rPr>
              <w:t xml:space="preserve">Contains 96 KB of </w:t>
            </w:r>
            <w:r w:rsidRPr="009A15AB">
              <w:rPr>
                <w:rFonts w:ascii="Times New Roman" w:hAnsi="Times New Roman" w:cs="Times New Roman"/>
              </w:rPr>
              <w:t>RAM</w:t>
            </w:r>
            <w:r w:rsidRPr="00624902">
              <w:rPr>
                <w:rFonts w:ascii="Times New Roman" w:hAnsi="Times New Roman" w:cs="Times New Roman"/>
              </w:rPr>
              <w:t xml:space="preserve"> </w:t>
            </w:r>
            <w:r w:rsidR="009A15AB" w:rsidRPr="00624902">
              <w:rPr>
                <w:rFonts w:ascii="Times New Roman" w:hAnsi="Times New Roman" w:cs="Times New Roman"/>
              </w:rPr>
              <w:t xml:space="preserve">(Random Access Memory) </w:t>
            </w:r>
            <w:r w:rsidRPr="00624902">
              <w:rPr>
                <w:rFonts w:ascii="Times New Roman" w:hAnsi="Times New Roman" w:cs="Times New Roman"/>
              </w:rPr>
              <w:t xml:space="preserve">and 512 KB of </w:t>
            </w:r>
            <w:r w:rsidR="009A15AB">
              <w:rPr>
                <w:rFonts w:ascii="Times New Roman" w:hAnsi="Times New Roman" w:cs="Times New Roman"/>
              </w:rPr>
              <w:t>f</w:t>
            </w:r>
            <w:r w:rsidRPr="00624902">
              <w:rPr>
                <w:rFonts w:ascii="Times New Roman" w:hAnsi="Times New Roman" w:cs="Times New Roman"/>
              </w:rPr>
              <w:t xml:space="preserve">lash memory. It is a popular microcontroller for </w:t>
            </w:r>
            <w:r w:rsidR="00A4408F" w:rsidRPr="00624902">
              <w:rPr>
                <w:rFonts w:ascii="Times New Roman" w:hAnsi="Times New Roman" w:cs="Times New Roman"/>
              </w:rPr>
              <w:t>novice</w:t>
            </w:r>
            <w:r w:rsidRPr="00624902">
              <w:rPr>
                <w:rFonts w:ascii="Times New Roman" w:hAnsi="Times New Roman" w:cs="Times New Roman"/>
              </w:rPr>
              <w:t xml:space="preserve"> and expert </w:t>
            </w:r>
            <w:r w:rsidR="00860820" w:rsidRPr="00624902">
              <w:rPr>
                <w:rFonts w:ascii="Times New Roman" w:hAnsi="Times New Roman" w:cs="Times New Roman"/>
              </w:rPr>
              <w:t>developers</w:t>
            </w:r>
            <w:r w:rsidRPr="00624902">
              <w:rPr>
                <w:rFonts w:ascii="Times New Roman" w:hAnsi="Times New Roman" w:cs="Times New Roman"/>
              </w:rPr>
              <w:t>.</w:t>
            </w:r>
          </w:p>
        </w:tc>
      </w:tr>
      <w:tr w:rsidR="00816A58" w:rsidRPr="00624902" w14:paraId="697D580C" w14:textId="77777777" w:rsidTr="00B00894">
        <w:trPr>
          <w:jc w:val="center"/>
        </w:trPr>
        <w:tc>
          <w:tcPr>
            <w:tcW w:w="2485" w:type="dxa"/>
          </w:tcPr>
          <w:p w14:paraId="5B71F8C3" w14:textId="28DD7145"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 xml:space="preserve">Raspberry Pi </w:t>
            </w:r>
            <w:proofErr w:type="spellStart"/>
            <w:r w:rsidRPr="00624902">
              <w:rPr>
                <w:rFonts w:ascii="Times New Roman" w:hAnsi="Times New Roman" w:cs="Times New Roman"/>
              </w:rPr>
              <w:t>Modle</w:t>
            </w:r>
            <w:proofErr w:type="spellEnd"/>
            <w:r w:rsidRPr="00624902">
              <w:rPr>
                <w:rFonts w:ascii="Times New Roman" w:hAnsi="Times New Roman" w:cs="Times New Roman"/>
              </w:rPr>
              <w:t xml:space="preserve"> B+</w:t>
            </w:r>
          </w:p>
        </w:tc>
        <w:tc>
          <w:tcPr>
            <w:tcW w:w="1133" w:type="dxa"/>
          </w:tcPr>
          <w:p w14:paraId="3E613D7C" w14:textId="3D2FD2B9"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3380A66C" w14:textId="1F55963A"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with a </w:t>
            </w:r>
            <w:r w:rsidR="00424654" w:rsidRPr="00624902">
              <w:rPr>
                <w:rFonts w:ascii="Times New Roman" w:hAnsi="Times New Roman" w:cs="Times New Roman"/>
              </w:rPr>
              <w:t>Broadcom</w:t>
            </w:r>
            <w:r w:rsidRPr="00624902">
              <w:rPr>
                <w:rFonts w:ascii="Times New Roman" w:hAnsi="Times New Roman" w:cs="Times New Roman"/>
              </w:rPr>
              <w:t xml:space="preserve"> BCM2835 chipset, Micro SD storage, </w:t>
            </w:r>
            <w:r w:rsidR="00424654" w:rsidRPr="00624902">
              <w:rPr>
                <w:rFonts w:ascii="Times New Roman" w:hAnsi="Times New Roman" w:cs="Times New Roman"/>
              </w:rPr>
              <w:t xml:space="preserve">and </w:t>
            </w:r>
            <w:r w:rsidRPr="00624902">
              <w:rPr>
                <w:rFonts w:ascii="Times New Roman" w:hAnsi="Times New Roman" w:cs="Times New Roman"/>
              </w:rPr>
              <w:t xml:space="preserve">40 </w:t>
            </w:r>
            <w:r w:rsidR="00424654" w:rsidRPr="00624902">
              <w:rPr>
                <w:rFonts w:ascii="Times New Roman" w:hAnsi="Times New Roman" w:cs="Times New Roman"/>
              </w:rPr>
              <w:t xml:space="preserve">GPIO </w:t>
            </w:r>
            <w:r w:rsidRPr="00624902">
              <w:rPr>
                <w:rFonts w:ascii="Times New Roman" w:hAnsi="Times New Roman" w:cs="Times New Roman"/>
              </w:rPr>
              <w:t xml:space="preserve">pins. Contains 512 MB of RAM and a processor speed of 700 </w:t>
            </w:r>
            <w:proofErr w:type="spellStart"/>
            <w:r w:rsidR="00C8295F" w:rsidRPr="00624902">
              <w:rPr>
                <w:rFonts w:ascii="Times New Roman" w:hAnsi="Times New Roman" w:cs="Times New Roman"/>
              </w:rPr>
              <w:t>MHz</w:t>
            </w:r>
            <w:r w:rsidR="009A15AB">
              <w:rPr>
                <w:rFonts w:ascii="Times New Roman" w:hAnsi="Times New Roman" w:cs="Times New Roman"/>
              </w:rPr>
              <w:t>.</w:t>
            </w:r>
            <w:proofErr w:type="spellEnd"/>
            <w:r w:rsidR="00A4408F" w:rsidRPr="00624902">
              <w:rPr>
                <w:rFonts w:ascii="Times New Roman" w:hAnsi="Times New Roman" w:cs="Times New Roman"/>
              </w:rPr>
              <w:t xml:space="preserve"> </w:t>
            </w:r>
            <w:r w:rsidR="00424654" w:rsidRPr="00624902">
              <w:rPr>
                <w:rFonts w:ascii="Times New Roman" w:hAnsi="Times New Roman" w:cs="Times New Roman"/>
              </w:rPr>
              <w:t xml:space="preserve">It has gain popularity between the </w:t>
            </w:r>
            <w:r w:rsidR="00A4408F" w:rsidRPr="00624902">
              <w:rPr>
                <w:rFonts w:ascii="Times New Roman" w:hAnsi="Times New Roman" w:cs="Times New Roman"/>
              </w:rPr>
              <w:t>novice</w:t>
            </w:r>
            <w:r w:rsidR="00424654" w:rsidRPr="00624902">
              <w:rPr>
                <w:rFonts w:ascii="Times New Roman" w:hAnsi="Times New Roman" w:cs="Times New Roman"/>
              </w:rPr>
              <w:t xml:space="preserve"> and experience</w:t>
            </w:r>
            <w:r w:rsidR="00860820" w:rsidRPr="00624902">
              <w:rPr>
                <w:rFonts w:ascii="Times New Roman" w:hAnsi="Times New Roman" w:cs="Times New Roman"/>
              </w:rPr>
              <w:t xml:space="preserve"> developers.</w:t>
            </w:r>
          </w:p>
        </w:tc>
      </w:tr>
      <w:tr w:rsidR="00816A58" w:rsidRPr="00624902" w14:paraId="37BBFA02" w14:textId="77777777" w:rsidTr="00B00894">
        <w:trPr>
          <w:jc w:val="center"/>
        </w:trPr>
        <w:tc>
          <w:tcPr>
            <w:tcW w:w="2485" w:type="dxa"/>
          </w:tcPr>
          <w:p w14:paraId="08A7A3E6" w14:textId="4049B587"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UDOO Quad</w:t>
            </w:r>
          </w:p>
        </w:tc>
        <w:tc>
          <w:tcPr>
            <w:tcW w:w="1133" w:type="dxa"/>
          </w:tcPr>
          <w:p w14:paraId="2247525F" w14:textId="66C5E22B"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Udoo</w:t>
            </w:r>
            <w:proofErr w:type="spellEnd"/>
          </w:p>
        </w:tc>
        <w:tc>
          <w:tcPr>
            <w:tcW w:w="5958" w:type="dxa"/>
          </w:tcPr>
          <w:p w14:paraId="252FD99C" w14:textId="1E9C09B3" w:rsidR="00816A58" w:rsidRPr="00624902" w:rsidRDefault="007E2897" w:rsidP="00B36FDE">
            <w:pPr>
              <w:contextualSpacing/>
              <w:rPr>
                <w:rFonts w:ascii="Times New Roman" w:hAnsi="Times New Roman" w:cs="Times New Roman"/>
              </w:rPr>
            </w:pPr>
            <w:r w:rsidRPr="00624902">
              <w:rPr>
                <w:rFonts w:ascii="Times New Roman" w:hAnsi="Times New Roman" w:cs="Times New Roman"/>
              </w:rPr>
              <w:t xml:space="preserve">A microcontroller based on </w:t>
            </w:r>
            <w:r w:rsidR="00C8295F" w:rsidRPr="00624902">
              <w:rPr>
                <w:rFonts w:ascii="Times New Roman" w:hAnsi="Times New Roman" w:cs="Times New Roman"/>
              </w:rPr>
              <w:t>an</w:t>
            </w:r>
            <w:r w:rsidRPr="00624902">
              <w:rPr>
                <w:rFonts w:ascii="Times New Roman" w:hAnsi="Times New Roman" w:cs="Times New Roman"/>
              </w:rPr>
              <w:t xml:space="preserve"> ARM Cortex-A9 chip with a clock speed of 1</w:t>
            </w:r>
            <w:r w:rsidR="009D1646">
              <w:rPr>
                <w:rFonts w:ascii="Times New Roman" w:hAnsi="Times New Roman" w:cs="Times New Roman"/>
              </w:rPr>
              <w:t xml:space="preserve"> </w:t>
            </w:r>
            <w:r w:rsidRPr="00624902">
              <w:rPr>
                <w:rFonts w:ascii="Times New Roman" w:hAnsi="Times New Roman" w:cs="Times New Roman"/>
              </w:rPr>
              <w:t xml:space="preserve">GHz. </w:t>
            </w:r>
            <w:r w:rsidR="00DA6421" w:rsidRPr="00624902">
              <w:rPr>
                <w:rFonts w:ascii="Times New Roman" w:hAnsi="Times New Roman" w:cs="Times New Roman"/>
              </w:rPr>
              <w:t>On-board integration with the Arduino Due Cortex-M3 chip set.</w:t>
            </w:r>
            <w:r w:rsidR="007F4092" w:rsidRPr="00624902">
              <w:rPr>
                <w:rFonts w:ascii="Times New Roman" w:hAnsi="Times New Roman" w:cs="Times New Roman"/>
              </w:rPr>
              <w:t xml:space="preserve"> It contains 76 fully available GPIO pins, and two </w:t>
            </w:r>
            <w:r w:rsidR="009A15AB">
              <w:rPr>
                <w:rFonts w:ascii="Times New Roman" w:hAnsi="Times New Roman" w:cs="Times New Roman"/>
              </w:rPr>
              <w:t>m</w:t>
            </w:r>
            <w:r w:rsidR="007F4092" w:rsidRPr="00624902">
              <w:rPr>
                <w:rFonts w:ascii="Times New Roman" w:hAnsi="Times New Roman" w:cs="Times New Roman"/>
              </w:rPr>
              <w:t xml:space="preserve">icro USB storage slots. </w:t>
            </w:r>
            <w:r w:rsidR="00860820" w:rsidRPr="00624902">
              <w:rPr>
                <w:rFonts w:ascii="Times New Roman" w:hAnsi="Times New Roman" w:cs="Times New Roman"/>
              </w:rPr>
              <w:t xml:space="preserve">It is not a popular microprocessor within the developer community but has promising features that may </w:t>
            </w:r>
            <w:r w:rsidR="00F4418B" w:rsidRPr="00624902">
              <w:rPr>
                <w:rFonts w:ascii="Times New Roman" w:hAnsi="Times New Roman" w:cs="Times New Roman"/>
              </w:rPr>
              <w:t>satisfy</w:t>
            </w:r>
            <w:r w:rsidR="00860820" w:rsidRPr="00624902">
              <w:rPr>
                <w:rFonts w:ascii="Times New Roman" w:hAnsi="Times New Roman" w:cs="Times New Roman"/>
              </w:rPr>
              <w:t xml:space="preserve"> most novice and expert developers.</w:t>
            </w:r>
          </w:p>
        </w:tc>
      </w:tr>
      <w:tr w:rsidR="00816A58" w:rsidRPr="00624902" w14:paraId="56A93AD2" w14:textId="77777777" w:rsidTr="00B00894">
        <w:trPr>
          <w:jc w:val="center"/>
        </w:trPr>
        <w:tc>
          <w:tcPr>
            <w:tcW w:w="2485" w:type="dxa"/>
          </w:tcPr>
          <w:p w14:paraId="4172EB61" w14:textId="50827B90" w:rsidR="00816A58" w:rsidRPr="00624902" w:rsidRDefault="00816A58" w:rsidP="00B36FDE">
            <w:pPr>
              <w:contextualSpacing/>
              <w:rPr>
                <w:rFonts w:ascii="Times New Roman" w:hAnsi="Times New Roman" w:cs="Times New Roman"/>
              </w:rPr>
            </w:pPr>
            <w:proofErr w:type="spellStart"/>
            <w:r w:rsidRPr="00624902">
              <w:rPr>
                <w:rFonts w:ascii="Times New Roman" w:hAnsi="Times New Roman" w:cs="Times New Roman"/>
              </w:rPr>
              <w:t>BeagleBone</w:t>
            </w:r>
            <w:proofErr w:type="spellEnd"/>
            <w:r w:rsidRPr="00624902">
              <w:rPr>
                <w:rFonts w:ascii="Times New Roman" w:hAnsi="Times New Roman" w:cs="Times New Roman"/>
              </w:rPr>
              <w:t xml:space="preserve"> Black</w:t>
            </w:r>
          </w:p>
        </w:tc>
        <w:tc>
          <w:tcPr>
            <w:tcW w:w="1133" w:type="dxa"/>
          </w:tcPr>
          <w:p w14:paraId="70BCBB1B" w14:textId="38CB2B63" w:rsidR="00816A58" w:rsidRPr="00624902" w:rsidRDefault="00816A58" w:rsidP="00B36FDE">
            <w:pPr>
              <w:contextualSpacing/>
              <w:rPr>
                <w:rFonts w:ascii="Times New Roman" w:hAnsi="Times New Roman" w:cs="Times New Roman"/>
              </w:rPr>
            </w:pPr>
            <w:r w:rsidRPr="00624902">
              <w:rPr>
                <w:rFonts w:ascii="Times New Roman" w:hAnsi="Times New Roman" w:cs="Times New Roman"/>
              </w:rPr>
              <w:t>Amazon</w:t>
            </w:r>
          </w:p>
        </w:tc>
        <w:tc>
          <w:tcPr>
            <w:tcW w:w="5958" w:type="dxa"/>
          </w:tcPr>
          <w:p w14:paraId="1362F6F8" w14:textId="4B521E2E" w:rsidR="00816A58" w:rsidRPr="00624902" w:rsidRDefault="00E3469B" w:rsidP="00B36FDE">
            <w:pPr>
              <w:keepNext/>
              <w:contextualSpacing/>
              <w:rPr>
                <w:rFonts w:ascii="Times New Roman" w:hAnsi="Times New Roman" w:cs="Times New Roman"/>
              </w:rPr>
            </w:pPr>
            <w:r>
              <w:rPr>
                <w:rFonts w:ascii="Times New Roman" w:hAnsi="Times New Roman" w:cs="Times New Roman"/>
              </w:rPr>
              <w:t xml:space="preserve">A low-cost development platform with running </w:t>
            </w:r>
            <w:r w:rsidR="009A15AB">
              <w:rPr>
                <w:rFonts w:ascii="Times New Roman" w:hAnsi="Times New Roman" w:cs="Times New Roman"/>
              </w:rPr>
              <w:t>an</w:t>
            </w:r>
            <w:r>
              <w:rPr>
                <w:rFonts w:ascii="Times New Roman" w:hAnsi="Times New Roman" w:cs="Times New Roman"/>
              </w:rPr>
              <w:t xml:space="preserve"> ARM Cortex – A8 chip. It runs at a clock speed of 1 GHz, contains 512 MB of RAM and 4 GB of on board flash memory. It contains 92 GPIO pins and runs a Linux operating system. It is popular with developers who have some experience.</w:t>
            </w:r>
          </w:p>
        </w:tc>
      </w:tr>
    </w:tbl>
    <w:p w14:paraId="5D9ED8CE" w14:textId="2F69FFDA" w:rsidR="00FF6FC5" w:rsidRDefault="00FF6FC5" w:rsidP="00B36FDE">
      <w:pPr>
        <w:pStyle w:val="Caption"/>
        <w:spacing w:after="0"/>
        <w:contextualSpacing/>
      </w:pPr>
      <w:bookmarkStart w:id="32" w:name="_Ref274053213"/>
      <w:bookmarkStart w:id="33" w:name="_Ref274053204"/>
      <w:bookmarkStart w:id="34" w:name="_Toc400389679"/>
      <w:r>
        <w:t xml:space="preserve">Table </w:t>
      </w:r>
      <w:fldSimple w:instr=" SEQ Table \* ARABIC ">
        <w:r w:rsidR="00DE21B9">
          <w:rPr>
            <w:noProof/>
          </w:rPr>
          <w:t>3</w:t>
        </w:r>
      </w:fldSimple>
      <w:bookmarkEnd w:id="32"/>
      <w:r>
        <w:t xml:space="preserve">. </w:t>
      </w:r>
      <w:bookmarkStart w:id="35" w:name="_Ref274053218"/>
      <w:r>
        <w:t>Items under consideration for the microcontroller</w:t>
      </w:r>
      <w:bookmarkEnd w:id="33"/>
      <w:bookmarkEnd w:id="34"/>
      <w:bookmarkEnd w:id="35"/>
    </w:p>
    <w:p w14:paraId="16A3C3CE" w14:textId="239B7980" w:rsidR="00352EA5" w:rsidRPr="00624902" w:rsidRDefault="00B453B0"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6C4D6B04" w14:textId="77777777" w:rsidR="0069119B" w:rsidRDefault="00D6723A" w:rsidP="00B36FDE">
      <w:pPr>
        <w:pStyle w:val="Heading3"/>
        <w:spacing w:before="0" w:line="240" w:lineRule="auto"/>
        <w:contextualSpacing/>
        <w:rPr>
          <w:rFonts w:cs="Times New Roman"/>
          <w:szCs w:val="22"/>
        </w:rPr>
      </w:pPr>
      <w:bookmarkStart w:id="36" w:name="_Toc274055903"/>
      <w:bookmarkStart w:id="37" w:name="_Toc400362001"/>
      <w:r w:rsidRPr="00624902">
        <w:rPr>
          <w:rFonts w:cs="Times New Roman"/>
          <w:szCs w:val="22"/>
        </w:rPr>
        <w:lastRenderedPageBreak/>
        <w:t>Decision Matrix</w:t>
      </w:r>
      <w:bookmarkEnd w:id="36"/>
      <w:bookmarkEnd w:id="37"/>
    </w:p>
    <w:p w14:paraId="791FCFD7" w14:textId="6609AA80" w:rsidR="000819CC" w:rsidRPr="009A15AB" w:rsidRDefault="009A15AB" w:rsidP="00B36FDE">
      <w:pPr>
        <w:spacing w:after="0" w:line="240" w:lineRule="auto"/>
        <w:contextualSpacing/>
        <w:rPr>
          <w:rFonts w:ascii="Times New Roman" w:hAnsi="Times New Roman" w:cs="Times New Roman"/>
        </w:rPr>
      </w:pPr>
      <w:r w:rsidRPr="00B36FDE">
        <w:rPr>
          <w:rFonts w:ascii="Times New Roman" w:hAnsi="Times New Roman" w:cs="Times New Roman"/>
        </w:rPr>
        <w:fldChar w:fldCharType="begin"/>
      </w:r>
      <w:r w:rsidRPr="00B36FDE">
        <w:rPr>
          <w:rFonts w:ascii="Times New Roman" w:hAnsi="Times New Roman" w:cs="Times New Roman"/>
        </w:rPr>
        <w:instrText xml:space="preserve"> REF _Ref400291866 </w:instrText>
      </w:r>
      <w:r w:rsidR="00B36FDE">
        <w:rPr>
          <w:rFonts w:ascii="Times New Roman" w:hAnsi="Times New Roman" w:cs="Times New Roman"/>
        </w:rPr>
        <w:instrText xml:space="preserve"> \* MERGEFORMAT </w:instrText>
      </w:r>
      <w:r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w:t>
      </w:r>
      <w:r w:rsidRPr="00B36FDE">
        <w:rPr>
          <w:rFonts w:ascii="Times New Roman" w:hAnsi="Times New Roman" w:cs="Times New Roman"/>
        </w:rPr>
        <w:fldChar w:fldCharType="end"/>
      </w:r>
      <w:r w:rsidRPr="00B36FDE">
        <w:rPr>
          <w:rFonts w:ascii="Times New Roman" w:hAnsi="Times New Roman" w:cs="Times New Roman"/>
        </w:rPr>
        <w:t xml:space="preserve"> </w:t>
      </w:r>
      <w:r w:rsidR="00B36FDE">
        <w:rPr>
          <w:rFonts w:ascii="Times New Roman" w:hAnsi="Times New Roman" w:cs="Times New Roman"/>
        </w:rPr>
        <w:t>depicts</w:t>
      </w:r>
      <w:r w:rsidR="000819CC" w:rsidRPr="00B36FDE">
        <w:rPr>
          <w:rFonts w:ascii="Times New Roman" w:hAnsi="Times New Roman" w:cs="Times New Roman"/>
        </w:rPr>
        <w:t xml:space="preserve"> the decision</w:t>
      </w:r>
      <w:r w:rsidR="000819CC" w:rsidRPr="009A15AB">
        <w:rPr>
          <w:rFonts w:ascii="Times New Roman" w:hAnsi="Times New Roman" w:cs="Times New Roman"/>
        </w:rPr>
        <w:t xml:space="preserve"> matrix used to compare and select the microcontroller. The matrix consider</w:t>
      </w:r>
      <w:r w:rsidR="009D1646">
        <w:rPr>
          <w:rFonts w:ascii="Times New Roman" w:hAnsi="Times New Roman" w:cs="Times New Roman"/>
        </w:rPr>
        <w:t>s</w:t>
      </w:r>
      <w:r w:rsidR="000819CC" w:rsidRPr="009A15AB">
        <w:rPr>
          <w:rFonts w:ascii="Times New Roman" w:hAnsi="Times New Roman" w:cs="Times New Roman"/>
        </w:rPr>
        <w:t xml:space="preserve"> the price, speed of the processor, RAM, </w:t>
      </w:r>
      <w:r w:rsidR="009D1646">
        <w:rPr>
          <w:rFonts w:ascii="Times New Roman" w:hAnsi="Times New Roman" w:cs="Times New Roman"/>
        </w:rPr>
        <w:t>m</w:t>
      </w:r>
      <w:r w:rsidR="000819CC" w:rsidRPr="009A15AB">
        <w:rPr>
          <w:rFonts w:ascii="Times New Roman" w:hAnsi="Times New Roman" w:cs="Times New Roman"/>
        </w:rPr>
        <w:t xml:space="preserve">emory, GPIO pins, operating system (OS) or integrated development environment (IDE), and ease of use. The decision matrix describes the specifications of each item considered and computes a total by multiplying the score by a weighted factor </w:t>
      </w:r>
      <w:r w:rsidR="00B36FDE">
        <w:rPr>
          <w:rFonts w:ascii="Times New Roman" w:hAnsi="Times New Roman" w:cs="Times New Roman"/>
        </w:rPr>
        <w:t>for the category being analyzed.</w:t>
      </w:r>
      <w:r w:rsidR="000819CC" w:rsidRPr="009A15AB">
        <w:rPr>
          <w:rFonts w:ascii="Times New Roman" w:hAnsi="Times New Roman" w:cs="Times New Roman"/>
        </w:rPr>
        <w:t xml:space="preserve"> The score given to each category was determined by the development team, and the </w:t>
      </w:r>
    </w:p>
    <w:p w14:paraId="1D665322" w14:textId="77777777" w:rsidR="00FF6FC5" w:rsidRPr="00FF6FC5" w:rsidRDefault="00FF6FC5" w:rsidP="00B36FDE">
      <w:pPr>
        <w:spacing w:after="0" w:line="240" w:lineRule="auto"/>
        <w:contextualSpacing/>
      </w:pPr>
    </w:p>
    <w:tbl>
      <w:tblPr>
        <w:tblW w:w="10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4"/>
        <w:gridCol w:w="821"/>
        <w:gridCol w:w="804"/>
        <w:gridCol w:w="1054"/>
        <w:gridCol w:w="1334"/>
        <w:gridCol w:w="1021"/>
        <w:gridCol w:w="1468"/>
        <w:gridCol w:w="829"/>
        <w:gridCol w:w="828"/>
      </w:tblGrid>
      <w:tr w:rsidR="00E04CE8" w:rsidRPr="00624902" w14:paraId="4AA5537D" w14:textId="77777777" w:rsidTr="00B36FDE">
        <w:trPr>
          <w:gridAfter w:val="1"/>
          <w:wAfter w:w="828" w:type="dxa"/>
          <w:trHeight w:val="83"/>
          <w:jc w:val="center"/>
        </w:trPr>
        <w:tc>
          <w:tcPr>
            <w:tcW w:w="2314" w:type="dxa"/>
            <w:shd w:val="clear" w:color="auto" w:fill="A5A5A5" w:themeFill="accent3"/>
            <w:noWrap/>
            <w:vAlign w:val="bottom"/>
            <w:hideMark/>
          </w:tcPr>
          <w:p w14:paraId="763C8C01" w14:textId="6D0CB496" w:rsidR="00E04CE8" w:rsidRPr="00624902" w:rsidRDefault="00624902"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821" w:type="dxa"/>
            <w:shd w:val="clear" w:color="auto" w:fill="A5A5A5" w:themeFill="accent3"/>
            <w:noWrap/>
            <w:vAlign w:val="bottom"/>
            <w:hideMark/>
          </w:tcPr>
          <w:p w14:paraId="5EDDCD25"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804" w:type="dxa"/>
            <w:shd w:val="clear" w:color="auto" w:fill="A5A5A5" w:themeFill="accent3"/>
            <w:noWrap/>
            <w:vAlign w:val="bottom"/>
            <w:hideMark/>
          </w:tcPr>
          <w:p w14:paraId="7E13FB46" w14:textId="08696870"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Speed</w:t>
            </w:r>
          </w:p>
        </w:tc>
        <w:tc>
          <w:tcPr>
            <w:tcW w:w="1054" w:type="dxa"/>
            <w:shd w:val="clear" w:color="auto" w:fill="A5A5A5" w:themeFill="accent3"/>
            <w:noWrap/>
            <w:vAlign w:val="bottom"/>
            <w:hideMark/>
          </w:tcPr>
          <w:p w14:paraId="5F9BAFC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RAM</w:t>
            </w:r>
          </w:p>
        </w:tc>
        <w:tc>
          <w:tcPr>
            <w:tcW w:w="1334" w:type="dxa"/>
            <w:shd w:val="clear" w:color="auto" w:fill="A5A5A5" w:themeFill="accent3"/>
            <w:noWrap/>
            <w:vAlign w:val="bottom"/>
            <w:hideMark/>
          </w:tcPr>
          <w:p w14:paraId="72B34F2A"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Memory</w:t>
            </w:r>
          </w:p>
        </w:tc>
        <w:tc>
          <w:tcPr>
            <w:tcW w:w="1021" w:type="dxa"/>
            <w:shd w:val="clear" w:color="auto" w:fill="A5A5A5" w:themeFill="accent3"/>
            <w:noWrap/>
            <w:vAlign w:val="bottom"/>
            <w:hideMark/>
          </w:tcPr>
          <w:p w14:paraId="63F0F159"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GPIO</w:t>
            </w:r>
          </w:p>
        </w:tc>
        <w:tc>
          <w:tcPr>
            <w:tcW w:w="1468" w:type="dxa"/>
            <w:shd w:val="clear" w:color="auto" w:fill="A5A5A5" w:themeFill="accent3"/>
            <w:noWrap/>
            <w:vAlign w:val="bottom"/>
            <w:hideMark/>
          </w:tcPr>
          <w:p w14:paraId="2D67BD2C"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OS/IDE</w:t>
            </w:r>
          </w:p>
        </w:tc>
        <w:tc>
          <w:tcPr>
            <w:tcW w:w="829" w:type="dxa"/>
            <w:shd w:val="clear" w:color="auto" w:fill="A5A5A5" w:themeFill="accent3"/>
            <w:noWrap/>
            <w:vAlign w:val="bottom"/>
            <w:hideMark/>
          </w:tcPr>
          <w:p w14:paraId="7FD112A7" w14:textId="77777777" w:rsidR="00E04CE8" w:rsidRPr="00624902" w:rsidRDefault="00E04CE8"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Ease of use</w:t>
            </w:r>
          </w:p>
        </w:tc>
      </w:tr>
      <w:tr w:rsidR="00E04CE8" w:rsidRPr="00624902" w14:paraId="53352EE6" w14:textId="77777777" w:rsidTr="00B36FDE">
        <w:trPr>
          <w:gridAfter w:val="1"/>
          <w:wAfter w:w="828" w:type="dxa"/>
          <w:trHeight w:val="83"/>
          <w:jc w:val="center"/>
        </w:trPr>
        <w:tc>
          <w:tcPr>
            <w:tcW w:w="2314" w:type="dxa"/>
            <w:shd w:val="clear" w:color="auto" w:fill="auto"/>
            <w:noWrap/>
            <w:vAlign w:val="bottom"/>
            <w:hideMark/>
          </w:tcPr>
          <w:p w14:paraId="4380D0A1" w14:textId="725497B5" w:rsidR="00E04CE8" w:rsidRPr="00624902" w:rsidRDefault="007E2897"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Due</w:t>
            </w:r>
          </w:p>
        </w:tc>
        <w:tc>
          <w:tcPr>
            <w:tcW w:w="821" w:type="dxa"/>
            <w:shd w:val="clear" w:color="auto" w:fill="auto"/>
            <w:noWrap/>
            <w:vAlign w:val="bottom"/>
            <w:hideMark/>
          </w:tcPr>
          <w:p w14:paraId="3F741D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$40.22 </w:t>
            </w:r>
          </w:p>
        </w:tc>
        <w:tc>
          <w:tcPr>
            <w:tcW w:w="804" w:type="dxa"/>
            <w:shd w:val="clear" w:color="auto" w:fill="auto"/>
            <w:noWrap/>
            <w:vAlign w:val="bottom"/>
            <w:hideMark/>
          </w:tcPr>
          <w:p w14:paraId="6498200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84 MHz</w:t>
            </w:r>
          </w:p>
        </w:tc>
        <w:tc>
          <w:tcPr>
            <w:tcW w:w="1054" w:type="dxa"/>
            <w:shd w:val="clear" w:color="auto" w:fill="auto"/>
            <w:noWrap/>
            <w:vAlign w:val="bottom"/>
            <w:hideMark/>
          </w:tcPr>
          <w:p w14:paraId="3B109351" w14:textId="0A7114DB"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96 K</w:t>
            </w:r>
            <w:r w:rsidR="00E04CE8" w:rsidRPr="00624902">
              <w:rPr>
                <w:rFonts w:ascii="Times New Roman" w:eastAsia="Times New Roman" w:hAnsi="Times New Roman" w:cs="Times New Roman"/>
              </w:rPr>
              <w:t>B</w:t>
            </w:r>
          </w:p>
        </w:tc>
        <w:tc>
          <w:tcPr>
            <w:tcW w:w="1334" w:type="dxa"/>
            <w:shd w:val="clear" w:color="auto" w:fill="auto"/>
            <w:noWrap/>
            <w:vAlign w:val="bottom"/>
            <w:hideMark/>
          </w:tcPr>
          <w:p w14:paraId="05F052CF" w14:textId="54AEC94A" w:rsidR="00E04CE8" w:rsidRPr="00624902" w:rsidRDefault="007868C8"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512 K</w:t>
            </w:r>
            <w:r w:rsidR="00E04CE8" w:rsidRPr="00624902">
              <w:rPr>
                <w:rFonts w:ascii="Times New Roman" w:eastAsia="Times New Roman" w:hAnsi="Times New Roman" w:cs="Times New Roman"/>
              </w:rPr>
              <w:t>B</w:t>
            </w:r>
          </w:p>
        </w:tc>
        <w:tc>
          <w:tcPr>
            <w:tcW w:w="1021" w:type="dxa"/>
            <w:shd w:val="clear" w:color="auto" w:fill="auto"/>
            <w:noWrap/>
            <w:vAlign w:val="bottom"/>
            <w:hideMark/>
          </w:tcPr>
          <w:p w14:paraId="6FA59481" w14:textId="7A2724E1"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54 (12 PWM)</w:t>
            </w:r>
          </w:p>
        </w:tc>
        <w:tc>
          <w:tcPr>
            <w:tcW w:w="1468" w:type="dxa"/>
            <w:shd w:val="clear" w:color="auto" w:fill="auto"/>
            <w:noWrap/>
            <w:vAlign w:val="bottom"/>
            <w:hideMark/>
          </w:tcPr>
          <w:p w14:paraId="3E3F19B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 IDE</w:t>
            </w:r>
          </w:p>
        </w:tc>
        <w:tc>
          <w:tcPr>
            <w:tcW w:w="829" w:type="dxa"/>
            <w:shd w:val="clear" w:color="auto" w:fill="auto"/>
            <w:noWrap/>
            <w:vAlign w:val="bottom"/>
            <w:hideMark/>
          </w:tcPr>
          <w:p w14:paraId="15CB51B0"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4C035348" w14:textId="77777777" w:rsidTr="00B36FDE">
        <w:trPr>
          <w:gridAfter w:val="1"/>
          <w:wAfter w:w="828" w:type="dxa"/>
          <w:trHeight w:val="50"/>
          <w:jc w:val="center"/>
        </w:trPr>
        <w:tc>
          <w:tcPr>
            <w:tcW w:w="2314" w:type="dxa"/>
            <w:shd w:val="clear" w:color="auto" w:fill="auto"/>
            <w:noWrap/>
            <w:vAlign w:val="bottom"/>
            <w:hideMark/>
          </w:tcPr>
          <w:p w14:paraId="3A54FFE7" w14:textId="7222A228"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52E68F1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$38.89 </w:t>
            </w:r>
          </w:p>
        </w:tc>
        <w:tc>
          <w:tcPr>
            <w:tcW w:w="804" w:type="dxa"/>
            <w:shd w:val="clear" w:color="auto" w:fill="auto"/>
            <w:noWrap/>
            <w:vAlign w:val="bottom"/>
            <w:hideMark/>
          </w:tcPr>
          <w:p w14:paraId="720CF44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700 MHz</w:t>
            </w:r>
          </w:p>
        </w:tc>
        <w:tc>
          <w:tcPr>
            <w:tcW w:w="1054" w:type="dxa"/>
            <w:shd w:val="clear" w:color="auto" w:fill="auto"/>
            <w:noWrap/>
            <w:vAlign w:val="bottom"/>
            <w:hideMark/>
          </w:tcPr>
          <w:p w14:paraId="7604DA41" w14:textId="3BA3726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shd w:val="clear" w:color="auto" w:fill="auto"/>
            <w:noWrap/>
            <w:vAlign w:val="bottom"/>
            <w:hideMark/>
          </w:tcPr>
          <w:p w14:paraId="3335D6F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w:t>
            </w:r>
          </w:p>
        </w:tc>
        <w:tc>
          <w:tcPr>
            <w:tcW w:w="1021" w:type="dxa"/>
            <w:shd w:val="clear" w:color="auto" w:fill="auto"/>
            <w:noWrap/>
            <w:vAlign w:val="bottom"/>
            <w:hideMark/>
          </w:tcPr>
          <w:p w14:paraId="3383A19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40</w:t>
            </w:r>
          </w:p>
        </w:tc>
        <w:tc>
          <w:tcPr>
            <w:tcW w:w="1468" w:type="dxa"/>
            <w:shd w:val="clear" w:color="auto" w:fill="auto"/>
            <w:noWrap/>
            <w:vAlign w:val="bottom"/>
            <w:hideMark/>
          </w:tcPr>
          <w:p w14:paraId="5BDBB12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shd w:val="clear" w:color="auto" w:fill="auto"/>
            <w:noWrap/>
            <w:vAlign w:val="bottom"/>
            <w:hideMark/>
          </w:tcPr>
          <w:p w14:paraId="1627994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12AE7171"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369ED6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tcBorders>
              <w:bottom w:val="single" w:sz="4" w:space="0" w:color="auto"/>
            </w:tcBorders>
            <w:shd w:val="clear" w:color="auto" w:fill="auto"/>
            <w:noWrap/>
            <w:vAlign w:val="bottom"/>
            <w:hideMark/>
          </w:tcPr>
          <w:p w14:paraId="00E33DB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$135 </w:t>
            </w:r>
          </w:p>
        </w:tc>
        <w:tc>
          <w:tcPr>
            <w:tcW w:w="804" w:type="dxa"/>
            <w:tcBorders>
              <w:bottom w:val="single" w:sz="4" w:space="0" w:color="auto"/>
            </w:tcBorders>
            <w:shd w:val="clear" w:color="auto" w:fill="auto"/>
            <w:noWrap/>
            <w:vAlign w:val="bottom"/>
            <w:hideMark/>
          </w:tcPr>
          <w:p w14:paraId="28C268FF" w14:textId="120D8C0C"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542D33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GB</w:t>
            </w:r>
          </w:p>
        </w:tc>
        <w:tc>
          <w:tcPr>
            <w:tcW w:w="1334" w:type="dxa"/>
            <w:tcBorders>
              <w:bottom w:val="single" w:sz="4" w:space="0" w:color="auto"/>
            </w:tcBorders>
            <w:shd w:val="clear" w:color="auto" w:fill="auto"/>
            <w:noWrap/>
            <w:vAlign w:val="bottom"/>
            <w:hideMark/>
          </w:tcPr>
          <w:p w14:paraId="2FAE66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SD Card/SATA</w:t>
            </w:r>
          </w:p>
        </w:tc>
        <w:tc>
          <w:tcPr>
            <w:tcW w:w="1021" w:type="dxa"/>
            <w:tcBorders>
              <w:bottom w:val="single" w:sz="4" w:space="0" w:color="auto"/>
            </w:tcBorders>
            <w:shd w:val="clear" w:color="auto" w:fill="auto"/>
            <w:noWrap/>
            <w:vAlign w:val="bottom"/>
            <w:hideMark/>
          </w:tcPr>
          <w:p w14:paraId="50A0DE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w:t>
            </w:r>
          </w:p>
        </w:tc>
        <w:tc>
          <w:tcPr>
            <w:tcW w:w="1468" w:type="dxa"/>
            <w:tcBorders>
              <w:bottom w:val="single" w:sz="4" w:space="0" w:color="auto"/>
            </w:tcBorders>
            <w:shd w:val="clear" w:color="auto" w:fill="auto"/>
            <w:noWrap/>
            <w:vAlign w:val="bottom"/>
            <w:hideMark/>
          </w:tcPr>
          <w:p w14:paraId="4681E61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roofErr w:type="spellStart"/>
            <w:r w:rsidRPr="00624902">
              <w:rPr>
                <w:rFonts w:ascii="Times New Roman" w:eastAsia="Times New Roman" w:hAnsi="Times New Roman" w:cs="Times New Roman"/>
              </w:rPr>
              <w:t>Aduino</w:t>
            </w:r>
            <w:proofErr w:type="spellEnd"/>
            <w:r w:rsidRPr="00624902">
              <w:rPr>
                <w:rFonts w:ascii="Times New Roman" w:eastAsia="Times New Roman" w:hAnsi="Times New Roman" w:cs="Times New Roman"/>
              </w:rPr>
              <w:t xml:space="preserve"> IDE</w:t>
            </w:r>
          </w:p>
        </w:tc>
        <w:tc>
          <w:tcPr>
            <w:tcW w:w="829" w:type="dxa"/>
            <w:tcBorders>
              <w:bottom w:val="single" w:sz="4" w:space="0" w:color="auto"/>
            </w:tcBorders>
            <w:shd w:val="clear" w:color="auto" w:fill="auto"/>
            <w:noWrap/>
            <w:vAlign w:val="bottom"/>
            <w:hideMark/>
          </w:tcPr>
          <w:p w14:paraId="00641EA7"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2BBC1DED"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4942BA17"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6C485B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$65.90 </w:t>
            </w:r>
          </w:p>
        </w:tc>
        <w:tc>
          <w:tcPr>
            <w:tcW w:w="804" w:type="dxa"/>
            <w:tcBorders>
              <w:bottom w:val="single" w:sz="4" w:space="0" w:color="auto"/>
            </w:tcBorders>
            <w:shd w:val="clear" w:color="auto" w:fill="auto"/>
            <w:noWrap/>
            <w:vAlign w:val="bottom"/>
            <w:hideMark/>
          </w:tcPr>
          <w:p w14:paraId="2EE94DD4" w14:textId="3694DA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 GHz</w:t>
            </w:r>
          </w:p>
        </w:tc>
        <w:tc>
          <w:tcPr>
            <w:tcW w:w="1054" w:type="dxa"/>
            <w:tcBorders>
              <w:bottom w:val="single" w:sz="4" w:space="0" w:color="auto"/>
            </w:tcBorders>
            <w:shd w:val="clear" w:color="auto" w:fill="auto"/>
            <w:noWrap/>
            <w:vAlign w:val="bottom"/>
            <w:hideMark/>
          </w:tcPr>
          <w:p w14:paraId="475B8C0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512 MB</w:t>
            </w:r>
          </w:p>
        </w:tc>
        <w:tc>
          <w:tcPr>
            <w:tcW w:w="1334" w:type="dxa"/>
            <w:tcBorders>
              <w:bottom w:val="single" w:sz="4" w:space="0" w:color="auto"/>
            </w:tcBorders>
            <w:shd w:val="clear" w:color="auto" w:fill="auto"/>
            <w:noWrap/>
            <w:vAlign w:val="bottom"/>
            <w:hideMark/>
          </w:tcPr>
          <w:p w14:paraId="1E1752A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4 GB</w:t>
            </w:r>
          </w:p>
        </w:tc>
        <w:tc>
          <w:tcPr>
            <w:tcW w:w="1021" w:type="dxa"/>
            <w:tcBorders>
              <w:bottom w:val="single" w:sz="4" w:space="0" w:color="auto"/>
            </w:tcBorders>
            <w:shd w:val="clear" w:color="auto" w:fill="auto"/>
            <w:noWrap/>
            <w:vAlign w:val="bottom"/>
            <w:hideMark/>
          </w:tcPr>
          <w:p w14:paraId="7FCB1C1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65</w:t>
            </w:r>
          </w:p>
        </w:tc>
        <w:tc>
          <w:tcPr>
            <w:tcW w:w="1468" w:type="dxa"/>
            <w:tcBorders>
              <w:bottom w:val="single" w:sz="4" w:space="0" w:color="auto"/>
            </w:tcBorders>
            <w:shd w:val="clear" w:color="auto" w:fill="auto"/>
            <w:noWrap/>
            <w:vAlign w:val="bottom"/>
            <w:hideMark/>
          </w:tcPr>
          <w:p w14:paraId="2E01CAD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Linux</w:t>
            </w:r>
          </w:p>
        </w:tc>
        <w:tc>
          <w:tcPr>
            <w:tcW w:w="829" w:type="dxa"/>
            <w:tcBorders>
              <w:bottom w:val="single" w:sz="4" w:space="0" w:color="auto"/>
            </w:tcBorders>
            <w:shd w:val="clear" w:color="auto" w:fill="auto"/>
            <w:noWrap/>
            <w:vAlign w:val="bottom"/>
            <w:hideMark/>
          </w:tcPr>
          <w:p w14:paraId="15CF7958"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5F77EA29"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6AD4E7D5"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0DDA062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002AC07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032654D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091C479"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32B54A7"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505B444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58579882"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CA81793" w14:textId="77777777" w:rsidTr="00B36FDE">
        <w:trPr>
          <w:gridAfter w:val="1"/>
          <w:wAfter w:w="828" w:type="dxa"/>
          <w:trHeight w:val="314"/>
          <w:jc w:val="center"/>
        </w:trPr>
        <w:tc>
          <w:tcPr>
            <w:tcW w:w="2314" w:type="dxa"/>
            <w:tcBorders>
              <w:top w:val="single" w:sz="4" w:space="0" w:color="auto"/>
            </w:tcBorders>
            <w:shd w:val="clear" w:color="auto" w:fill="A5A5A5" w:themeFill="accent3"/>
            <w:noWrap/>
            <w:vAlign w:val="bottom"/>
          </w:tcPr>
          <w:p w14:paraId="59FF3D0F" w14:textId="189359FA"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821" w:type="dxa"/>
            <w:tcBorders>
              <w:top w:val="single" w:sz="4" w:space="0" w:color="auto"/>
            </w:tcBorders>
            <w:shd w:val="clear" w:color="auto" w:fill="A5A5A5" w:themeFill="accent3"/>
            <w:noWrap/>
            <w:vAlign w:val="bottom"/>
          </w:tcPr>
          <w:p w14:paraId="2FD648BC" w14:textId="2756101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AB1176F" w14:textId="2BB53AB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06DCCD94" w14:textId="629A8D4B"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5FC7487B" w14:textId="5E2B580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7B348CD8" w14:textId="3FDCDFF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2A0C2578" w14:textId="1788848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2F062EC2" w14:textId="6B52318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r>
      <w:tr w:rsidR="00E04CE8" w:rsidRPr="00624902" w14:paraId="66EA444A" w14:textId="77777777" w:rsidTr="00B36FDE">
        <w:trPr>
          <w:gridAfter w:val="1"/>
          <w:wAfter w:w="828" w:type="dxa"/>
          <w:trHeight w:val="83"/>
          <w:jc w:val="center"/>
        </w:trPr>
        <w:tc>
          <w:tcPr>
            <w:tcW w:w="2314" w:type="dxa"/>
            <w:shd w:val="clear" w:color="auto" w:fill="auto"/>
            <w:noWrap/>
            <w:vAlign w:val="bottom"/>
            <w:hideMark/>
          </w:tcPr>
          <w:p w14:paraId="165F1797" w14:textId="7C2BB45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241F152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04" w:type="dxa"/>
            <w:shd w:val="clear" w:color="auto" w:fill="auto"/>
            <w:noWrap/>
            <w:vAlign w:val="bottom"/>
            <w:hideMark/>
          </w:tcPr>
          <w:p w14:paraId="577AAD1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054" w:type="dxa"/>
            <w:shd w:val="clear" w:color="auto" w:fill="auto"/>
            <w:noWrap/>
            <w:vAlign w:val="bottom"/>
            <w:hideMark/>
          </w:tcPr>
          <w:p w14:paraId="185023B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w:t>
            </w:r>
          </w:p>
        </w:tc>
        <w:tc>
          <w:tcPr>
            <w:tcW w:w="1334" w:type="dxa"/>
            <w:shd w:val="clear" w:color="auto" w:fill="auto"/>
            <w:noWrap/>
            <w:vAlign w:val="bottom"/>
            <w:hideMark/>
          </w:tcPr>
          <w:p w14:paraId="557769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21" w:type="dxa"/>
            <w:shd w:val="clear" w:color="auto" w:fill="auto"/>
            <w:noWrap/>
            <w:vAlign w:val="bottom"/>
            <w:hideMark/>
          </w:tcPr>
          <w:p w14:paraId="6117C9B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shd w:val="clear" w:color="auto" w:fill="auto"/>
            <w:noWrap/>
            <w:vAlign w:val="bottom"/>
            <w:hideMark/>
          </w:tcPr>
          <w:p w14:paraId="68A2465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w:t>
            </w:r>
          </w:p>
        </w:tc>
        <w:tc>
          <w:tcPr>
            <w:tcW w:w="829" w:type="dxa"/>
            <w:shd w:val="clear" w:color="auto" w:fill="auto"/>
            <w:noWrap/>
            <w:vAlign w:val="bottom"/>
            <w:hideMark/>
          </w:tcPr>
          <w:p w14:paraId="3472A2F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1DF07C50" w14:textId="77777777" w:rsidTr="00B36FDE">
        <w:trPr>
          <w:gridAfter w:val="1"/>
          <w:wAfter w:w="828" w:type="dxa"/>
          <w:trHeight w:val="83"/>
          <w:jc w:val="center"/>
        </w:trPr>
        <w:tc>
          <w:tcPr>
            <w:tcW w:w="2314" w:type="dxa"/>
            <w:shd w:val="clear" w:color="auto" w:fill="auto"/>
            <w:noWrap/>
            <w:vAlign w:val="bottom"/>
            <w:hideMark/>
          </w:tcPr>
          <w:p w14:paraId="444AA818" w14:textId="4CE81490"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7574143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804" w:type="dxa"/>
            <w:shd w:val="clear" w:color="auto" w:fill="auto"/>
            <w:noWrap/>
            <w:vAlign w:val="bottom"/>
            <w:hideMark/>
          </w:tcPr>
          <w:p w14:paraId="0138147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054" w:type="dxa"/>
            <w:shd w:val="clear" w:color="auto" w:fill="auto"/>
            <w:noWrap/>
            <w:vAlign w:val="bottom"/>
            <w:hideMark/>
          </w:tcPr>
          <w:p w14:paraId="5F76D42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shd w:val="clear" w:color="auto" w:fill="auto"/>
            <w:noWrap/>
            <w:vAlign w:val="bottom"/>
            <w:hideMark/>
          </w:tcPr>
          <w:p w14:paraId="6CB5C6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021" w:type="dxa"/>
            <w:shd w:val="clear" w:color="auto" w:fill="auto"/>
            <w:noWrap/>
            <w:vAlign w:val="bottom"/>
            <w:hideMark/>
          </w:tcPr>
          <w:p w14:paraId="14954B0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68" w:type="dxa"/>
            <w:shd w:val="clear" w:color="auto" w:fill="auto"/>
            <w:noWrap/>
            <w:vAlign w:val="bottom"/>
            <w:hideMark/>
          </w:tcPr>
          <w:p w14:paraId="3E6BF86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shd w:val="clear" w:color="auto" w:fill="auto"/>
            <w:noWrap/>
            <w:vAlign w:val="bottom"/>
            <w:hideMark/>
          </w:tcPr>
          <w:p w14:paraId="4F263F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r>
      <w:tr w:rsidR="00E04CE8" w:rsidRPr="00624902" w14:paraId="074AC0A0" w14:textId="77777777" w:rsidTr="00B36FDE">
        <w:trPr>
          <w:gridAfter w:val="1"/>
          <w:wAfter w:w="828" w:type="dxa"/>
          <w:trHeight w:val="50"/>
          <w:jc w:val="center"/>
        </w:trPr>
        <w:tc>
          <w:tcPr>
            <w:tcW w:w="2314" w:type="dxa"/>
            <w:shd w:val="clear" w:color="auto" w:fill="auto"/>
            <w:noWrap/>
            <w:vAlign w:val="bottom"/>
            <w:hideMark/>
          </w:tcPr>
          <w:p w14:paraId="2DDDB8D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auto" w:fill="auto"/>
            <w:noWrap/>
            <w:vAlign w:val="bottom"/>
            <w:hideMark/>
          </w:tcPr>
          <w:p w14:paraId="4E9B329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w:t>
            </w:r>
          </w:p>
        </w:tc>
        <w:tc>
          <w:tcPr>
            <w:tcW w:w="804" w:type="dxa"/>
            <w:shd w:val="clear" w:color="auto" w:fill="auto"/>
            <w:noWrap/>
            <w:vAlign w:val="bottom"/>
            <w:hideMark/>
          </w:tcPr>
          <w:p w14:paraId="32F0605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shd w:val="clear" w:color="auto" w:fill="auto"/>
            <w:noWrap/>
            <w:vAlign w:val="bottom"/>
            <w:hideMark/>
          </w:tcPr>
          <w:p w14:paraId="4AAD88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334" w:type="dxa"/>
            <w:shd w:val="clear" w:color="auto" w:fill="auto"/>
            <w:noWrap/>
            <w:vAlign w:val="bottom"/>
            <w:hideMark/>
          </w:tcPr>
          <w:p w14:paraId="7E520A5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1021" w:type="dxa"/>
            <w:shd w:val="clear" w:color="auto" w:fill="auto"/>
            <w:noWrap/>
            <w:vAlign w:val="bottom"/>
            <w:hideMark/>
          </w:tcPr>
          <w:p w14:paraId="2C63CA2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1468" w:type="dxa"/>
            <w:shd w:val="clear" w:color="auto" w:fill="auto"/>
            <w:noWrap/>
            <w:vAlign w:val="bottom"/>
            <w:hideMark/>
          </w:tcPr>
          <w:p w14:paraId="0B4F217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10</w:t>
            </w:r>
          </w:p>
        </w:tc>
        <w:tc>
          <w:tcPr>
            <w:tcW w:w="829" w:type="dxa"/>
            <w:shd w:val="clear" w:color="auto" w:fill="auto"/>
            <w:noWrap/>
            <w:vAlign w:val="bottom"/>
            <w:hideMark/>
          </w:tcPr>
          <w:p w14:paraId="75C4CB1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r>
      <w:tr w:rsidR="00E04CE8" w:rsidRPr="00624902" w14:paraId="4CE2BE89"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59CC67E8"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tcBorders>
              <w:bottom w:val="single" w:sz="4" w:space="0" w:color="auto"/>
            </w:tcBorders>
            <w:shd w:val="clear" w:color="auto" w:fill="auto"/>
            <w:noWrap/>
            <w:vAlign w:val="bottom"/>
            <w:hideMark/>
          </w:tcPr>
          <w:p w14:paraId="4F3FDD19"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804" w:type="dxa"/>
            <w:tcBorders>
              <w:bottom w:val="single" w:sz="4" w:space="0" w:color="auto"/>
            </w:tcBorders>
            <w:shd w:val="clear" w:color="auto" w:fill="auto"/>
            <w:noWrap/>
            <w:vAlign w:val="bottom"/>
            <w:hideMark/>
          </w:tcPr>
          <w:p w14:paraId="6011E03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054" w:type="dxa"/>
            <w:tcBorders>
              <w:bottom w:val="single" w:sz="4" w:space="0" w:color="auto"/>
            </w:tcBorders>
            <w:shd w:val="clear" w:color="auto" w:fill="auto"/>
            <w:noWrap/>
            <w:vAlign w:val="bottom"/>
            <w:hideMark/>
          </w:tcPr>
          <w:p w14:paraId="28D2CF6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1334" w:type="dxa"/>
            <w:tcBorders>
              <w:bottom w:val="single" w:sz="4" w:space="0" w:color="auto"/>
            </w:tcBorders>
            <w:shd w:val="clear" w:color="auto" w:fill="auto"/>
            <w:noWrap/>
            <w:vAlign w:val="bottom"/>
            <w:hideMark/>
          </w:tcPr>
          <w:p w14:paraId="3A6AA7B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021" w:type="dxa"/>
            <w:tcBorders>
              <w:bottom w:val="single" w:sz="4" w:space="0" w:color="auto"/>
            </w:tcBorders>
            <w:shd w:val="clear" w:color="auto" w:fill="auto"/>
            <w:noWrap/>
            <w:vAlign w:val="bottom"/>
            <w:hideMark/>
          </w:tcPr>
          <w:p w14:paraId="28AFD08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68" w:type="dxa"/>
            <w:tcBorders>
              <w:bottom w:val="single" w:sz="4" w:space="0" w:color="auto"/>
            </w:tcBorders>
            <w:shd w:val="clear" w:color="auto" w:fill="auto"/>
            <w:noWrap/>
            <w:vAlign w:val="bottom"/>
            <w:hideMark/>
          </w:tcPr>
          <w:p w14:paraId="7BE05AE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829" w:type="dxa"/>
            <w:tcBorders>
              <w:bottom w:val="single" w:sz="4" w:space="0" w:color="auto"/>
            </w:tcBorders>
            <w:shd w:val="clear" w:color="auto" w:fill="auto"/>
            <w:noWrap/>
            <w:vAlign w:val="bottom"/>
            <w:hideMark/>
          </w:tcPr>
          <w:p w14:paraId="690B69A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r>
      <w:tr w:rsidR="00E04CE8" w:rsidRPr="00624902" w14:paraId="3DB58CCE" w14:textId="77777777" w:rsidTr="00B36FDE">
        <w:trPr>
          <w:gridAfter w:val="1"/>
          <w:wAfter w:w="828" w:type="dxa"/>
          <w:trHeight w:val="280"/>
          <w:jc w:val="center"/>
        </w:trPr>
        <w:tc>
          <w:tcPr>
            <w:tcW w:w="2314" w:type="dxa"/>
            <w:tcBorders>
              <w:left w:val="nil"/>
              <w:right w:val="nil"/>
            </w:tcBorders>
            <w:shd w:val="clear" w:color="auto" w:fill="auto"/>
            <w:noWrap/>
            <w:vAlign w:val="bottom"/>
            <w:hideMark/>
          </w:tcPr>
          <w:p w14:paraId="31B475E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left w:val="nil"/>
              <w:right w:val="nil"/>
            </w:tcBorders>
            <w:shd w:val="clear" w:color="auto" w:fill="auto"/>
            <w:noWrap/>
            <w:vAlign w:val="bottom"/>
            <w:hideMark/>
          </w:tcPr>
          <w:p w14:paraId="2CE5137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left w:val="nil"/>
              <w:right w:val="nil"/>
            </w:tcBorders>
            <w:shd w:val="clear" w:color="auto" w:fill="auto"/>
            <w:noWrap/>
            <w:vAlign w:val="bottom"/>
            <w:hideMark/>
          </w:tcPr>
          <w:p w14:paraId="6B28F860"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left w:val="nil"/>
              <w:right w:val="nil"/>
            </w:tcBorders>
            <w:shd w:val="clear" w:color="auto" w:fill="auto"/>
            <w:noWrap/>
            <w:vAlign w:val="bottom"/>
            <w:hideMark/>
          </w:tcPr>
          <w:p w14:paraId="1DCD588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left w:val="nil"/>
              <w:right w:val="nil"/>
            </w:tcBorders>
            <w:shd w:val="clear" w:color="auto" w:fill="auto"/>
            <w:noWrap/>
            <w:vAlign w:val="bottom"/>
            <w:hideMark/>
          </w:tcPr>
          <w:p w14:paraId="69CA5BB4"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left w:val="nil"/>
              <w:right w:val="nil"/>
            </w:tcBorders>
            <w:shd w:val="clear" w:color="auto" w:fill="auto"/>
            <w:noWrap/>
            <w:vAlign w:val="bottom"/>
            <w:hideMark/>
          </w:tcPr>
          <w:p w14:paraId="132D03B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left w:val="nil"/>
              <w:right w:val="nil"/>
            </w:tcBorders>
            <w:shd w:val="clear" w:color="auto" w:fill="auto"/>
            <w:noWrap/>
            <w:vAlign w:val="bottom"/>
            <w:hideMark/>
          </w:tcPr>
          <w:p w14:paraId="40F4A94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left w:val="nil"/>
              <w:right w:val="nil"/>
            </w:tcBorders>
            <w:shd w:val="clear" w:color="auto" w:fill="auto"/>
            <w:noWrap/>
            <w:vAlign w:val="bottom"/>
            <w:hideMark/>
          </w:tcPr>
          <w:p w14:paraId="050FA154"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E04CE8" w:rsidRPr="00624902" w14:paraId="722AFA6A" w14:textId="77777777" w:rsidTr="00B36FDE">
        <w:trPr>
          <w:gridAfter w:val="1"/>
          <w:wAfter w:w="828" w:type="dxa"/>
          <w:trHeight w:val="83"/>
          <w:jc w:val="center"/>
        </w:trPr>
        <w:tc>
          <w:tcPr>
            <w:tcW w:w="2314" w:type="dxa"/>
            <w:tcBorders>
              <w:bottom w:val="single" w:sz="4" w:space="0" w:color="auto"/>
            </w:tcBorders>
            <w:shd w:val="clear" w:color="auto" w:fill="auto"/>
            <w:noWrap/>
            <w:vAlign w:val="bottom"/>
            <w:hideMark/>
          </w:tcPr>
          <w:p w14:paraId="78E7950C" w14:textId="29761D9E"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821" w:type="dxa"/>
            <w:tcBorders>
              <w:bottom w:val="single" w:sz="4" w:space="0" w:color="auto"/>
            </w:tcBorders>
            <w:shd w:val="clear" w:color="auto" w:fill="auto"/>
            <w:noWrap/>
            <w:vAlign w:val="bottom"/>
            <w:hideMark/>
          </w:tcPr>
          <w:p w14:paraId="31DF133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804" w:type="dxa"/>
            <w:tcBorders>
              <w:bottom w:val="single" w:sz="4" w:space="0" w:color="auto"/>
            </w:tcBorders>
            <w:shd w:val="clear" w:color="auto" w:fill="auto"/>
            <w:noWrap/>
            <w:vAlign w:val="bottom"/>
            <w:hideMark/>
          </w:tcPr>
          <w:p w14:paraId="55F1BBDD"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054" w:type="dxa"/>
            <w:tcBorders>
              <w:bottom w:val="single" w:sz="4" w:space="0" w:color="auto"/>
            </w:tcBorders>
            <w:shd w:val="clear" w:color="auto" w:fill="auto"/>
            <w:noWrap/>
            <w:vAlign w:val="bottom"/>
            <w:hideMark/>
          </w:tcPr>
          <w:p w14:paraId="35C0E9A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334" w:type="dxa"/>
            <w:tcBorders>
              <w:bottom w:val="single" w:sz="4" w:space="0" w:color="auto"/>
            </w:tcBorders>
            <w:shd w:val="clear" w:color="auto" w:fill="auto"/>
            <w:noWrap/>
            <w:vAlign w:val="bottom"/>
            <w:hideMark/>
          </w:tcPr>
          <w:p w14:paraId="44D143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021" w:type="dxa"/>
            <w:tcBorders>
              <w:bottom w:val="single" w:sz="4" w:space="0" w:color="auto"/>
            </w:tcBorders>
            <w:shd w:val="clear" w:color="auto" w:fill="auto"/>
            <w:noWrap/>
            <w:vAlign w:val="bottom"/>
            <w:hideMark/>
          </w:tcPr>
          <w:p w14:paraId="2B26B54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1468" w:type="dxa"/>
            <w:tcBorders>
              <w:bottom w:val="single" w:sz="4" w:space="0" w:color="auto"/>
            </w:tcBorders>
            <w:shd w:val="clear" w:color="auto" w:fill="auto"/>
            <w:noWrap/>
            <w:vAlign w:val="bottom"/>
            <w:hideMark/>
          </w:tcPr>
          <w:p w14:paraId="0705661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829" w:type="dxa"/>
            <w:tcBorders>
              <w:bottom w:val="single" w:sz="4" w:space="0" w:color="auto"/>
            </w:tcBorders>
            <w:shd w:val="clear" w:color="auto" w:fill="auto"/>
            <w:noWrap/>
            <w:vAlign w:val="bottom"/>
            <w:hideMark/>
          </w:tcPr>
          <w:p w14:paraId="752B7A5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0.05</w:t>
            </w:r>
          </w:p>
        </w:tc>
      </w:tr>
      <w:tr w:rsidR="00E04CE8" w:rsidRPr="00624902" w14:paraId="6380969C" w14:textId="77777777" w:rsidTr="00B36FDE">
        <w:trPr>
          <w:gridAfter w:val="1"/>
          <w:wAfter w:w="828" w:type="dxa"/>
          <w:trHeight w:val="280"/>
          <w:jc w:val="center"/>
        </w:trPr>
        <w:tc>
          <w:tcPr>
            <w:tcW w:w="2314" w:type="dxa"/>
            <w:tcBorders>
              <w:top w:val="single" w:sz="4" w:space="0" w:color="auto"/>
              <w:left w:val="nil"/>
              <w:bottom w:val="single" w:sz="4" w:space="0" w:color="auto"/>
              <w:right w:val="nil"/>
            </w:tcBorders>
            <w:shd w:val="clear" w:color="auto" w:fill="auto"/>
            <w:noWrap/>
            <w:vAlign w:val="bottom"/>
            <w:hideMark/>
          </w:tcPr>
          <w:p w14:paraId="75D5A4AC"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bottom"/>
            <w:hideMark/>
          </w:tcPr>
          <w:p w14:paraId="53FA291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04" w:type="dxa"/>
            <w:tcBorders>
              <w:top w:val="single" w:sz="4" w:space="0" w:color="auto"/>
              <w:left w:val="nil"/>
              <w:bottom w:val="single" w:sz="4" w:space="0" w:color="auto"/>
              <w:right w:val="nil"/>
            </w:tcBorders>
            <w:shd w:val="clear" w:color="auto" w:fill="auto"/>
            <w:noWrap/>
            <w:vAlign w:val="bottom"/>
            <w:hideMark/>
          </w:tcPr>
          <w:p w14:paraId="3F08318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54" w:type="dxa"/>
            <w:tcBorders>
              <w:top w:val="single" w:sz="4" w:space="0" w:color="auto"/>
              <w:left w:val="nil"/>
              <w:bottom w:val="single" w:sz="4" w:space="0" w:color="auto"/>
              <w:right w:val="nil"/>
            </w:tcBorders>
            <w:shd w:val="clear" w:color="auto" w:fill="auto"/>
            <w:noWrap/>
            <w:vAlign w:val="bottom"/>
            <w:hideMark/>
          </w:tcPr>
          <w:p w14:paraId="3860C26A"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334" w:type="dxa"/>
            <w:tcBorders>
              <w:top w:val="single" w:sz="4" w:space="0" w:color="auto"/>
              <w:left w:val="nil"/>
              <w:bottom w:val="single" w:sz="4" w:space="0" w:color="auto"/>
              <w:right w:val="nil"/>
            </w:tcBorders>
            <w:shd w:val="clear" w:color="auto" w:fill="auto"/>
            <w:noWrap/>
            <w:vAlign w:val="bottom"/>
            <w:hideMark/>
          </w:tcPr>
          <w:p w14:paraId="730F2316"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021" w:type="dxa"/>
            <w:tcBorders>
              <w:top w:val="single" w:sz="4" w:space="0" w:color="auto"/>
              <w:left w:val="nil"/>
              <w:bottom w:val="single" w:sz="4" w:space="0" w:color="auto"/>
              <w:right w:val="nil"/>
            </w:tcBorders>
            <w:shd w:val="clear" w:color="auto" w:fill="auto"/>
            <w:noWrap/>
            <w:vAlign w:val="bottom"/>
            <w:hideMark/>
          </w:tcPr>
          <w:p w14:paraId="26C2073E"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1468" w:type="dxa"/>
            <w:tcBorders>
              <w:top w:val="single" w:sz="4" w:space="0" w:color="auto"/>
              <w:left w:val="nil"/>
              <w:bottom w:val="single" w:sz="4" w:space="0" w:color="auto"/>
              <w:right w:val="nil"/>
            </w:tcBorders>
            <w:shd w:val="clear" w:color="auto" w:fill="auto"/>
            <w:noWrap/>
            <w:vAlign w:val="bottom"/>
            <w:hideMark/>
          </w:tcPr>
          <w:p w14:paraId="7C9C9FED" w14:textId="77777777" w:rsidR="00E04CE8" w:rsidRPr="00624902" w:rsidRDefault="00E04CE8" w:rsidP="00B36FDE">
            <w:pPr>
              <w:spacing w:after="0" w:line="240" w:lineRule="auto"/>
              <w:contextualSpacing/>
              <w:rPr>
                <w:rFonts w:ascii="Times New Roman" w:eastAsia="Times New Roman" w:hAnsi="Times New Roman" w:cs="Times New Roman"/>
              </w:rPr>
            </w:pPr>
          </w:p>
        </w:tc>
        <w:tc>
          <w:tcPr>
            <w:tcW w:w="829" w:type="dxa"/>
            <w:tcBorders>
              <w:top w:val="single" w:sz="4" w:space="0" w:color="auto"/>
              <w:left w:val="nil"/>
              <w:bottom w:val="single" w:sz="4" w:space="0" w:color="auto"/>
              <w:right w:val="nil"/>
            </w:tcBorders>
            <w:shd w:val="clear" w:color="auto" w:fill="auto"/>
            <w:noWrap/>
            <w:vAlign w:val="bottom"/>
            <w:hideMark/>
          </w:tcPr>
          <w:p w14:paraId="1FB02F1A" w14:textId="77777777" w:rsidR="00E04CE8" w:rsidRPr="00624902" w:rsidRDefault="00E04CE8" w:rsidP="00B36FDE">
            <w:pPr>
              <w:spacing w:after="0" w:line="240" w:lineRule="auto"/>
              <w:contextualSpacing/>
              <w:rPr>
                <w:rFonts w:ascii="Times New Roman" w:eastAsia="Times New Roman" w:hAnsi="Times New Roman" w:cs="Times New Roman"/>
              </w:rPr>
            </w:pPr>
          </w:p>
        </w:tc>
      </w:tr>
      <w:tr w:rsidR="00AD2E9A" w:rsidRPr="00624902" w14:paraId="2A872470" w14:textId="77777777" w:rsidTr="00B36FDE">
        <w:trPr>
          <w:trHeight w:val="280"/>
          <w:jc w:val="center"/>
        </w:trPr>
        <w:tc>
          <w:tcPr>
            <w:tcW w:w="2314" w:type="dxa"/>
            <w:tcBorders>
              <w:top w:val="single" w:sz="4" w:space="0" w:color="auto"/>
            </w:tcBorders>
            <w:shd w:val="clear" w:color="auto" w:fill="A5A5A5" w:themeFill="accent3"/>
            <w:noWrap/>
            <w:vAlign w:val="bottom"/>
          </w:tcPr>
          <w:p w14:paraId="78D39D4B" w14:textId="13A00BF5" w:rsidR="00E04CE8" w:rsidRPr="00624902" w:rsidRDefault="00624902"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Total</w:t>
            </w:r>
          </w:p>
        </w:tc>
        <w:tc>
          <w:tcPr>
            <w:tcW w:w="821" w:type="dxa"/>
            <w:tcBorders>
              <w:top w:val="single" w:sz="4" w:space="0" w:color="auto"/>
            </w:tcBorders>
            <w:shd w:val="clear" w:color="auto" w:fill="A5A5A5" w:themeFill="accent3"/>
            <w:noWrap/>
            <w:vAlign w:val="bottom"/>
          </w:tcPr>
          <w:p w14:paraId="694647A5" w14:textId="60CD1FD8"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Price</w:t>
            </w:r>
          </w:p>
        </w:tc>
        <w:tc>
          <w:tcPr>
            <w:tcW w:w="804" w:type="dxa"/>
            <w:tcBorders>
              <w:top w:val="single" w:sz="4" w:space="0" w:color="auto"/>
            </w:tcBorders>
            <w:shd w:val="clear" w:color="auto" w:fill="A5A5A5" w:themeFill="accent3"/>
            <w:noWrap/>
            <w:vAlign w:val="bottom"/>
          </w:tcPr>
          <w:p w14:paraId="48377974" w14:textId="384B7E75"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Speed</w:t>
            </w:r>
          </w:p>
        </w:tc>
        <w:tc>
          <w:tcPr>
            <w:tcW w:w="1054" w:type="dxa"/>
            <w:tcBorders>
              <w:top w:val="single" w:sz="4" w:space="0" w:color="auto"/>
            </w:tcBorders>
            <w:shd w:val="clear" w:color="auto" w:fill="A5A5A5" w:themeFill="accent3"/>
            <w:noWrap/>
            <w:vAlign w:val="bottom"/>
          </w:tcPr>
          <w:p w14:paraId="133B424B" w14:textId="433F11F1"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RAM</w:t>
            </w:r>
          </w:p>
        </w:tc>
        <w:tc>
          <w:tcPr>
            <w:tcW w:w="1334" w:type="dxa"/>
            <w:tcBorders>
              <w:top w:val="single" w:sz="4" w:space="0" w:color="auto"/>
            </w:tcBorders>
            <w:shd w:val="clear" w:color="auto" w:fill="A5A5A5" w:themeFill="accent3"/>
            <w:noWrap/>
            <w:vAlign w:val="bottom"/>
          </w:tcPr>
          <w:p w14:paraId="636AE0FB" w14:textId="65A0104F"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Memory</w:t>
            </w:r>
          </w:p>
        </w:tc>
        <w:tc>
          <w:tcPr>
            <w:tcW w:w="1021" w:type="dxa"/>
            <w:tcBorders>
              <w:top w:val="single" w:sz="4" w:space="0" w:color="auto"/>
            </w:tcBorders>
            <w:shd w:val="clear" w:color="auto" w:fill="A5A5A5" w:themeFill="accent3"/>
            <w:noWrap/>
            <w:vAlign w:val="bottom"/>
          </w:tcPr>
          <w:p w14:paraId="1645DDB2" w14:textId="489E84A9"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GPIO</w:t>
            </w:r>
          </w:p>
        </w:tc>
        <w:tc>
          <w:tcPr>
            <w:tcW w:w="1468" w:type="dxa"/>
            <w:tcBorders>
              <w:top w:val="single" w:sz="4" w:space="0" w:color="auto"/>
            </w:tcBorders>
            <w:shd w:val="clear" w:color="auto" w:fill="A5A5A5" w:themeFill="accent3"/>
            <w:noWrap/>
            <w:vAlign w:val="bottom"/>
          </w:tcPr>
          <w:p w14:paraId="1156A758" w14:textId="045418B2"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OS/IDE</w:t>
            </w:r>
          </w:p>
        </w:tc>
        <w:tc>
          <w:tcPr>
            <w:tcW w:w="829" w:type="dxa"/>
            <w:tcBorders>
              <w:top w:val="single" w:sz="4" w:space="0" w:color="auto"/>
            </w:tcBorders>
            <w:shd w:val="clear" w:color="auto" w:fill="A5A5A5" w:themeFill="accent3"/>
            <w:noWrap/>
            <w:vAlign w:val="bottom"/>
          </w:tcPr>
          <w:p w14:paraId="445E9EDB" w14:textId="29441B37"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Ease of use</w:t>
            </w:r>
          </w:p>
        </w:tc>
        <w:tc>
          <w:tcPr>
            <w:tcW w:w="828" w:type="dxa"/>
            <w:shd w:val="clear" w:color="auto" w:fill="A5A5A5" w:themeFill="accent3"/>
            <w:noWrap/>
            <w:vAlign w:val="bottom"/>
          </w:tcPr>
          <w:p w14:paraId="7D0100C3" w14:textId="34D4C973" w:rsidR="00E04CE8" w:rsidRPr="00624902" w:rsidRDefault="00E04CE8"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Total</w:t>
            </w:r>
          </w:p>
        </w:tc>
      </w:tr>
      <w:tr w:rsidR="00E04CE8" w:rsidRPr="00624902" w14:paraId="6687E79A" w14:textId="77777777" w:rsidTr="00B36FDE">
        <w:trPr>
          <w:trHeight w:val="89"/>
          <w:jc w:val="center"/>
        </w:trPr>
        <w:tc>
          <w:tcPr>
            <w:tcW w:w="2314" w:type="dxa"/>
            <w:shd w:val="clear" w:color="auto" w:fill="auto"/>
            <w:noWrap/>
            <w:vAlign w:val="bottom"/>
            <w:hideMark/>
          </w:tcPr>
          <w:p w14:paraId="571EC373" w14:textId="07809F69"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Arduino </w:t>
            </w:r>
            <w:r w:rsidR="00B67547" w:rsidRPr="00624902">
              <w:rPr>
                <w:rFonts w:ascii="Times New Roman" w:eastAsia="Times New Roman" w:hAnsi="Times New Roman" w:cs="Times New Roman"/>
              </w:rPr>
              <w:t>Due</w:t>
            </w:r>
          </w:p>
        </w:tc>
        <w:tc>
          <w:tcPr>
            <w:tcW w:w="821" w:type="dxa"/>
            <w:shd w:val="clear" w:color="auto" w:fill="auto"/>
            <w:noWrap/>
            <w:vAlign w:val="bottom"/>
            <w:hideMark/>
          </w:tcPr>
          <w:p w14:paraId="081186C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804" w:type="dxa"/>
            <w:shd w:val="clear" w:color="auto" w:fill="auto"/>
            <w:noWrap/>
            <w:vAlign w:val="bottom"/>
            <w:hideMark/>
          </w:tcPr>
          <w:p w14:paraId="236BEBC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w:t>
            </w:r>
          </w:p>
        </w:tc>
        <w:tc>
          <w:tcPr>
            <w:tcW w:w="1054" w:type="dxa"/>
            <w:shd w:val="clear" w:color="auto" w:fill="auto"/>
            <w:noWrap/>
            <w:vAlign w:val="bottom"/>
            <w:hideMark/>
          </w:tcPr>
          <w:p w14:paraId="7E407A84"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334" w:type="dxa"/>
            <w:shd w:val="clear" w:color="auto" w:fill="auto"/>
            <w:noWrap/>
            <w:vAlign w:val="bottom"/>
            <w:hideMark/>
          </w:tcPr>
          <w:p w14:paraId="0AA922A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1.25</w:t>
            </w:r>
          </w:p>
        </w:tc>
        <w:tc>
          <w:tcPr>
            <w:tcW w:w="1021" w:type="dxa"/>
            <w:shd w:val="clear" w:color="auto" w:fill="auto"/>
            <w:noWrap/>
            <w:vAlign w:val="bottom"/>
            <w:hideMark/>
          </w:tcPr>
          <w:p w14:paraId="15A2139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05D65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29" w:type="dxa"/>
            <w:shd w:val="clear" w:color="auto" w:fill="auto"/>
            <w:noWrap/>
            <w:vAlign w:val="bottom"/>
            <w:hideMark/>
          </w:tcPr>
          <w:p w14:paraId="0B91654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4F72147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5.3</w:t>
            </w:r>
          </w:p>
        </w:tc>
      </w:tr>
      <w:tr w:rsidR="00E04CE8" w:rsidRPr="00624902" w14:paraId="11285C72" w14:textId="77777777" w:rsidTr="00B36FDE">
        <w:trPr>
          <w:trHeight w:val="83"/>
          <w:jc w:val="center"/>
        </w:trPr>
        <w:tc>
          <w:tcPr>
            <w:tcW w:w="2314" w:type="dxa"/>
            <w:shd w:val="clear" w:color="auto" w:fill="auto"/>
            <w:noWrap/>
            <w:vAlign w:val="bottom"/>
            <w:hideMark/>
          </w:tcPr>
          <w:p w14:paraId="06CCFF00" w14:textId="3AE3D14F"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Raspberry Pi </w:t>
            </w:r>
            <w:r w:rsidR="00B67547" w:rsidRPr="00624902">
              <w:rPr>
                <w:rFonts w:ascii="Times New Roman" w:eastAsia="Times New Roman" w:hAnsi="Times New Roman" w:cs="Times New Roman"/>
              </w:rPr>
              <w:t>Model</w:t>
            </w:r>
            <w:r w:rsidRPr="00624902">
              <w:rPr>
                <w:rFonts w:ascii="Times New Roman" w:eastAsia="Times New Roman" w:hAnsi="Times New Roman" w:cs="Times New Roman"/>
              </w:rPr>
              <w:t xml:space="preserve"> B+</w:t>
            </w:r>
          </w:p>
        </w:tc>
        <w:tc>
          <w:tcPr>
            <w:tcW w:w="821" w:type="dxa"/>
            <w:shd w:val="clear" w:color="auto" w:fill="auto"/>
            <w:noWrap/>
            <w:vAlign w:val="bottom"/>
            <w:hideMark/>
          </w:tcPr>
          <w:p w14:paraId="43F51BE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804" w:type="dxa"/>
            <w:shd w:val="clear" w:color="auto" w:fill="auto"/>
            <w:noWrap/>
            <w:vAlign w:val="bottom"/>
            <w:hideMark/>
          </w:tcPr>
          <w:p w14:paraId="2D3D46F0"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1054" w:type="dxa"/>
            <w:shd w:val="clear" w:color="auto" w:fill="auto"/>
            <w:noWrap/>
            <w:vAlign w:val="bottom"/>
            <w:hideMark/>
          </w:tcPr>
          <w:p w14:paraId="22D7437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3743599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2.25</w:t>
            </w:r>
          </w:p>
        </w:tc>
        <w:tc>
          <w:tcPr>
            <w:tcW w:w="1021" w:type="dxa"/>
            <w:shd w:val="clear" w:color="auto" w:fill="auto"/>
            <w:noWrap/>
            <w:vAlign w:val="bottom"/>
            <w:hideMark/>
          </w:tcPr>
          <w:p w14:paraId="2DD09B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0.7</w:t>
            </w:r>
          </w:p>
        </w:tc>
        <w:tc>
          <w:tcPr>
            <w:tcW w:w="1468" w:type="dxa"/>
            <w:shd w:val="clear" w:color="auto" w:fill="auto"/>
            <w:noWrap/>
            <w:vAlign w:val="bottom"/>
            <w:hideMark/>
          </w:tcPr>
          <w:p w14:paraId="36FA6AB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3FDC372F"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0.45</w:t>
            </w:r>
          </w:p>
        </w:tc>
        <w:tc>
          <w:tcPr>
            <w:tcW w:w="828" w:type="dxa"/>
            <w:shd w:val="clear" w:color="auto" w:fill="auto"/>
            <w:noWrap/>
            <w:vAlign w:val="bottom"/>
            <w:hideMark/>
          </w:tcPr>
          <w:p w14:paraId="2679290B"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7.5</w:t>
            </w:r>
          </w:p>
        </w:tc>
      </w:tr>
      <w:tr w:rsidR="00AD2E9A" w:rsidRPr="00624902" w14:paraId="01AF888E" w14:textId="77777777" w:rsidTr="00B36FDE">
        <w:trPr>
          <w:trHeight w:val="50"/>
          <w:jc w:val="center"/>
        </w:trPr>
        <w:tc>
          <w:tcPr>
            <w:tcW w:w="2314" w:type="dxa"/>
            <w:shd w:val="clear" w:color="000000" w:fill="70AD47" w:themeFill="accent6"/>
            <w:noWrap/>
            <w:vAlign w:val="bottom"/>
            <w:hideMark/>
          </w:tcPr>
          <w:p w14:paraId="546F45E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UDOO Quad</w:t>
            </w:r>
          </w:p>
        </w:tc>
        <w:tc>
          <w:tcPr>
            <w:tcW w:w="821" w:type="dxa"/>
            <w:shd w:val="clear" w:color="000000" w:fill="70AD47" w:themeFill="accent6"/>
            <w:noWrap/>
            <w:vAlign w:val="bottom"/>
            <w:hideMark/>
          </w:tcPr>
          <w:p w14:paraId="6DBD4D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0.6</w:t>
            </w:r>
          </w:p>
        </w:tc>
        <w:tc>
          <w:tcPr>
            <w:tcW w:w="804" w:type="dxa"/>
            <w:shd w:val="clear" w:color="000000" w:fill="70AD47" w:themeFill="accent6"/>
            <w:noWrap/>
            <w:vAlign w:val="bottom"/>
            <w:hideMark/>
          </w:tcPr>
          <w:p w14:paraId="1242821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000000" w:fill="70AD47" w:themeFill="accent6"/>
            <w:noWrap/>
            <w:vAlign w:val="bottom"/>
            <w:hideMark/>
          </w:tcPr>
          <w:p w14:paraId="1C8531AE"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334" w:type="dxa"/>
            <w:shd w:val="clear" w:color="000000" w:fill="70AD47" w:themeFill="accent6"/>
            <w:noWrap/>
            <w:vAlign w:val="bottom"/>
            <w:hideMark/>
          </w:tcPr>
          <w:p w14:paraId="3CCF8FB7"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2.5</w:t>
            </w:r>
          </w:p>
        </w:tc>
        <w:tc>
          <w:tcPr>
            <w:tcW w:w="1021" w:type="dxa"/>
            <w:shd w:val="clear" w:color="000000" w:fill="70AD47" w:themeFill="accent6"/>
            <w:noWrap/>
            <w:vAlign w:val="bottom"/>
            <w:hideMark/>
          </w:tcPr>
          <w:p w14:paraId="01C93F78"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0.9</w:t>
            </w:r>
          </w:p>
        </w:tc>
        <w:tc>
          <w:tcPr>
            <w:tcW w:w="1468" w:type="dxa"/>
            <w:shd w:val="clear" w:color="000000" w:fill="70AD47" w:themeFill="accent6"/>
            <w:noWrap/>
            <w:vAlign w:val="bottom"/>
            <w:hideMark/>
          </w:tcPr>
          <w:p w14:paraId="209485D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29" w:type="dxa"/>
            <w:shd w:val="clear" w:color="000000" w:fill="70AD47" w:themeFill="accent6"/>
            <w:noWrap/>
            <w:vAlign w:val="bottom"/>
            <w:hideMark/>
          </w:tcPr>
          <w:p w14:paraId="7CE0034A"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828" w:type="dxa"/>
            <w:shd w:val="clear" w:color="000000" w:fill="70AD47" w:themeFill="accent6"/>
            <w:noWrap/>
            <w:vAlign w:val="bottom"/>
            <w:hideMark/>
          </w:tcPr>
          <w:p w14:paraId="31E38D46"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7.65</w:t>
            </w:r>
          </w:p>
        </w:tc>
      </w:tr>
      <w:tr w:rsidR="00E04CE8" w:rsidRPr="00624902" w14:paraId="28353F4F" w14:textId="77777777" w:rsidTr="00B36FDE">
        <w:trPr>
          <w:trHeight w:val="83"/>
          <w:jc w:val="center"/>
        </w:trPr>
        <w:tc>
          <w:tcPr>
            <w:tcW w:w="2314" w:type="dxa"/>
            <w:shd w:val="clear" w:color="auto" w:fill="auto"/>
            <w:noWrap/>
            <w:vAlign w:val="bottom"/>
            <w:hideMark/>
          </w:tcPr>
          <w:p w14:paraId="4616660F" w14:textId="77777777" w:rsidR="00E04CE8" w:rsidRPr="00624902" w:rsidRDefault="00E04CE8"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BeagleBone</w:t>
            </w:r>
            <w:proofErr w:type="spellEnd"/>
            <w:r w:rsidRPr="00624902">
              <w:rPr>
                <w:rFonts w:ascii="Times New Roman" w:eastAsia="Times New Roman" w:hAnsi="Times New Roman" w:cs="Times New Roman"/>
              </w:rPr>
              <w:t xml:space="preserve"> Black</w:t>
            </w:r>
          </w:p>
        </w:tc>
        <w:tc>
          <w:tcPr>
            <w:tcW w:w="821" w:type="dxa"/>
            <w:shd w:val="clear" w:color="auto" w:fill="auto"/>
            <w:noWrap/>
            <w:vAlign w:val="bottom"/>
            <w:hideMark/>
          </w:tcPr>
          <w:p w14:paraId="587BC711"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p>
        </w:tc>
        <w:tc>
          <w:tcPr>
            <w:tcW w:w="804" w:type="dxa"/>
            <w:shd w:val="clear" w:color="auto" w:fill="auto"/>
            <w:noWrap/>
            <w:vAlign w:val="bottom"/>
            <w:hideMark/>
          </w:tcPr>
          <w:p w14:paraId="1F90AB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1.6</w:t>
            </w:r>
          </w:p>
        </w:tc>
        <w:tc>
          <w:tcPr>
            <w:tcW w:w="1054" w:type="dxa"/>
            <w:shd w:val="clear" w:color="auto" w:fill="auto"/>
            <w:noWrap/>
            <w:vAlign w:val="bottom"/>
            <w:hideMark/>
          </w:tcPr>
          <w:p w14:paraId="0C0941F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1334" w:type="dxa"/>
            <w:shd w:val="clear" w:color="auto" w:fill="auto"/>
            <w:noWrap/>
            <w:vAlign w:val="bottom"/>
            <w:hideMark/>
          </w:tcPr>
          <w:p w14:paraId="5A340D53"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1.75</w:t>
            </w:r>
          </w:p>
        </w:tc>
        <w:tc>
          <w:tcPr>
            <w:tcW w:w="1021" w:type="dxa"/>
            <w:shd w:val="clear" w:color="auto" w:fill="auto"/>
            <w:noWrap/>
            <w:vAlign w:val="bottom"/>
            <w:hideMark/>
          </w:tcPr>
          <w:p w14:paraId="19F00145"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1468" w:type="dxa"/>
            <w:shd w:val="clear" w:color="auto" w:fill="auto"/>
            <w:noWrap/>
            <w:vAlign w:val="bottom"/>
            <w:hideMark/>
          </w:tcPr>
          <w:p w14:paraId="276D7EEC"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0.8</w:t>
            </w:r>
          </w:p>
        </w:tc>
        <w:tc>
          <w:tcPr>
            <w:tcW w:w="829" w:type="dxa"/>
            <w:shd w:val="clear" w:color="auto" w:fill="auto"/>
            <w:noWrap/>
            <w:vAlign w:val="bottom"/>
            <w:hideMark/>
          </w:tcPr>
          <w:p w14:paraId="2EAAE8D2" w14:textId="77777777" w:rsidR="00E04CE8" w:rsidRPr="00624902" w:rsidRDefault="00E04CE8"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0.35</w:t>
            </w:r>
          </w:p>
        </w:tc>
        <w:tc>
          <w:tcPr>
            <w:tcW w:w="828" w:type="dxa"/>
            <w:shd w:val="clear" w:color="auto" w:fill="auto"/>
            <w:noWrap/>
            <w:vAlign w:val="bottom"/>
            <w:hideMark/>
          </w:tcPr>
          <w:p w14:paraId="74C79893" w14:textId="77777777" w:rsidR="00E04CE8" w:rsidRPr="00624902" w:rsidRDefault="00E04CE8" w:rsidP="00B36FDE">
            <w:pPr>
              <w:keepNext/>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6.8</w:t>
            </w:r>
          </w:p>
        </w:tc>
      </w:tr>
    </w:tbl>
    <w:p w14:paraId="7FDC6DFD" w14:textId="1AC7DF12" w:rsidR="00B453B0" w:rsidRDefault="00937F02" w:rsidP="00B36FDE">
      <w:pPr>
        <w:pStyle w:val="Caption"/>
        <w:spacing w:after="0"/>
        <w:contextualSpacing/>
      </w:pPr>
      <w:bookmarkStart w:id="38" w:name="_Ref400291866"/>
      <w:bookmarkStart w:id="39" w:name="_Toc400389680"/>
      <w:r>
        <w:t xml:space="preserve">Table </w:t>
      </w:r>
      <w:fldSimple w:instr=" SEQ Table \* ARABIC ">
        <w:r w:rsidR="00DE21B9">
          <w:rPr>
            <w:noProof/>
          </w:rPr>
          <w:t>4</w:t>
        </w:r>
      </w:fldSimple>
      <w:bookmarkEnd w:id="38"/>
      <w:r>
        <w:t>. Decision matrix for the microcontroller</w:t>
      </w:r>
      <w:bookmarkEnd w:id="39"/>
    </w:p>
    <w:p w14:paraId="50525741" w14:textId="01EA420B" w:rsidR="00FF6FC5" w:rsidRPr="00FF6FC5" w:rsidRDefault="009D1646" w:rsidP="009D1646">
      <w:r>
        <w:br w:type="page"/>
      </w:r>
    </w:p>
    <w:p w14:paraId="710F6F23" w14:textId="77777777" w:rsidR="00D6723A" w:rsidRPr="00624902" w:rsidRDefault="00D6723A" w:rsidP="00B36FDE">
      <w:pPr>
        <w:pStyle w:val="Heading3"/>
        <w:spacing w:before="0" w:line="240" w:lineRule="auto"/>
        <w:contextualSpacing/>
        <w:rPr>
          <w:rFonts w:cs="Times New Roman"/>
          <w:szCs w:val="22"/>
        </w:rPr>
      </w:pPr>
      <w:bookmarkStart w:id="40" w:name="_Toc274055904"/>
      <w:bookmarkStart w:id="41" w:name="_Toc400362002"/>
      <w:r w:rsidRPr="00624902">
        <w:rPr>
          <w:rFonts w:cs="Times New Roman"/>
          <w:szCs w:val="22"/>
        </w:rPr>
        <w:lastRenderedPageBreak/>
        <w:t>Justification</w:t>
      </w:r>
      <w:bookmarkEnd w:id="40"/>
      <w:bookmarkEnd w:id="41"/>
    </w:p>
    <w:p w14:paraId="781F4666" w14:textId="3DE2699F" w:rsidR="0034115F" w:rsidRDefault="0034115F" w:rsidP="006B611E">
      <w:pPr>
        <w:spacing w:after="0"/>
        <w:rPr>
          <w:rFonts w:ascii="Times New Roman" w:hAnsi="Times New Roman" w:cs="Times New Roman"/>
        </w:rPr>
      </w:pPr>
      <w:ins w:id="42" w:author="Kurt Pedrosa" w:date="2014-10-06T13:03:00Z">
        <w:r w:rsidRPr="006B611E">
          <w:rPr>
            <w:rFonts w:ascii="Times New Roman" w:hAnsi="Times New Roman" w:cs="Times New Roman"/>
          </w:rPr>
          <w:t xml:space="preserve">The categories </w:t>
        </w:r>
      </w:ins>
      <w:r w:rsidR="009D1646">
        <w:rPr>
          <w:rFonts w:ascii="Times New Roman" w:hAnsi="Times New Roman" w:cs="Times New Roman"/>
        </w:rPr>
        <w:t xml:space="preserve">under </w:t>
      </w:r>
      <w:ins w:id="43" w:author="Kurt Pedrosa" w:date="2014-10-06T13:03:00Z">
        <w:r w:rsidRPr="006B611E">
          <w:rPr>
            <w:rFonts w:ascii="Times New Roman" w:hAnsi="Times New Roman" w:cs="Times New Roman"/>
          </w:rPr>
          <w:t>conside</w:t>
        </w:r>
      </w:ins>
      <w:r w:rsidR="009D1646">
        <w:rPr>
          <w:rFonts w:ascii="Times New Roman" w:hAnsi="Times New Roman" w:cs="Times New Roman"/>
        </w:rPr>
        <w:t>ration</w:t>
      </w:r>
      <w:ins w:id="44" w:author="Kurt Pedrosa" w:date="2014-10-06T13:03:00Z">
        <w:r w:rsidRPr="006B611E">
          <w:rPr>
            <w:rFonts w:ascii="Times New Roman" w:hAnsi="Times New Roman" w:cs="Times New Roman"/>
          </w:rPr>
          <w:t xml:space="preserve"> in the decision matrix</w:t>
        </w:r>
      </w:ins>
      <w:r w:rsidR="009D1646">
        <w:rPr>
          <w:rFonts w:ascii="Times New Roman" w:hAnsi="Times New Roman" w:cs="Times New Roman"/>
        </w:rPr>
        <w:t xml:space="preserve"> of the microcontroller</w:t>
      </w:r>
      <w:ins w:id="45" w:author="Kurt Pedrosa" w:date="2014-10-06T13:03:00Z">
        <w:r w:rsidRPr="006B611E">
          <w:rPr>
            <w:rFonts w:ascii="Times New Roman" w:hAnsi="Times New Roman" w:cs="Times New Roman"/>
          </w:rPr>
          <w:t xml:space="preserve"> were the price, the speed of the CPU, the amount of RAM available, the amount of memory available, the number of GPIO pins, the operating system, and how easy it is to use the device. Each categories was given a score between 1 – 9, </w:t>
        </w:r>
      </w:ins>
      <w:r w:rsidR="006B611E">
        <w:rPr>
          <w:rFonts w:ascii="Times New Roman" w:hAnsi="Times New Roman" w:cs="Times New Roman"/>
        </w:rPr>
        <w:t>one</w:t>
      </w:r>
      <w:ins w:id="46" w:author="Kurt Pedrosa" w:date="2014-10-06T13:03:00Z">
        <w:r w:rsidRPr="006B611E">
          <w:rPr>
            <w:rFonts w:ascii="Times New Roman" w:hAnsi="Times New Roman" w:cs="Times New Roman"/>
          </w:rPr>
          <w:t xml:space="preserve"> being the worse and</w:t>
        </w:r>
      </w:ins>
      <w:r w:rsidR="006B611E">
        <w:rPr>
          <w:rFonts w:ascii="Times New Roman" w:hAnsi="Times New Roman" w:cs="Times New Roman"/>
        </w:rPr>
        <w:t xml:space="preserve"> nine </w:t>
      </w:r>
      <w:ins w:id="47" w:author="Kurt Pedrosa" w:date="2014-10-06T13:03:00Z">
        <w:r w:rsidRPr="006B611E">
          <w:rPr>
            <w:rFonts w:ascii="Times New Roman" w:hAnsi="Times New Roman" w:cs="Times New Roman"/>
          </w:rPr>
          <w:t>being the best. This score was determine by ranking each item and their specifications.</w:t>
        </w:r>
      </w:ins>
      <w:r w:rsidR="006B611E">
        <w:rPr>
          <w:rFonts w:ascii="Times New Roman" w:hAnsi="Times New Roman" w:cs="Times New Roman"/>
        </w:rPr>
        <w:t xml:space="preserve"> </w:t>
      </w:r>
      <w:ins w:id="48" w:author="Kurt Pedrosa" w:date="2014-10-06T13:03:00Z">
        <w:r w:rsidRPr="006B611E">
          <w:rPr>
            <w:rFonts w:ascii="Times New Roman" w:hAnsi="Times New Roman" w:cs="Times New Roman"/>
          </w:rPr>
          <w:t>Each category was given a weighted score which determined its importance. Using the score and the weighted score</w:t>
        </w:r>
      </w:ins>
      <w:r w:rsidR="009D1646">
        <w:rPr>
          <w:rFonts w:ascii="Times New Roman" w:hAnsi="Times New Roman" w:cs="Times New Roman"/>
        </w:rPr>
        <w:t>,</w:t>
      </w:r>
      <w:ins w:id="49" w:author="Kurt Pedrosa" w:date="2014-10-06T13:03:00Z">
        <w:r w:rsidRPr="006B611E">
          <w:rPr>
            <w:rFonts w:ascii="Times New Roman" w:hAnsi="Times New Roman" w:cs="Times New Roman"/>
          </w:rPr>
          <w:t xml:space="preserve"> </w:t>
        </w:r>
      </w:ins>
      <w:r w:rsidR="009D1646">
        <w:rPr>
          <w:rFonts w:ascii="Times New Roman" w:hAnsi="Times New Roman" w:cs="Times New Roman"/>
        </w:rPr>
        <w:t>the best microcontroller was found for the APS.</w:t>
      </w:r>
    </w:p>
    <w:p w14:paraId="4E9363DC" w14:textId="77777777" w:rsidR="006B611E" w:rsidRPr="006B611E" w:rsidRDefault="006B611E" w:rsidP="006B611E">
      <w:pPr>
        <w:spacing w:after="0"/>
        <w:rPr>
          <w:ins w:id="50" w:author="Kurt Pedrosa" w:date="2014-10-06T13:03:00Z"/>
          <w:rFonts w:ascii="Times New Roman" w:hAnsi="Times New Roman" w:cs="Times New Roman"/>
        </w:rPr>
      </w:pPr>
    </w:p>
    <w:p w14:paraId="0F7EFA1B" w14:textId="77777777" w:rsidR="0034115F" w:rsidRPr="006B611E" w:rsidRDefault="0034115F" w:rsidP="006B611E">
      <w:pPr>
        <w:spacing w:after="0"/>
        <w:rPr>
          <w:ins w:id="51" w:author="Kurt Pedrosa" w:date="2014-10-06T13:03:00Z"/>
          <w:rFonts w:ascii="Times New Roman" w:hAnsi="Times New Roman" w:cs="Times New Roman"/>
        </w:rPr>
      </w:pPr>
      <w:ins w:id="52" w:author="Kurt Pedrosa" w:date="2014-10-06T13:03:00Z">
        <w:r w:rsidRPr="006B611E">
          <w:rPr>
            <w:rFonts w:ascii="Times New Roman" w:hAnsi="Times New Roman" w:cs="Times New Roman"/>
            <w:b/>
          </w:rPr>
          <w:t>Price</w:t>
        </w:r>
      </w:ins>
    </w:p>
    <w:p w14:paraId="154DA358" w14:textId="766B2AF0" w:rsidR="0034115F" w:rsidRDefault="0034115F" w:rsidP="004003AC">
      <w:pPr>
        <w:spacing w:after="0"/>
        <w:rPr>
          <w:rFonts w:ascii="Times New Roman" w:eastAsiaTheme="minorEastAsia" w:hAnsi="Times New Roman" w:cs="Times New Roman"/>
        </w:rPr>
      </w:pPr>
      <w:ins w:id="53" w:author="Kurt Pedrosa" w:date="2014-10-06T13:03:00Z">
        <w:r w:rsidRPr="006B611E">
          <w:rPr>
            <w:rFonts w:ascii="Times New Roman" w:hAnsi="Times New Roman" w:cs="Times New Roman"/>
          </w:rPr>
          <w:t xml:space="preserve">The price of each microcontroller was considered to be the most important factor. The goal is to remain </w:t>
        </w:r>
        <w:proofErr w:type="gramStart"/>
        <w:r w:rsidRPr="004003AC">
          <w:rPr>
            <w:rFonts w:ascii="Times New Roman" w:hAnsi="Times New Roman" w:cs="Times New Roman"/>
          </w:rPr>
          <w:t>under</w:t>
        </w:r>
        <w:proofErr w:type="gramEnd"/>
        <w:r w:rsidRPr="004003AC">
          <w:rPr>
            <w:rFonts w:ascii="Times New Roman" w:hAnsi="Times New Roman" w:cs="Times New Roman"/>
          </w:rPr>
          <w:t xml:space="preserve"> budget</w:t>
        </w:r>
      </w:ins>
      <w:r w:rsidR="006B611E" w:rsidRPr="004003AC">
        <w:rPr>
          <w:rFonts w:ascii="Times New Roman" w:hAnsi="Times New Roman" w:cs="Times New Roman"/>
        </w:rPr>
        <w:t>,</w:t>
      </w:r>
      <w:ins w:id="54"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5" w:author="Kurt Pedrosa" w:date="2014-10-06T13:03:00Z">
        <w:r w:rsidRPr="004003AC">
          <w:rPr>
            <w:rFonts w:ascii="Times New Roman" w:hAnsi="Times New Roman" w:cs="Times New Roman"/>
          </w:rPr>
          <w:t xml:space="preserve"> the item price had more importance than other factors. The most expensive item was the UDOO Quad, costing $135.00</w:t>
        </w:r>
      </w:ins>
      <w:r w:rsidR="006B611E" w:rsidRPr="004003AC">
        <w:rPr>
          <w:rFonts w:ascii="Times New Roman" w:hAnsi="Times New Roman" w:cs="Times New Roman"/>
        </w:rPr>
        <w:t>,</w:t>
      </w:r>
      <w:ins w:id="56" w:author="Kurt Pedrosa" w:date="2014-10-06T13:03:00Z">
        <w:r w:rsidRPr="004003AC">
          <w:rPr>
            <w:rFonts w:ascii="Times New Roman" w:hAnsi="Times New Roman" w:cs="Times New Roman"/>
          </w:rPr>
          <w:t xml:space="preserve"> therefor</w:t>
        </w:r>
      </w:ins>
      <w:r w:rsidR="006B611E" w:rsidRPr="004003AC">
        <w:rPr>
          <w:rFonts w:ascii="Times New Roman" w:hAnsi="Times New Roman" w:cs="Times New Roman"/>
        </w:rPr>
        <w:t>e</w:t>
      </w:r>
      <w:ins w:id="57" w:author="Kurt Pedrosa" w:date="2014-10-06T13:03:00Z">
        <w:r w:rsidRPr="004003AC">
          <w:rPr>
            <w:rFonts w:ascii="Times New Roman" w:hAnsi="Times New Roman" w:cs="Times New Roman"/>
          </w:rPr>
          <w:t xml:space="preserve"> it got a score of </w:t>
        </w:r>
      </w:ins>
      <w:r w:rsidR="006B611E" w:rsidRPr="004003AC">
        <w:rPr>
          <w:rFonts w:ascii="Times New Roman" w:hAnsi="Times New Roman" w:cs="Times New Roman"/>
        </w:rPr>
        <w:t>nine</w:t>
      </w:r>
      <w:ins w:id="58" w:author="Kurt Pedrosa" w:date="2014-10-06T13:03:00Z">
        <w:r w:rsidRPr="004003AC">
          <w:rPr>
            <w:rFonts w:ascii="Times New Roman" w:hAnsi="Times New Roman" w:cs="Times New Roman"/>
          </w:rPr>
          <w:t>. The cheapest item was the Raspberry Pi costing $38.89</w:t>
        </w:r>
      </w:ins>
      <w:r w:rsidR="006B611E" w:rsidRPr="004003AC">
        <w:rPr>
          <w:rFonts w:ascii="Times New Roman" w:hAnsi="Times New Roman" w:cs="Times New Roman"/>
        </w:rPr>
        <w:t>,</w:t>
      </w:r>
      <w:ins w:id="59" w:author="Kurt Pedrosa" w:date="2014-10-06T13:03:00Z">
        <w:r w:rsidRPr="004003AC">
          <w:rPr>
            <w:rFonts w:ascii="Times New Roman" w:hAnsi="Times New Roman" w:cs="Times New Roman"/>
          </w:rPr>
          <w:t xml:space="preserve"> therefore it got a score of </w:t>
        </w:r>
      </w:ins>
      <w:r w:rsidR="006B611E" w:rsidRPr="004003AC">
        <w:rPr>
          <w:rFonts w:ascii="Times New Roman" w:hAnsi="Times New Roman" w:cs="Times New Roman"/>
        </w:rPr>
        <w:t>one</w:t>
      </w:r>
      <w:ins w:id="60" w:author="Kurt Pedrosa" w:date="2014-10-06T13:03:00Z">
        <w:r w:rsidRPr="004003AC">
          <w:rPr>
            <w:rFonts w:ascii="Times New Roman" w:hAnsi="Times New Roman" w:cs="Times New Roman"/>
          </w:rPr>
          <w:t xml:space="preserve">. The equations used to calculate the score of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w:t>
        </w:r>
      </w:ins>
      <w:r w:rsidR="006B611E" w:rsidRPr="004003AC">
        <w:rPr>
          <w:rFonts w:ascii="Times New Roman" w:hAnsi="Times New Roman" w:cs="Times New Roman"/>
        </w:rPr>
        <w:t>was</w:t>
      </w:r>
      <m:oMath>
        <m:f>
          <m:fPr>
            <m:ctrlPr>
              <w:ins w:id="61" w:author="Kurt Pedrosa" w:date="2014-10-06T13:03:00Z">
                <w:rPr>
                  <w:rFonts w:ascii="Cambria Math" w:hAnsi="Cambria Math" w:cs="Times New Roman"/>
                  <w:i/>
                </w:rPr>
              </w:ins>
            </m:ctrlPr>
          </m:fPr>
          <m:num>
            <m:r>
              <w:ins w:id="62" w:author="Kurt Pedrosa" w:date="2014-10-06T13:03:00Z">
                <w:rPr>
                  <w:rFonts w:ascii="Cambria Math" w:hAnsi="Cambria Math" w:cs="Times New Roman"/>
                </w:rPr>
                <m:t>$38.99</m:t>
              </w:ins>
            </m:r>
          </m:num>
          <m:den>
            <m:r>
              <w:ins w:id="63" w:author="Kurt Pedrosa" w:date="2014-10-06T13:03:00Z">
                <w:rPr>
                  <w:rFonts w:ascii="Cambria Math" w:hAnsi="Cambria Math" w:cs="Times New Roman"/>
                </w:rPr>
                <m:t>x</m:t>
              </w:ins>
            </m:r>
          </m:den>
        </m:f>
        <m:r>
          <w:rPr>
            <w:rFonts w:ascii="Cambria Math" w:hAnsi="Cambria Math" w:cs="Times New Roman"/>
          </w:rPr>
          <m:t>×</m:t>
        </m:r>
        <m:r>
          <w:ins w:id="64" w:author="Kurt Pedrosa" w:date="2014-10-06T13:03:00Z">
            <w:rPr>
              <w:rFonts w:ascii="Cambria Math" w:hAnsi="Cambria Math" w:cs="Times New Roman"/>
            </w:rPr>
            <m:t>9</m:t>
          </w:ins>
        </m:r>
      </m:oMath>
      <w:r w:rsidR="006B611E" w:rsidRPr="004003AC">
        <w:rPr>
          <w:rFonts w:ascii="Times New Roman" w:eastAsiaTheme="minorEastAsia" w:hAnsi="Times New Roman" w:cs="Times New Roman"/>
        </w:rPr>
        <w:t xml:space="preserve">, </w:t>
      </w:r>
      <w:ins w:id="65" w:author="Kurt Pedrosa" w:date="2014-10-06T13:03:00Z">
        <w:r w:rsidRPr="004003AC">
          <w:rPr>
            <w:rFonts w:ascii="Times New Roman" w:eastAsiaTheme="minorEastAsia" w:hAnsi="Times New Roman" w:cs="Times New Roman"/>
          </w:rPr>
          <w:t xml:space="preserve">where </w:t>
        </w:r>
      </w:ins>
      <w:r w:rsidR="006B611E" w:rsidRPr="004003AC">
        <w:rPr>
          <w:rFonts w:ascii="Times New Roman" w:eastAsiaTheme="minorEastAsia" w:hAnsi="Times New Roman" w:cs="Times New Roman"/>
          <w:i/>
        </w:rPr>
        <w:t>x</w:t>
      </w:r>
      <w:ins w:id="66" w:author="Kurt Pedrosa" w:date="2014-10-06T13:03:00Z">
        <w:r w:rsidRPr="004003AC">
          <w:rPr>
            <w:rFonts w:ascii="Times New Roman" w:eastAsiaTheme="minorEastAsia" w:hAnsi="Times New Roman" w:cs="Times New Roman"/>
          </w:rPr>
          <w:t xml:space="preserve"> is the price being compared and $38.99 is the best price between all of the items being considered. The </w:t>
        </w:r>
        <w:proofErr w:type="spellStart"/>
        <w:r w:rsidRPr="004003AC">
          <w:rPr>
            <w:rFonts w:ascii="Times New Roman" w:eastAsiaTheme="minorEastAsia" w:hAnsi="Times New Roman" w:cs="Times New Roman"/>
          </w:rPr>
          <w:t>Arudino</w:t>
        </w:r>
        <w:proofErr w:type="spellEnd"/>
        <w:r w:rsidRPr="004003AC">
          <w:rPr>
            <w:rFonts w:ascii="Times New Roman" w:eastAsiaTheme="minorEastAsia" w:hAnsi="Times New Roman" w:cs="Times New Roman"/>
          </w:rPr>
          <w:t xml:space="preserve"> Due costs $40.22</w:t>
        </w:r>
      </w:ins>
      <w:r w:rsidR="006B611E" w:rsidRPr="004003AC">
        <w:rPr>
          <w:rFonts w:ascii="Times New Roman" w:eastAsiaTheme="minorEastAsia" w:hAnsi="Times New Roman" w:cs="Times New Roman"/>
        </w:rPr>
        <w:t>,</w:t>
      </w:r>
      <w:ins w:id="67" w:author="Kurt Pedrosa" w:date="2014-10-06T13:03:00Z">
        <w:r w:rsidRPr="004003AC">
          <w:rPr>
            <w:rFonts w:ascii="Times New Roman" w:eastAsiaTheme="minorEastAsia" w:hAnsi="Times New Roman" w:cs="Times New Roman"/>
          </w:rPr>
          <w:t xml:space="preserve"> which yield a score of 8.7. That score was rounded down to </w:t>
        </w:r>
      </w:ins>
      <w:r w:rsidR="006B611E" w:rsidRPr="004003AC">
        <w:rPr>
          <w:rFonts w:ascii="Times New Roman" w:eastAsiaTheme="minorEastAsia" w:hAnsi="Times New Roman" w:cs="Times New Roman"/>
        </w:rPr>
        <w:t>eight</w:t>
      </w:r>
      <w:ins w:id="68" w:author="Kurt Pedrosa" w:date="2014-10-06T13:03:00Z">
        <w:r w:rsidRPr="004003AC">
          <w:rPr>
            <w:rFonts w:ascii="Times New Roman" w:eastAsiaTheme="minorEastAsia" w:hAnsi="Times New Roman" w:cs="Times New Roman"/>
          </w:rPr>
          <w:t xml:space="preserve">, a valid score. The reason for rounding down was due to the fact that the Arduino Due is slightly more expensive and did not deserve a score of </w:t>
        </w:r>
      </w:ins>
      <w:r w:rsidR="006B611E" w:rsidRPr="004003AC">
        <w:rPr>
          <w:rFonts w:ascii="Times New Roman" w:eastAsiaTheme="minorEastAsia" w:hAnsi="Times New Roman" w:cs="Times New Roman"/>
        </w:rPr>
        <w:t xml:space="preserve">nine, </w:t>
      </w:r>
      <w:ins w:id="69" w:author="Kurt Pedrosa" w:date="2014-10-06T13:03:00Z">
        <w:r w:rsidRPr="004003AC">
          <w:rPr>
            <w:rFonts w:ascii="Times New Roman" w:eastAsiaTheme="minorEastAsia" w:hAnsi="Times New Roman" w:cs="Times New Roman"/>
          </w:rPr>
          <w:t xml:space="preserve">to be rounded up instead of down. The </w:t>
        </w:r>
        <w:proofErr w:type="spellStart"/>
        <w:r w:rsidRPr="004003AC">
          <w:rPr>
            <w:rFonts w:ascii="Times New Roman" w:eastAsiaTheme="minorEastAsia" w:hAnsi="Times New Roman" w:cs="Times New Roman"/>
          </w:rPr>
          <w:t>Beaglebone</w:t>
        </w:r>
        <w:proofErr w:type="spellEnd"/>
        <w:r w:rsidRPr="004003AC">
          <w:rPr>
            <w:rFonts w:ascii="Times New Roman" w:eastAsiaTheme="minorEastAsia" w:hAnsi="Times New Roman" w:cs="Times New Roman"/>
          </w:rPr>
          <w:t xml:space="preserve"> </w:t>
        </w:r>
      </w:ins>
      <w:ins w:id="70" w:author="Kurt Pedrosa" w:date="2014-10-06T13:04:00Z">
        <w:r w:rsidRPr="004003AC">
          <w:rPr>
            <w:rFonts w:ascii="Times New Roman" w:eastAsiaTheme="minorEastAsia" w:hAnsi="Times New Roman" w:cs="Times New Roman"/>
          </w:rPr>
          <w:t>received</w:t>
        </w:r>
      </w:ins>
      <w:ins w:id="71" w:author="Kurt Pedrosa" w:date="2014-10-06T13:03:00Z">
        <w:r w:rsidRPr="004003AC">
          <w:rPr>
            <w:rFonts w:ascii="Times New Roman" w:eastAsiaTheme="minorEastAsia" w:hAnsi="Times New Roman" w:cs="Times New Roman"/>
          </w:rPr>
          <w:t xml:space="preserve"> a score of 5.3 rounding down to a </w:t>
        </w:r>
      </w:ins>
      <w:r w:rsidR="006B611E" w:rsidRPr="004003AC">
        <w:rPr>
          <w:rFonts w:ascii="Times New Roman" w:eastAsiaTheme="minorEastAsia" w:hAnsi="Times New Roman" w:cs="Times New Roman"/>
        </w:rPr>
        <w:t>five</w:t>
      </w:r>
      <w:ins w:id="72" w:author="Kurt Pedrosa" w:date="2014-10-06T13:03:00Z">
        <w:r w:rsidRPr="004003AC">
          <w:rPr>
            <w:rFonts w:ascii="Times New Roman" w:eastAsiaTheme="minorEastAsia" w:hAnsi="Times New Roman" w:cs="Times New Roman"/>
          </w:rPr>
          <w:t>.</w:t>
        </w:r>
      </w:ins>
    </w:p>
    <w:p w14:paraId="76FB7446" w14:textId="77777777" w:rsidR="004003AC" w:rsidRPr="004003AC" w:rsidRDefault="004003AC" w:rsidP="004003AC">
      <w:pPr>
        <w:spacing w:after="0"/>
        <w:rPr>
          <w:ins w:id="73" w:author="Kurt Pedrosa" w:date="2014-10-06T13:03:00Z"/>
          <w:rFonts w:ascii="Times New Roman" w:hAnsi="Times New Roman" w:cs="Times New Roman"/>
        </w:rPr>
      </w:pPr>
    </w:p>
    <w:p w14:paraId="7326FC4B" w14:textId="77777777" w:rsidR="00FB4F41" w:rsidRPr="004003AC" w:rsidRDefault="00FB4F41" w:rsidP="004003AC">
      <w:pPr>
        <w:spacing w:after="0"/>
        <w:rPr>
          <w:rFonts w:ascii="Times New Roman" w:hAnsi="Times New Roman" w:cs="Times New Roman"/>
          <w:b/>
        </w:rPr>
      </w:pPr>
      <w:ins w:id="74" w:author="Kurt Pedrosa" w:date="2014-10-06T13:04:00Z">
        <w:r w:rsidRPr="004003AC">
          <w:rPr>
            <w:rFonts w:ascii="Times New Roman" w:hAnsi="Times New Roman" w:cs="Times New Roman"/>
            <w:b/>
          </w:rPr>
          <w:t>Clock Speed</w:t>
        </w:r>
      </w:ins>
    </w:p>
    <w:p w14:paraId="39A9BFEF" w14:textId="42D2A4FD" w:rsidR="00FB4F4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speed in which the microprocessor operated was considered to be as important as the price. Both the UDOO Quad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had faster speed then the other items considered. For this reason, both UDOO Quad and the </w:t>
      </w:r>
      <w:proofErr w:type="spellStart"/>
      <w:r w:rsidRPr="004003AC">
        <w:rPr>
          <w:rFonts w:ascii="Times New Roman" w:hAnsi="Times New Roman" w:cs="Times New Roman"/>
        </w:rPr>
        <w:t>BeagelBone</w:t>
      </w:r>
      <w:proofErr w:type="spellEnd"/>
      <w:r w:rsidRPr="004003AC">
        <w:rPr>
          <w:rFonts w:ascii="Times New Roman" w:hAnsi="Times New Roman" w:cs="Times New Roman"/>
        </w:rPr>
        <w:t xml:space="preserve"> Black were given a score of </w:t>
      </w:r>
      <w:r w:rsidR="004003AC">
        <w:rPr>
          <w:rFonts w:ascii="Times New Roman" w:hAnsi="Times New Roman" w:cs="Times New Roman"/>
        </w:rPr>
        <w:t>nine</w:t>
      </w:r>
      <w:r w:rsidRPr="004003AC">
        <w:rPr>
          <w:rFonts w:ascii="Times New Roman" w:hAnsi="Times New Roman" w:cs="Times New Roman"/>
        </w:rPr>
        <w:t xml:space="preserve">. The Arduino Due was given a score of </w:t>
      </w:r>
      <w:r w:rsidR="004003AC">
        <w:rPr>
          <w:rFonts w:ascii="Times New Roman" w:hAnsi="Times New Roman" w:cs="Times New Roman"/>
        </w:rPr>
        <w:t>one</w:t>
      </w:r>
      <w:r w:rsidRPr="004003AC">
        <w:rPr>
          <w:rFonts w:ascii="Times New Roman" w:hAnsi="Times New Roman" w:cs="Times New Roman"/>
        </w:rPr>
        <w:t xml:space="preserve"> due to its clock speed being 84 MHz, the slowest speed among the items being considered. The Raspberry Pi received a score of 6.3 rounded to </w:t>
      </w:r>
      <w:r w:rsidR="004003AC">
        <w:rPr>
          <w:rFonts w:ascii="Times New Roman" w:hAnsi="Times New Roman" w:cs="Times New Roman"/>
        </w:rPr>
        <w:t>six</w:t>
      </w:r>
      <w:r w:rsidRPr="004003AC">
        <w:rPr>
          <w:rFonts w:ascii="Times New Roman" w:hAnsi="Times New Roman" w:cs="Times New Roman"/>
        </w:rPr>
        <w:t>. The equation used to calculate the Raspberry Pi was</w:t>
      </w:r>
      <m:oMath>
        <m:f>
          <m:fPr>
            <m:ctrlPr>
              <w:rPr>
                <w:rFonts w:ascii="Cambria Math" w:hAnsi="Cambria Math" w:cs="Times New Roman"/>
                <w:i/>
              </w:rPr>
            </m:ctrlPr>
          </m:fPr>
          <m:num>
            <m:r>
              <w:rPr>
                <w:rFonts w:ascii="Cambria Math" w:hAnsi="Cambria Math" w:cs="Times New Roman"/>
              </w:rPr>
              <m:t>700 MHz</m:t>
            </m:r>
          </m:num>
          <m:den>
            <m:r>
              <w:rPr>
                <w:rFonts w:ascii="Cambria Math" w:hAnsi="Cambria Math" w:cs="Times New Roman"/>
              </w:rPr>
              <m:t>1 GHz</m:t>
            </m:r>
          </m:den>
        </m:f>
        <m:r>
          <w:rPr>
            <w:rFonts w:ascii="Cambria Math" w:eastAsiaTheme="minorEastAsia" w:hAnsi="Cambria Math" w:cs="Times New Roman"/>
          </w:rPr>
          <m:t>∙9</m:t>
        </m:r>
      </m:oMath>
      <w:r w:rsidRPr="004003AC">
        <w:rPr>
          <w:rFonts w:ascii="Times New Roman" w:eastAsiaTheme="minorEastAsia" w:hAnsi="Times New Roman" w:cs="Times New Roman"/>
        </w:rPr>
        <w:t xml:space="preserve">, the ratio between the Raspberry Pi’s clock speed and the highest speed multiplied by a factor of </w:t>
      </w:r>
      <w:r w:rsidR="004003AC">
        <w:rPr>
          <w:rFonts w:ascii="Times New Roman" w:eastAsiaTheme="minorEastAsia" w:hAnsi="Times New Roman" w:cs="Times New Roman"/>
        </w:rPr>
        <w:t>nine</w:t>
      </w:r>
      <w:r w:rsidRPr="004003AC">
        <w:rPr>
          <w:rFonts w:ascii="Times New Roman" w:eastAsiaTheme="minorEastAsia" w:hAnsi="Times New Roman" w:cs="Times New Roman"/>
        </w:rPr>
        <w:t xml:space="preserve"> to normalize the number. A common method of comparing speed of a microprocessor is by analyzing clock cycles per instruction (CPI) and millions of instructions per second (MIPS). These method are used when comparing multiple microprocessors of the same architecture. They were not used for this comparison because not all microprocessors have the same architecture, therefor any measurements done using CPI and MIPS would not be a valid comparison.</w:t>
      </w:r>
    </w:p>
    <w:p w14:paraId="7BE78E6F" w14:textId="77777777" w:rsidR="004003AC" w:rsidRPr="004003AC" w:rsidRDefault="004003AC" w:rsidP="004003AC">
      <w:pPr>
        <w:spacing w:after="0"/>
        <w:rPr>
          <w:rFonts w:ascii="Times New Roman" w:eastAsiaTheme="minorEastAsia" w:hAnsi="Times New Roman" w:cs="Times New Roman"/>
        </w:rPr>
      </w:pPr>
    </w:p>
    <w:p w14:paraId="403502E0" w14:textId="77777777" w:rsidR="00FB4F41" w:rsidRPr="004003AC" w:rsidRDefault="00FB4F41" w:rsidP="004003AC">
      <w:pPr>
        <w:spacing w:after="0"/>
        <w:rPr>
          <w:rFonts w:ascii="Times New Roman" w:eastAsiaTheme="minorEastAsia" w:hAnsi="Times New Roman" w:cs="Times New Roman"/>
          <w:b/>
        </w:rPr>
      </w:pPr>
      <w:r w:rsidRPr="004003AC">
        <w:rPr>
          <w:rFonts w:ascii="Times New Roman" w:eastAsiaTheme="minorEastAsia" w:hAnsi="Times New Roman" w:cs="Times New Roman"/>
          <w:b/>
        </w:rPr>
        <w:t>RAM</w:t>
      </w:r>
    </w:p>
    <w:p w14:paraId="6F3F2751" w14:textId="0CCD9FBE" w:rsidR="004F5931" w:rsidRDefault="00FB4F41" w:rsidP="004003AC">
      <w:pPr>
        <w:spacing w:after="0"/>
        <w:rPr>
          <w:rFonts w:ascii="Times New Roman" w:eastAsiaTheme="minorEastAsia" w:hAnsi="Times New Roman" w:cs="Times New Roman"/>
        </w:rPr>
      </w:pPr>
      <w:r w:rsidRPr="004003AC">
        <w:rPr>
          <w:rFonts w:ascii="Times New Roman" w:hAnsi="Times New Roman" w:cs="Times New Roman"/>
        </w:rPr>
        <w:t xml:space="preserve">The amount of RAM was considered to be the third most important characteristic. The RAM correlates to usable space for data during execution of instructions. Microprocessors with larger amount of RAM are less likely to use clock cycles to manage memory instead of using those clock cycle for the execution of instructions. Before execution, the microprocessors moves the data from memory into RAM. This allows for faster execution and avoids constant fetching from memory. The UDOO Quad came out on top with 1 GB of RAM, receiving a score of </w:t>
      </w:r>
      <w:r w:rsidR="004003AC">
        <w:rPr>
          <w:rFonts w:ascii="Times New Roman" w:hAnsi="Times New Roman" w:cs="Times New Roman"/>
        </w:rPr>
        <w:t>nine</w:t>
      </w:r>
      <w:r w:rsidRPr="004003AC">
        <w:rPr>
          <w:rFonts w:ascii="Times New Roman" w:hAnsi="Times New Roman" w:cs="Times New Roman"/>
        </w:rPr>
        <w:t xml:space="preserve">. The Arduino Due had the smallest amount, 96 KB of RAM, and received a score of </w:t>
      </w:r>
      <w:r w:rsidR="004003AC">
        <w:rPr>
          <w:rFonts w:ascii="Times New Roman" w:hAnsi="Times New Roman" w:cs="Times New Roman"/>
        </w:rPr>
        <w:t>one</w:t>
      </w:r>
      <w:r w:rsidRPr="004003AC">
        <w:rPr>
          <w:rFonts w:ascii="Times New Roman" w:hAnsi="Times New Roman" w:cs="Times New Roman"/>
        </w:rPr>
        <w:t xml:space="preserve">. The Raspberry Pi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both had the same amount of RAM, 512 MB. The equation used to calculate their value was </w:t>
      </w:r>
      <m:oMath>
        <m:f>
          <m:fPr>
            <m:ctrlPr>
              <w:rPr>
                <w:rFonts w:ascii="Cambria Math" w:hAnsi="Cambria Math" w:cs="Times New Roman"/>
                <w:i/>
              </w:rPr>
            </m:ctrlPr>
          </m:fPr>
          <m:num>
            <m:r>
              <w:rPr>
                <w:rFonts w:ascii="Cambria Math" w:hAnsi="Cambria Math" w:cs="Times New Roman"/>
              </w:rPr>
              <m:t>512 MB</m:t>
            </m:r>
          </m:num>
          <m:den>
            <m:r>
              <w:rPr>
                <w:rFonts w:ascii="Cambria Math" w:hAnsi="Cambria Math" w:cs="Times New Roman"/>
              </w:rPr>
              <m:t>1 GB</m:t>
            </m:r>
          </m:den>
        </m:f>
        <m:r>
          <w:rPr>
            <w:rFonts w:ascii="Cambria Math" w:hAnsi="Cambria Math" w:cs="Times New Roman"/>
          </w:rPr>
          <m:t>∙9</m:t>
        </m:r>
      </m:oMath>
      <w:r w:rsidRPr="004003AC">
        <w:rPr>
          <w:rFonts w:ascii="Times New Roman" w:eastAsiaTheme="minorEastAsia" w:hAnsi="Times New Roman" w:cs="Times New Roman"/>
        </w:rPr>
        <w:t xml:space="preserve"> and the result was rounded to 5.</w:t>
      </w:r>
    </w:p>
    <w:p w14:paraId="5FE5C544" w14:textId="123575E4" w:rsidR="004003AC" w:rsidRPr="004F5931" w:rsidRDefault="004F5931" w:rsidP="004F5931">
      <w:pPr>
        <w:rPr>
          <w:rFonts w:ascii="Times New Roman" w:eastAsiaTheme="minorEastAsia" w:hAnsi="Times New Roman" w:cs="Times New Roman"/>
        </w:rPr>
      </w:pPr>
      <w:r>
        <w:rPr>
          <w:rFonts w:ascii="Times New Roman" w:eastAsiaTheme="minorEastAsia" w:hAnsi="Times New Roman" w:cs="Times New Roman"/>
        </w:rPr>
        <w:br w:type="page"/>
      </w:r>
    </w:p>
    <w:p w14:paraId="66CD3918" w14:textId="77777777" w:rsidR="00FB4F41" w:rsidRPr="004003AC" w:rsidRDefault="00FB4F41" w:rsidP="004003AC">
      <w:pPr>
        <w:spacing w:after="0"/>
        <w:rPr>
          <w:rFonts w:ascii="Times New Roman" w:hAnsi="Times New Roman" w:cs="Times New Roman"/>
        </w:rPr>
      </w:pPr>
      <w:r w:rsidRPr="004003AC">
        <w:rPr>
          <w:rFonts w:ascii="Times New Roman" w:hAnsi="Times New Roman" w:cs="Times New Roman"/>
          <w:b/>
        </w:rPr>
        <w:lastRenderedPageBreak/>
        <w:t>Memory</w:t>
      </w:r>
    </w:p>
    <w:p w14:paraId="2747C142" w14:textId="77777777" w:rsidR="004F5931" w:rsidRDefault="00FB4F41" w:rsidP="004F5931">
      <w:pPr>
        <w:rPr>
          <w:rFonts w:eastAsiaTheme="minorEastAsia"/>
        </w:rPr>
      </w:pPr>
      <w:r w:rsidRPr="004003AC">
        <w:rPr>
          <w:rFonts w:ascii="Times New Roman" w:hAnsi="Times New Roman" w:cs="Times New Roman"/>
        </w:rPr>
        <w:t xml:space="preserve">The amount of memory was considered to be the second most important characteristic of the items. Memory is where the operating system, executable instructions, and any other files essential to the system are stored. Normally the item with the largest amount of memory would get a score of 9 but two of the microcontrollers have the options of secure digital (SD) card and serial advanced technical attachment (SATA) port. These two memory options gives the developer the choice of memory size. Because the UDOO Quad has the option of either a SD Card or a SATA port it received a score of 9. The Raspberry Pi, having only the option of a SD card, received a score of 8. For comparison, an 8 GB SD Card was chosen. The equation used to attain scores for the Arduino Due and the </w:t>
      </w:r>
      <w:proofErr w:type="spellStart"/>
      <w:r w:rsidRPr="004003AC">
        <w:rPr>
          <w:rFonts w:ascii="Times New Roman" w:hAnsi="Times New Roman" w:cs="Times New Roman"/>
        </w:rPr>
        <w:t>BeagleBone</w:t>
      </w:r>
      <w:proofErr w:type="spellEnd"/>
      <w:r w:rsidRPr="004003AC">
        <w:rPr>
          <w:rFonts w:ascii="Times New Roman" w:hAnsi="Times New Roman" w:cs="Times New Roman"/>
        </w:rPr>
        <w:t xml:space="preserve"> Black was </w:t>
      </w:r>
      <m:oMath>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8 GB</m:t>
            </m:r>
          </m:den>
        </m:f>
        <m:r>
          <w:rPr>
            <w:rFonts w:ascii="Cambria Math" w:hAnsi="Cambria Math" w:cs="Times New Roman"/>
          </w:rPr>
          <m:t>∙9</m:t>
        </m:r>
      </m:oMath>
      <w:r w:rsidRPr="004003AC">
        <w:rPr>
          <w:rFonts w:ascii="Times New Roman" w:eastAsiaTheme="minorEastAsia" w:hAnsi="Times New Roman" w:cs="Times New Roman"/>
        </w:rPr>
        <w:t xml:space="preserve"> where “x” is the amount of memory of the item being considered. The Arduino Due got a</w:t>
      </w:r>
      <w:r w:rsidR="004F5931">
        <w:rPr>
          <w:rFonts w:ascii="Times New Roman" w:eastAsiaTheme="minorEastAsia" w:hAnsi="Times New Roman" w:cs="Times New Roman"/>
        </w:rPr>
        <w:t xml:space="preserve"> score of 0.000576 rounded to 1</w:t>
      </w:r>
      <w:r w:rsidR="004F5931">
        <w:rPr>
          <w:rFonts w:eastAsiaTheme="minorEastAsia"/>
        </w:rPr>
        <w:t xml:space="preserve">. The </w:t>
      </w:r>
      <w:proofErr w:type="spellStart"/>
      <w:r w:rsidR="004F5931">
        <w:rPr>
          <w:rFonts w:eastAsiaTheme="minorEastAsia"/>
        </w:rPr>
        <w:t>BeagleBone</w:t>
      </w:r>
      <w:proofErr w:type="spellEnd"/>
      <w:r w:rsidR="004F5931">
        <w:rPr>
          <w:rFonts w:eastAsiaTheme="minorEastAsia"/>
        </w:rPr>
        <w:t xml:space="preserve"> Black received a score of 4.5 rounded to 5.</w:t>
      </w:r>
    </w:p>
    <w:p w14:paraId="06CDC431" w14:textId="77777777" w:rsidR="004F5931" w:rsidRDefault="004F5931" w:rsidP="004F5931">
      <w:pPr>
        <w:rPr>
          <w:rFonts w:eastAsiaTheme="minorEastAsia"/>
        </w:rPr>
      </w:pPr>
      <w:r>
        <w:rPr>
          <w:rFonts w:eastAsiaTheme="minorEastAsia"/>
          <w:b/>
        </w:rPr>
        <w:t>GPIO</w:t>
      </w:r>
    </w:p>
    <w:p w14:paraId="1EEC3CA8" w14:textId="77777777" w:rsidR="004F5931" w:rsidRDefault="004F5931" w:rsidP="004F5931">
      <w:pPr>
        <w:rPr>
          <w:rFonts w:eastAsiaTheme="minorEastAsia"/>
        </w:rPr>
      </w:pPr>
      <w:r>
        <w:t xml:space="preserve">The number of GPIO pins was considered to be the </w:t>
      </w:r>
      <w:proofErr w:type="spellStart"/>
      <w:r>
        <w:t>fith</w:t>
      </w:r>
      <w:proofErr w:type="spellEnd"/>
      <w:r>
        <w:t xml:space="preserve"> most important characteristic. The quantity of pins translates to how many input/output (I/0) external devices the microcontroller can interact with. The microcontroller with the most number of GPIO pins was UDOO Quad, therefor received a score of 9. The Raspberry Pi had the least number of GPIO pins, therefore received a score of 1. The equation use to calculate the score for the </w:t>
      </w:r>
      <w:proofErr w:type="spellStart"/>
      <w:r>
        <w:t>BeagleBone</w:t>
      </w:r>
      <w:proofErr w:type="spellEnd"/>
      <w:r>
        <w:t xml:space="preserve"> Black and the Arduino Uno was </w:t>
      </w:r>
      <m:oMath>
        <m:f>
          <m:fPr>
            <m:ctrlPr>
              <w:rPr>
                <w:rFonts w:ascii="Cambria Math" w:hAnsi="Cambria Math"/>
                <w:i/>
              </w:rPr>
            </m:ctrlPr>
          </m:fPr>
          <m:num>
            <m:r>
              <w:rPr>
                <w:rFonts w:ascii="Cambria Math" w:hAnsi="Cambria Math"/>
              </w:rPr>
              <m:t>x</m:t>
            </m:r>
          </m:num>
          <m:den>
            <m:r>
              <w:rPr>
                <w:rFonts w:ascii="Cambria Math" w:hAnsi="Cambria Math"/>
              </w:rPr>
              <m:t>76</m:t>
            </m:r>
          </m:den>
        </m:f>
        <m:r>
          <w:rPr>
            <w:rFonts w:ascii="Cambria Math" w:hAnsi="Cambria Math"/>
          </w:rPr>
          <m:t>∙9</m:t>
        </m:r>
      </m:oMath>
      <w:r>
        <w:rPr>
          <w:rFonts w:eastAsiaTheme="minorEastAsia"/>
        </w:rPr>
        <w:t xml:space="preserve"> where “x” is the number of GPIO pins being compared. The Ar</w:t>
      </w:r>
      <w:proofErr w:type="spellStart"/>
      <w:r>
        <w:rPr>
          <w:rFonts w:eastAsiaTheme="minorEastAsia"/>
        </w:rPr>
        <w:t>duino</w:t>
      </w:r>
      <w:proofErr w:type="spellEnd"/>
      <w:r>
        <w:rPr>
          <w:rFonts w:eastAsiaTheme="minorEastAsia"/>
        </w:rPr>
        <w:t xml:space="preserve"> Due received a score of 6.3 rounded to 6. The </w:t>
      </w:r>
      <w:proofErr w:type="spellStart"/>
      <w:r>
        <w:rPr>
          <w:rFonts w:eastAsiaTheme="minorEastAsia"/>
        </w:rPr>
        <w:t>BeagleBone</w:t>
      </w:r>
      <w:proofErr w:type="spellEnd"/>
      <w:r>
        <w:rPr>
          <w:rFonts w:eastAsiaTheme="minorEastAsia"/>
        </w:rPr>
        <w:t xml:space="preserve"> Black received a score of 7.6 rounded to an 8.</w:t>
      </w:r>
    </w:p>
    <w:p w14:paraId="67DFBCFD" w14:textId="77777777" w:rsidR="004F5931" w:rsidRDefault="004F5931" w:rsidP="004F5931">
      <w:pPr>
        <w:rPr>
          <w:rFonts w:eastAsiaTheme="minorEastAsia"/>
          <w:b/>
        </w:rPr>
      </w:pPr>
      <w:r>
        <w:rPr>
          <w:rFonts w:eastAsiaTheme="minorEastAsia"/>
          <w:b/>
        </w:rPr>
        <w:t>OS/IDE</w:t>
      </w:r>
    </w:p>
    <w:p w14:paraId="6A1432B8" w14:textId="390C16C0" w:rsidR="00FB4F41" w:rsidRPr="004F5931" w:rsidRDefault="004F5931" w:rsidP="00FB4F41">
      <w:pPr>
        <w:rPr>
          <w:ins w:id="75" w:author="Kurt Pedrosa" w:date="2014-10-06T13:03:00Z"/>
          <w:rFonts w:eastAsiaTheme="minorEastAsia"/>
        </w:rPr>
      </w:pPr>
      <w:r>
        <w:rPr>
          <w:rFonts w:eastAsiaTheme="minorEastAsia"/>
          <w:b/>
        </w:rPr>
        <w:t>Ease of Use</w:t>
      </w:r>
    </w:p>
    <w:p w14:paraId="04DA09D3" w14:textId="3547D1F9" w:rsidR="008D42D4" w:rsidRPr="00624902" w:rsidRDefault="008D42D4"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78278720" w14:textId="77777777" w:rsidR="00D6723A" w:rsidRDefault="00D6723A" w:rsidP="00B36FDE">
      <w:pPr>
        <w:pStyle w:val="Heading2"/>
        <w:spacing w:before="0" w:line="240" w:lineRule="auto"/>
        <w:contextualSpacing/>
        <w:rPr>
          <w:rFonts w:cs="Times New Roman"/>
          <w:szCs w:val="22"/>
        </w:rPr>
      </w:pPr>
      <w:bookmarkStart w:id="76" w:name="_Toc274055905"/>
      <w:bookmarkStart w:id="77" w:name="_Toc400362003"/>
      <w:r w:rsidRPr="00624902">
        <w:rPr>
          <w:rFonts w:cs="Times New Roman"/>
          <w:szCs w:val="22"/>
        </w:rPr>
        <w:lastRenderedPageBreak/>
        <w:t>Sensors</w:t>
      </w:r>
      <w:bookmarkEnd w:id="76"/>
      <w:bookmarkEnd w:id="77"/>
    </w:p>
    <w:p w14:paraId="132D5B21" w14:textId="7D03FFE9" w:rsidR="0068282D" w:rsidRDefault="0068282D" w:rsidP="00B36FDE">
      <w:pPr>
        <w:spacing w:after="0" w:line="240" w:lineRule="auto"/>
        <w:rPr>
          <w:rFonts w:ascii="Times New Roman" w:hAnsi="Times New Roman" w:cs="Times New Roman"/>
        </w:rPr>
      </w:pPr>
      <w:r>
        <w:rPr>
          <w:rFonts w:ascii="Times New Roman" w:hAnsi="Times New Roman" w:cs="Times New Roman"/>
        </w:rPr>
        <w:t>The following tables list the categories</w:t>
      </w:r>
      <w:r w:rsidR="009D1646">
        <w:rPr>
          <w:rFonts w:ascii="Times New Roman" w:hAnsi="Times New Roman" w:cs="Times New Roman"/>
        </w:rPr>
        <w:t xml:space="preserve"> the sensors were compared over</w:t>
      </w:r>
      <w:r>
        <w:rPr>
          <w:rFonts w:ascii="Times New Roman" w:hAnsi="Times New Roman" w:cs="Times New Roman"/>
        </w:rPr>
        <w:t xml:space="preserve"> and the weight given to each category. This decision-making process consists of a decision matrix, requirements traceability, requirements fulfillment, and a risk analysis to decide which part will be used. </w:t>
      </w:r>
    </w:p>
    <w:p w14:paraId="2208855D" w14:textId="77777777" w:rsidR="009A15AB" w:rsidRPr="0068282D" w:rsidRDefault="009A15AB" w:rsidP="00B36FDE">
      <w:pPr>
        <w:spacing w:after="0" w:line="240" w:lineRule="auto"/>
        <w:rPr>
          <w:rFonts w:ascii="Times New Roman" w:hAnsi="Times New Roman" w:cs="Times New Roman"/>
        </w:rPr>
      </w:pPr>
    </w:p>
    <w:p w14:paraId="1F77C8BE" w14:textId="65F3FA30" w:rsidR="00D6723A" w:rsidRDefault="002423BE" w:rsidP="00B36FDE">
      <w:pPr>
        <w:pStyle w:val="Heading3"/>
        <w:spacing w:line="240" w:lineRule="auto"/>
      </w:pPr>
      <w:bookmarkStart w:id="78" w:name="_Toc274055906"/>
      <w:bookmarkStart w:id="79" w:name="_Toc400362004"/>
      <w:r>
        <w:t>Items u</w:t>
      </w:r>
      <w:r w:rsidR="00D6723A" w:rsidRPr="00624902">
        <w:t>nder Consideration</w:t>
      </w:r>
      <w:bookmarkEnd w:id="78"/>
      <w:bookmarkEnd w:id="79"/>
    </w:p>
    <w:p w14:paraId="27FB3EB4" w14:textId="6A5C223B" w:rsidR="0068282D" w:rsidRP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 xml:space="preserve">The following items listed on </w:t>
      </w:r>
      <w:r w:rsidR="009A15AB" w:rsidRPr="00B36FDE">
        <w:rPr>
          <w:rFonts w:ascii="Times New Roman" w:hAnsi="Times New Roman" w:cs="Times New Roman"/>
        </w:rPr>
        <w:fldChar w:fldCharType="begin"/>
      </w:r>
      <w:r w:rsidR="009A15AB" w:rsidRPr="00B36FDE">
        <w:rPr>
          <w:rFonts w:ascii="Times New Roman" w:hAnsi="Times New Roman" w:cs="Times New Roman"/>
        </w:rPr>
        <w:instrText xml:space="preserve"> REF _Ref400291859  \* MERGEFORMAT </w:instrText>
      </w:r>
      <w:r w:rsidR="009A15AB"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5</w:t>
      </w:r>
      <w:r w:rsidR="009A15AB"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were considered as the possible sensors for the APS. Each item has a unique ID number and its corresponding vendor. The categories each item will be scored on are: availability, price, OS/ID</w:t>
      </w:r>
      <w:r w:rsidR="009A15AB" w:rsidRPr="00B36FDE">
        <w:rPr>
          <w:rFonts w:ascii="Times New Roman" w:hAnsi="Times New Roman" w:cs="Times New Roman"/>
        </w:rPr>
        <w:t>E, and frames per second (FPS).</w:t>
      </w:r>
    </w:p>
    <w:p w14:paraId="104FD1CB" w14:textId="77777777" w:rsidR="009A15AB" w:rsidRPr="009A15AB" w:rsidRDefault="009A15AB" w:rsidP="00B36FDE">
      <w:pPr>
        <w:spacing w:after="0" w:line="240" w:lineRule="auto"/>
        <w:rPr>
          <w:rFonts w:ascii="Times New Roman" w:hAnsi="Times New Roman" w:cs="Times New Roman"/>
        </w:rPr>
      </w:pPr>
    </w:p>
    <w:tbl>
      <w:tblPr>
        <w:tblStyle w:val="TableGrid"/>
        <w:tblW w:w="5567" w:type="dxa"/>
        <w:jc w:val="center"/>
        <w:tblLook w:val="04A0" w:firstRow="1" w:lastRow="0" w:firstColumn="1" w:lastColumn="0" w:noHBand="0" w:noVBand="1"/>
      </w:tblPr>
      <w:tblGrid>
        <w:gridCol w:w="2645"/>
        <w:gridCol w:w="1622"/>
        <w:gridCol w:w="1300"/>
      </w:tblGrid>
      <w:tr w:rsidR="0068282D" w14:paraId="046A9505" w14:textId="77777777" w:rsidTr="00101272">
        <w:trPr>
          <w:trHeight w:val="255"/>
          <w:jc w:val="center"/>
        </w:trPr>
        <w:tc>
          <w:tcPr>
            <w:tcW w:w="2645" w:type="dxa"/>
            <w:shd w:val="clear" w:color="auto" w:fill="A5A5A5" w:themeFill="accent3"/>
          </w:tcPr>
          <w:p w14:paraId="554FE9E1" w14:textId="77777777" w:rsidR="0068282D" w:rsidRPr="00106D32" w:rsidRDefault="0068282D" w:rsidP="00B36FDE">
            <w:pPr>
              <w:jc w:val="center"/>
              <w:rPr>
                <w:b/>
              </w:rPr>
            </w:pPr>
            <w:r w:rsidRPr="00106D32">
              <w:rPr>
                <w:rFonts w:ascii="Times New Roman" w:hAnsi="Times New Roman" w:cs="Times New Roman"/>
                <w:b/>
              </w:rPr>
              <w:t>Sensors</w:t>
            </w:r>
          </w:p>
        </w:tc>
        <w:tc>
          <w:tcPr>
            <w:tcW w:w="1622" w:type="dxa"/>
            <w:shd w:val="clear" w:color="auto" w:fill="A5A5A5" w:themeFill="accent3"/>
          </w:tcPr>
          <w:p w14:paraId="75CC3EE4" w14:textId="77777777" w:rsidR="0068282D" w:rsidRPr="00106D32" w:rsidRDefault="0068282D" w:rsidP="00B36FDE">
            <w:pPr>
              <w:jc w:val="center"/>
              <w:rPr>
                <w:b/>
              </w:rPr>
            </w:pPr>
            <w:r w:rsidRPr="00106D32">
              <w:rPr>
                <w:rFonts w:ascii="Times New Roman" w:hAnsi="Times New Roman" w:cs="Times New Roman"/>
                <w:b/>
              </w:rPr>
              <w:t>ID</w:t>
            </w:r>
          </w:p>
        </w:tc>
        <w:tc>
          <w:tcPr>
            <w:tcW w:w="1300" w:type="dxa"/>
            <w:shd w:val="clear" w:color="auto" w:fill="A5A5A5" w:themeFill="accent3"/>
          </w:tcPr>
          <w:p w14:paraId="3795AF15" w14:textId="77777777" w:rsidR="0068282D" w:rsidRPr="00106D32" w:rsidRDefault="0068282D" w:rsidP="00B36FDE">
            <w:pPr>
              <w:jc w:val="center"/>
              <w:rPr>
                <w:b/>
              </w:rPr>
            </w:pPr>
            <w:r w:rsidRPr="00106D32">
              <w:rPr>
                <w:rFonts w:ascii="Times New Roman" w:hAnsi="Times New Roman" w:cs="Times New Roman"/>
                <w:b/>
              </w:rPr>
              <w:t>Vendor</w:t>
            </w:r>
          </w:p>
        </w:tc>
      </w:tr>
      <w:tr w:rsidR="0068282D" w14:paraId="48A0C536" w14:textId="77777777" w:rsidTr="00101272">
        <w:trPr>
          <w:trHeight w:val="255"/>
          <w:jc w:val="center"/>
        </w:trPr>
        <w:tc>
          <w:tcPr>
            <w:tcW w:w="2645" w:type="dxa"/>
          </w:tcPr>
          <w:p w14:paraId="07E392DF"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Pixy Cam</w:t>
            </w:r>
          </w:p>
        </w:tc>
        <w:tc>
          <w:tcPr>
            <w:tcW w:w="1622" w:type="dxa"/>
          </w:tcPr>
          <w:p w14:paraId="40863560" w14:textId="77777777" w:rsidR="0068282D" w:rsidRPr="00101272" w:rsidRDefault="0068282D" w:rsidP="00B36FDE">
            <w:pPr>
              <w:rPr>
                <w:rFonts w:ascii="Times New Roman" w:hAnsi="Times New Roman" w:cs="Times New Roman"/>
              </w:rPr>
            </w:pPr>
            <w:r w:rsidRPr="00F52F18">
              <w:rPr>
                <w:rFonts w:ascii="Times New Roman" w:eastAsia="Times New Roman" w:hAnsi="Times New Roman" w:cs="Times New Roman"/>
                <w:shd w:val="clear" w:color="auto" w:fill="FFFFFF"/>
              </w:rPr>
              <w:t>B00IUYUA80</w:t>
            </w:r>
          </w:p>
        </w:tc>
        <w:tc>
          <w:tcPr>
            <w:tcW w:w="1300" w:type="dxa"/>
          </w:tcPr>
          <w:p w14:paraId="77BA7ED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Amazon</w:t>
            </w:r>
          </w:p>
        </w:tc>
      </w:tr>
      <w:tr w:rsidR="0068282D" w14:paraId="5400F739" w14:textId="77777777" w:rsidTr="00101272">
        <w:trPr>
          <w:trHeight w:val="255"/>
          <w:jc w:val="center"/>
        </w:trPr>
        <w:tc>
          <w:tcPr>
            <w:tcW w:w="2645" w:type="dxa"/>
          </w:tcPr>
          <w:p w14:paraId="5ABA90FE"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 xml:space="preserve">CMUcam4 Robot Vision </w:t>
            </w:r>
          </w:p>
        </w:tc>
        <w:tc>
          <w:tcPr>
            <w:tcW w:w="1622" w:type="dxa"/>
          </w:tcPr>
          <w:p w14:paraId="42593B16"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RB-Sea-05</w:t>
            </w:r>
          </w:p>
        </w:tc>
        <w:tc>
          <w:tcPr>
            <w:tcW w:w="1300" w:type="dxa"/>
          </w:tcPr>
          <w:p w14:paraId="743C9A86"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3978A77E" w14:textId="77777777" w:rsidTr="00101272">
        <w:trPr>
          <w:trHeight w:val="255"/>
          <w:jc w:val="center"/>
        </w:trPr>
        <w:tc>
          <w:tcPr>
            <w:tcW w:w="2645" w:type="dxa"/>
          </w:tcPr>
          <w:p w14:paraId="441918F4"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Raspberry Pi</w:t>
            </w:r>
          </w:p>
        </w:tc>
        <w:tc>
          <w:tcPr>
            <w:tcW w:w="1622" w:type="dxa"/>
          </w:tcPr>
          <w:p w14:paraId="11DF1AEA"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 Ras-01</w:t>
            </w:r>
          </w:p>
        </w:tc>
        <w:tc>
          <w:tcPr>
            <w:tcW w:w="1300" w:type="dxa"/>
          </w:tcPr>
          <w:p w14:paraId="3718476B"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r w:rsidR="0068282D" w14:paraId="155886BC" w14:textId="77777777" w:rsidTr="00101272">
        <w:trPr>
          <w:trHeight w:val="276"/>
          <w:jc w:val="center"/>
        </w:trPr>
        <w:tc>
          <w:tcPr>
            <w:tcW w:w="2645" w:type="dxa"/>
          </w:tcPr>
          <w:p w14:paraId="64BE5B85"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Minoru 3D webcam</w:t>
            </w:r>
          </w:p>
        </w:tc>
        <w:tc>
          <w:tcPr>
            <w:tcW w:w="1622" w:type="dxa"/>
          </w:tcPr>
          <w:p w14:paraId="75C9F9D8" w14:textId="77777777" w:rsidR="0068282D" w:rsidRPr="00101272" w:rsidRDefault="0068282D" w:rsidP="00B36FDE">
            <w:pPr>
              <w:rPr>
                <w:rFonts w:ascii="Times New Roman" w:hAnsi="Times New Roman" w:cs="Times New Roman"/>
              </w:rPr>
            </w:pPr>
            <w:r w:rsidRPr="00101272">
              <w:rPr>
                <w:rFonts w:ascii="Times New Roman" w:hAnsi="Times New Roman" w:cs="Times New Roman"/>
              </w:rPr>
              <w:t>Rb-Pul-01</w:t>
            </w:r>
          </w:p>
        </w:tc>
        <w:tc>
          <w:tcPr>
            <w:tcW w:w="1300" w:type="dxa"/>
          </w:tcPr>
          <w:p w14:paraId="6082CF53" w14:textId="77777777" w:rsidR="0068282D" w:rsidRPr="00101272" w:rsidRDefault="0068282D" w:rsidP="00B36FDE">
            <w:pPr>
              <w:rPr>
                <w:rFonts w:ascii="Times New Roman" w:hAnsi="Times New Roman" w:cs="Times New Roman"/>
              </w:rPr>
            </w:pPr>
            <w:proofErr w:type="spellStart"/>
            <w:r w:rsidRPr="00101272">
              <w:rPr>
                <w:rFonts w:ascii="Times New Roman" w:hAnsi="Times New Roman" w:cs="Times New Roman"/>
              </w:rPr>
              <w:t>Robotshop</w:t>
            </w:r>
            <w:proofErr w:type="spellEnd"/>
          </w:p>
        </w:tc>
      </w:tr>
    </w:tbl>
    <w:p w14:paraId="0DBE516F" w14:textId="10ADFA7C" w:rsidR="0068282D" w:rsidRDefault="0068282D" w:rsidP="00B36FDE">
      <w:pPr>
        <w:pStyle w:val="Caption"/>
        <w:spacing w:after="0"/>
      </w:pPr>
      <w:bookmarkStart w:id="80" w:name="_Ref400291859"/>
      <w:bookmarkStart w:id="81" w:name="_Toc400389681"/>
      <w:r>
        <w:t xml:space="preserve">Table </w:t>
      </w:r>
      <w:fldSimple w:instr=" SEQ Table \* ARABIC ">
        <w:r w:rsidR="00DE21B9">
          <w:rPr>
            <w:noProof/>
          </w:rPr>
          <w:t>5</w:t>
        </w:r>
      </w:fldSimple>
      <w:bookmarkEnd w:id="80"/>
      <w:r>
        <w:t>. Items under consideration for the sensor</w:t>
      </w:r>
      <w:bookmarkEnd w:id="81"/>
    </w:p>
    <w:p w14:paraId="7B544903" w14:textId="77777777" w:rsidR="009A15AB" w:rsidRPr="009A15AB" w:rsidRDefault="009A15AB" w:rsidP="00F52F18">
      <w:pPr>
        <w:spacing w:after="0" w:line="240" w:lineRule="auto"/>
      </w:pPr>
    </w:p>
    <w:p w14:paraId="1603FA59" w14:textId="16641AF8" w:rsidR="0068282D" w:rsidRPr="009A15AB" w:rsidRDefault="00D6723A" w:rsidP="00B36FDE">
      <w:pPr>
        <w:pStyle w:val="Heading3"/>
        <w:spacing w:before="0" w:line="240" w:lineRule="auto"/>
        <w:contextualSpacing/>
        <w:rPr>
          <w:rFonts w:cs="Times New Roman"/>
          <w:szCs w:val="22"/>
        </w:rPr>
      </w:pPr>
      <w:bookmarkStart w:id="82" w:name="_Toc274055907"/>
      <w:bookmarkStart w:id="83" w:name="_Toc400362005"/>
      <w:r w:rsidRPr="0068282D">
        <w:rPr>
          <w:rFonts w:cs="Times New Roman"/>
          <w:szCs w:val="22"/>
        </w:rPr>
        <w:t>Decision Matrix</w:t>
      </w:r>
      <w:bookmarkEnd w:id="82"/>
      <w:bookmarkEnd w:id="83"/>
    </w:p>
    <w:p w14:paraId="31A7D7FD" w14:textId="77777777" w:rsidR="0068282D" w:rsidRPr="00FF6FC5" w:rsidRDefault="0068282D" w:rsidP="00B36FDE">
      <w:pPr>
        <w:spacing w:after="0" w:line="240" w:lineRule="auto"/>
        <w:contextualSpacing/>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3"/>
        <w:gridCol w:w="1371"/>
        <w:gridCol w:w="946"/>
        <w:gridCol w:w="1440"/>
        <w:gridCol w:w="720"/>
        <w:gridCol w:w="1800"/>
        <w:gridCol w:w="900"/>
      </w:tblGrid>
      <w:tr w:rsidR="00AD2E9A" w:rsidRPr="00624902" w14:paraId="04221668" w14:textId="77777777" w:rsidTr="00AD2E9A">
        <w:trPr>
          <w:trHeight w:val="83"/>
          <w:jc w:val="center"/>
        </w:trPr>
        <w:tc>
          <w:tcPr>
            <w:tcW w:w="2433" w:type="dxa"/>
            <w:shd w:val="clear" w:color="auto" w:fill="A5A5A5" w:themeFill="accent3"/>
            <w:noWrap/>
            <w:vAlign w:val="bottom"/>
            <w:hideMark/>
          </w:tcPr>
          <w:p w14:paraId="2B9CDB3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Product</w:t>
            </w:r>
          </w:p>
        </w:tc>
        <w:tc>
          <w:tcPr>
            <w:tcW w:w="1371" w:type="dxa"/>
            <w:shd w:val="clear" w:color="auto" w:fill="A5A5A5" w:themeFill="accent3"/>
            <w:noWrap/>
            <w:vAlign w:val="bottom"/>
            <w:hideMark/>
          </w:tcPr>
          <w:p w14:paraId="3B931FFB"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163EA6D8"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7C936AF5"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OS/IDE</w:t>
            </w:r>
          </w:p>
        </w:tc>
        <w:tc>
          <w:tcPr>
            <w:tcW w:w="720" w:type="dxa"/>
            <w:shd w:val="clear" w:color="auto" w:fill="A5A5A5" w:themeFill="accent3"/>
            <w:noWrap/>
            <w:vAlign w:val="bottom"/>
            <w:hideMark/>
          </w:tcPr>
          <w:p w14:paraId="3E7B2593" w14:textId="77777777" w:rsidR="0068149B" w:rsidRPr="009A15AB" w:rsidRDefault="0068149B" w:rsidP="00B36FDE">
            <w:pPr>
              <w:spacing w:after="0" w:line="240" w:lineRule="auto"/>
              <w:contextualSpacing/>
              <w:jc w:val="center"/>
              <w:rPr>
                <w:rFonts w:ascii="Times New Roman" w:eastAsia="Times New Roman" w:hAnsi="Times New Roman" w:cs="Times New Roman"/>
                <w:b/>
                <w:bCs/>
              </w:rPr>
            </w:pPr>
            <w:r w:rsidRPr="009A15AB">
              <w:rPr>
                <w:rFonts w:ascii="Times New Roman" w:eastAsia="Times New Roman" w:hAnsi="Times New Roman" w:cs="Times New Roman"/>
                <w:b/>
                <w:bCs/>
              </w:rPr>
              <w:t>FPS</w:t>
            </w:r>
          </w:p>
        </w:tc>
        <w:tc>
          <w:tcPr>
            <w:tcW w:w="1800" w:type="dxa"/>
            <w:tcBorders>
              <w:top w:val="single" w:sz="4" w:space="0" w:color="auto"/>
              <w:right w:val="single" w:sz="4" w:space="0" w:color="auto"/>
            </w:tcBorders>
            <w:shd w:val="clear" w:color="auto" w:fill="A5A5A5" w:themeFill="accent3"/>
            <w:noWrap/>
            <w:vAlign w:val="bottom"/>
            <w:hideMark/>
          </w:tcPr>
          <w:p w14:paraId="155D59E3" w14:textId="77777777"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394E19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A4056E4" w14:textId="77777777" w:rsidTr="00AD2E9A">
        <w:trPr>
          <w:trHeight w:val="83"/>
          <w:jc w:val="center"/>
        </w:trPr>
        <w:tc>
          <w:tcPr>
            <w:tcW w:w="2433" w:type="dxa"/>
            <w:shd w:val="clear" w:color="auto" w:fill="auto"/>
            <w:noWrap/>
            <w:vAlign w:val="bottom"/>
            <w:hideMark/>
          </w:tcPr>
          <w:p w14:paraId="2AC23B7F" w14:textId="278790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787134F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Available</w:t>
            </w:r>
          </w:p>
        </w:tc>
        <w:tc>
          <w:tcPr>
            <w:tcW w:w="946" w:type="dxa"/>
            <w:shd w:val="clear" w:color="auto" w:fill="auto"/>
            <w:noWrap/>
            <w:vAlign w:val="bottom"/>
            <w:hideMark/>
          </w:tcPr>
          <w:p w14:paraId="2A0948DD"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$0 </w:t>
            </w:r>
          </w:p>
        </w:tc>
        <w:tc>
          <w:tcPr>
            <w:tcW w:w="1440" w:type="dxa"/>
            <w:shd w:val="clear" w:color="auto" w:fill="auto"/>
            <w:noWrap/>
            <w:vAlign w:val="bottom"/>
            <w:hideMark/>
          </w:tcPr>
          <w:p w14:paraId="413D000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5C37F4A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50</w:t>
            </w:r>
          </w:p>
        </w:tc>
        <w:tc>
          <w:tcPr>
            <w:tcW w:w="1800" w:type="dxa"/>
            <w:tcBorders>
              <w:right w:val="single" w:sz="4" w:space="0" w:color="auto"/>
            </w:tcBorders>
            <w:shd w:val="clear" w:color="auto" w:fill="auto"/>
            <w:noWrap/>
            <w:vAlign w:val="bottom"/>
            <w:hideMark/>
          </w:tcPr>
          <w:p w14:paraId="69B15CC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(640 x 400)</w:t>
            </w:r>
          </w:p>
        </w:tc>
        <w:tc>
          <w:tcPr>
            <w:tcW w:w="900" w:type="dxa"/>
            <w:tcBorders>
              <w:top w:val="nil"/>
              <w:left w:val="single" w:sz="4" w:space="0" w:color="auto"/>
              <w:bottom w:val="nil"/>
              <w:right w:val="nil"/>
            </w:tcBorders>
            <w:shd w:val="clear" w:color="auto" w:fill="auto"/>
            <w:noWrap/>
            <w:vAlign w:val="bottom"/>
            <w:hideMark/>
          </w:tcPr>
          <w:p w14:paraId="5441C57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04550B7" w14:textId="77777777" w:rsidTr="00AD2E9A">
        <w:trPr>
          <w:trHeight w:val="83"/>
          <w:jc w:val="center"/>
        </w:trPr>
        <w:tc>
          <w:tcPr>
            <w:tcW w:w="2433" w:type="dxa"/>
            <w:shd w:val="clear" w:color="auto" w:fill="auto"/>
            <w:noWrap/>
            <w:vAlign w:val="bottom"/>
            <w:hideMark/>
          </w:tcPr>
          <w:p w14:paraId="115256AD" w14:textId="18AF104D"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ED3E96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2AE54A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$116.24 </w:t>
            </w:r>
          </w:p>
        </w:tc>
        <w:tc>
          <w:tcPr>
            <w:tcW w:w="1440" w:type="dxa"/>
            <w:shd w:val="clear" w:color="auto" w:fill="auto"/>
            <w:noWrap/>
            <w:vAlign w:val="bottom"/>
            <w:hideMark/>
          </w:tcPr>
          <w:p w14:paraId="34F39AD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Arduino/C</w:t>
            </w:r>
          </w:p>
        </w:tc>
        <w:tc>
          <w:tcPr>
            <w:tcW w:w="720" w:type="dxa"/>
            <w:shd w:val="clear" w:color="auto" w:fill="auto"/>
            <w:noWrap/>
            <w:vAlign w:val="bottom"/>
            <w:hideMark/>
          </w:tcPr>
          <w:p w14:paraId="0088C93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1A9CB81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VGA (640 x 840)</w:t>
            </w:r>
          </w:p>
        </w:tc>
        <w:tc>
          <w:tcPr>
            <w:tcW w:w="900" w:type="dxa"/>
            <w:tcBorders>
              <w:top w:val="nil"/>
              <w:left w:val="single" w:sz="4" w:space="0" w:color="auto"/>
              <w:bottom w:val="nil"/>
              <w:right w:val="nil"/>
            </w:tcBorders>
            <w:shd w:val="clear" w:color="auto" w:fill="auto"/>
            <w:noWrap/>
            <w:vAlign w:val="bottom"/>
            <w:hideMark/>
          </w:tcPr>
          <w:p w14:paraId="094E6A0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55A8C9C3" w14:textId="77777777" w:rsidTr="00AD2E9A">
        <w:trPr>
          <w:trHeight w:val="170"/>
          <w:jc w:val="center"/>
        </w:trPr>
        <w:tc>
          <w:tcPr>
            <w:tcW w:w="2433" w:type="dxa"/>
            <w:shd w:val="clear" w:color="auto" w:fill="auto"/>
            <w:noWrap/>
            <w:vAlign w:val="bottom"/>
            <w:hideMark/>
          </w:tcPr>
          <w:p w14:paraId="1E363BFC" w14:textId="1D6E78B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21A7F6E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Buy it </w:t>
            </w:r>
          </w:p>
        </w:tc>
        <w:tc>
          <w:tcPr>
            <w:tcW w:w="946" w:type="dxa"/>
            <w:shd w:val="clear" w:color="auto" w:fill="auto"/>
            <w:noWrap/>
            <w:vAlign w:val="bottom"/>
            <w:hideMark/>
          </w:tcPr>
          <w:p w14:paraId="43B878B0"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 xml:space="preserve">$29.95 </w:t>
            </w:r>
          </w:p>
        </w:tc>
        <w:tc>
          <w:tcPr>
            <w:tcW w:w="1440" w:type="dxa"/>
            <w:shd w:val="clear" w:color="auto" w:fill="auto"/>
            <w:noWrap/>
            <w:vAlign w:val="bottom"/>
            <w:hideMark/>
          </w:tcPr>
          <w:p w14:paraId="16FADBE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720" w:type="dxa"/>
            <w:shd w:val="clear" w:color="auto" w:fill="auto"/>
            <w:noWrap/>
            <w:vAlign w:val="bottom"/>
            <w:hideMark/>
          </w:tcPr>
          <w:p w14:paraId="30D40F7B"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right w:val="single" w:sz="4" w:space="0" w:color="auto"/>
            </w:tcBorders>
            <w:shd w:val="clear" w:color="auto" w:fill="auto"/>
            <w:noWrap/>
            <w:vAlign w:val="bottom"/>
            <w:hideMark/>
          </w:tcPr>
          <w:p w14:paraId="5262A93D" w14:textId="4D52C72C"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(1920 x  1080)</w:t>
            </w:r>
          </w:p>
        </w:tc>
        <w:tc>
          <w:tcPr>
            <w:tcW w:w="900" w:type="dxa"/>
            <w:tcBorders>
              <w:top w:val="nil"/>
              <w:left w:val="single" w:sz="4" w:space="0" w:color="auto"/>
              <w:bottom w:val="nil"/>
              <w:right w:val="nil"/>
            </w:tcBorders>
            <w:shd w:val="clear" w:color="auto" w:fill="auto"/>
            <w:noWrap/>
            <w:vAlign w:val="bottom"/>
            <w:hideMark/>
          </w:tcPr>
          <w:p w14:paraId="2E0374E9"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3C1914D" w14:textId="77777777" w:rsidTr="00AD2E9A">
        <w:trPr>
          <w:trHeight w:val="83"/>
          <w:jc w:val="center"/>
        </w:trPr>
        <w:tc>
          <w:tcPr>
            <w:tcW w:w="2433" w:type="dxa"/>
            <w:tcBorders>
              <w:bottom w:val="single" w:sz="4" w:space="0" w:color="auto"/>
            </w:tcBorders>
            <w:shd w:val="clear" w:color="auto" w:fill="auto"/>
            <w:noWrap/>
            <w:vAlign w:val="bottom"/>
            <w:hideMark/>
          </w:tcPr>
          <w:p w14:paraId="475123BE" w14:textId="4B668C5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ED50B1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Buy it</w:t>
            </w:r>
          </w:p>
        </w:tc>
        <w:tc>
          <w:tcPr>
            <w:tcW w:w="946" w:type="dxa"/>
            <w:tcBorders>
              <w:bottom w:val="single" w:sz="4" w:space="0" w:color="auto"/>
            </w:tcBorders>
            <w:shd w:val="clear" w:color="auto" w:fill="auto"/>
            <w:noWrap/>
            <w:vAlign w:val="bottom"/>
            <w:hideMark/>
          </w:tcPr>
          <w:p w14:paraId="1E1632E4"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$37.99</w:t>
            </w:r>
          </w:p>
        </w:tc>
        <w:tc>
          <w:tcPr>
            <w:tcW w:w="1440" w:type="dxa"/>
            <w:tcBorders>
              <w:bottom w:val="single" w:sz="4" w:space="0" w:color="auto"/>
            </w:tcBorders>
            <w:shd w:val="clear" w:color="auto" w:fill="auto"/>
            <w:noWrap/>
            <w:vAlign w:val="bottom"/>
            <w:hideMark/>
          </w:tcPr>
          <w:p w14:paraId="54AB12A5" w14:textId="77777777" w:rsidR="0068149B" w:rsidRPr="00624902" w:rsidRDefault="0068149B" w:rsidP="00B36FDE">
            <w:pPr>
              <w:spacing w:after="0" w:line="240" w:lineRule="auto"/>
              <w:contextualSpacing/>
              <w:rPr>
                <w:rFonts w:ascii="Times New Roman" w:eastAsia="Times New Roman" w:hAnsi="Times New Roman" w:cs="Times New Roman"/>
              </w:rPr>
            </w:pPr>
            <w:proofErr w:type="spellStart"/>
            <w:r w:rsidRPr="00624902">
              <w:rPr>
                <w:rFonts w:ascii="Times New Roman" w:eastAsia="Times New Roman" w:hAnsi="Times New Roman" w:cs="Times New Roman"/>
              </w:rPr>
              <w:t>openCV</w:t>
            </w:r>
            <w:proofErr w:type="spellEnd"/>
          </w:p>
        </w:tc>
        <w:tc>
          <w:tcPr>
            <w:tcW w:w="720" w:type="dxa"/>
            <w:tcBorders>
              <w:bottom w:val="single" w:sz="4" w:space="0" w:color="auto"/>
            </w:tcBorders>
            <w:shd w:val="clear" w:color="auto" w:fill="auto"/>
            <w:noWrap/>
            <w:vAlign w:val="bottom"/>
            <w:hideMark/>
          </w:tcPr>
          <w:p w14:paraId="41F7182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30</w:t>
            </w:r>
          </w:p>
        </w:tc>
        <w:tc>
          <w:tcPr>
            <w:tcW w:w="1800" w:type="dxa"/>
            <w:tcBorders>
              <w:bottom w:val="single" w:sz="4" w:space="0" w:color="auto"/>
              <w:right w:val="single" w:sz="4" w:space="0" w:color="auto"/>
            </w:tcBorders>
            <w:shd w:val="clear" w:color="auto" w:fill="auto"/>
            <w:noWrap/>
            <w:vAlign w:val="bottom"/>
            <w:hideMark/>
          </w:tcPr>
          <w:p w14:paraId="3F66BD07" w14:textId="6B459AA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w:t>
            </w:r>
            <w:r w:rsidR="0068149B" w:rsidRPr="00624902">
              <w:rPr>
                <w:rFonts w:ascii="Times New Roman" w:eastAsia="Times New Roman" w:hAnsi="Times New Roman" w:cs="Times New Roman"/>
              </w:rPr>
              <w:t>320 x 240</w:t>
            </w:r>
            <w:r>
              <w:rPr>
                <w:rFonts w:ascii="Times New Roman" w:eastAsia="Times New Roman" w:hAnsi="Times New Roman" w:cs="Times New Roman"/>
              </w:rPr>
              <w:t>)</w:t>
            </w:r>
          </w:p>
        </w:tc>
        <w:tc>
          <w:tcPr>
            <w:tcW w:w="900" w:type="dxa"/>
            <w:tcBorders>
              <w:top w:val="nil"/>
              <w:left w:val="single" w:sz="4" w:space="0" w:color="auto"/>
              <w:bottom w:val="nil"/>
              <w:right w:val="nil"/>
            </w:tcBorders>
            <w:shd w:val="clear" w:color="auto" w:fill="auto"/>
            <w:noWrap/>
            <w:vAlign w:val="bottom"/>
            <w:hideMark/>
          </w:tcPr>
          <w:p w14:paraId="636E911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46F35FF" w14:textId="77777777" w:rsidTr="00AD2E9A">
        <w:trPr>
          <w:trHeight w:val="300"/>
          <w:jc w:val="center"/>
        </w:trPr>
        <w:tc>
          <w:tcPr>
            <w:tcW w:w="2433" w:type="dxa"/>
            <w:tcBorders>
              <w:left w:val="nil"/>
              <w:right w:val="nil"/>
            </w:tcBorders>
            <w:shd w:val="clear" w:color="auto" w:fill="auto"/>
            <w:noWrap/>
            <w:vAlign w:val="bottom"/>
            <w:hideMark/>
          </w:tcPr>
          <w:p w14:paraId="4CE31F2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right w:val="nil"/>
            </w:tcBorders>
            <w:shd w:val="clear" w:color="auto" w:fill="auto"/>
            <w:noWrap/>
            <w:vAlign w:val="bottom"/>
            <w:hideMark/>
          </w:tcPr>
          <w:p w14:paraId="402FC0D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right w:val="nil"/>
            </w:tcBorders>
            <w:shd w:val="clear" w:color="auto" w:fill="auto"/>
            <w:noWrap/>
            <w:vAlign w:val="bottom"/>
            <w:hideMark/>
          </w:tcPr>
          <w:p w14:paraId="0304BFA3"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right w:val="nil"/>
            </w:tcBorders>
            <w:shd w:val="clear" w:color="auto" w:fill="auto"/>
            <w:noWrap/>
            <w:vAlign w:val="bottom"/>
            <w:hideMark/>
          </w:tcPr>
          <w:p w14:paraId="68387C0C"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right w:val="nil"/>
            </w:tcBorders>
            <w:shd w:val="clear" w:color="auto" w:fill="auto"/>
            <w:noWrap/>
            <w:vAlign w:val="bottom"/>
            <w:hideMark/>
          </w:tcPr>
          <w:p w14:paraId="59FBBC2A"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right w:val="nil"/>
            </w:tcBorders>
            <w:shd w:val="clear" w:color="auto" w:fill="auto"/>
            <w:noWrap/>
            <w:vAlign w:val="bottom"/>
            <w:hideMark/>
          </w:tcPr>
          <w:p w14:paraId="296E8601"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101799AD"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D797A29" w14:textId="77777777" w:rsidTr="00AD2E9A">
        <w:trPr>
          <w:trHeight w:val="50"/>
          <w:jc w:val="center"/>
        </w:trPr>
        <w:tc>
          <w:tcPr>
            <w:tcW w:w="2433" w:type="dxa"/>
            <w:shd w:val="clear" w:color="auto" w:fill="A5A5A5" w:themeFill="accent3"/>
            <w:noWrap/>
            <w:vAlign w:val="bottom"/>
            <w:hideMark/>
          </w:tcPr>
          <w:p w14:paraId="697761A8" w14:textId="1DCA81C6" w:rsidR="0068149B"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bCs/>
              </w:rPr>
              <w:t>Product Weight</w:t>
            </w:r>
          </w:p>
        </w:tc>
        <w:tc>
          <w:tcPr>
            <w:tcW w:w="1371" w:type="dxa"/>
            <w:shd w:val="clear" w:color="auto" w:fill="A5A5A5" w:themeFill="accent3"/>
            <w:noWrap/>
            <w:vAlign w:val="bottom"/>
            <w:hideMark/>
          </w:tcPr>
          <w:p w14:paraId="23EA6B22" w14:textId="460D0228" w:rsidR="0068149B" w:rsidRPr="00624902" w:rsidRDefault="001D4AA4"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Availability</w:t>
            </w:r>
          </w:p>
        </w:tc>
        <w:tc>
          <w:tcPr>
            <w:tcW w:w="946" w:type="dxa"/>
            <w:shd w:val="clear" w:color="auto" w:fill="A5A5A5" w:themeFill="accent3"/>
            <w:noWrap/>
            <w:vAlign w:val="bottom"/>
            <w:hideMark/>
          </w:tcPr>
          <w:p w14:paraId="731CCFEA" w14:textId="3FA4CA3D"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Price</w:t>
            </w:r>
          </w:p>
        </w:tc>
        <w:tc>
          <w:tcPr>
            <w:tcW w:w="1440" w:type="dxa"/>
            <w:shd w:val="clear" w:color="auto" w:fill="A5A5A5" w:themeFill="accent3"/>
            <w:noWrap/>
            <w:vAlign w:val="bottom"/>
            <w:hideMark/>
          </w:tcPr>
          <w:p w14:paraId="336138AC" w14:textId="321D6984"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OS</w:t>
            </w:r>
          </w:p>
        </w:tc>
        <w:tc>
          <w:tcPr>
            <w:tcW w:w="720" w:type="dxa"/>
            <w:shd w:val="clear" w:color="auto" w:fill="A5A5A5" w:themeFill="accent3"/>
            <w:noWrap/>
            <w:vAlign w:val="bottom"/>
            <w:hideMark/>
          </w:tcPr>
          <w:p w14:paraId="33C7F148" w14:textId="2D65C3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FPS</w:t>
            </w:r>
          </w:p>
        </w:tc>
        <w:tc>
          <w:tcPr>
            <w:tcW w:w="1800" w:type="dxa"/>
            <w:tcBorders>
              <w:right w:val="single" w:sz="4" w:space="0" w:color="auto"/>
            </w:tcBorders>
            <w:shd w:val="clear" w:color="auto" w:fill="A5A5A5" w:themeFill="accent3"/>
            <w:noWrap/>
            <w:vAlign w:val="bottom"/>
            <w:hideMark/>
          </w:tcPr>
          <w:p w14:paraId="188025FC" w14:textId="341250B9" w:rsidR="0068149B" w:rsidRPr="00624902" w:rsidRDefault="0068149B" w:rsidP="00B36FDE">
            <w:pPr>
              <w:spacing w:after="0" w:line="240" w:lineRule="auto"/>
              <w:contextualSpacing/>
              <w:jc w:val="center"/>
              <w:rPr>
                <w:rFonts w:ascii="Times New Roman" w:eastAsia="Times New Roman" w:hAnsi="Times New Roman" w:cs="Times New Roman"/>
                <w:b/>
                <w:bCs/>
              </w:rPr>
            </w:pPr>
            <w:r w:rsidRPr="00624902">
              <w:rPr>
                <w:rFonts w:ascii="Times New Roman" w:eastAsia="Times New Roman" w:hAnsi="Times New Roman" w:cs="Times New Roman"/>
                <w:b/>
                <w:bCs/>
              </w:rPr>
              <w:t>Resolution</w:t>
            </w:r>
          </w:p>
        </w:tc>
        <w:tc>
          <w:tcPr>
            <w:tcW w:w="900" w:type="dxa"/>
            <w:tcBorders>
              <w:top w:val="nil"/>
              <w:left w:val="single" w:sz="4" w:space="0" w:color="auto"/>
              <w:bottom w:val="nil"/>
              <w:right w:val="nil"/>
            </w:tcBorders>
            <w:shd w:val="clear" w:color="auto" w:fill="auto"/>
            <w:noWrap/>
            <w:vAlign w:val="bottom"/>
            <w:hideMark/>
          </w:tcPr>
          <w:p w14:paraId="073DEB53"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70BA14AD" w14:textId="77777777" w:rsidTr="00AD2E9A">
        <w:trPr>
          <w:trHeight w:val="83"/>
          <w:jc w:val="center"/>
        </w:trPr>
        <w:tc>
          <w:tcPr>
            <w:tcW w:w="2433" w:type="dxa"/>
            <w:shd w:val="clear" w:color="auto" w:fill="auto"/>
            <w:noWrap/>
            <w:vAlign w:val="bottom"/>
            <w:hideMark/>
          </w:tcPr>
          <w:p w14:paraId="68505AC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auto"/>
            <w:noWrap/>
            <w:vAlign w:val="bottom"/>
            <w:hideMark/>
          </w:tcPr>
          <w:p w14:paraId="6DB73CB6" w14:textId="34577C1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946" w:type="dxa"/>
            <w:shd w:val="clear" w:color="auto" w:fill="auto"/>
            <w:noWrap/>
            <w:vAlign w:val="bottom"/>
            <w:hideMark/>
          </w:tcPr>
          <w:p w14:paraId="29A109B4" w14:textId="5C31581C"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440" w:type="dxa"/>
            <w:shd w:val="clear" w:color="auto" w:fill="auto"/>
            <w:noWrap/>
            <w:vAlign w:val="bottom"/>
            <w:hideMark/>
          </w:tcPr>
          <w:p w14:paraId="21FE145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2B5EE7D5" w14:textId="20501FE0"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9</w:t>
            </w:r>
          </w:p>
        </w:tc>
        <w:tc>
          <w:tcPr>
            <w:tcW w:w="1800" w:type="dxa"/>
            <w:tcBorders>
              <w:right w:val="single" w:sz="4" w:space="0" w:color="auto"/>
            </w:tcBorders>
            <w:shd w:val="clear" w:color="auto" w:fill="auto"/>
            <w:noWrap/>
            <w:vAlign w:val="bottom"/>
            <w:hideMark/>
          </w:tcPr>
          <w:p w14:paraId="72F09FE1" w14:textId="744810C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3</w:t>
            </w:r>
          </w:p>
        </w:tc>
        <w:tc>
          <w:tcPr>
            <w:tcW w:w="900" w:type="dxa"/>
            <w:tcBorders>
              <w:top w:val="nil"/>
              <w:left w:val="single" w:sz="4" w:space="0" w:color="auto"/>
              <w:bottom w:val="nil"/>
              <w:right w:val="nil"/>
            </w:tcBorders>
            <w:shd w:val="clear" w:color="auto" w:fill="auto"/>
            <w:noWrap/>
            <w:vAlign w:val="bottom"/>
            <w:hideMark/>
          </w:tcPr>
          <w:p w14:paraId="14328236"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36506EC7" w14:textId="77777777" w:rsidTr="00AD2E9A">
        <w:trPr>
          <w:trHeight w:val="83"/>
          <w:jc w:val="center"/>
        </w:trPr>
        <w:tc>
          <w:tcPr>
            <w:tcW w:w="2433" w:type="dxa"/>
            <w:shd w:val="clear" w:color="auto" w:fill="auto"/>
            <w:noWrap/>
            <w:vAlign w:val="bottom"/>
            <w:hideMark/>
          </w:tcPr>
          <w:p w14:paraId="2DB8207E"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0BC34E21"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5E98FEFC" w14:textId="73185D9A"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1440" w:type="dxa"/>
            <w:shd w:val="clear" w:color="auto" w:fill="auto"/>
            <w:noWrap/>
            <w:vAlign w:val="bottom"/>
            <w:hideMark/>
          </w:tcPr>
          <w:p w14:paraId="2E7AEFD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720" w:type="dxa"/>
            <w:shd w:val="clear" w:color="auto" w:fill="auto"/>
            <w:noWrap/>
            <w:vAlign w:val="bottom"/>
            <w:hideMark/>
          </w:tcPr>
          <w:p w14:paraId="3D4F492B" w14:textId="03D4CA49"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25B6D675" w14:textId="71DB11F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w:t>
            </w:r>
          </w:p>
        </w:tc>
        <w:tc>
          <w:tcPr>
            <w:tcW w:w="900" w:type="dxa"/>
            <w:tcBorders>
              <w:top w:val="nil"/>
              <w:left w:val="single" w:sz="4" w:space="0" w:color="auto"/>
              <w:bottom w:val="nil"/>
              <w:right w:val="nil"/>
            </w:tcBorders>
            <w:shd w:val="clear" w:color="auto" w:fill="auto"/>
            <w:noWrap/>
            <w:vAlign w:val="bottom"/>
            <w:hideMark/>
          </w:tcPr>
          <w:p w14:paraId="724E063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07AA4AA7" w14:textId="77777777" w:rsidTr="00AD2E9A">
        <w:trPr>
          <w:trHeight w:val="179"/>
          <w:jc w:val="center"/>
        </w:trPr>
        <w:tc>
          <w:tcPr>
            <w:tcW w:w="2433" w:type="dxa"/>
            <w:shd w:val="clear" w:color="auto" w:fill="auto"/>
            <w:noWrap/>
            <w:vAlign w:val="bottom"/>
            <w:hideMark/>
          </w:tcPr>
          <w:p w14:paraId="46B68E33"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647A266C"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shd w:val="clear" w:color="auto" w:fill="auto"/>
            <w:noWrap/>
            <w:vAlign w:val="bottom"/>
            <w:hideMark/>
          </w:tcPr>
          <w:p w14:paraId="3D20ECA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8</w:t>
            </w:r>
          </w:p>
        </w:tc>
        <w:tc>
          <w:tcPr>
            <w:tcW w:w="1440" w:type="dxa"/>
            <w:shd w:val="clear" w:color="auto" w:fill="auto"/>
            <w:noWrap/>
            <w:vAlign w:val="bottom"/>
            <w:hideMark/>
          </w:tcPr>
          <w:p w14:paraId="3323A054" w14:textId="0CA87251"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shd w:val="clear" w:color="auto" w:fill="auto"/>
            <w:noWrap/>
            <w:vAlign w:val="bottom"/>
            <w:hideMark/>
          </w:tcPr>
          <w:p w14:paraId="78CA924D" w14:textId="44051245"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right w:val="single" w:sz="4" w:space="0" w:color="auto"/>
            </w:tcBorders>
            <w:shd w:val="clear" w:color="auto" w:fill="auto"/>
            <w:noWrap/>
            <w:vAlign w:val="bottom"/>
            <w:hideMark/>
          </w:tcPr>
          <w:p w14:paraId="0E5B81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9</w:t>
            </w:r>
          </w:p>
        </w:tc>
        <w:tc>
          <w:tcPr>
            <w:tcW w:w="900" w:type="dxa"/>
            <w:tcBorders>
              <w:top w:val="nil"/>
              <w:left w:val="single" w:sz="4" w:space="0" w:color="auto"/>
              <w:bottom w:val="nil"/>
              <w:right w:val="nil"/>
            </w:tcBorders>
            <w:shd w:val="clear" w:color="auto" w:fill="auto"/>
            <w:noWrap/>
            <w:vAlign w:val="bottom"/>
            <w:hideMark/>
          </w:tcPr>
          <w:p w14:paraId="677ED47A"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43983C0" w14:textId="77777777" w:rsidTr="00AD2E9A">
        <w:trPr>
          <w:trHeight w:val="107"/>
          <w:jc w:val="center"/>
        </w:trPr>
        <w:tc>
          <w:tcPr>
            <w:tcW w:w="2433" w:type="dxa"/>
            <w:tcBorders>
              <w:bottom w:val="single" w:sz="4" w:space="0" w:color="auto"/>
            </w:tcBorders>
            <w:shd w:val="clear" w:color="auto" w:fill="auto"/>
            <w:noWrap/>
            <w:vAlign w:val="bottom"/>
            <w:hideMark/>
          </w:tcPr>
          <w:p w14:paraId="2AFEA59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tcBorders>
              <w:bottom w:val="single" w:sz="4" w:space="0" w:color="auto"/>
            </w:tcBorders>
            <w:shd w:val="clear" w:color="auto" w:fill="auto"/>
            <w:noWrap/>
            <w:vAlign w:val="bottom"/>
            <w:hideMark/>
          </w:tcPr>
          <w:p w14:paraId="062338D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5</w:t>
            </w:r>
          </w:p>
        </w:tc>
        <w:tc>
          <w:tcPr>
            <w:tcW w:w="946" w:type="dxa"/>
            <w:tcBorders>
              <w:bottom w:val="single" w:sz="4" w:space="0" w:color="auto"/>
            </w:tcBorders>
            <w:shd w:val="clear" w:color="auto" w:fill="auto"/>
            <w:noWrap/>
            <w:vAlign w:val="bottom"/>
            <w:hideMark/>
          </w:tcPr>
          <w:p w14:paraId="1047952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7</w:t>
            </w:r>
          </w:p>
        </w:tc>
        <w:tc>
          <w:tcPr>
            <w:tcW w:w="1440" w:type="dxa"/>
            <w:tcBorders>
              <w:bottom w:val="single" w:sz="4" w:space="0" w:color="auto"/>
            </w:tcBorders>
            <w:shd w:val="clear" w:color="auto" w:fill="auto"/>
            <w:noWrap/>
            <w:vAlign w:val="bottom"/>
            <w:hideMark/>
          </w:tcPr>
          <w:p w14:paraId="2531A9E0" w14:textId="007B2C08"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720" w:type="dxa"/>
            <w:tcBorders>
              <w:bottom w:val="single" w:sz="4" w:space="0" w:color="auto"/>
            </w:tcBorders>
            <w:shd w:val="clear" w:color="auto" w:fill="auto"/>
            <w:noWrap/>
            <w:vAlign w:val="bottom"/>
            <w:hideMark/>
          </w:tcPr>
          <w:p w14:paraId="7D4EAC65" w14:textId="76661A72" w:rsidR="0068149B" w:rsidRPr="00624902" w:rsidRDefault="0068282D"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5</w:t>
            </w:r>
          </w:p>
        </w:tc>
        <w:tc>
          <w:tcPr>
            <w:tcW w:w="1800" w:type="dxa"/>
            <w:tcBorders>
              <w:bottom w:val="single" w:sz="4" w:space="0" w:color="auto"/>
              <w:right w:val="single" w:sz="4" w:space="0" w:color="auto"/>
            </w:tcBorders>
            <w:shd w:val="clear" w:color="auto" w:fill="auto"/>
            <w:noWrap/>
            <w:vAlign w:val="bottom"/>
            <w:hideMark/>
          </w:tcPr>
          <w:p w14:paraId="4E389D78" w14:textId="61C155D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w:t>
            </w:r>
          </w:p>
        </w:tc>
        <w:tc>
          <w:tcPr>
            <w:tcW w:w="900" w:type="dxa"/>
            <w:tcBorders>
              <w:top w:val="nil"/>
              <w:left w:val="single" w:sz="4" w:space="0" w:color="auto"/>
              <w:bottom w:val="nil"/>
              <w:right w:val="nil"/>
            </w:tcBorders>
            <w:shd w:val="clear" w:color="auto" w:fill="auto"/>
            <w:noWrap/>
            <w:vAlign w:val="bottom"/>
            <w:hideMark/>
          </w:tcPr>
          <w:p w14:paraId="6CFDEB51"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68F7947D" w14:textId="77777777" w:rsidTr="00AD2E9A">
        <w:trPr>
          <w:trHeight w:val="300"/>
          <w:jc w:val="center"/>
        </w:trPr>
        <w:tc>
          <w:tcPr>
            <w:tcW w:w="2433" w:type="dxa"/>
            <w:tcBorders>
              <w:left w:val="nil"/>
              <w:bottom w:val="single" w:sz="4" w:space="0" w:color="auto"/>
              <w:right w:val="nil"/>
            </w:tcBorders>
            <w:shd w:val="clear" w:color="auto" w:fill="auto"/>
            <w:noWrap/>
            <w:vAlign w:val="bottom"/>
            <w:hideMark/>
          </w:tcPr>
          <w:p w14:paraId="0D804A6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371" w:type="dxa"/>
            <w:tcBorders>
              <w:left w:val="nil"/>
              <w:bottom w:val="single" w:sz="4" w:space="0" w:color="auto"/>
              <w:right w:val="nil"/>
            </w:tcBorders>
            <w:shd w:val="clear" w:color="auto" w:fill="auto"/>
            <w:noWrap/>
            <w:vAlign w:val="bottom"/>
            <w:hideMark/>
          </w:tcPr>
          <w:p w14:paraId="0DB1EE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946" w:type="dxa"/>
            <w:tcBorders>
              <w:left w:val="nil"/>
              <w:bottom w:val="single" w:sz="4" w:space="0" w:color="auto"/>
              <w:right w:val="nil"/>
            </w:tcBorders>
            <w:shd w:val="clear" w:color="auto" w:fill="auto"/>
            <w:noWrap/>
            <w:vAlign w:val="bottom"/>
            <w:hideMark/>
          </w:tcPr>
          <w:p w14:paraId="7E131790"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440" w:type="dxa"/>
            <w:tcBorders>
              <w:left w:val="nil"/>
              <w:bottom w:val="single" w:sz="4" w:space="0" w:color="auto"/>
              <w:right w:val="nil"/>
            </w:tcBorders>
            <w:shd w:val="clear" w:color="auto" w:fill="auto"/>
            <w:noWrap/>
            <w:vAlign w:val="bottom"/>
            <w:hideMark/>
          </w:tcPr>
          <w:p w14:paraId="3D7BFA15"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720" w:type="dxa"/>
            <w:tcBorders>
              <w:left w:val="nil"/>
              <w:bottom w:val="single" w:sz="4" w:space="0" w:color="auto"/>
              <w:right w:val="nil"/>
            </w:tcBorders>
            <w:shd w:val="clear" w:color="auto" w:fill="auto"/>
            <w:noWrap/>
            <w:vAlign w:val="bottom"/>
            <w:hideMark/>
          </w:tcPr>
          <w:p w14:paraId="5835BA64" w14:textId="77777777" w:rsidR="0068149B" w:rsidRPr="00624902" w:rsidRDefault="0068149B" w:rsidP="00B36FDE">
            <w:pPr>
              <w:spacing w:after="0" w:line="240" w:lineRule="auto"/>
              <w:contextualSpacing/>
              <w:rPr>
                <w:rFonts w:ascii="Times New Roman" w:eastAsia="Times New Roman" w:hAnsi="Times New Roman" w:cs="Times New Roman"/>
              </w:rPr>
            </w:pPr>
          </w:p>
        </w:tc>
        <w:tc>
          <w:tcPr>
            <w:tcW w:w="1800" w:type="dxa"/>
            <w:tcBorders>
              <w:left w:val="nil"/>
              <w:bottom w:val="single" w:sz="4" w:space="0" w:color="auto"/>
              <w:right w:val="nil"/>
            </w:tcBorders>
            <w:shd w:val="clear" w:color="auto" w:fill="auto"/>
            <w:noWrap/>
            <w:vAlign w:val="bottom"/>
            <w:hideMark/>
          </w:tcPr>
          <w:p w14:paraId="203C621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nil"/>
              <w:right w:val="nil"/>
            </w:tcBorders>
            <w:shd w:val="clear" w:color="auto" w:fill="auto"/>
            <w:noWrap/>
            <w:vAlign w:val="bottom"/>
            <w:hideMark/>
          </w:tcPr>
          <w:p w14:paraId="478C35C5" w14:textId="77777777" w:rsidR="0068149B" w:rsidRPr="00624902" w:rsidRDefault="0068149B" w:rsidP="00B36FDE">
            <w:pPr>
              <w:spacing w:after="0" w:line="240" w:lineRule="auto"/>
              <w:contextualSpacing/>
              <w:rPr>
                <w:rFonts w:ascii="Times New Roman" w:eastAsia="Times New Roman" w:hAnsi="Times New Roman" w:cs="Times New Roman"/>
                <w:color w:val="000000"/>
              </w:rPr>
            </w:pPr>
          </w:p>
        </w:tc>
      </w:tr>
      <w:tr w:rsidR="00AD2E9A" w:rsidRPr="00624902" w14:paraId="255647F0" w14:textId="77777777" w:rsidTr="00AD2E9A">
        <w:trPr>
          <w:trHeight w:val="83"/>
          <w:jc w:val="center"/>
        </w:trPr>
        <w:tc>
          <w:tcPr>
            <w:tcW w:w="24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3FFB44" w14:textId="48D62466" w:rsidR="001D4AA4" w:rsidRPr="00624902" w:rsidRDefault="001D4AA4" w:rsidP="00B36FDE">
            <w:pPr>
              <w:spacing w:after="0" w:line="240" w:lineRule="auto"/>
              <w:contextualSpacing/>
              <w:jc w:val="center"/>
              <w:rPr>
                <w:rFonts w:ascii="Times New Roman" w:eastAsia="Times New Roman" w:hAnsi="Times New Roman" w:cs="Times New Roman"/>
              </w:rPr>
            </w:pPr>
            <w:r w:rsidRPr="00624902">
              <w:rPr>
                <w:rFonts w:ascii="Times New Roman" w:eastAsia="Times New Roman" w:hAnsi="Times New Roman" w:cs="Times New Roman"/>
                <w:b/>
              </w:rPr>
              <w:t>Weighted</w:t>
            </w:r>
          </w:p>
        </w:tc>
        <w:tc>
          <w:tcPr>
            <w:tcW w:w="137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97515E" w14:textId="7C1894C4"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0.1</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9720A" w14:textId="5610140B"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238E33D" w14:textId="41DDD91D"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7293CC" w14:textId="76DF15AF"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18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9CBD85" w14:textId="674FC6D8" w:rsidR="001D4AA4" w:rsidRPr="00624902" w:rsidRDefault="001D4AA4"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0.25</w:t>
            </w:r>
          </w:p>
        </w:tc>
        <w:tc>
          <w:tcPr>
            <w:tcW w:w="900" w:type="dxa"/>
            <w:tcBorders>
              <w:top w:val="nil"/>
              <w:left w:val="single" w:sz="4" w:space="0" w:color="auto"/>
              <w:bottom w:val="nil"/>
              <w:right w:val="nil"/>
            </w:tcBorders>
            <w:shd w:val="clear" w:color="auto" w:fill="auto"/>
            <w:noWrap/>
            <w:vAlign w:val="bottom"/>
          </w:tcPr>
          <w:p w14:paraId="591F6AEF"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71BF0956" w14:textId="77777777" w:rsidTr="00AD2E9A">
        <w:trPr>
          <w:trHeight w:val="300"/>
          <w:jc w:val="center"/>
        </w:trPr>
        <w:tc>
          <w:tcPr>
            <w:tcW w:w="2433" w:type="dxa"/>
            <w:tcBorders>
              <w:top w:val="single" w:sz="4" w:space="0" w:color="auto"/>
              <w:left w:val="nil"/>
              <w:right w:val="nil"/>
            </w:tcBorders>
            <w:shd w:val="clear" w:color="auto" w:fill="auto"/>
            <w:noWrap/>
            <w:vAlign w:val="bottom"/>
          </w:tcPr>
          <w:p w14:paraId="28834CA8"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371" w:type="dxa"/>
            <w:tcBorders>
              <w:top w:val="single" w:sz="4" w:space="0" w:color="auto"/>
              <w:left w:val="nil"/>
              <w:right w:val="nil"/>
            </w:tcBorders>
            <w:shd w:val="clear" w:color="auto" w:fill="auto"/>
            <w:noWrap/>
            <w:vAlign w:val="bottom"/>
          </w:tcPr>
          <w:p w14:paraId="502090E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46" w:type="dxa"/>
            <w:tcBorders>
              <w:top w:val="single" w:sz="4" w:space="0" w:color="auto"/>
              <w:left w:val="nil"/>
              <w:right w:val="nil"/>
            </w:tcBorders>
            <w:shd w:val="clear" w:color="auto" w:fill="auto"/>
            <w:noWrap/>
            <w:vAlign w:val="bottom"/>
          </w:tcPr>
          <w:p w14:paraId="0C6335BA"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440" w:type="dxa"/>
            <w:tcBorders>
              <w:top w:val="single" w:sz="4" w:space="0" w:color="auto"/>
              <w:left w:val="nil"/>
              <w:right w:val="nil"/>
            </w:tcBorders>
            <w:shd w:val="clear" w:color="auto" w:fill="auto"/>
            <w:noWrap/>
            <w:vAlign w:val="bottom"/>
          </w:tcPr>
          <w:p w14:paraId="5510CB34"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720" w:type="dxa"/>
            <w:tcBorders>
              <w:top w:val="single" w:sz="4" w:space="0" w:color="auto"/>
              <w:left w:val="nil"/>
              <w:right w:val="nil"/>
            </w:tcBorders>
            <w:shd w:val="clear" w:color="auto" w:fill="auto"/>
            <w:noWrap/>
            <w:vAlign w:val="bottom"/>
          </w:tcPr>
          <w:p w14:paraId="0050714C"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1800" w:type="dxa"/>
            <w:tcBorders>
              <w:top w:val="single" w:sz="4" w:space="0" w:color="auto"/>
              <w:left w:val="nil"/>
              <w:bottom w:val="single" w:sz="4" w:space="0" w:color="auto"/>
              <w:right w:val="nil"/>
            </w:tcBorders>
            <w:shd w:val="clear" w:color="auto" w:fill="auto"/>
            <w:noWrap/>
            <w:vAlign w:val="bottom"/>
          </w:tcPr>
          <w:p w14:paraId="29171733" w14:textId="77777777" w:rsidR="001D4AA4" w:rsidRPr="00624902" w:rsidRDefault="001D4AA4" w:rsidP="00B36FDE">
            <w:pPr>
              <w:spacing w:after="0" w:line="240" w:lineRule="auto"/>
              <w:contextualSpacing/>
              <w:rPr>
                <w:rFonts w:ascii="Times New Roman" w:eastAsia="Times New Roman" w:hAnsi="Times New Roman" w:cs="Times New Roman"/>
              </w:rPr>
            </w:pPr>
          </w:p>
        </w:tc>
        <w:tc>
          <w:tcPr>
            <w:tcW w:w="900" w:type="dxa"/>
            <w:tcBorders>
              <w:top w:val="nil"/>
              <w:left w:val="nil"/>
              <w:bottom w:val="single" w:sz="4" w:space="0" w:color="auto"/>
              <w:right w:val="nil"/>
            </w:tcBorders>
            <w:shd w:val="clear" w:color="auto" w:fill="auto"/>
            <w:noWrap/>
            <w:vAlign w:val="bottom"/>
          </w:tcPr>
          <w:p w14:paraId="75E1C7E8" w14:textId="77777777" w:rsidR="001D4AA4" w:rsidRPr="00624902" w:rsidRDefault="001D4AA4" w:rsidP="00B36FDE">
            <w:pPr>
              <w:spacing w:after="0" w:line="240" w:lineRule="auto"/>
              <w:contextualSpacing/>
              <w:rPr>
                <w:rFonts w:ascii="Times New Roman" w:eastAsia="Times New Roman" w:hAnsi="Times New Roman" w:cs="Times New Roman"/>
                <w:color w:val="000000"/>
              </w:rPr>
            </w:pPr>
          </w:p>
        </w:tc>
      </w:tr>
      <w:tr w:rsidR="00AD2E9A" w:rsidRPr="00624902" w14:paraId="3EC50041" w14:textId="77777777" w:rsidTr="00AD2E9A">
        <w:trPr>
          <w:trHeight w:val="179"/>
          <w:jc w:val="center"/>
        </w:trPr>
        <w:tc>
          <w:tcPr>
            <w:tcW w:w="2433" w:type="dxa"/>
            <w:shd w:val="clear" w:color="auto" w:fill="A5A5A5" w:themeFill="accent3"/>
            <w:noWrap/>
            <w:vAlign w:val="bottom"/>
            <w:hideMark/>
          </w:tcPr>
          <w:p w14:paraId="476EEE92" w14:textId="12EFCBDC" w:rsidR="0068149B" w:rsidRPr="00624902" w:rsidRDefault="001D4AA4"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Product</w:t>
            </w:r>
            <w:r w:rsidR="00624902" w:rsidRPr="00624902">
              <w:rPr>
                <w:rFonts w:ascii="Times New Roman" w:eastAsia="Times New Roman" w:hAnsi="Times New Roman" w:cs="Times New Roman"/>
                <w:b/>
              </w:rPr>
              <w:t xml:space="preserve"> Total</w:t>
            </w:r>
          </w:p>
        </w:tc>
        <w:tc>
          <w:tcPr>
            <w:tcW w:w="1371" w:type="dxa"/>
            <w:shd w:val="clear" w:color="auto" w:fill="A5A5A5" w:themeFill="accent3"/>
            <w:noWrap/>
            <w:vAlign w:val="bottom"/>
            <w:hideMark/>
          </w:tcPr>
          <w:p w14:paraId="05C32259"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Availability</w:t>
            </w:r>
          </w:p>
        </w:tc>
        <w:tc>
          <w:tcPr>
            <w:tcW w:w="946" w:type="dxa"/>
            <w:shd w:val="clear" w:color="auto" w:fill="A5A5A5" w:themeFill="accent3"/>
            <w:noWrap/>
            <w:vAlign w:val="bottom"/>
            <w:hideMark/>
          </w:tcPr>
          <w:p w14:paraId="2A095280"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Price</w:t>
            </w:r>
          </w:p>
        </w:tc>
        <w:tc>
          <w:tcPr>
            <w:tcW w:w="1440" w:type="dxa"/>
            <w:shd w:val="clear" w:color="auto" w:fill="A5A5A5" w:themeFill="accent3"/>
            <w:noWrap/>
            <w:vAlign w:val="bottom"/>
            <w:hideMark/>
          </w:tcPr>
          <w:p w14:paraId="42AECBBF"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OS/IDE</w:t>
            </w:r>
          </w:p>
        </w:tc>
        <w:tc>
          <w:tcPr>
            <w:tcW w:w="720" w:type="dxa"/>
            <w:shd w:val="clear" w:color="auto" w:fill="A5A5A5" w:themeFill="accent3"/>
            <w:noWrap/>
            <w:vAlign w:val="bottom"/>
            <w:hideMark/>
          </w:tcPr>
          <w:p w14:paraId="46CB30A8"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FPS</w:t>
            </w:r>
          </w:p>
        </w:tc>
        <w:tc>
          <w:tcPr>
            <w:tcW w:w="1800" w:type="dxa"/>
            <w:tcBorders>
              <w:top w:val="single" w:sz="4" w:space="0" w:color="auto"/>
            </w:tcBorders>
            <w:shd w:val="clear" w:color="auto" w:fill="A5A5A5" w:themeFill="accent3"/>
            <w:noWrap/>
            <w:vAlign w:val="bottom"/>
            <w:hideMark/>
          </w:tcPr>
          <w:p w14:paraId="7C1687CD"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Resolution</w:t>
            </w:r>
          </w:p>
        </w:tc>
        <w:tc>
          <w:tcPr>
            <w:tcW w:w="900" w:type="dxa"/>
            <w:tcBorders>
              <w:top w:val="single" w:sz="4" w:space="0" w:color="auto"/>
            </w:tcBorders>
            <w:shd w:val="clear" w:color="auto" w:fill="A5A5A5" w:themeFill="accent3"/>
            <w:noWrap/>
            <w:vAlign w:val="bottom"/>
            <w:hideMark/>
          </w:tcPr>
          <w:p w14:paraId="0764BD76" w14:textId="77777777" w:rsidR="0068149B" w:rsidRPr="00624902" w:rsidRDefault="0068149B" w:rsidP="00B36FDE">
            <w:pPr>
              <w:spacing w:after="0" w:line="240" w:lineRule="auto"/>
              <w:contextualSpacing/>
              <w:jc w:val="center"/>
              <w:rPr>
                <w:rFonts w:ascii="Times New Roman" w:eastAsia="Times New Roman" w:hAnsi="Times New Roman" w:cs="Times New Roman"/>
                <w:b/>
              </w:rPr>
            </w:pPr>
            <w:r w:rsidRPr="00624902">
              <w:rPr>
                <w:rFonts w:ascii="Times New Roman" w:eastAsia="Times New Roman" w:hAnsi="Times New Roman" w:cs="Times New Roman"/>
                <w:b/>
              </w:rPr>
              <w:t>Total</w:t>
            </w:r>
          </w:p>
        </w:tc>
      </w:tr>
      <w:tr w:rsidR="00AD2E9A" w:rsidRPr="00624902" w14:paraId="2D6C4CB1" w14:textId="77777777" w:rsidTr="00AD2E9A">
        <w:trPr>
          <w:trHeight w:val="50"/>
          <w:jc w:val="center"/>
        </w:trPr>
        <w:tc>
          <w:tcPr>
            <w:tcW w:w="2433" w:type="dxa"/>
            <w:shd w:val="clear" w:color="auto" w:fill="70AD47" w:themeFill="accent6"/>
            <w:noWrap/>
            <w:vAlign w:val="bottom"/>
            <w:hideMark/>
          </w:tcPr>
          <w:p w14:paraId="26A793C8"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Pixy Cam</w:t>
            </w:r>
          </w:p>
        </w:tc>
        <w:tc>
          <w:tcPr>
            <w:tcW w:w="1371" w:type="dxa"/>
            <w:shd w:val="clear" w:color="auto" w:fill="70AD47" w:themeFill="accent6"/>
            <w:noWrap/>
            <w:vAlign w:val="bottom"/>
            <w:hideMark/>
          </w:tcPr>
          <w:p w14:paraId="05DD3527" w14:textId="778DB784"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0.9</w:t>
            </w:r>
          </w:p>
        </w:tc>
        <w:tc>
          <w:tcPr>
            <w:tcW w:w="946" w:type="dxa"/>
            <w:shd w:val="clear" w:color="auto" w:fill="70AD47" w:themeFill="accent6"/>
            <w:noWrap/>
            <w:vAlign w:val="bottom"/>
            <w:hideMark/>
          </w:tcPr>
          <w:p w14:paraId="124CD650" w14:textId="2695B62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1440" w:type="dxa"/>
            <w:shd w:val="clear" w:color="auto" w:fill="70AD47" w:themeFill="accent6"/>
            <w:noWrap/>
            <w:vAlign w:val="bottom"/>
            <w:hideMark/>
          </w:tcPr>
          <w:p w14:paraId="28C676EF" w14:textId="291473E2"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1.8</w:t>
            </w:r>
          </w:p>
        </w:tc>
        <w:tc>
          <w:tcPr>
            <w:tcW w:w="720" w:type="dxa"/>
            <w:shd w:val="clear" w:color="auto" w:fill="70AD47" w:themeFill="accent6"/>
            <w:noWrap/>
            <w:vAlign w:val="bottom"/>
            <w:hideMark/>
          </w:tcPr>
          <w:p w14:paraId="60CD6752" w14:textId="58DD0940"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1800" w:type="dxa"/>
            <w:shd w:val="clear" w:color="auto" w:fill="70AD47" w:themeFill="accent6"/>
            <w:noWrap/>
            <w:vAlign w:val="bottom"/>
            <w:hideMark/>
          </w:tcPr>
          <w:p w14:paraId="43018CFB" w14:textId="11D5E4F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0.75</w:t>
            </w:r>
          </w:p>
        </w:tc>
        <w:tc>
          <w:tcPr>
            <w:tcW w:w="900" w:type="dxa"/>
            <w:shd w:val="clear" w:color="auto" w:fill="70AD47" w:themeFill="accent6"/>
            <w:noWrap/>
            <w:vAlign w:val="bottom"/>
            <w:hideMark/>
          </w:tcPr>
          <w:p w14:paraId="2D8A4B02" w14:textId="2F47DEB1"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7.50</w:t>
            </w:r>
          </w:p>
        </w:tc>
      </w:tr>
      <w:tr w:rsidR="00AD2E9A" w:rsidRPr="00624902" w14:paraId="3ADAD79C" w14:textId="77777777" w:rsidTr="00AD2E9A">
        <w:trPr>
          <w:trHeight w:val="83"/>
          <w:jc w:val="center"/>
        </w:trPr>
        <w:tc>
          <w:tcPr>
            <w:tcW w:w="2433" w:type="dxa"/>
            <w:shd w:val="clear" w:color="auto" w:fill="auto"/>
            <w:noWrap/>
            <w:vAlign w:val="bottom"/>
            <w:hideMark/>
          </w:tcPr>
          <w:p w14:paraId="2EC6E849"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CMucam4 Robot Vision</w:t>
            </w:r>
          </w:p>
        </w:tc>
        <w:tc>
          <w:tcPr>
            <w:tcW w:w="1371" w:type="dxa"/>
            <w:shd w:val="clear" w:color="auto" w:fill="auto"/>
            <w:noWrap/>
            <w:vAlign w:val="bottom"/>
            <w:hideMark/>
          </w:tcPr>
          <w:p w14:paraId="1FCA0506"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42F7C1E" w14:textId="26693D88"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w:t>
            </w:r>
          </w:p>
        </w:tc>
        <w:tc>
          <w:tcPr>
            <w:tcW w:w="1440" w:type="dxa"/>
            <w:shd w:val="clear" w:color="auto" w:fill="auto"/>
            <w:noWrap/>
            <w:vAlign w:val="bottom"/>
            <w:hideMark/>
          </w:tcPr>
          <w:p w14:paraId="4CB9429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1.8</w:t>
            </w:r>
          </w:p>
        </w:tc>
        <w:tc>
          <w:tcPr>
            <w:tcW w:w="720" w:type="dxa"/>
            <w:shd w:val="clear" w:color="auto" w:fill="auto"/>
            <w:noWrap/>
            <w:vAlign w:val="bottom"/>
            <w:hideMark/>
          </w:tcPr>
          <w:p w14:paraId="7A3BB34D" w14:textId="54447AD3"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5F5A9020" w14:textId="2D2F5582"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1.0</w:t>
            </w:r>
          </w:p>
        </w:tc>
        <w:tc>
          <w:tcPr>
            <w:tcW w:w="900" w:type="dxa"/>
            <w:shd w:val="clear" w:color="auto" w:fill="auto"/>
            <w:noWrap/>
            <w:vAlign w:val="bottom"/>
            <w:hideMark/>
          </w:tcPr>
          <w:p w14:paraId="3057FEE8" w14:textId="3F076D7F"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4.75</w:t>
            </w:r>
          </w:p>
        </w:tc>
      </w:tr>
      <w:tr w:rsidR="00AD2E9A" w:rsidRPr="00624902" w14:paraId="5E28017F" w14:textId="77777777" w:rsidTr="00AD2E9A">
        <w:trPr>
          <w:trHeight w:val="83"/>
          <w:jc w:val="center"/>
        </w:trPr>
        <w:tc>
          <w:tcPr>
            <w:tcW w:w="2433" w:type="dxa"/>
            <w:shd w:val="clear" w:color="auto" w:fill="auto"/>
            <w:noWrap/>
            <w:vAlign w:val="bottom"/>
            <w:hideMark/>
          </w:tcPr>
          <w:p w14:paraId="788E4087"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Raspberry Pi</w:t>
            </w:r>
          </w:p>
        </w:tc>
        <w:tc>
          <w:tcPr>
            <w:tcW w:w="1371" w:type="dxa"/>
            <w:shd w:val="clear" w:color="auto" w:fill="auto"/>
            <w:noWrap/>
            <w:vAlign w:val="bottom"/>
            <w:hideMark/>
          </w:tcPr>
          <w:p w14:paraId="044E787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5170967E" w14:textId="06D2DA4F" w:rsidR="0068149B" w:rsidRPr="00624902" w:rsidRDefault="00441365"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1.6</w:t>
            </w:r>
          </w:p>
        </w:tc>
        <w:tc>
          <w:tcPr>
            <w:tcW w:w="1440" w:type="dxa"/>
            <w:shd w:val="clear" w:color="auto" w:fill="auto"/>
            <w:noWrap/>
            <w:vAlign w:val="bottom"/>
            <w:hideMark/>
          </w:tcPr>
          <w:p w14:paraId="674A4620" w14:textId="0C244776"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2771181D" w14:textId="529C6D8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8B6C5E3" w14:textId="7BA027E3"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2.25</w:t>
            </w:r>
          </w:p>
        </w:tc>
        <w:tc>
          <w:tcPr>
            <w:tcW w:w="900" w:type="dxa"/>
            <w:shd w:val="clear" w:color="auto" w:fill="auto"/>
            <w:noWrap/>
            <w:vAlign w:val="bottom"/>
            <w:hideMark/>
          </w:tcPr>
          <w:p w14:paraId="56D25587" w14:textId="7C0A7F88"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6.60</w:t>
            </w:r>
          </w:p>
        </w:tc>
      </w:tr>
      <w:tr w:rsidR="00AD2E9A" w:rsidRPr="00624902" w14:paraId="64BAA41C" w14:textId="77777777" w:rsidTr="00AD2E9A">
        <w:trPr>
          <w:trHeight w:val="83"/>
          <w:jc w:val="center"/>
        </w:trPr>
        <w:tc>
          <w:tcPr>
            <w:tcW w:w="2433" w:type="dxa"/>
            <w:shd w:val="clear" w:color="auto" w:fill="auto"/>
            <w:noWrap/>
            <w:vAlign w:val="bottom"/>
            <w:hideMark/>
          </w:tcPr>
          <w:p w14:paraId="3FCE3CBA"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Minoru 3D webcam</w:t>
            </w:r>
          </w:p>
        </w:tc>
        <w:tc>
          <w:tcPr>
            <w:tcW w:w="1371" w:type="dxa"/>
            <w:shd w:val="clear" w:color="auto" w:fill="auto"/>
            <w:noWrap/>
            <w:vAlign w:val="bottom"/>
            <w:hideMark/>
          </w:tcPr>
          <w:p w14:paraId="65FC925F"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0.5</w:t>
            </w:r>
          </w:p>
        </w:tc>
        <w:tc>
          <w:tcPr>
            <w:tcW w:w="946" w:type="dxa"/>
            <w:shd w:val="clear" w:color="auto" w:fill="auto"/>
            <w:noWrap/>
            <w:vAlign w:val="bottom"/>
            <w:hideMark/>
          </w:tcPr>
          <w:p w14:paraId="25882872" w14:textId="77777777"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1.4</w:t>
            </w:r>
          </w:p>
        </w:tc>
        <w:tc>
          <w:tcPr>
            <w:tcW w:w="1440" w:type="dxa"/>
            <w:shd w:val="clear" w:color="auto" w:fill="auto"/>
            <w:noWrap/>
            <w:vAlign w:val="bottom"/>
            <w:hideMark/>
          </w:tcPr>
          <w:p w14:paraId="73846066" w14:textId="414E7DE0"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441365">
              <w:rPr>
                <w:rFonts w:ascii="Times New Roman" w:eastAsia="Times New Roman" w:hAnsi="Times New Roman" w:cs="Times New Roman"/>
              </w:rPr>
              <w:t>0</w:t>
            </w:r>
          </w:p>
        </w:tc>
        <w:tc>
          <w:tcPr>
            <w:tcW w:w="720" w:type="dxa"/>
            <w:shd w:val="clear" w:color="auto" w:fill="auto"/>
            <w:noWrap/>
            <w:vAlign w:val="bottom"/>
            <w:hideMark/>
          </w:tcPr>
          <w:p w14:paraId="387311BB" w14:textId="3634BC6E" w:rsidR="0068149B" w:rsidRPr="00624902" w:rsidRDefault="0068149B" w:rsidP="00B36FDE">
            <w:pPr>
              <w:spacing w:after="0" w:line="240" w:lineRule="auto"/>
              <w:contextualSpacing/>
              <w:rPr>
                <w:rFonts w:ascii="Times New Roman" w:eastAsia="Times New Roman" w:hAnsi="Times New Roman" w:cs="Times New Roman"/>
              </w:rPr>
            </w:pPr>
            <w:r w:rsidRPr="00624902">
              <w:rPr>
                <w:rFonts w:ascii="Times New Roman" w:eastAsia="Times New Roman" w:hAnsi="Times New Roman" w:cs="Times New Roman"/>
              </w:rPr>
              <w:t>1.</w:t>
            </w:r>
            <w:r w:rsidR="00B872C6">
              <w:rPr>
                <w:rFonts w:ascii="Times New Roman" w:eastAsia="Times New Roman" w:hAnsi="Times New Roman" w:cs="Times New Roman"/>
              </w:rPr>
              <w:t>25</w:t>
            </w:r>
          </w:p>
        </w:tc>
        <w:tc>
          <w:tcPr>
            <w:tcW w:w="1800" w:type="dxa"/>
            <w:shd w:val="clear" w:color="auto" w:fill="auto"/>
            <w:noWrap/>
            <w:vAlign w:val="bottom"/>
            <w:hideMark/>
          </w:tcPr>
          <w:p w14:paraId="317C0355" w14:textId="5CB880BA" w:rsidR="0068149B" w:rsidRPr="00624902" w:rsidRDefault="00B872C6"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0.25</w:t>
            </w:r>
          </w:p>
        </w:tc>
        <w:tc>
          <w:tcPr>
            <w:tcW w:w="900" w:type="dxa"/>
            <w:shd w:val="clear" w:color="auto" w:fill="auto"/>
            <w:noWrap/>
            <w:vAlign w:val="bottom"/>
            <w:hideMark/>
          </w:tcPr>
          <w:p w14:paraId="7D98A9E5" w14:textId="32AA8F59" w:rsidR="0068149B" w:rsidRPr="00624902" w:rsidRDefault="00B872C6" w:rsidP="00B36FDE">
            <w:pPr>
              <w:keepNext/>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4.40</w:t>
            </w:r>
          </w:p>
        </w:tc>
      </w:tr>
    </w:tbl>
    <w:p w14:paraId="33076A9E" w14:textId="15E62827" w:rsidR="008D42D4" w:rsidRDefault="00937F02" w:rsidP="00B36FDE">
      <w:pPr>
        <w:pStyle w:val="Caption"/>
        <w:spacing w:after="0"/>
        <w:contextualSpacing/>
      </w:pPr>
      <w:bookmarkStart w:id="84" w:name="_Ref274054559"/>
      <w:bookmarkStart w:id="85" w:name="_Toc400389682"/>
      <w:r>
        <w:t xml:space="preserve">Table </w:t>
      </w:r>
      <w:fldSimple w:instr=" SEQ Table \* ARABIC ">
        <w:r w:rsidR="00DE21B9">
          <w:rPr>
            <w:noProof/>
          </w:rPr>
          <w:t>6</w:t>
        </w:r>
      </w:fldSimple>
      <w:bookmarkEnd w:id="84"/>
      <w:r w:rsidR="007868C8">
        <w:t>.</w:t>
      </w:r>
      <w:r>
        <w:t xml:space="preserve"> Decision matrix for the sensors</w:t>
      </w:r>
      <w:bookmarkEnd w:id="85"/>
    </w:p>
    <w:p w14:paraId="1B680270" w14:textId="00323378" w:rsidR="007868C8" w:rsidRPr="007868C8" w:rsidRDefault="00B36FDE" w:rsidP="00B36FDE">
      <w:pPr>
        <w:spacing w:line="240" w:lineRule="auto"/>
      </w:pPr>
      <w:r>
        <w:br w:type="page"/>
      </w:r>
    </w:p>
    <w:p w14:paraId="1E07B015" w14:textId="77777777" w:rsidR="0068282D" w:rsidRDefault="00D6723A" w:rsidP="00B36FDE">
      <w:pPr>
        <w:pStyle w:val="Heading3"/>
        <w:spacing w:before="0" w:line="240" w:lineRule="auto"/>
        <w:contextualSpacing/>
        <w:rPr>
          <w:rFonts w:cs="Times New Roman"/>
          <w:szCs w:val="22"/>
        </w:rPr>
      </w:pPr>
      <w:bookmarkStart w:id="86" w:name="_Toc274055908"/>
      <w:bookmarkStart w:id="87" w:name="_Toc400362006"/>
      <w:r w:rsidRPr="00624902">
        <w:rPr>
          <w:rFonts w:cs="Times New Roman"/>
          <w:szCs w:val="22"/>
        </w:rPr>
        <w:lastRenderedPageBreak/>
        <w:t>Justification</w:t>
      </w:r>
      <w:bookmarkEnd w:id="86"/>
      <w:bookmarkEnd w:id="87"/>
    </w:p>
    <w:p w14:paraId="48A35A1C" w14:textId="71FA2F22" w:rsidR="00B36FDE" w:rsidRDefault="0068282D" w:rsidP="00B36FDE">
      <w:pPr>
        <w:spacing w:after="0" w:line="240" w:lineRule="auto"/>
        <w:rPr>
          <w:rFonts w:ascii="Times New Roman" w:hAnsi="Times New Roman" w:cs="Times New Roman"/>
        </w:rPr>
      </w:pPr>
      <w:r w:rsidRPr="00B36FDE">
        <w:rPr>
          <w:rFonts w:ascii="Times New Roman" w:hAnsi="Times New Roman" w:cs="Times New Roman"/>
        </w:rPr>
        <w:t>The following describes the process used to justify our decision</w:t>
      </w:r>
      <w:r w:rsidR="009D1646">
        <w:rPr>
          <w:rFonts w:ascii="Times New Roman" w:hAnsi="Times New Roman" w:cs="Times New Roman"/>
        </w:rPr>
        <w:t>s over what parts would be used</w:t>
      </w:r>
      <w:r w:rsidRPr="00B36FDE">
        <w:rPr>
          <w:rFonts w:ascii="Times New Roman" w:hAnsi="Times New Roman" w:cs="Times New Roman"/>
        </w:rPr>
        <w:t xml:space="preserve"> and the reasoning behind those decisions. </w:t>
      </w:r>
    </w:p>
    <w:p w14:paraId="48AD31CA" w14:textId="77777777" w:rsidR="00B36FDE" w:rsidRPr="00B36FDE" w:rsidRDefault="00B36FDE" w:rsidP="00B36FDE">
      <w:pPr>
        <w:spacing w:after="0" w:line="240" w:lineRule="auto"/>
        <w:rPr>
          <w:rFonts w:ascii="Times New Roman" w:hAnsi="Times New Roman" w:cs="Times New Roman"/>
        </w:rPr>
      </w:pPr>
    </w:p>
    <w:p w14:paraId="114E2E1D" w14:textId="77777777" w:rsidR="0068282D" w:rsidRPr="002275A7" w:rsidRDefault="0068282D" w:rsidP="00B36FDE">
      <w:pPr>
        <w:spacing w:after="0" w:line="240" w:lineRule="auto"/>
      </w:pPr>
      <w:r w:rsidRPr="00B36FDE">
        <w:rPr>
          <w:rFonts w:ascii="Times New Roman" w:hAnsi="Times New Roman" w:cs="Times New Roman"/>
          <w:b/>
        </w:rPr>
        <w:t>Availability</w:t>
      </w:r>
    </w:p>
    <w:p w14:paraId="7F4BB69E" w14:textId="2EE864D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availability score for each item was determined by scoring the items readily available to the FTFP with a score of </w:t>
      </w:r>
      <w:r w:rsidR="009D1646">
        <w:rPr>
          <w:rFonts w:ascii="Times New Roman" w:hAnsi="Times New Roman" w:cs="Times New Roman"/>
        </w:rPr>
        <w:t>nine</w:t>
      </w:r>
      <w:r w:rsidRPr="005B76F2">
        <w:rPr>
          <w:rFonts w:ascii="Times New Roman" w:hAnsi="Times New Roman" w:cs="Times New Roman"/>
        </w:rPr>
        <w:t xml:space="preserve">, the highest possible score. The items that had to be ordered and shipped to the FTFP were given a score of </w:t>
      </w:r>
      <w:r w:rsidR="009D1646">
        <w:rPr>
          <w:rFonts w:ascii="Times New Roman" w:hAnsi="Times New Roman" w:cs="Times New Roman"/>
        </w:rPr>
        <w:t>five</w:t>
      </w:r>
      <w:r w:rsidRPr="005B76F2">
        <w:rPr>
          <w:rFonts w:ascii="Times New Roman" w:hAnsi="Times New Roman" w:cs="Times New Roman"/>
        </w:rPr>
        <w:t xml:space="preserve">. </w:t>
      </w:r>
      <w:r w:rsidR="009D1646">
        <w:rPr>
          <w:rFonts w:ascii="Times New Roman" w:hAnsi="Times New Roman" w:cs="Times New Roman"/>
        </w:rPr>
        <w:t xml:space="preserve">The most expensive item was given the lowest score of one. </w:t>
      </w:r>
      <w:r w:rsidRPr="005B76F2">
        <w:rPr>
          <w:rFonts w:ascii="Times New Roman" w:hAnsi="Times New Roman" w:cs="Times New Roman"/>
        </w:rPr>
        <w:t>The availability category has a weight</w:t>
      </w:r>
      <w:r w:rsidR="00101272">
        <w:rPr>
          <w:rFonts w:ascii="Times New Roman" w:hAnsi="Times New Roman" w:cs="Times New Roman"/>
        </w:rPr>
        <w:t>ed value</w:t>
      </w:r>
      <w:r w:rsidRPr="005B76F2">
        <w:rPr>
          <w:rFonts w:ascii="Times New Roman" w:hAnsi="Times New Roman" w:cs="Times New Roman"/>
        </w:rPr>
        <w:t xml:space="preserve"> of 10%. </w:t>
      </w:r>
    </w:p>
    <w:p w14:paraId="5DD820D5" w14:textId="77777777" w:rsidR="00101272" w:rsidRDefault="00101272" w:rsidP="00B36FDE">
      <w:pPr>
        <w:spacing w:after="0" w:line="240" w:lineRule="auto"/>
        <w:rPr>
          <w:rFonts w:ascii="Times New Roman" w:hAnsi="Times New Roman" w:cs="Times New Roman"/>
        </w:rPr>
      </w:pPr>
    </w:p>
    <w:p w14:paraId="17D384AE" w14:textId="77777777" w:rsidR="0068282D" w:rsidRPr="002275A7" w:rsidRDefault="0068282D" w:rsidP="00B36FDE">
      <w:pPr>
        <w:spacing w:after="0" w:line="240" w:lineRule="auto"/>
      </w:pPr>
      <w:r w:rsidRPr="00B36FDE">
        <w:rPr>
          <w:rFonts w:ascii="Times New Roman" w:hAnsi="Times New Roman" w:cs="Times New Roman"/>
          <w:b/>
        </w:rPr>
        <w:t>Price</w:t>
      </w:r>
    </w:p>
    <w:p w14:paraId="2895D523" w14:textId="6FDE2DCC" w:rsidR="0068282D" w:rsidRPr="00B36FDE" w:rsidRDefault="0068282D" w:rsidP="00B36FDE">
      <w:pPr>
        <w:spacing w:after="0" w:line="240" w:lineRule="auto"/>
        <w:rPr>
          <w:rFonts w:ascii="Times New Roman" w:eastAsiaTheme="minorEastAsia" w:hAnsi="Times New Roman" w:cs="Times New Roman"/>
        </w:rPr>
      </w:pPr>
      <w:r w:rsidRPr="005B76F2">
        <w:rPr>
          <w:rFonts w:ascii="Times New Roman" w:hAnsi="Times New Roman" w:cs="Times New Roman"/>
        </w:rPr>
        <w:t xml:space="preserve">The values for the score over the prices of each item was obtained by setting the least expensive item to have the highest score </w:t>
      </w:r>
      <w:r w:rsidR="009D1646">
        <w:rPr>
          <w:rFonts w:ascii="Times New Roman" w:hAnsi="Times New Roman" w:cs="Times New Roman"/>
        </w:rPr>
        <w:t>of nine</w:t>
      </w:r>
      <w:r w:rsidRPr="005B76F2">
        <w:rPr>
          <w:rFonts w:ascii="Times New Roman" w:hAnsi="Times New Roman" w:cs="Times New Roman"/>
        </w:rPr>
        <w:t xml:space="preserve"> and the most expensive i</w:t>
      </w:r>
      <w:r w:rsidR="009D1646">
        <w:rPr>
          <w:rFonts w:ascii="Times New Roman" w:hAnsi="Times New Roman" w:cs="Times New Roman"/>
        </w:rPr>
        <w:t>tem to have the lowest score of one</w:t>
      </w:r>
      <w:r w:rsidRPr="005B76F2">
        <w:rPr>
          <w:rFonts w:ascii="Times New Roman" w:hAnsi="Times New Roman" w:cs="Times New Roman"/>
        </w:rPr>
        <w:t xml:space="preserve">. Once the minimum and maximum were determined, the scores for the remaining items were calculated by subtracting the price of the item from the price of the most expensive item, </w:t>
      </w:r>
      <w:r>
        <w:rPr>
          <w:rFonts w:ascii="Times New Roman" w:hAnsi="Times New Roman" w:cs="Times New Roman"/>
        </w:rPr>
        <w:t>div</w:t>
      </w:r>
      <w:r w:rsidR="00101272">
        <w:rPr>
          <w:rFonts w:ascii="Times New Roman" w:hAnsi="Times New Roman" w:cs="Times New Roman"/>
        </w:rPr>
        <w:t>id</w:t>
      </w:r>
      <w:r>
        <w:rPr>
          <w:rFonts w:ascii="Times New Roman" w:hAnsi="Times New Roman" w:cs="Times New Roman"/>
        </w:rPr>
        <w:t xml:space="preserve">ing it by the most expensive item price, </w:t>
      </w:r>
      <w:r w:rsidRPr="005B76F2">
        <w:rPr>
          <w:rFonts w:ascii="Times New Roman" w:hAnsi="Times New Roman" w:cs="Times New Roman"/>
        </w:rPr>
        <w:t xml:space="preserve">multiplying that by the highest score </w:t>
      </w:r>
      <w:r w:rsidR="009D1646">
        <w:rPr>
          <w:rFonts w:ascii="Times New Roman" w:hAnsi="Times New Roman" w:cs="Times New Roman"/>
        </w:rPr>
        <w:t>possible nine, and adding one</w:t>
      </w:r>
      <w:r w:rsidRPr="005B76F2">
        <w:rPr>
          <w:rFonts w:ascii="Times New Roman" w:hAnsi="Times New Roman" w:cs="Times New Roman"/>
        </w:rPr>
        <w:t xml:space="preserve"> to the answer. The one is added taking in consideration tha</w:t>
      </w:r>
      <w:r w:rsidR="009D1646">
        <w:rPr>
          <w:rFonts w:ascii="Times New Roman" w:hAnsi="Times New Roman" w:cs="Times New Roman"/>
        </w:rPr>
        <w:t>t the lowest possible value is one</w:t>
      </w:r>
      <w:r w:rsidRPr="005B76F2">
        <w:rPr>
          <w:rFonts w:ascii="Times New Roman" w:hAnsi="Times New Roman" w:cs="Times New Roman"/>
        </w:rPr>
        <w:t xml:space="preserve">, and the answers are rounded up or down accordingly. </w:t>
      </w:r>
      <w:r w:rsidR="00101272" w:rsidRPr="00F52F18">
        <w:rPr>
          <w:rFonts w:ascii="Times New Roman" w:hAnsi="Times New Roman" w:cs="Times New Roman"/>
        </w:rPr>
        <w:fldChar w:fldCharType="begin"/>
      </w:r>
      <w:r w:rsidR="00101272" w:rsidRPr="00F52F18">
        <w:rPr>
          <w:rFonts w:ascii="Times New Roman" w:hAnsi="Times New Roman" w:cs="Times New Roman"/>
        </w:rPr>
        <w:instrText xml:space="preserve"> REF _Ref400358888 </w:instrText>
      </w:r>
      <w:r w:rsidR="00B36FDE" w:rsidRPr="00F52F18">
        <w:rPr>
          <w:rFonts w:ascii="Times New Roman" w:hAnsi="Times New Roman" w:cs="Times New Roman"/>
        </w:rPr>
        <w:instrText xml:space="preserve"> \* MERGEFORMAT </w:instrText>
      </w:r>
      <w:r w:rsidR="00101272" w:rsidRPr="00F52F18">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7</w:t>
      </w:r>
      <w:r w:rsidR="00101272" w:rsidRPr="00F52F18">
        <w:rPr>
          <w:rFonts w:ascii="Times New Roman" w:hAnsi="Times New Roman" w:cs="Times New Roman"/>
        </w:rPr>
        <w:fldChar w:fldCharType="end"/>
      </w:r>
      <w:r w:rsidRPr="00F52F18">
        <w:rPr>
          <w:rFonts w:ascii="Times New Roman" w:hAnsi="Times New Roman" w:cs="Times New Roman"/>
        </w:rPr>
        <w:t xml:space="preserve"> shows</w:t>
      </w:r>
      <w:r w:rsidRPr="005B76F2">
        <w:rPr>
          <w:rFonts w:ascii="Times New Roman" w:hAnsi="Times New Roman" w:cs="Times New Roman"/>
        </w:rPr>
        <w:t xml:space="preserve"> the calculations behind the scores for the price category, with the price category having a weight</w:t>
      </w:r>
      <w:r w:rsidR="00101272">
        <w:rPr>
          <w:rFonts w:ascii="Times New Roman" w:hAnsi="Times New Roman" w:cs="Times New Roman"/>
        </w:rPr>
        <w:t>ed value</w:t>
      </w:r>
      <w:r w:rsidRPr="005B76F2">
        <w:rPr>
          <w:rFonts w:ascii="Times New Roman" w:hAnsi="Times New Roman" w:cs="Times New Roman"/>
        </w:rPr>
        <w:t xml:space="preserve"> of 20%. The scores for the following items were calculated using the following equation: </w:t>
      </w:r>
      <m:oMath>
        <m:r>
          <m:rPr>
            <m:sty m:val="p"/>
          </m:rPr>
          <w:rPr>
            <w:rFonts w:ascii="Cambria Math" w:hAnsi="Cambria Math"/>
          </w:rPr>
          <w:br/>
        </m:r>
      </m:oMath>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62986730" w14:textId="77777777" w:rsidR="009A15AB" w:rsidRPr="005B76F2"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3862"/>
        <w:gridCol w:w="852"/>
      </w:tblGrid>
      <w:tr w:rsidR="00441365" w14:paraId="527781A4" w14:textId="77777777" w:rsidTr="00101272">
        <w:trPr>
          <w:trHeight w:val="248"/>
          <w:jc w:val="center"/>
        </w:trPr>
        <w:tc>
          <w:tcPr>
            <w:tcW w:w="1622" w:type="dxa"/>
            <w:shd w:val="clear" w:color="auto" w:fill="A5A5A5" w:themeFill="accent3"/>
          </w:tcPr>
          <w:p w14:paraId="171E75F6"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Item</w:t>
            </w:r>
          </w:p>
        </w:tc>
        <w:tc>
          <w:tcPr>
            <w:tcW w:w="3862" w:type="dxa"/>
            <w:shd w:val="clear" w:color="auto" w:fill="A5A5A5" w:themeFill="accent3"/>
          </w:tcPr>
          <w:p w14:paraId="06A01478"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Calculation</w:t>
            </w:r>
          </w:p>
        </w:tc>
        <w:tc>
          <w:tcPr>
            <w:tcW w:w="852" w:type="dxa"/>
            <w:shd w:val="clear" w:color="auto" w:fill="A5A5A5" w:themeFill="accent3"/>
          </w:tcPr>
          <w:p w14:paraId="463DF89D" w14:textId="77777777" w:rsidR="0068282D" w:rsidRPr="00B36FDE" w:rsidRDefault="0068282D" w:rsidP="00B36FDE">
            <w:pPr>
              <w:jc w:val="center"/>
              <w:rPr>
                <w:rFonts w:ascii="Times New Roman" w:hAnsi="Times New Roman" w:cs="Times New Roman"/>
                <w:b/>
              </w:rPr>
            </w:pPr>
            <w:r w:rsidRPr="00B36FDE">
              <w:rPr>
                <w:rFonts w:ascii="Times New Roman" w:hAnsi="Times New Roman" w:cs="Times New Roman"/>
                <w:b/>
              </w:rPr>
              <w:t>Score</w:t>
            </w:r>
          </w:p>
        </w:tc>
      </w:tr>
      <w:tr w:rsidR="00441365" w14:paraId="19028BBF" w14:textId="77777777" w:rsidTr="00101272">
        <w:trPr>
          <w:trHeight w:val="248"/>
          <w:jc w:val="center"/>
        </w:trPr>
        <w:tc>
          <w:tcPr>
            <w:tcW w:w="1622" w:type="dxa"/>
          </w:tcPr>
          <w:p w14:paraId="4DB54BEA"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862" w:type="dxa"/>
          </w:tcPr>
          <w:p w14:paraId="3F2E39F5" w14:textId="621F3FAC" w:rsidR="00441365" w:rsidRPr="00B36FDE" w:rsidRDefault="0068282D" w:rsidP="00B36FDE">
            <w:pPr>
              <w:rPr>
                <w:rFonts w:ascii="Times New Roman" w:hAnsi="Times New Roman" w:cs="Times New Roman"/>
              </w:rPr>
            </w:pPr>
            <w:r w:rsidRPr="00B36FDE">
              <w:rPr>
                <w:rFonts w:ascii="Times New Roman" w:hAnsi="Times New Roman" w:cs="Times New Roman"/>
              </w:rPr>
              <w:t>Least expensive item (free)</w:t>
            </w:r>
          </w:p>
        </w:tc>
        <w:tc>
          <w:tcPr>
            <w:tcW w:w="852" w:type="dxa"/>
          </w:tcPr>
          <w:p w14:paraId="6B723FB2"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9</w:t>
            </w:r>
          </w:p>
        </w:tc>
      </w:tr>
      <w:tr w:rsidR="00441365" w14:paraId="617FCFA5" w14:textId="77777777" w:rsidTr="00101272">
        <w:trPr>
          <w:trHeight w:val="98"/>
          <w:jc w:val="center"/>
        </w:trPr>
        <w:tc>
          <w:tcPr>
            <w:tcW w:w="1622" w:type="dxa"/>
          </w:tcPr>
          <w:p w14:paraId="11B7F07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862" w:type="dxa"/>
          </w:tcPr>
          <w:p w14:paraId="588FA831" w14:textId="2955F831" w:rsidR="00441365" w:rsidRPr="00B36FDE" w:rsidRDefault="0068282D" w:rsidP="00B36FDE">
            <w:pPr>
              <w:rPr>
                <w:rFonts w:ascii="Times New Roman" w:hAnsi="Times New Roman" w:cs="Times New Roman"/>
              </w:rPr>
            </w:pPr>
            <w:r w:rsidRPr="00B36FDE">
              <w:rPr>
                <w:rFonts w:ascii="Times New Roman" w:hAnsi="Times New Roman" w:cs="Times New Roman"/>
              </w:rPr>
              <w:t>Most expensive item ($116.24)</w:t>
            </w:r>
          </w:p>
        </w:tc>
        <w:tc>
          <w:tcPr>
            <w:tcW w:w="852" w:type="dxa"/>
          </w:tcPr>
          <w:p w14:paraId="1A343FC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1</w:t>
            </w:r>
          </w:p>
        </w:tc>
      </w:tr>
      <w:tr w:rsidR="00441365" w14:paraId="7C48EFE6" w14:textId="77777777" w:rsidTr="00101272">
        <w:trPr>
          <w:trHeight w:val="548"/>
          <w:jc w:val="center"/>
        </w:trPr>
        <w:tc>
          <w:tcPr>
            <w:tcW w:w="1622" w:type="dxa"/>
          </w:tcPr>
          <w:p w14:paraId="7F4DCDAC"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862" w:type="dxa"/>
          </w:tcPr>
          <w:p w14:paraId="66D82C6E" w14:textId="78316D93"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$116.24-$29.95</m:t>
                    </m:r>
                  </m:num>
                  <m:den>
                    <m:r>
                      <w:rPr>
                        <w:rFonts w:ascii="Cambria Math" w:hAnsi="Cambria Math" w:cs="Times New Roman"/>
                      </w:rPr>
                      <m:t>$116.24</m:t>
                    </m:r>
                  </m:den>
                </m:f>
                <m:r>
                  <w:rPr>
                    <w:rFonts w:ascii="Cambria Math" w:hAnsi="Cambria Math" w:cs="Times New Roman"/>
                  </w:rPr>
                  <m:t>+1=7.68≈8</m:t>
                </m:r>
              </m:oMath>
            </m:oMathPara>
          </w:p>
        </w:tc>
        <w:tc>
          <w:tcPr>
            <w:tcW w:w="852" w:type="dxa"/>
          </w:tcPr>
          <w:p w14:paraId="0E2D5600"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8</w:t>
            </w:r>
          </w:p>
        </w:tc>
      </w:tr>
      <w:tr w:rsidR="00441365" w14:paraId="305E4871" w14:textId="77777777" w:rsidTr="00101272">
        <w:trPr>
          <w:trHeight w:val="350"/>
          <w:jc w:val="center"/>
        </w:trPr>
        <w:tc>
          <w:tcPr>
            <w:tcW w:w="1622" w:type="dxa"/>
          </w:tcPr>
          <w:p w14:paraId="152849B6"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Rb-Pul-01</w:t>
            </w:r>
          </w:p>
        </w:tc>
        <w:tc>
          <w:tcPr>
            <w:tcW w:w="3862" w:type="dxa"/>
          </w:tcPr>
          <w:p w14:paraId="45A08809" w14:textId="21F054CD" w:rsidR="0068282D" w:rsidRPr="00B36FDE" w:rsidRDefault="00B36FDE" w:rsidP="00B36FDE">
            <w:pPr>
              <w:rPr>
                <w:rFonts w:ascii="Times New Roman"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$116.24-$37.99</m:t>
                    </m:r>
                  </m:num>
                  <m:den>
                    <m:r>
                      <w:rPr>
                        <w:rFonts w:ascii="Cambria Math" w:hAnsi="Cambria Math" w:cs="Times New Roman"/>
                      </w:rPr>
                      <m:t>$116.24</m:t>
                    </m:r>
                  </m:den>
                </m:f>
                <m:r>
                  <w:rPr>
                    <w:rFonts w:ascii="Cambria Math" w:hAnsi="Cambria Math" w:cs="Times New Roman"/>
                  </w:rPr>
                  <m:t>+1=7.05≈7</m:t>
                </m:r>
              </m:oMath>
            </m:oMathPara>
          </w:p>
        </w:tc>
        <w:tc>
          <w:tcPr>
            <w:tcW w:w="852" w:type="dxa"/>
          </w:tcPr>
          <w:p w14:paraId="3A8F8E99"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7</w:t>
            </w:r>
          </w:p>
        </w:tc>
      </w:tr>
    </w:tbl>
    <w:p w14:paraId="758DB5EF" w14:textId="6544BBC5" w:rsidR="0068282D" w:rsidRDefault="0068282D" w:rsidP="00B36FDE">
      <w:pPr>
        <w:pStyle w:val="Caption"/>
        <w:spacing w:after="0"/>
      </w:pPr>
      <w:bookmarkStart w:id="88" w:name="_Ref400358888"/>
      <w:bookmarkStart w:id="89" w:name="_Toc400389683"/>
      <w:r>
        <w:t xml:space="preserve">Table </w:t>
      </w:r>
      <w:fldSimple w:instr=" SEQ Table \* ARABIC ">
        <w:r w:rsidR="00DE21B9">
          <w:rPr>
            <w:noProof/>
          </w:rPr>
          <w:t>7</w:t>
        </w:r>
      </w:fldSimple>
      <w:bookmarkEnd w:id="88"/>
      <w:r>
        <w:t>. Calculations for the scores of the price of the sensors</w:t>
      </w:r>
      <w:bookmarkEnd w:id="89"/>
    </w:p>
    <w:p w14:paraId="2CE29443" w14:textId="77777777" w:rsidR="0068282D" w:rsidRDefault="0068282D" w:rsidP="00B36FDE">
      <w:pPr>
        <w:pStyle w:val="Heading3"/>
        <w:numPr>
          <w:ilvl w:val="0"/>
          <w:numId w:val="0"/>
        </w:numPr>
        <w:spacing w:before="0" w:line="240" w:lineRule="auto"/>
        <w:contextualSpacing/>
        <w:rPr>
          <w:rFonts w:cs="Times New Roman"/>
          <w:szCs w:val="22"/>
        </w:rPr>
      </w:pPr>
    </w:p>
    <w:p w14:paraId="0B5E9C6B" w14:textId="77777777" w:rsidR="0068282D" w:rsidRPr="00B36FDE" w:rsidRDefault="0068282D" w:rsidP="00B36FDE">
      <w:pPr>
        <w:spacing w:after="0" w:line="240" w:lineRule="auto"/>
        <w:rPr>
          <w:rFonts w:ascii="Times New Roman" w:hAnsi="Times New Roman" w:cs="Times New Roman"/>
          <w:b/>
        </w:rPr>
      </w:pPr>
      <w:r w:rsidRPr="00B36FDE">
        <w:rPr>
          <w:rFonts w:ascii="Times New Roman" w:hAnsi="Times New Roman" w:cs="Times New Roman"/>
          <w:b/>
        </w:rPr>
        <w:t>OS/IDE</w:t>
      </w:r>
    </w:p>
    <w:p w14:paraId="76B4CDF5" w14:textId="79D87D3D" w:rsidR="0068282D" w:rsidRDefault="0068282D" w:rsidP="00B36FDE">
      <w:pPr>
        <w:spacing w:after="0" w:line="240" w:lineRule="auto"/>
        <w:rPr>
          <w:rFonts w:ascii="Times New Roman" w:hAnsi="Times New Roman" w:cs="Times New Roman"/>
        </w:rPr>
      </w:pPr>
      <w:r w:rsidRPr="005B76F2">
        <w:rPr>
          <w:rFonts w:ascii="Times New Roman" w:hAnsi="Times New Roman" w:cs="Times New Roman"/>
        </w:rPr>
        <w:t xml:space="preserve">The scores for the OS/IDE category were based on the previous knowledge and experience of the software engineers at hand. The development team has experience working with Arduino boards and writing and implementing code for Arduino. The items using the OS/IDEs the development team had previous experience with </w:t>
      </w:r>
      <w:r w:rsidR="009D1646">
        <w:rPr>
          <w:rFonts w:ascii="Times New Roman" w:hAnsi="Times New Roman" w:cs="Times New Roman"/>
        </w:rPr>
        <w:t>were given the highest score of nine</w:t>
      </w:r>
      <w:r w:rsidRPr="005B76F2">
        <w:rPr>
          <w:rFonts w:ascii="Times New Roman" w:hAnsi="Times New Roman" w:cs="Times New Roman"/>
        </w:rPr>
        <w:t xml:space="preserve">, while the items using OS/IDEs unfamiliar to the development team were given a score of </w:t>
      </w:r>
      <w:r w:rsidR="009D1646">
        <w:rPr>
          <w:rFonts w:ascii="Times New Roman" w:hAnsi="Times New Roman" w:cs="Times New Roman"/>
        </w:rPr>
        <w:t xml:space="preserve">five. </w:t>
      </w:r>
      <w:r w:rsidRPr="005B76F2">
        <w:rPr>
          <w:rFonts w:ascii="Times New Roman" w:hAnsi="Times New Roman" w:cs="Times New Roman"/>
        </w:rPr>
        <w:t xml:space="preserve">The added learning curve of a new OS/IDE or programming language would delay the team and the development of software; therefore a lower score was assigned to those items. </w:t>
      </w:r>
      <w:r>
        <w:rPr>
          <w:rFonts w:ascii="Times New Roman" w:hAnsi="Times New Roman" w:cs="Times New Roman"/>
        </w:rPr>
        <w:t>The OS/IDE category has a weight</w:t>
      </w:r>
      <w:r w:rsidR="00101272">
        <w:rPr>
          <w:rFonts w:ascii="Times New Roman" w:hAnsi="Times New Roman" w:cs="Times New Roman"/>
        </w:rPr>
        <w:t>ed value</w:t>
      </w:r>
      <w:r>
        <w:rPr>
          <w:rFonts w:ascii="Times New Roman" w:hAnsi="Times New Roman" w:cs="Times New Roman"/>
        </w:rPr>
        <w:t xml:space="preserve"> of 20%. </w:t>
      </w:r>
    </w:p>
    <w:p w14:paraId="366F90F9" w14:textId="77777777" w:rsidR="00B36FDE" w:rsidRPr="00B36FDE" w:rsidRDefault="00B36FDE" w:rsidP="00B36FDE">
      <w:pPr>
        <w:spacing w:after="0" w:line="240" w:lineRule="auto"/>
        <w:rPr>
          <w:rFonts w:ascii="Times New Roman" w:hAnsi="Times New Roman" w:cs="Times New Roman"/>
        </w:rPr>
      </w:pPr>
    </w:p>
    <w:p w14:paraId="1D0E1686" w14:textId="77777777" w:rsidR="0068282D" w:rsidRPr="00392201" w:rsidRDefault="0068282D" w:rsidP="00B36FDE">
      <w:pPr>
        <w:spacing w:after="0" w:line="240" w:lineRule="auto"/>
      </w:pPr>
      <w:r w:rsidRPr="00B36FDE">
        <w:rPr>
          <w:rFonts w:ascii="Times New Roman" w:hAnsi="Times New Roman" w:cs="Times New Roman"/>
          <w:b/>
        </w:rPr>
        <w:t>FPS</w:t>
      </w:r>
    </w:p>
    <w:p w14:paraId="746BB907" w14:textId="09C97975" w:rsidR="0068282D" w:rsidRDefault="0068282D" w:rsidP="00B36FDE">
      <w:pPr>
        <w:spacing w:after="0" w:line="240" w:lineRule="auto"/>
        <w:rPr>
          <w:rFonts w:ascii="Times New Roman" w:hAnsi="Times New Roman" w:cs="Times New Roman"/>
        </w:rPr>
      </w:pPr>
      <w:r w:rsidRPr="00392201">
        <w:rPr>
          <w:rFonts w:ascii="Times New Roman" w:hAnsi="Times New Roman" w:cs="Times New Roman"/>
        </w:rPr>
        <w:t>The frame rate, or frame frequency or frames per second</w:t>
      </w:r>
      <w:r w:rsidR="009A15AB">
        <w:rPr>
          <w:rFonts w:ascii="Times New Roman" w:hAnsi="Times New Roman" w:cs="Times New Roman"/>
        </w:rPr>
        <w:t>,</w:t>
      </w:r>
      <w:r w:rsidRPr="00392201">
        <w:rPr>
          <w:rFonts w:ascii="Times New Roman" w:hAnsi="Times New Roman" w:cs="Times New Roman"/>
        </w:rPr>
        <w:t xml:space="preserve"> is the frequency at which the sensor produces unique co</w:t>
      </w:r>
      <w:r w:rsidR="009A15AB">
        <w:rPr>
          <w:rFonts w:ascii="Times New Roman" w:hAnsi="Times New Roman" w:cs="Times New Roman"/>
        </w:rPr>
        <w:t>nsecutive images called frames [</w:t>
      </w:r>
      <w:r w:rsidR="009A15AB" w:rsidRPr="009A15AB">
        <w:rPr>
          <w:rFonts w:ascii="Times New Roman" w:hAnsi="Times New Roman" w:cs="Times New Roman"/>
          <w:b/>
        </w:rPr>
        <w:t>reference</w:t>
      </w:r>
      <w:r w:rsidR="009A15AB">
        <w:rPr>
          <w:rFonts w:ascii="Times New Roman" w:hAnsi="Times New Roman" w:cs="Times New Roman"/>
        </w:rPr>
        <w:t xml:space="preserve">]. </w:t>
      </w:r>
      <w:r w:rsidRPr="00392201">
        <w:rPr>
          <w:rFonts w:ascii="Times New Roman" w:hAnsi="Times New Roman" w:cs="Times New Roman"/>
        </w:rPr>
        <w:t xml:space="preserve">The values for the score of the FPS category </w:t>
      </w:r>
      <w:r>
        <w:rPr>
          <w:rFonts w:ascii="Times New Roman" w:hAnsi="Times New Roman" w:cs="Times New Roman"/>
        </w:rPr>
        <w:t>of each item were</w:t>
      </w:r>
      <w:r w:rsidRPr="00392201">
        <w:rPr>
          <w:rFonts w:ascii="Times New Roman" w:hAnsi="Times New Roman" w:cs="Times New Roman"/>
        </w:rPr>
        <w:t xml:space="preserve"> obtained by giving the item with the highest frame rate t</w:t>
      </w:r>
      <w:r w:rsidR="009D1646">
        <w:rPr>
          <w:rFonts w:ascii="Times New Roman" w:hAnsi="Times New Roman" w:cs="Times New Roman"/>
        </w:rPr>
        <w:t>he highest possible score of nine</w:t>
      </w:r>
      <w:r w:rsidRPr="00392201">
        <w:rPr>
          <w:rFonts w:ascii="Times New Roman" w:hAnsi="Times New Roman" w:cs="Times New Roman"/>
        </w:rPr>
        <w:t>. A minimum value could not be set because the rest of the items have the same frame rate. Once the maximum value was determined, the scores for the remaining items were calculated by subtracting the FPS value of the item from the highest scoring item, then multiplying by the highest score p</w:t>
      </w:r>
      <w:r w:rsidR="009D1646">
        <w:rPr>
          <w:rFonts w:ascii="Times New Roman" w:hAnsi="Times New Roman" w:cs="Times New Roman"/>
        </w:rPr>
        <w:t>ossible of nine, and adding one to the answer. The one</w:t>
      </w:r>
      <w:r w:rsidRPr="00392201">
        <w:rPr>
          <w:rFonts w:ascii="Times New Roman" w:hAnsi="Times New Roman" w:cs="Times New Roman"/>
        </w:rPr>
        <w:t xml:space="preserve"> is added taking in consideration that the lowest possible </w:t>
      </w:r>
      <w:r w:rsidR="009D1646">
        <w:rPr>
          <w:rFonts w:ascii="Times New Roman" w:hAnsi="Times New Roman" w:cs="Times New Roman"/>
        </w:rPr>
        <w:lastRenderedPageBreak/>
        <w:t>value is one</w:t>
      </w:r>
      <w:r w:rsidRPr="009A15AB">
        <w:rPr>
          <w:rFonts w:ascii="Times New Roman" w:hAnsi="Times New Roman" w:cs="Times New Roman"/>
        </w:rPr>
        <w:t>, with the answers being rounded up or down accordingly</w:t>
      </w:r>
      <w:r w:rsidR="00101272">
        <w:rPr>
          <w:rFonts w:ascii="Times New Roman" w:hAnsi="Times New Roman" w:cs="Times New Roman"/>
        </w:rPr>
        <w:t xml:space="preserve">. The FPS category has a weighted value </w:t>
      </w:r>
      <w:r w:rsidRPr="009A15AB">
        <w:rPr>
          <w:rFonts w:ascii="Times New Roman" w:hAnsi="Times New Roman" w:cs="Times New Roman"/>
        </w:rPr>
        <w:t xml:space="preserve">of 25%. </w:t>
      </w:r>
      <w:r w:rsidR="00101272" w:rsidRPr="00B36FDE">
        <w:rPr>
          <w:rFonts w:ascii="Times New Roman" w:hAnsi="Times New Roman" w:cs="Times New Roman"/>
        </w:rPr>
        <w:fldChar w:fldCharType="begin"/>
      </w:r>
      <w:r w:rsidR="00101272" w:rsidRPr="00B36FDE">
        <w:rPr>
          <w:rFonts w:ascii="Times New Roman" w:hAnsi="Times New Roman" w:cs="Times New Roman"/>
        </w:rPr>
        <w:instrText xml:space="preserve"> REF _Ref400292003 </w:instrText>
      </w:r>
      <w:r w:rsidR="00B36FDE">
        <w:rPr>
          <w:rFonts w:ascii="Times New Roman" w:hAnsi="Times New Roman" w:cs="Times New Roman"/>
        </w:rPr>
        <w:instrText xml:space="preserve"> \* MERGEFORMAT </w:instrText>
      </w:r>
      <w:r w:rsidR="00101272" w:rsidRPr="00B36FD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8</w:t>
      </w:r>
      <w:r w:rsidR="00101272" w:rsidRPr="00B36FDE">
        <w:rPr>
          <w:rFonts w:ascii="Times New Roman" w:hAnsi="Times New Roman" w:cs="Times New Roman"/>
        </w:rPr>
        <w:fldChar w:fldCharType="end"/>
      </w:r>
      <w:r w:rsidR="009A15AB" w:rsidRPr="00B36FDE">
        <w:rPr>
          <w:rFonts w:ascii="Times New Roman" w:hAnsi="Times New Roman" w:cs="Times New Roman"/>
        </w:rPr>
        <w:t xml:space="preserve"> </w:t>
      </w:r>
      <w:r w:rsidRPr="00B36FDE">
        <w:rPr>
          <w:rFonts w:ascii="Times New Roman" w:hAnsi="Times New Roman" w:cs="Times New Roman"/>
        </w:rPr>
        <w:t>shows</w:t>
      </w:r>
      <w:r w:rsidRPr="009A15AB">
        <w:rPr>
          <w:rFonts w:ascii="Times New Roman" w:hAnsi="Times New Roman" w:cs="Times New Roman"/>
        </w:rPr>
        <w:t xml:space="preserve"> the calculations performed</w:t>
      </w:r>
      <w:r>
        <w:rPr>
          <w:rFonts w:ascii="Times New Roman" w:hAnsi="Times New Roman" w:cs="Times New Roman"/>
        </w:rPr>
        <w:t xml:space="preserve"> to obtain the scores. </w:t>
      </w:r>
    </w:p>
    <w:p w14:paraId="787E45A0" w14:textId="77777777" w:rsidR="009A15AB" w:rsidRPr="009A15AB" w:rsidRDefault="009A15AB" w:rsidP="00B36FDE">
      <w:pPr>
        <w:spacing w:after="0" w:line="240" w:lineRule="auto"/>
        <w:rPr>
          <w:rFonts w:ascii="Times New Roman" w:hAnsi="Times New Roman" w:cs="Times New Roman"/>
        </w:rPr>
      </w:pPr>
    </w:p>
    <w:tbl>
      <w:tblPr>
        <w:tblStyle w:val="TableGrid"/>
        <w:tblW w:w="0" w:type="auto"/>
        <w:jc w:val="center"/>
        <w:tblLook w:val="04A0" w:firstRow="1" w:lastRow="0" w:firstColumn="1" w:lastColumn="0" w:noHBand="0" w:noVBand="1"/>
      </w:tblPr>
      <w:tblGrid>
        <w:gridCol w:w="1622"/>
        <w:gridCol w:w="2808"/>
        <w:gridCol w:w="852"/>
      </w:tblGrid>
      <w:tr w:rsidR="0068282D" w14:paraId="3563A62F" w14:textId="77777777" w:rsidTr="009A15AB">
        <w:trPr>
          <w:trHeight w:val="242"/>
          <w:jc w:val="center"/>
        </w:trPr>
        <w:tc>
          <w:tcPr>
            <w:tcW w:w="1622" w:type="dxa"/>
            <w:shd w:val="clear" w:color="auto" w:fill="A5A5A5" w:themeFill="accent3"/>
          </w:tcPr>
          <w:p w14:paraId="63A635E8"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Item</w:t>
            </w:r>
          </w:p>
        </w:tc>
        <w:tc>
          <w:tcPr>
            <w:tcW w:w="2808" w:type="dxa"/>
            <w:shd w:val="clear" w:color="auto" w:fill="A5A5A5" w:themeFill="accent3"/>
          </w:tcPr>
          <w:p w14:paraId="7A6EE290"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Calculation</w:t>
            </w:r>
          </w:p>
        </w:tc>
        <w:tc>
          <w:tcPr>
            <w:tcW w:w="852" w:type="dxa"/>
            <w:shd w:val="clear" w:color="auto" w:fill="A5A5A5" w:themeFill="accent3"/>
          </w:tcPr>
          <w:p w14:paraId="0AF6B3FD" w14:textId="77777777" w:rsidR="0068282D" w:rsidRPr="00392201" w:rsidRDefault="0068282D" w:rsidP="00B36FDE">
            <w:pPr>
              <w:jc w:val="center"/>
              <w:rPr>
                <w:rFonts w:ascii="Times New Roman" w:hAnsi="Times New Roman" w:cs="Times New Roman"/>
                <w:b/>
              </w:rPr>
            </w:pPr>
            <w:r w:rsidRPr="00392201">
              <w:rPr>
                <w:rFonts w:ascii="Times New Roman" w:hAnsi="Times New Roman" w:cs="Times New Roman"/>
                <w:b/>
              </w:rPr>
              <w:t>Score</w:t>
            </w:r>
          </w:p>
        </w:tc>
      </w:tr>
      <w:tr w:rsidR="0068282D" w14:paraId="72C58960" w14:textId="77777777" w:rsidTr="009A15AB">
        <w:trPr>
          <w:trHeight w:val="242"/>
          <w:jc w:val="center"/>
        </w:trPr>
        <w:tc>
          <w:tcPr>
            <w:tcW w:w="1622" w:type="dxa"/>
          </w:tcPr>
          <w:p w14:paraId="4AEB3888" w14:textId="77777777" w:rsidR="0068282D" w:rsidRPr="00392201" w:rsidRDefault="0068282D" w:rsidP="00B36FDE">
            <w:pPr>
              <w:rPr>
                <w:rFonts w:ascii="Times New Roman" w:hAnsi="Times New Roman" w:cs="Times New Roman"/>
              </w:rPr>
            </w:pPr>
            <w:r w:rsidRPr="00392201">
              <w:rPr>
                <w:rFonts w:ascii="Times New Roman" w:eastAsia="Times New Roman" w:hAnsi="Times New Roman" w:cs="Times New Roman"/>
                <w:color w:val="333333"/>
                <w:shd w:val="clear" w:color="auto" w:fill="FFFFFF"/>
              </w:rPr>
              <w:t>B00IUYUA80</w:t>
            </w:r>
          </w:p>
        </w:tc>
        <w:tc>
          <w:tcPr>
            <w:tcW w:w="2808" w:type="dxa"/>
          </w:tcPr>
          <w:p w14:paraId="3CE4A2FB" w14:textId="6FCBDA1F" w:rsidR="001322E0" w:rsidRPr="00392201" w:rsidRDefault="0068282D" w:rsidP="00B36FDE">
            <w:pPr>
              <w:rPr>
                <w:rFonts w:ascii="Times New Roman" w:hAnsi="Times New Roman" w:cs="Times New Roman"/>
              </w:rPr>
            </w:pPr>
            <w:r w:rsidRPr="00392201">
              <w:rPr>
                <w:rFonts w:ascii="Times New Roman" w:hAnsi="Times New Roman" w:cs="Times New Roman"/>
              </w:rPr>
              <w:t>Highest FPS (50)</w:t>
            </w:r>
          </w:p>
        </w:tc>
        <w:tc>
          <w:tcPr>
            <w:tcW w:w="852" w:type="dxa"/>
          </w:tcPr>
          <w:p w14:paraId="2A4D4E67"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9</w:t>
            </w:r>
          </w:p>
        </w:tc>
      </w:tr>
      <w:tr w:rsidR="0068282D" w14:paraId="5D160D9D" w14:textId="77777777" w:rsidTr="009A15AB">
        <w:trPr>
          <w:trHeight w:val="485"/>
          <w:jc w:val="center"/>
        </w:trPr>
        <w:tc>
          <w:tcPr>
            <w:tcW w:w="1622" w:type="dxa"/>
          </w:tcPr>
          <w:p w14:paraId="1F341E6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RB-Sea-05</w:t>
            </w:r>
          </w:p>
        </w:tc>
        <w:tc>
          <w:tcPr>
            <w:tcW w:w="2808" w:type="dxa"/>
          </w:tcPr>
          <w:p w14:paraId="2D7F89C6" w14:textId="543AD360"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10D52C6D"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62D9006C" w14:textId="77777777" w:rsidTr="009A15AB">
        <w:trPr>
          <w:trHeight w:val="505"/>
          <w:jc w:val="center"/>
        </w:trPr>
        <w:tc>
          <w:tcPr>
            <w:tcW w:w="1622" w:type="dxa"/>
          </w:tcPr>
          <w:p w14:paraId="32152CD5"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 Ras-01</w:t>
            </w:r>
          </w:p>
        </w:tc>
        <w:tc>
          <w:tcPr>
            <w:tcW w:w="2808" w:type="dxa"/>
          </w:tcPr>
          <w:p w14:paraId="7165B753" w14:textId="42D53DF8"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6636E416"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r w:rsidR="0068282D" w14:paraId="04670111" w14:textId="77777777" w:rsidTr="009A15AB">
        <w:trPr>
          <w:trHeight w:val="505"/>
          <w:jc w:val="center"/>
        </w:trPr>
        <w:tc>
          <w:tcPr>
            <w:tcW w:w="1622" w:type="dxa"/>
          </w:tcPr>
          <w:p w14:paraId="39F226AC"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Rb-Pul-01</w:t>
            </w:r>
          </w:p>
        </w:tc>
        <w:tc>
          <w:tcPr>
            <w:tcW w:w="2808" w:type="dxa"/>
          </w:tcPr>
          <w:p w14:paraId="19C25C7E" w14:textId="09B73361" w:rsidR="001322E0" w:rsidRPr="009A15AB" w:rsidRDefault="0068282D" w:rsidP="00B36FDE">
            <w:pPr>
              <w:rPr>
                <w:rFonts w:ascii="Times New Roman" w:eastAsiaTheme="minorEastAsia" w:hAnsi="Times New Roman" w:cs="Times New Roman"/>
              </w:rPr>
            </w:pPr>
            <m:oMathPara>
              <m:oMath>
                <m:r>
                  <w:rPr>
                    <w:rFonts w:ascii="Cambria Math" w:hAnsi="Cambria Math" w:cs="Times New Roman"/>
                  </w:rPr>
                  <m:t>9×</m:t>
                </m:r>
                <m:f>
                  <m:fPr>
                    <m:ctrlPr>
                      <w:rPr>
                        <w:rFonts w:ascii="Cambria Math" w:hAnsi="Cambria Math" w:cs="Times New Roman"/>
                        <w:i/>
                      </w:rPr>
                    </m:ctrlPr>
                  </m:fPr>
                  <m:num>
                    <m:r>
                      <w:rPr>
                        <w:rFonts w:ascii="Cambria Math" w:hAnsi="Cambria Math" w:cs="Times New Roman"/>
                      </w:rPr>
                      <m:t>50-30</m:t>
                    </m:r>
                  </m:num>
                  <m:den>
                    <m:r>
                      <w:rPr>
                        <w:rFonts w:ascii="Cambria Math" w:hAnsi="Cambria Math" w:cs="Times New Roman"/>
                      </w:rPr>
                      <m:t>50</m:t>
                    </m:r>
                  </m:den>
                </m:f>
                <m:r>
                  <w:rPr>
                    <w:rFonts w:ascii="Cambria Math" w:hAnsi="Cambria Math" w:cs="Times New Roman"/>
                  </w:rPr>
                  <m:t>+1=4.6≈5</m:t>
                </m:r>
              </m:oMath>
            </m:oMathPara>
          </w:p>
        </w:tc>
        <w:tc>
          <w:tcPr>
            <w:tcW w:w="852" w:type="dxa"/>
          </w:tcPr>
          <w:p w14:paraId="5063169A" w14:textId="77777777" w:rsidR="0068282D" w:rsidRPr="00392201" w:rsidRDefault="0068282D" w:rsidP="00B36FDE">
            <w:pPr>
              <w:rPr>
                <w:rFonts w:ascii="Times New Roman" w:hAnsi="Times New Roman" w:cs="Times New Roman"/>
              </w:rPr>
            </w:pPr>
            <w:r w:rsidRPr="00392201">
              <w:rPr>
                <w:rFonts w:ascii="Times New Roman" w:hAnsi="Times New Roman" w:cs="Times New Roman"/>
              </w:rPr>
              <w:t>5</w:t>
            </w:r>
          </w:p>
        </w:tc>
      </w:tr>
    </w:tbl>
    <w:p w14:paraId="7EA0AAF6" w14:textId="06E40610" w:rsidR="0068282D" w:rsidRDefault="0068282D" w:rsidP="00B36FDE">
      <w:pPr>
        <w:pStyle w:val="Caption"/>
        <w:spacing w:after="0"/>
        <w:ind w:firstLine="576"/>
      </w:pPr>
      <w:bookmarkStart w:id="90" w:name="_Ref400292003"/>
      <w:bookmarkStart w:id="91" w:name="_Toc400389684"/>
      <w:r>
        <w:t xml:space="preserve">Table </w:t>
      </w:r>
      <w:fldSimple w:instr=" SEQ Table \* ARABIC ">
        <w:r w:rsidR="00DE21B9">
          <w:rPr>
            <w:noProof/>
          </w:rPr>
          <w:t>8</w:t>
        </w:r>
      </w:fldSimple>
      <w:bookmarkEnd w:id="90"/>
      <w:r>
        <w:t>. Calculations for the score of the FPS</w:t>
      </w:r>
      <w:bookmarkEnd w:id="91"/>
    </w:p>
    <w:p w14:paraId="74CB8BA3" w14:textId="77777777" w:rsidR="0068282D" w:rsidRDefault="0068282D" w:rsidP="00B36FDE">
      <w:pPr>
        <w:spacing w:after="0" w:line="240" w:lineRule="auto"/>
      </w:pPr>
    </w:p>
    <w:p w14:paraId="7D12B2A6" w14:textId="77777777" w:rsidR="00441365" w:rsidRDefault="0068282D" w:rsidP="00B36FDE">
      <w:pPr>
        <w:spacing w:after="0" w:line="240" w:lineRule="auto"/>
        <w:rPr>
          <w:rFonts w:ascii="Times New Roman" w:hAnsi="Times New Roman" w:cs="Times New Roman"/>
          <w:b/>
        </w:rPr>
      </w:pPr>
      <w:r w:rsidRPr="00392201">
        <w:rPr>
          <w:rFonts w:ascii="Times New Roman" w:hAnsi="Times New Roman" w:cs="Times New Roman"/>
          <w:b/>
        </w:rPr>
        <w:t xml:space="preserve">Resolution </w:t>
      </w:r>
    </w:p>
    <w:p w14:paraId="1FFD6158" w14:textId="585A399B" w:rsidR="001322E0" w:rsidRDefault="0068282D" w:rsidP="00B36FDE">
      <w:pPr>
        <w:spacing w:after="0" w:line="240" w:lineRule="auto"/>
        <w:rPr>
          <w:rFonts w:ascii="Times New Roman" w:hAnsi="Times New Roman" w:cs="Times New Roman"/>
        </w:rPr>
      </w:pPr>
      <w:r>
        <w:rPr>
          <w:rFonts w:ascii="Times New Roman" w:hAnsi="Times New Roman" w:cs="Times New Roman"/>
        </w:rPr>
        <w:t xml:space="preserve">The </w:t>
      </w:r>
      <w:r w:rsidR="00441365">
        <w:rPr>
          <w:rFonts w:ascii="Times New Roman" w:hAnsi="Times New Roman" w:cs="Times New Roman"/>
        </w:rPr>
        <w:t>resolution of the sensors is</w:t>
      </w:r>
      <w:r>
        <w:rPr>
          <w:rFonts w:ascii="Times New Roman" w:hAnsi="Times New Roman" w:cs="Times New Roman"/>
        </w:rPr>
        <w:t xml:space="preserve"> very important to the performance of the sensors. The values for the score of the resolution category of each item were obtained by giving the item with the highest resolution t</w:t>
      </w:r>
      <w:r w:rsidR="009D1646">
        <w:rPr>
          <w:rFonts w:ascii="Times New Roman" w:hAnsi="Times New Roman" w:cs="Times New Roman"/>
        </w:rPr>
        <w:t>he highest possible score of nine</w:t>
      </w:r>
      <w:r>
        <w:rPr>
          <w:rFonts w:ascii="Times New Roman" w:hAnsi="Times New Roman" w:cs="Times New Roman"/>
        </w:rPr>
        <w:t xml:space="preserve">. The item with the lowest resolution was given </w:t>
      </w:r>
      <w:r w:rsidR="009D1646">
        <w:rPr>
          <w:rFonts w:ascii="Times New Roman" w:hAnsi="Times New Roman" w:cs="Times New Roman"/>
        </w:rPr>
        <w:t>the lowest possible score of one</w:t>
      </w:r>
      <w:r>
        <w:rPr>
          <w:rFonts w:ascii="Times New Roman" w:hAnsi="Times New Roman" w:cs="Times New Roman"/>
        </w:rPr>
        <w:t>. Once the maximum and minimum values were determined, the scores for the rest of the items were calculated by subtracting the resolution value from the highest resolution value, dividing it by the highest resol</w:t>
      </w:r>
      <w:r w:rsidR="009D1646">
        <w:rPr>
          <w:rFonts w:ascii="Times New Roman" w:hAnsi="Times New Roman" w:cs="Times New Roman"/>
        </w:rPr>
        <w:t>ution value, multiplying it by nine</w:t>
      </w:r>
      <w:r>
        <w:rPr>
          <w:rFonts w:ascii="Times New Roman" w:hAnsi="Times New Roman" w:cs="Times New Roman"/>
        </w:rPr>
        <w:t>, the highest possible score,</w:t>
      </w:r>
      <w:r w:rsidR="009D1646">
        <w:rPr>
          <w:rFonts w:ascii="Times New Roman" w:hAnsi="Times New Roman" w:cs="Times New Roman"/>
        </w:rPr>
        <w:t xml:space="preserve"> and adding one </w:t>
      </w:r>
      <w:r>
        <w:rPr>
          <w:rFonts w:ascii="Times New Roman" w:hAnsi="Times New Roman" w:cs="Times New Roman"/>
        </w:rPr>
        <w:t>to the answer. The one is added considering tha</w:t>
      </w:r>
      <w:r w:rsidR="009D1646">
        <w:rPr>
          <w:rFonts w:ascii="Times New Roman" w:hAnsi="Times New Roman" w:cs="Times New Roman"/>
        </w:rPr>
        <w:t>t the lowest possible value is one</w:t>
      </w:r>
      <w:r>
        <w:rPr>
          <w:rFonts w:ascii="Times New Roman" w:hAnsi="Times New Roman" w:cs="Times New Roman"/>
        </w:rPr>
        <w:t xml:space="preserve">, with the answered being rounded up or down accordingly. </w:t>
      </w:r>
    </w:p>
    <w:p w14:paraId="0E2BD69F" w14:textId="77777777" w:rsidR="009A15AB" w:rsidRPr="009A15AB" w:rsidRDefault="009A15AB" w:rsidP="00B36FD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1622"/>
        <w:gridCol w:w="3931"/>
        <w:gridCol w:w="827"/>
      </w:tblGrid>
      <w:tr w:rsidR="0068282D" w14:paraId="46F4E128" w14:textId="77777777" w:rsidTr="009A15AB">
        <w:trPr>
          <w:jc w:val="center"/>
        </w:trPr>
        <w:tc>
          <w:tcPr>
            <w:tcW w:w="1622" w:type="dxa"/>
            <w:shd w:val="clear" w:color="auto" w:fill="A5A5A5" w:themeFill="accent3"/>
          </w:tcPr>
          <w:p w14:paraId="284F14AE"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Item</w:t>
            </w:r>
          </w:p>
        </w:tc>
        <w:tc>
          <w:tcPr>
            <w:tcW w:w="3931" w:type="dxa"/>
            <w:shd w:val="clear" w:color="auto" w:fill="A5A5A5" w:themeFill="accent3"/>
          </w:tcPr>
          <w:p w14:paraId="7CD91B2B"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Calculation</w:t>
            </w:r>
          </w:p>
        </w:tc>
        <w:tc>
          <w:tcPr>
            <w:tcW w:w="827" w:type="dxa"/>
            <w:shd w:val="clear" w:color="auto" w:fill="A5A5A5" w:themeFill="accent3"/>
          </w:tcPr>
          <w:p w14:paraId="2FF43729" w14:textId="77777777" w:rsidR="0068282D" w:rsidRPr="009A15AB" w:rsidRDefault="0068282D" w:rsidP="00B36FDE">
            <w:pPr>
              <w:jc w:val="center"/>
              <w:rPr>
                <w:rFonts w:ascii="Times New Roman" w:hAnsi="Times New Roman" w:cs="Times New Roman"/>
                <w:b/>
              </w:rPr>
            </w:pPr>
            <w:r w:rsidRPr="009A15AB">
              <w:rPr>
                <w:rFonts w:ascii="Times New Roman" w:hAnsi="Times New Roman" w:cs="Times New Roman"/>
                <w:b/>
              </w:rPr>
              <w:t>Score</w:t>
            </w:r>
          </w:p>
        </w:tc>
      </w:tr>
      <w:tr w:rsidR="0068282D" w14:paraId="563AE427" w14:textId="77777777" w:rsidTr="009A15AB">
        <w:trPr>
          <w:trHeight w:val="413"/>
          <w:jc w:val="center"/>
        </w:trPr>
        <w:tc>
          <w:tcPr>
            <w:tcW w:w="1622" w:type="dxa"/>
          </w:tcPr>
          <w:p w14:paraId="3B6E9D63" w14:textId="77777777" w:rsidR="0068282D" w:rsidRPr="00B36FDE" w:rsidRDefault="0068282D" w:rsidP="00B36FDE">
            <w:pPr>
              <w:rPr>
                <w:rFonts w:ascii="Times New Roman" w:hAnsi="Times New Roman" w:cs="Times New Roman"/>
              </w:rPr>
            </w:pPr>
            <w:r w:rsidRPr="00B36FDE">
              <w:rPr>
                <w:rFonts w:ascii="Times New Roman" w:eastAsia="Times New Roman" w:hAnsi="Times New Roman" w:cs="Times New Roman"/>
                <w:shd w:val="clear" w:color="auto" w:fill="FFFFFF"/>
              </w:rPr>
              <w:t>B00IUYUA80</w:t>
            </w:r>
          </w:p>
        </w:tc>
        <w:tc>
          <w:tcPr>
            <w:tcW w:w="3931" w:type="dxa"/>
          </w:tcPr>
          <w:p w14:paraId="1D98C159" w14:textId="5296520C"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-(1080-400)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2.8</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3</w:t>
            </w:r>
            <w:r w:rsidR="009A15AB" w:rsidRPr="00B36FDE">
              <w:rPr>
                <w:rFonts w:ascii="Times New Roman" w:eastAsiaTheme="minorEastAsia" w:hAnsi="Times New Roman" w:cs="Times New Roman"/>
              </w:rPr>
              <w:t xml:space="preserve"> </w:t>
            </w:r>
          </w:p>
        </w:tc>
        <w:tc>
          <w:tcPr>
            <w:tcW w:w="827" w:type="dxa"/>
          </w:tcPr>
          <w:p w14:paraId="083E39C5" w14:textId="121AA541" w:rsidR="0068282D" w:rsidRDefault="00441365" w:rsidP="00B36FDE">
            <w:pPr>
              <w:rPr>
                <w:rFonts w:ascii="Times New Roman" w:hAnsi="Times New Roman" w:cs="Times New Roman"/>
              </w:rPr>
            </w:pPr>
            <w:r>
              <w:rPr>
                <w:rFonts w:ascii="Times New Roman" w:hAnsi="Times New Roman" w:cs="Times New Roman"/>
              </w:rPr>
              <w:t>3</w:t>
            </w:r>
          </w:p>
        </w:tc>
      </w:tr>
      <w:tr w:rsidR="0068282D" w14:paraId="202805F9" w14:textId="77777777" w:rsidTr="00101272">
        <w:trPr>
          <w:trHeight w:val="233"/>
          <w:jc w:val="center"/>
        </w:trPr>
        <w:tc>
          <w:tcPr>
            <w:tcW w:w="1622" w:type="dxa"/>
          </w:tcPr>
          <w:p w14:paraId="2C4F7EBE"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RB-Sea-05</w:t>
            </w:r>
          </w:p>
        </w:tc>
        <w:tc>
          <w:tcPr>
            <w:tcW w:w="3931" w:type="dxa"/>
          </w:tcPr>
          <w:p w14:paraId="00BDF8F2" w14:textId="6BD68AF2" w:rsidR="00441365" w:rsidRPr="00B36FDE" w:rsidRDefault="00441365" w:rsidP="00B36FDE">
            <w:pPr>
              <w:rPr>
                <w:rFonts w:ascii="Times New Roman" w:eastAsiaTheme="minorEastAsia" w:hAnsi="Times New Roman" w:cs="Times New Roman"/>
              </w:rPr>
            </w:pPr>
            <m:oMath>
              <m:r>
                <w:rPr>
                  <w:rFonts w:ascii="Cambria Math" w:hAnsi="Cambria Math" w:cs="Times New Roman"/>
                </w:rPr>
                <m:t>9×</m:t>
              </m:r>
              <m:f>
                <m:fPr>
                  <m:ctrlPr>
                    <w:rPr>
                      <w:rFonts w:ascii="Cambria Math" w:hAnsi="Cambria Math" w:cs="Times New Roman"/>
                      <w:i/>
                    </w:rPr>
                  </m:ctrlPr>
                </m:fPr>
                <m:num>
                  <m:d>
                    <m:dPr>
                      <m:ctrlPr>
                        <w:rPr>
                          <w:rFonts w:ascii="Cambria Math" w:hAnsi="Cambria Math" w:cs="Times New Roman"/>
                          <w:i/>
                        </w:rPr>
                      </m:ctrlPr>
                    </m:dPr>
                    <m:e>
                      <m:r>
                        <w:rPr>
                          <w:rFonts w:ascii="Cambria Math" w:hAnsi="Cambria Math" w:cs="Times New Roman"/>
                        </w:rPr>
                        <m:t>1920-640</m:t>
                      </m:r>
                    </m:e>
                  </m:d>
                  <m:r>
                    <w:rPr>
                      <w:rFonts w:ascii="Cambria Math" w:hAnsi="Cambria Math" w:cs="Times New Roman"/>
                    </w:rPr>
                    <m:t>-(1080-840)</m:t>
                  </m:r>
                </m:num>
                <m:den>
                  <m:r>
                    <w:rPr>
                      <w:rFonts w:ascii="Cambria Math" w:hAnsi="Cambria Math" w:cs="Times New Roman"/>
                    </w:rPr>
                    <m:t>(1920+1080)</m:t>
                  </m:r>
                </m:den>
              </m:f>
              <m:r>
                <w:rPr>
                  <w:rFonts w:ascii="Cambria Math" w:hAnsi="Cambria Math" w:cs="Times New Roman"/>
                </w:rPr>
                <m:t>+1=</m:t>
              </m:r>
            </m:oMath>
            <w:r w:rsidRPr="00B36FDE">
              <w:rPr>
                <w:rFonts w:ascii="Times New Roman" w:eastAsiaTheme="minorEastAsia" w:hAnsi="Times New Roman" w:cs="Times New Roman"/>
              </w:rPr>
              <w:t>4.12</w:t>
            </w:r>
            <m:oMath>
              <m:r>
                <w:rPr>
                  <w:rFonts w:ascii="Cambria Math" w:eastAsiaTheme="minorEastAsia" w:hAnsi="Cambria Math" w:cs="Times New Roman"/>
                </w:rPr>
                <m:t>≈</m:t>
              </m:r>
            </m:oMath>
            <w:r w:rsidRPr="00B36FDE">
              <w:rPr>
                <w:rFonts w:ascii="Times New Roman" w:eastAsiaTheme="minorEastAsia" w:hAnsi="Times New Roman" w:cs="Times New Roman"/>
              </w:rPr>
              <w:t xml:space="preserve"> 4</w:t>
            </w:r>
          </w:p>
        </w:tc>
        <w:tc>
          <w:tcPr>
            <w:tcW w:w="827" w:type="dxa"/>
          </w:tcPr>
          <w:p w14:paraId="13041F0E" w14:textId="31D15146" w:rsidR="0068282D" w:rsidRDefault="00441365" w:rsidP="00B36FDE">
            <w:pPr>
              <w:rPr>
                <w:rFonts w:ascii="Times New Roman" w:hAnsi="Times New Roman" w:cs="Times New Roman"/>
              </w:rPr>
            </w:pPr>
            <w:r>
              <w:rPr>
                <w:rFonts w:ascii="Times New Roman" w:hAnsi="Times New Roman" w:cs="Times New Roman"/>
              </w:rPr>
              <w:t>4</w:t>
            </w:r>
          </w:p>
        </w:tc>
      </w:tr>
      <w:tr w:rsidR="0068282D" w14:paraId="2323CB3E" w14:textId="77777777" w:rsidTr="00B36FDE">
        <w:trPr>
          <w:trHeight w:val="70"/>
          <w:jc w:val="center"/>
        </w:trPr>
        <w:tc>
          <w:tcPr>
            <w:tcW w:w="1622" w:type="dxa"/>
          </w:tcPr>
          <w:p w14:paraId="3A79F50A" w14:textId="77777777" w:rsidR="0068282D" w:rsidRPr="00B36FDE" w:rsidRDefault="0068282D" w:rsidP="00B36FDE">
            <w:pPr>
              <w:rPr>
                <w:rFonts w:ascii="Times New Roman" w:hAnsi="Times New Roman" w:cs="Times New Roman"/>
              </w:rPr>
            </w:pPr>
            <w:r w:rsidRPr="00B36FDE">
              <w:rPr>
                <w:rFonts w:ascii="Times New Roman" w:hAnsi="Times New Roman" w:cs="Times New Roman"/>
              </w:rPr>
              <w:t>RB- Ras-01</w:t>
            </w:r>
          </w:p>
        </w:tc>
        <w:tc>
          <w:tcPr>
            <w:tcW w:w="3931" w:type="dxa"/>
          </w:tcPr>
          <w:p w14:paraId="73BA5F14" w14:textId="42BE00A7" w:rsidR="00441365" w:rsidRPr="00B36FDE" w:rsidRDefault="0068282D" w:rsidP="00B36FDE">
            <w:pPr>
              <w:rPr>
                <w:rFonts w:ascii="Times New Roman" w:hAnsi="Times New Roman" w:cs="Times New Roman"/>
              </w:rPr>
            </w:pPr>
            <w:r w:rsidRPr="00B36FDE">
              <w:rPr>
                <w:rFonts w:ascii="Times New Roman" w:hAnsi="Times New Roman" w:cs="Times New Roman"/>
              </w:rPr>
              <w:t>Highest resolution (1080)</w:t>
            </w:r>
          </w:p>
        </w:tc>
        <w:tc>
          <w:tcPr>
            <w:tcW w:w="827" w:type="dxa"/>
          </w:tcPr>
          <w:p w14:paraId="4FDE6DB6" w14:textId="77777777" w:rsidR="0068282D" w:rsidRDefault="0068282D" w:rsidP="00B36FDE">
            <w:pPr>
              <w:rPr>
                <w:rFonts w:ascii="Times New Roman" w:hAnsi="Times New Roman" w:cs="Times New Roman"/>
              </w:rPr>
            </w:pPr>
            <w:r>
              <w:rPr>
                <w:rFonts w:ascii="Times New Roman" w:hAnsi="Times New Roman" w:cs="Times New Roman"/>
              </w:rPr>
              <w:t>9</w:t>
            </w:r>
          </w:p>
        </w:tc>
      </w:tr>
      <w:tr w:rsidR="0068282D" w14:paraId="125627C1" w14:textId="77777777" w:rsidTr="00101272">
        <w:trPr>
          <w:trHeight w:val="125"/>
          <w:jc w:val="center"/>
        </w:trPr>
        <w:tc>
          <w:tcPr>
            <w:tcW w:w="1622" w:type="dxa"/>
          </w:tcPr>
          <w:p w14:paraId="2F38C11F" w14:textId="77777777" w:rsidR="0068282D" w:rsidRDefault="0068282D" w:rsidP="00B36FDE">
            <w:pPr>
              <w:rPr>
                <w:rFonts w:ascii="Times New Roman" w:hAnsi="Times New Roman" w:cs="Times New Roman"/>
              </w:rPr>
            </w:pPr>
            <w:r w:rsidRPr="00392201">
              <w:rPr>
                <w:rFonts w:ascii="Times New Roman" w:hAnsi="Times New Roman" w:cs="Times New Roman"/>
              </w:rPr>
              <w:t>Rb-Pul-01</w:t>
            </w:r>
          </w:p>
        </w:tc>
        <w:tc>
          <w:tcPr>
            <w:tcW w:w="3931" w:type="dxa"/>
          </w:tcPr>
          <w:p w14:paraId="2F55938F" w14:textId="155C9A65" w:rsidR="00441365" w:rsidRDefault="0068282D" w:rsidP="00B36FDE">
            <w:pPr>
              <w:rPr>
                <w:rFonts w:ascii="Times New Roman" w:hAnsi="Times New Roman" w:cs="Times New Roman"/>
              </w:rPr>
            </w:pPr>
            <w:r>
              <w:rPr>
                <w:rFonts w:ascii="Times New Roman" w:hAnsi="Times New Roman" w:cs="Times New Roman"/>
              </w:rPr>
              <w:t xml:space="preserve">Lowest </w:t>
            </w:r>
            <w:r w:rsidR="00B36FDE">
              <w:rPr>
                <w:rFonts w:ascii="Times New Roman" w:hAnsi="Times New Roman" w:cs="Times New Roman"/>
              </w:rPr>
              <w:t>r</w:t>
            </w:r>
            <w:r>
              <w:rPr>
                <w:rFonts w:ascii="Times New Roman" w:hAnsi="Times New Roman" w:cs="Times New Roman"/>
              </w:rPr>
              <w:t>esolution (320 x240)</w:t>
            </w:r>
          </w:p>
        </w:tc>
        <w:tc>
          <w:tcPr>
            <w:tcW w:w="827" w:type="dxa"/>
          </w:tcPr>
          <w:p w14:paraId="010AB1DD" w14:textId="77777777" w:rsidR="0068282D" w:rsidRDefault="0068282D" w:rsidP="00B36FDE">
            <w:pPr>
              <w:rPr>
                <w:rFonts w:ascii="Times New Roman" w:hAnsi="Times New Roman" w:cs="Times New Roman"/>
              </w:rPr>
            </w:pPr>
            <w:r>
              <w:rPr>
                <w:rFonts w:ascii="Times New Roman" w:hAnsi="Times New Roman" w:cs="Times New Roman"/>
              </w:rPr>
              <w:t>1</w:t>
            </w:r>
          </w:p>
        </w:tc>
      </w:tr>
    </w:tbl>
    <w:p w14:paraId="03B4C958" w14:textId="36EA2F05" w:rsidR="0068282D" w:rsidRDefault="0068282D" w:rsidP="00B36FDE">
      <w:pPr>
        <w:pStyle w:val="Caption"/>
      </w:pPr>
      <w:bookmarkStart w:id="92" w:name="_Toc400389685"/>
      <w:r>
        <w:t xml:space="preserve">Table </w:t>
      </w:r>
      <w:fldSimple w:instr=" SEQ Table \* ARABIC ">
        <w:r w:rsidR="00DE21B9">
          <w:rPr>
            <w:noProof/>
          </w:rPr>
          <w:t>9</w:t>
        </w:r>
      </w:fldSimple>
      <w:r>
        <w:t>. Calculations for the score of the resolution</w:t>
      </w:r>
      <w:bookmarkEnd w:id="92"/>
    </w:p>
    <w:p w14:paraId="1C9BD569" w14:textId="724B380E" w:rsidR="009A15AB" w:rsidRPr="009A15AB" w:rsidRDefault="009A15AB" w:rsidP="00B36FDE">
      <w:pPr>
        <w:spacing w:line="240" w:lineRule="auto"/>
      </w:pPr>
      <w:r>
        <w:br w:type="page"/>
      </w:r>
    </w:p>
    <w:p w14:paraId="16519184" w14:textId="77777777" w:rsidR="00D6723A" w:rsidRPr="00624902" w:rsidRDefault="00D6723A" w:rsidP="00B36FDE">
      <w:pPr>
        <w:pStyle w:val="Heading2"/>
        <w:spacing w:before="0" w:line="240" w:lineRule="auto"/>
        <w:contextualSpacing/>
        <w:rPr>
          <w:rFonts w:cs="Times New Roman"/>
          <w:szCs w:val="22"/>
        </w:rPr>
      </w:pPr>
      <w:bookmarkStart w:id="93" w:name="_Toc274055909"/>
      <w:bookmarkStart w:id="94" w:name="_Toc400362007"/>
      <w:r w:rsidRPr="00624902">
        <w:rPr>
          <w:rFonts w:cs="Times New Roman"/>
          <w:szCs w:val="22"/>
        </w:rPr>
        <w:lastRenderedPageBreak/>
        <w:t>Motors</w:t>
      </w:r>
      <w:bookmarkEnd w:id="93"/>
      <w:bookmarkEnd w:id="94"/>
    </w:p>
    <w:p w14:paraId="5BCCCFF5" w14:textId="5B639F9F" w:rsidR="00EC34E7" w:rsidRDefault="00EC34E7" w:rsidP="00B36FDE">
      <w:pPr>
        <w:spacing w:after="0" w:line="240" w:lineRule="auto"/>
        <w:contextualSpacing/>
        <w:rPr>
          <w:rFonts w:ascii="Times New Roman" w:hAnsi="Times New Roman" w:cs="Times New Roman"/>
        </w:rPr>
      </w:pPr>
      <w:commentRangeStart w:id="95"/>
      <w:r>
        <w:rPr>
          <w:rFonts w:ascii="Times New Roman" w:hAnsi="Times New Roman" w:cs="Times New Roman"/>
        </w:rPr>
        <w:t>The motors are an essential part of the</w:t>
      </w:r>
      <w:r w:rsidR="00C01AAE">
        <w:rPr>
          <w:rFonts w:ascii="Times New Roman" w:hAnsi="Times New Roman" w:cs="Times New Roman"/>
        </w:rPr>
        <w:t xml:space="preserve"> movement of the</w:t>
      </w:r>
      <w:r>
        <w:rPr>
          <w:rFonts w:ascii="Times New Roman" w:hAnsi="Times New Roman" w:cs="Times New Roman"/>
        </w:rPr>
        <w:t xml:space="preserve"> APS. Without motors, the APS would not be able to move to complete the tasks. The following categories describe the process in which the decision and justification for ch</w:t>
      </w:r>
      <w:r w:rsidR="00C16203">
        <w:rPr>
          <w:rFonts w:ascii="Times New Roman" w:hAnsi="Times New Roman" w:cs="Times New Roman"/>
        </w:rPr>
        <w:t>oosing the motor</w:t>
      </w:r>
      <w:r w:rsidR="00C01AAE">
        <w:rPr>
          <w:rFonts w:ascii="Times New Roman" w:hAnsi="Times New Roman" w:cs="Times New Roman"/>
        </w:rPr>
        <w:t>.</w:t>
      </w:r>
      <w:r>
        <w:rPr>
          <w:rFonts w:ascii="Times New Roman" w:hAnsi="Times New Roman" w:cs="Times New Roman"/>
        </w:rPr>
        <w:t xml:space="preserve"> </w:t>
      </w:r>
      <w:commentRangeEnd w:id="95"/>
      <w:r w:rsidR="00340A3A">
        <w:rPr>
          <w:rStyle w:val="CommentReference"/>
        </w:rPr>
        <w:commentReference w:id="95"/>
      </w:r>
    </w:p>
    <w:p w14:paraId="201DC319" w14:textId="77777777" w:rsidR="00FF6FC5" w:rsidRPr="00624902" w:rsidRDefault="00FF6FC5" w:rsidP="00B36FDE">
      <w:pPr>
        <w:spacing w:after="0" w:line="240" w:lineRule="auto"/>
        <w:contextualSpacing/>
        <w:rPr>
          <w:rFonts w:ascii="Times New Roman" w:hAnsi="Times New Roman" w:cs="Times New Roman"/>
        </w:rPr>
      </w:pPr>
    </w:p>
    <w:p w14:paraId="524824AF" w14:textId="5F30DECD" w:rsidR="00D6723A" w:rsidRPr="00624902" w:rsidRDefault="00D6723A" w:rsidP="00B36FDE">
      <w:pPr>
        <w:pStyle w:val="Heading3"/>
        <w:spacing w:before="0" w:line="240" w:lineRule="auto"/>
        <w:contextualSpacing/>
        <w:rPr>
          <w:rFonts w:cs="Times New Roman"/>
          <w:szCs w:val="22"/>
        </w:rPr>
      </w:pPr>
      <w:bookmarkStart w:id="96" w:name="_Toc274055910"/>
      <w:bookmarkStart w:id="97" w:name="_Toc400362008"/>
      <w:r w:rsidRPr="00624902">
        <w:rPr>
          <w:rFonts w:cs="Times New Roman"/>
          <w:szCs w:val="22"/>
        </w:rPr>
        <w:t xml:space="preserve">Items </w:t>
      </w:r>
      <w:r w:rsidR="002423BE" w:rsidRPr="00624902">
        <w:rPr>
          <w:rFonts w:cs="Times New Roman"/>
          <w:szCs w:val="22"/>
        </w:rPr>
        <w:t>under</w:t>
      </w:r>
      <w:r w:rsidRPr="00624902">
        <w:rPr>
          <w:rFonts w:cs="Times New Roman"/>
          <w:szCs w:val="22"/>
        </w:rPr>
        <w:t xml:space="preserve"> Consideration</w:t>
      </w:r>
      <w:bookmarkEnd w:id="96"/>
      <w:bookmarkEnd w:id="97"/>
    </w:p>
    <w:p w14:paraId="0E8FA45E" w14:textId="10609504" w:rsidR="00931351"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_Ref274054598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10</w:t>
      </w:r>
      <w:r w:rsidRPr="00101272">
        <w:rPr>
          <w:rFonts w:ascii="Times New Roman" w:hAnsi="Times New Roman" w:cs="Times New Roman"/>
        </w:rPr>
        <w:fldChar w:fldCharType="end"/>
      </w:r>
      <w:r w:rsidR="00931351" w:rsidRPr="00101272">
        <w:rPr>
          <w:rFonts w:ascii="Times New Roman" w:hAnsi="Times New Roman" w:cs="Times New Roman"/>
        </w:rPr>
        <w:t xml:space="preserve"> contains the items under consideration for the motors. The items under consideration have been listed below and</w:t>
      </w:r>
      <w:r w:rsidR="00931351">
        <w:rPr>
          <w:rFonts w:ascii="Times New Roman" w:hAnsi="Times New Roman" w:cs="Times New Roman"/>
        </w:rPr>
        <w:t xml:space="preserve"> contain</w:t>
      </w:r>
      <w:r w:rsidR="00101272">
        <w:rPr>
          <w:rFonts w:ascii="Times New Roman" w:hAnsi="Times New Roman" w:cs="Times New Roman"/>
        </w:rPr>
        <w:t>s</w:t>
      </w:r>
      <w:r w:rsidR="00931351">
        <w:rPr>
          <w:rFonts w:ascii="Times New Roman" w:hAnsi="Times New Roman" w:cs="Times New Roman"/>
        </w:rPr>
        <w:t xml:space="preserve"> the product ID and the vendor.</w:t>
      </w:r>
    </w:p>
    <w:p w14:paraId="3186EC23" w14:textId="77777777" w:rsidR="00FF6FC5" w:rsidRPr="00624902" w:rsidRDefault="00FF6FC5" w:rsidP="00B36FDE">
      <w:pPr>
        <w:spacing w:after="0" w:line="240" w:lineRule="auto"/>
        <w:contextualSpacing/>
        <w:rPr>
          <w:rFonts w:ascii="Times New Roman" w:hAnsi="Times New Roman" w:cs="Times New Roman"/>
        </w:rPr>
      </w:pPr>
    </w:p>
    <w:tbl>
      <w:tblPr>
        <w:tblW w:w="73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15"/>
        <w:gridCol w:w="2129"/>
        <w:gridCol w:w="1194"/>
      </w:tblGrid>
      <w:tr w:rsidR="00B102ED" w:rsidRPr="00624902" w14:paraId="76CC8875" w14:textId="77777777" w:rsidTr="00AD2E9A">
        <w:trPr>
          <w:trHeight w:val="50"/>
          <w:jc w:val="center"/>
        </w:trPr>
        <w:tc>
          <w:tcPr>
            <w:tcW w:w="4015" w:type="dxa"/>
            <w:shd w:val="clear" w:color="auto" w:fill="A5A5A5" w:themeFill="accent3"/>
            <w:noWrap/>
            <w:vAlign w:val="bottom"/>
            <w:hideMark/>
          </w:tcPr>
          <w:p w14:paraId="4CCCBACD"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Motors</w:t>
            </w:r>
          </w:p>
        </w:tc>
        <w:tc>
          <w:tcPr>
            <w:tcW w:w="2129" w:type="dxa"/>
            <w:shd w:val="clear" w:color="auto" w:fill="A5A5A5" w:themeFill="accent3"/>
          </w:tcPr>
          <w:p w14:paraId="65271613"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1194" w:type="dxa"/>
            <w:shd w:val="clear" w:color="auto" w:fill="A5A5A5" w:themeFill="accent3"/>
            <w:noWrap/>
            <w:vAlign w:val="bottom"/>
            <w:hideMark/>
          </w:tcPr>
          <w:p w14:paraId="2786BB4F" w14:textId="77777777" w:rsidR="00B102ED" w:rsidRPr="00624902" w:rsidRDefault="00B102ED"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Vendor</w:t>
            </w:r>
          </w:p>
        </w:tc>
      </w:tr>
      <w:tr w:rsidR="00B102ED" w:rsidRPr="00624902" w14:paraId="7ADCCA7D" w14:textId="77777777" w:rsidTr="00AD2E9A">
        <w:trPr>
          <w:trHeight w:val="80"/>
          <w:jc w:val="center"/>
        </w:trPr>
        <w:tc>
          <w:tcPr>
            <w:tcW w:w="4015" w:type="dxa"/>
            <w:shd w:val="clear" w:color="auto" w:fill="auto"/>
            <w:noWrap/>
            <w:vAlign w:val="bottom"/>
            <w:hideMark/>
          </w:tcPr>
          <w:p w14:paraId="1F9BEAA4"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Standard </w:t>
            </w:r>
            <w:proofErr w:type="spellStart"/>
            <w:r w:rsidRPr="00624902">
              <w:rPr>
                <w:rFonts w:ascii="Times New Roman" w:hAnsi="Times New Roman" w:cs="Times New Roman"/>
              </w:rPr>
              <w:t>Gearmotor</w:t>
            </w:r>
            <w:proofErr w:type="spellEnd"/>
          </w:p>
        </w:tc>
        <w:tc>
          <w:tcPr>
            <w:tcW w:w="2129" w:type="dxa"/>
          </w:tcPr>
          <w:p w14:paraId="3B854C0D"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ROB-12399</w:t>
            </w:r>
          </w:p>
        </w:tc>
        <w:tc>
          <w:tcPr>
            <w:tcW w:w="1194" w:type="dxa"/>
            <w:shd w:val="clear" w:color="auto" w:fill="auto"/>
            <w:noWrap/>
            <w:vAlign w:val="bottom"/>
            <w:hideMark/>
          </w:tcPr>
          <w:p w14:paraId="03C36A97"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1EB6A7CC" w14:textId="77777777" w:rsidTr="00AD2E9A">
        <w:trPr>
          <w:trHeight w:val="263"/>
          <w:jc w:val="center"/>
        </w:trPr>
        <w:tc>
          <w:tcPr>
            <w:tcW w:w="4015" w:type="dxa"/>
            <w:shd w:val="clear" w:color="auto" w:fill="auto"/>
            <w:noWrap/>
            <w:vAlign w:val="bottom"/>
            <w:hideMark/>
          </w:tcPr>
          <w:p w14:paraId="035120FD" w14:textId="1E1EF0B6" w:rsidR="00B102ED" w:rsidRPr="00624902" w:rsidRDefault="00E64A92" w:rsidP="00B36FDE">
            <w:pPr>
              <w:spacing w:after="0" w:line="240" w:lineRule="auto"/>
              <w:contextualSpacing/>
              <w:rPr>
                <w:rFonts w:ascii="Times New Roman" w:hAnsi="Times New Roman" w:cs="Times New Roman"/>
              </w:rPr>
            </w:pPr>
            <w:r>
              <w:rPr>
                <w:rFonts w:ascii="Times New Roman" w:hAnsi="Times New Roman" w:cs="Times New Roman"/>
              </w:rPr>
              <w:t>Pre</w:t>
            </w:r>
            <w:r w:rsidR="00B102ED" w:rsidRPr="00624902">
              <w:rPr>
                <w:rFonts w:ascii="Times New Roman" w:hAnsi="Times New Roman" w:cs="Times New Roman"/>
              </w:rPr>
              <w:t xml:space="preserve">cision </w:t>
            </w:r>
            <w:proofErr w:type="spellStart"/>
            <w:r w:rsidR="00B102ED" w:rsidRPr="00624902">
              <w:rPr>
                <w:rFonts w:ascii="Times New Roman" w:hAnsi="Times New Roman" w:cs="Times New Roman"/>
              </w:rPr>
              <w:t>Gearmotor</w:t>
            </w:r>
            <w:proofErr w:type="spellEnd"/>
          </w:p>
        </w:tc>
        <w:tc>
          <w:tcPr>
            <w:tcW w:w="2129" w:type="dxa"/>
          </w:tcPr>
          <w:p w14:paraId="5A6B3BE3"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ROB-12497</w:t>
            </w:r>
          </w:p>
        </w:tc>
        <w:tc>
          <w:tcPr>
            <w:tcW w:w="1194" w:type="dxa"/>
            <w:shd w:val="clear" w:color="auto" w:fill="auto"/>
            <w:noWrap/>
            <w:vAlign w:val="bottom"/>
            <w:hideMark/>
          </w:tcPr>
          <w:p w14:paraId="5EE5533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B102ED" w:rsidRPr="00624902" w14:paraId="3FDEBA2E" w14:textId="77777777" w:rsidTr="00AD2E9A">
        <w:trPr>
          <w:trHeight w:val="263"/>
          <w:jc w:val="center"/>
        </w:trPr>
        <w:tc>
          <w:tcPr>
            <w:tcW w:w="4015" w:type="dxa"/>
            <w:shd w:val="clear" w:color="auto" w:fill="auto"/>
            <w:noWrap/>
            <w:vAlign w:val="bottom"/>
            <w:hideMark/>
          </w:tcPr>
          <w:p w14:paraId="604FFAC6" w14:textId="7A0E544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154:1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20</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44</w:t>
            </w:r>
            <w:r w:rsidR="00624902" w:rsidRPr="00624902">
              <w:rPr>
                <w:rFonts w:ascii="Times New Roman" w:hAnsi="Times New Roman" w:cs="Times New Roman"/>
              </w:rPr>
              <w:t xml:space="preserve"> </w:t>
            </w:r>
            <w:r w:rsidRPr="00624902">
              <w:rPr>
                <w:rFonts w:ascii="Times New Roman" w:hAnsi="Times New Roman" w:cs="Times New Roman"/>
              </w:rPr>
              <w:t>L</w:t>
            </w:r>
            <w:r w:rsidR="00624902" w:rsidRPr="00624902">
              <w:rPr>
                <w:rFonts w:ascii="Times New Roman" w:hAnsi="Times New Roman" w:cs="Times New Roman"/>
              </w:rPr>
              <w:t xml:space="preserve"> </w:t>
            </w:r>
            <w:r w:rsidRPr="00624902">
              <w:rPr>
                <w:rFonts w:ascii="Times New Roman" w:hAnsi="Times New Roman" w:cs="Times New Roman"/>
              </w:rPr>
              <w:t>mm</w:t>
            </w:r>
            <w:r w:rsidR="00624902" w:rsidRPr="00624902">
              <w:rPr>
                <w:rFonts w:ascii="Times New Roman" w:hAnsi="Times New Roman" w:cs="Times New Roman"/>
              </w:rPr>
              <w:t>.</w:t>
            </w:r>
          </w:p>
        </w:tc>
        <w:tc>
          <w:tcPr>
            <w:tcW w:w="2129" w:type="dxa"/>
          </w:tcPr>
          <w:p w14:paraId="77546A93"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1194" w:type="dxa"/>
            <w:shd w:val="clear" w:color="auto" w:fill="auto"/>
            <w:noWrap/>
            <w:vAlign w:val="bottom"/>
            <w:hideMark/>
          </w:tcPr>
          <w:p w14:paraId="7C8971C6"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r w:rsidR="00B102ED" w:rsidRPr="00624902" w14:paraId="26FE38D4" w14:textId="77777777" w:rsidTr="00AD2E9A">
        <w:trPr>
          <w:trHeight w:val="263"/>
          <w:jc w:val="center"/>
        </w:trPr>
        <w:tc>
          <w:tcPr>
            <w:tcW w:w="4015" w:type="dxa"/>
            <w:shd w:val="clear" w:color="auto" w:fill="auto"/>
            <w:noWrap/>
            <w:vAlign w:val="bottom"/>
            <w:hideMark/>
          </w:tcPr>
          <w:p w14:paraId="5E995D49" w14:textId="473B5BE5"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100:1 Metal </w:t>
            </w:r>
            <w:proofErr w:type="spellStart"/>
            <w:r w:rsidRPr="00624902">
              <w:rPr>
                <w:rFonts w:ascii="Times New Roman" w:hAnsi="Times New Roman" w:cs="Times New Roman"/>
              </w:rPr>
              <w:t>Gearmotor</w:t>
            </w:r>
            <w:proofErr w:type="spellEnd"/>
            <w:r w:rsidRPr="00624902">
              <w:rPr>
                <w:rFonts w:ascii="Times New Roman" w:hAnsi="Times New Roman" w:cs="Times New Roman"/>
              </w:rPr>
              <w:t xml:space="preserve"> 37</w:t>
            </w:r>
            <w:r w:rsidR="00624902" w:rsidRPr="00624902">
              <w:rPr>
                <w:rFonts w:ascii="Times New Roman" w:hAnsi="Times New Roman" w:cs="Times New Roman"/>
              </w:rPr>
              <w:t xml:space="preserve"> </w:t>
            </w:r>
            <w:r w:rsidRPr="00624902">
              <w:rPr>
                <w:rFonts w:ascii="Times New Roman" w:hAnsi="Times New Roman" w:cs="Times New Roman"/>
              </w:rPr>
              <w:t>D</w:t>
            </w:r>
            <w:r w:rsidR="00624902" w:rsidRPr="00624902">
              <w:rPr>
                <w:rFonts w:ascii="Times New Roman" w:hAnsi="Times New Roman" w:cs="Times New Roman"/>
              </w:rPr>
              <w:t xml:space="preserve"> </w:t>
            </w:r>
            <w:r w:rsidRPr="00624902">
              <w:rPr>
                <w:rFonts w:ascii="Times New Roman" w:hAnsi="Times New Roman" w:cs="Times New Roman"/>
              </w:rPr>
              <w:t>x</w:t>
            </w:r>
            <w:r w:rsidR="00624902" w:rsidRPr="00624902">
              <w:rPr>
                <w:rFonts w:ascii="Times New Roman" w:hAnsi="Times New Roman" w:cs="Times New Roman"/>
              </w:rPr>
              <w:t xml:space="preserve"> </w:t>
            </w:r>
            <w:r w:rsidRPr="00624902">
              <w:rPr>
                <w:rFonts w:ascii="Times New Roman" w:hAnsi="Times New Roman" w:cs="Times New Roman"/>
              </w:rPr>
              <w:t>57</w:t>
            </w:r>
            <w:r w:rsidR="00624902" w:rsidRPr="00624902">
              <w:rPr>
                <w:rFonts w:ascii="Times New Roman" w:hAnsi="Times New Roman" w:cs="Times New Roman"/>
              </w:rPr>
              <w:t xml:space="preserve"> </w:t>
            </w:r>
            <w:r w:rsidRPr="00624902">
              <w:rPr>
                <w:rFonts w:ascii="Times New Roman" w:hAnsi="Times New Roman" w:cs="Times New Roman"/>
              </w:rPr>
              <w:t>L mm</w:t>
            </w:r>
            <w:r w:rsidR="00624902" w:rsidRPr="00624902">
              <w:rPr>
                <w:rFonts w:ascii="Times New Roman" w:hAnsi="Times New Roman" w:cs="Times New Roman"/>
              </w:rPr>
              <w:t>.</w:t>
            </w:r>
          </w:p>
        </w:tc>
        <w:tc>
          <w:tcPr>
            <w:tcW w:w="2129" w:type="dxa"/>
          </w:tcPr>
          <w:p w14:paraId="3C9CACE9" w14:textId="77777777" w:rsidR="00B102ED" w:rsidRPr="00624902" w:rsidRDefault="00B102ED"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1194" w:type="dxa"/>
            <w:shd w:val="clear" w:color="auto" w:fill="auto"/>
            <w:noWrap/>
            <w:vAlign w:val="bottom"/>
            <w:hideMark/>
          </w:tcPr>
          <w:p w14:paraId="61A235FE" w14:textId="77777777" w:rsidR="00B102ED" w:rsidRPr="00624902" w:rsidRDefault="00B102ED"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Pololu</w:t>
            </w:r>
            <w:proofErr w:type="spellEnd"/>
          </w:p>
        </w:tc>
      </w:tr>
    </w:tbl>
    <w:p w14:paraId="1519D9DB" w14:textId="4264A166" w:rsidR="00B102ED" w:rsidRDefault="00937F02" w:rsidP="00B36FDE">
      <w:pPr>
        <w:pStyle w:val="Caption"/>
        <w:spacing w:after="0"/>
        <w:contextualSpacing/>
      </w:pPr>
      <w:bookmarkStart w:id="98" w:name="_Ref274054598"/>
      <w:bookmarkStart w:id="99" w:name="_Toc400389686"/>
      <w:r>
        <w:t xml:space="preserve">Table </w:t>
      </w:r>
      <w:fldSimple w:instr=" SEQ Table \* ARABIC ">
        <w:r w:rsidR="00DE21B9">
          <w:rPr>
            <w:noProof/>
          </w:rPr>
          <w:t>10</w:t>
        </w:r>
      </w:fldSimple>
      <w:bookmarkEnd w:id="98"/>
      <w:r>
        <w:t>. Items under consideration for the motor</w:t>
      </w:r>
      <w:bookmarkEnd w:id="99"/>
    </w:p>
    <w:p w14:paraId="151A6AFB" w14:textId="77777777" w:rsidR="00FF6FC5" w:rsidRPr="00FF6FC5" w:rsidRDefault="00FF6FC5" w:rsidP="00B36FDE">
      <w:pPr>
        <w:spacing w:after="0" w:line="240" w:lineRule="auto"/>
        <w:contextualSpacing/>
      </w:pPr>
    </w:p>
    <w:p w14:paraId="34B41C1A" w14:textId="77777777" w:rsidR="00D6723A" w:rsidRDefault="00D6723A" w:rsidP="00B36FDE">
      <w:pPr>
        <w:pStyle w:val="Heading3"/>
        <w:spacing w:before="0" w:line="240" w:lineRule="auto"/>
        <w:contextualSpacing/>
        <w:rPr>
          <w:rFonts w:cs="Times New Roman"/>
          <w:szCs w:val="22"/>
        </w:rPr>
      </w:pPr>
      <w:bookmarkStart w:id="100" w:name="_Toc274055911"/>
      <w:bookmarkStart w:id="101" w:name="_Toc400362009"/>
      <w:r w:rsidRPr="00624902">
        <w:rPr>
          <w:rFonts w:cs="Times New Roman"/>
          <w:szCs w:val="22"/>
        </w:rPr>
        <w:t>Decision Matrix</w:t>
      </w:r>
      <w:bookmarkEnd w:id="100"/>
      <w:bookmarkEnd w:id="101"/>
    </w:p>
    <w:p w14:paraId="25F8C5F2" w14:textId="644184C8" w:rsidR="00C01AAE" w:rsidRDefault="002F4268"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_Ref400277572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11</w:t>
      </w:r>
      <w:r w:rsidRPr="00101272">
        <w:rPr>
          <w:rFonts w:ascii="Times New Roman" w:hAnsi="Times New Roman" w:cs="Times New Roman"/>
        </w:rPr>
        <w:fldChar w:fldCharType="end"/>
      </w:r>
      <w:r>
        <w:rPr>
          <w:rFonts w:ascii="Times New Roman" w:hAnsi="Times New Roman" w:cs="Times New Roman"/>
        </w:rPr>
        <w:t xml:space="preserve"> </w:t>
      </w:r>
      <w:commentRangeStart w:id="102"/>
      <w:r w:rsidR="00C01AAE">
        <w:rPr>
          <w:rFonts w:ascii="Times New Roman" w:hAnsi="Times New Roman" w:cs="Times New Roman"/>
        </w:rPr>
        <w:t xml:space="preserve">contains the decision matrix of the motor. The </w:t>
      </w:r>
      <w:r w:rsidR="00BC79B4">
        <w:rPr>
          <w:rFonts w:ascii="Times New Roman" w:hAnsi="Times New Roman" w:cs="Times New Roman"/>
        </w:rPr>
        <w:t>motors</w:t>
      </w:r>
      <w:r w:rsidR="00C01AAE">
        <w:rPr>
          <w:rFonts w:ascii="Times New Roman" w:hAnsi="Times New Roman" w:cs="Times New Roman"/>
        </w:rPr>
        <w:t xml:space="preserve"> considered are broken down into categories that are essential</w:t>
      </w:r>
      <w:r w:rsidR="00BC79B4">
        <w:rPr>
          <w:rFonts w:ascii="Times New Roman" w:hAnsi="Times New Roman" w:cs="Times New Roman"/>
        </w:rPr>
        <w:t xml:space="preserve"> for the decision </w:t>
      </w:r>
      <w:r w:rsidR="00C16203">
        <w:rPr>
          <w:rFonts w:ascii="Times New Roman" w:hAnsi="Times New Roman" w:cs="Times New Roman"/>
        </w:rPr>
        <w:t>making process</w:t>
      </w:r>
      <w:r w:rsidR="00BC79B4">
        <w:rPr>
          <w:rFonts w:ascii="Times New Roman" w:hAnsi="Times New Roman" w:cs="Times New Roman"/>
        </w:rPr>
        <w:t>.</w:t>
      </w:r>
      <w:r w:rsidR="00D02417">
        <w:rPr>
          <w:rFonts w:ascii="Times New Roman" w:hAnsi="Times New Roman" w:cs="Times New Roman"/>
        </w:rPr>
        <w:t xml:space="preserve"> The categories include the price, voltage, </w:t>
      </w:r>
      <w:r w:rsidR="00D02417" w:rsidRPr="00D02417">
        <w:rPr>
          <w:rFonts w:ascii="Times New Roman" w:hAnsi="Times New Roman" w:cs="Times New Roman"/>
        </w:rPr>
        <w:t xml:space="preserve">revolutions </w:t>
      </w:r>
      <w:r w:rsidR="00D02417">
        <w:rPr>
          <w:rFonts w:ascii="Times New Roman" w:hAnsi="Times New Roman" w:cs="Times New Roman"/>
        </w:rPr>
        <w:t>per minute (RPM), stall torque, stall current and weight of the motor.</w:t>
      </w:r>
      <w:commentRangeEnd w:id="102"/>
      <w:r w:rsidR="00340A3A">
        <w:rPr>
          <w:rStyle w:val="CommentReference"/>
        </w:rPr>
        <w:commentReference w:id="102"/>
      </w:r>
    </w:p>
    <w:p w14:paraId="08B40D08" w14:textId="77777777" w:rsidR="00931351" w:rsidRPr="00931351" w:rsidRDefault="00931351" w:rsidP="00B36FDE">
      <w:pPr>
        <w:spacing w:after="0" w:line="240" w:lineRule="auto"/>
      </w:pPr>
    </w:p>
    <w:tbl>
      <w:tblPr>
        <w:tblW w:w="111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867"/>
        <w:gridCol w:w="900"/>
        <w:gridCol w:w="990"/>
        <w:gridCol w:w="720"/>
        <w:gridCol w:w="1440"/>
        <w:gridCol w:w="1530"/>
        <w:gridCol w:w="990"/>
        <w:gridCol w:w="720"/>
      </w:tblGrid>
      <w:tr w:rsidR="00AD2E9A" w:rsidRPr="00624902" w14:paraId="77E5F1F8" w14:textId="77777777" w:rsidTr="00AD2E9A">
        <w:trPr>
          <w:gridAfter w:val="1"/>
          <w:wAfter w:w="720" w:type="dxa"/>
          <w:trHeight w:val="89"/>
          <w:jc w:val="center"/>
        </w:trPr>
        <w:tc>
          <w:tcPr>
            <w:tcW w:w="3867" w:type="dxa"/>
            <w:shd w:val="clear" w:color="auto" w:fill="A5A5A5" w:themeFill="accent3"/>
            <w:noWrap/>
            <w:vAlign w:val="bottom"/>
            <w:hideMark/>
          </w:tcPr>
          <w:p w14:paraId="1671FC60" w14:textId="461AF32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w:t>
            </w:r>
          </w:p>
        </w:tc>
        <w:tc>
          <w:tcPr>
            <w:tcW w:w="900" w:type="dxa"/>
            <w:shd w:val="clear" w:color="auto" w:fill="A5A5A5" w:themeFill="accent3"/>
            <w:noWrap/>
            <w:vAlign w:val="bottom"/>
            <w:hideMark/>
          </w:tcPr>
          <w:p w14:paraId="46C56594"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1DD6BC21" w14:textId="4AEE5094"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r w:rsidR="009A15AB">
              <w:rPr>
                <w:rFonts w:ascii="Times New Roman" w:eastAsia="Times New Roman" w:hAnsi="Times New Roman" w:cs="Times New Roman"/>
                <w:b/>
                <w:color w:val="000000"/>
              </w:rPr>
              <w:t xml:space="preserve"> (V)</w:t>
            </w:r>
          </w:p>
        </w:tc>
        <w:tc>
          <w:tcPr>
            <w:tcW w:w="720" w:type="dxa"/>
            <w:shd w:val="clear" w:color="auto" w:fill="A5A5A5" w:themeFill="accent3"/>
            <w:noWrap/>
            <w:vAlign w:val="bottom"/>
            <w:hideMark/>
          </w:tcPr>
          <w:p w14:paraId="51FBFDE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4B485E6F" w14:textId="0874AB1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r w:rsidR="009A15AB">
              <w:rPr>
                <w:rFonts w:ascii="Times New Roman" w:eastAsia="Times New Roman" w:hAnsi="Times New Roman" w:cs="Times New Roman"/>
                <w:b/>
                <w:color w:val="000000"/>
              </w:rPr>
              <w:t xml:space="preserve"> </w:t>
            </w:r>
            <w:r w:rsidR="00921D10">
              <w:rPr>
                <w:rFonts w:ascii="Times New Roman" w:eastAsia="Times New Roman" w:hAnsi="Times New Roman" w:cs="Times New Roman"/>
                <w:b/>
                <w:color w:val="000000"/>
              </w:rPr>
              <w:t>(</w:t>
            </w:r>
            <w:proofErr w:type="spellStart"/>
            <w:r w:rsidR="00921D10">
              <w:rPr>
                <w:rFonts w:ascii="Times New Roman" w:eastAsia="Times New Roman" w:hAnsi="Times New Roman" w:cs="Times New Roman"/>
                <w:b/>
                <w:color w:val="000000"/>
              </w:rPr>
              <w:t>N</w:t>
            </w:r>
            <w:r w:rsidR="009A15AB" w:rsidRPr="009A15AB">
              <w:rPr>
                <w:rFonts w:ascii="Times New Roman" w:eastAsia="Times New Roman" w:hAnsi="Times New Roman" w:cs="Times New Roman"/>
                <w:b/>
                <w:color w:val="000000"/>
              </w:rPr>
              <w:t>cm</w:t>
            </w:r>
            <w:proofErr w:type="spellEnd"/>
            <w:r w:rsidR="009A15AB" w:rsidRPr="009A15AB">
              <w:rPr>
                <w:rFonts w:ascii="Times New Roman" w:eastAsia="Times New Roman" w:hAnsi="Times New Roman" w:cs="Times New Roman"/>
                <w:b/>
                <w:color w:val="000000"/>
              </w:rPr>
              <w:t>)</w:t>
            </w:r>
          </w:p>
        </w:tc>
        <w:tc>
          <w:tcPr>
            <w:tcW w:w="1530" w:type="dxa"/>
            <w:shd w:val="clear" w:color="auto" w:fill="A5A5A5" w:themeFill="accent3"/>
            <w:noWrap/>
            <w:vAlign w:val="bottom"/>
            <w:hideMark/>
          </w:tcPr>
          <w:p w14:paraId="325BA829" w14:textId="1BE4DA2F"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r w:rsidR="009A15AB">
              <w:rPr>
                <w:rFonts w:ascii="Times New Roman" w:eastAsia="Times New Roman" w:hAnsi="Times New Roman" w:cs="Times New Roman"/>
                <w:b/>
                <w:color w:val="000000"/>
              </w:rPr>
              <w:t xml:space="preserve"> (A)</w:t>
            </w:r>
          </w:p>
        </w:tc>
        <w:tc>
          <w:tcPr>
            <w:tcW w:w="990" w:type="dxa"/>
            <w:shd w:val="clear" w:color="auto" w:fill="A5A5A5" w:themeFill="accent3"/>
            <w:noWrap/>
            <w:vAlign w:val="bottom"/>
            <w:hideMark/>
          </w:tcPr>
          <w:p w14:paraId="014EEC96" w14:textId="3FCA199C"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r w:rsidR="009A15AB">
              <w:rPr>
                <w:rFonts w:ascii="Times New Roman" w:eastAsia="Times New Roman" w:hAnsi="Times New Roman" w:cs="Times New Roman"/>
                <w:b/>
                <w:color w:val="000000"/>
              </w:rPr>
              <w:t xml:space="preserve"> (g)</w:t>
            </w:r>
          </w:p>
        </w:tc>
      </w:tr>
      <w:tr w:rsidR="00AD2E9A" w:rsidRPr="00624902" w14:paraId="75E16A04" w14:textId="77777777" w:rsidTr="00AD2E9A">
        <w:trPr>
          <w:gridAfter w:val="1"/>
          <w:wAfter w:w="720" w:type="dxa"/>
          <w:trHeight w:val="83"/>
          <w:jc w:val="center"/>
        </w:trPr>
        <w:tc>
          <w:tcPr>
            <w:tcW w:w="3867" w:type="dxa"/>
            <w:shd w:val="clear" w:color="auto" w:fill="auto"/>
            <w:noWrap/>
            <w:vAlign w:val="bottom"/>
            <w:hideMark/>
          </w:tcPr>
          <w:p w14:paraId="4B80A29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F0449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shd w:val="clear" w:color="auto" w:fill="auto"/>
            <w:noWrap/>
            <w:vAlign w:val="bottom"/>
            <w:hideMark/>
          </w:tcPr>
          <w:p w14:paraId="62882203" w14:textId="3396104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1B8DA62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101</w:t>
            </w:r>
          </w:p>
        </w:tc>
        <w:tc>
          <w:tcPr>
            <w:tcW w:w="1440" w:type="dxa"/>
            <w:shd w:val="clear" w:color="auto" w:fill="auto"/>
            <w:noWrap/>
            <w:vAlign w:val="bottom"/>
            <w:hideMark/>
          </w:tcPr>
          <w:p w14:paraId="242D0B6E" w14:textId="5A0E3F44"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32.2 </w:t>
            </w:r>
          </w:p>
        </w:tc>
        <w:tc>
          <w:tcPr>
            <w:tcW w:w="1530" w:type="dxa"/>
            <w:shd w:val="clear" w:color="auto" w:fill="auto"/>
            <w:noWrap/>
            <w:vAlign w:val="bottom"/>
            <w:hideMark/>
          </w:tcPr>
          <w:p w14:paraId="6F1C30D5" w14:textId="62AA114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w:t>
            </w:r>
            <w:r w:rsidR="009A15AB">
              <w:rPr>
                <w:rFonts w:ascii="Times New Roman" w:eastAsia="Times New Roman" w:hAnsi="Times New Roman" w:cs="Times New Roman"/>
                <w:color w:val="000000"/>
              </w:rPr>
              <w:t xml:space="preserve">.5 </w:t>
            </w:r>
          </w:p>
        </w:tc>
        <w:tc>
          <w:tcPr>
            <w:tcW w:w="990" w:type="dxa"/>
            <w:shd w:val="clear" w:color="auto" w:fill="auto"/>
            <w:noWrap/>
            <w:vAlign w:val="bottom"/>
            <w:hideMark/>
          </w:tcPr>
          <w:p w14:paraId="278A4C39" w14:textId="45AF8CCD" w:rsidR="009E39E4" w:rsidRPr="00624902" w:rsidRDefault="009A15AB" w:rsidP="00B36FDE">
            <w:pPr>
              <w:spacing w:after="0" w:line="240" w:lineRule="auto"/>
              <w:contextualSpacing/>
              <w:rPr>
                <w:rFonts w:ascii="Times New Roman" w:eastAsia="Times New Roman" w:hAnsi="Times New Roman" w:cs="Times New Roman"/>
              </w:rPr>
            </w:pPr>
            <w:r>
              <w:rPr>
                <w:rFonts w:ascii="Times New Roman" w:eastAsia="Times New Roman" w:hAnsi="Times New Roman" w:cs="Times New Roman"/>
              </w:rPr>
              <w:t xml:space="preserve">119.07 </w:t>
            </w:r>
          </w:p>
        </w:tc>
      </w:tr>
      <w:tr w:rsidR="00AD2E9A" w:rsidRPr="00624902" w14:paraId="1F1F89DB" w14:textId="77777777" w:rsidTr="00AD2E9A">
        <w:trPr>
          <w:gridAfter w:val="1"/>
          <w:wAfter w:w="720" w:type="dxa"/>
          <w:trHeight w:val="83"/>
          <w:jc w:val="center"/>
        </w:trPr>
        <w:tc>
          <w:tcPr>
            <w:tcW w:w="3867" w:type="dxa"/>
            <w:shd w:val="clear" w:color="auto" w:fill="auto"/>
            <w:noWrap/>
            <w:vAlign w:val="bottom"/>
            <w:hideMark/>
          </w:tcPr>
          <w:p w14:paraId="63AD07DF" w14:textId="478B813D"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17E7F88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$34.95 </w:t>
            </w:r>
          </w:p>
        </w:tc>
        <w:tc>
          <w:tcPr>
            <w:tcW w:w="990" w:type="dxa"/>
            <w:shd w:val="clear" w:color="auto" w:fill="auto"/>
            <w:noWrap/>
            <w:vAlign w:val="bottom"/>
            <w:hideMark/>
          </w:tcPr>
          <w:p w14:paraId="3935BA3E" w14:textId="1EFAB3A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5D36BF4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1855A805" w14:textId="6F9E02F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98.01 </w:t>
            </w:r>
          </w:p>
        </w:tc>
        <w:tc>
          <w:tcPr>
            <w:tcW w:w="1530" w:type="dxa"/>
            <w:shd w:val="clear" w:color="auto" w:fill="auto"/>
            <w:noWrap/>
            <w:vAlign w:val="bottom"/>
            <w:hideMark/>
          </w:tcPr>
          <w:p w14:paraId="291B8064" w14:textId="4EBBB1E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9A15AB">
              <w:rPr>
                <w:rFonts w:ascii="Times New Roman" w:eastAsia="Times New Roman" w:hAnsi="Times New Roman" w:cs="Times New Roman"/>
                <w:color w:val="000000"/>
              </w:rPr>
              <w:t xml:space="preserve"> </w:t>
            </w:r>
          </w:p>
        </w:tc>
        <w:tc>
          <w:tcPr>
            <w:tcW w:w="990" w:type="dxa"/>
            <w:shd w:val="clear" w:color="auto" w:fill="auto"/>
            <w:noWrap/>
            <w:vAlign w:val="bottom"/>
            <w:hideMark/>
          </w:tcPr>
          <w:p w14:paraId="1F193520" w14:textId="36C9C4BC"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240.97 </w:t>
            </w:r>
          </w:p>
        </w:tc>
      </w:tr>
      <w:tr w:rsidR="00AD2E9A" w:rsidRPr="00624902" w14:paraId="6435BCC1" w14:textId="77777777" w:rsidTr="00AD2E9A">
        <w:trPr>
          <w:gridAfter w:val="1"/>
          <w:wAfter w:w="720" w:type="dxa"/>
          <w:trHeight w:val="116"/>
          <w:jc w:val="center"/>
        </w:trPr>
        <w:tc>
          <w:tcPr>
            <w:tcW w:w="3867" w:type="dxa"/>
            <w:shd w:val="clear" w:color="auto" w:fill="auto"/>
            <w:noWrap/>
            <w:vAlign w:val="bottom"/>
            <w:hideMark/>
          </w:tcPr>
          <w:p w14:paraId="17F85906" w14:textId="0DC5DBA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07290D1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$19.95 </w:t>
            </w:r>
          </w:p>
        </w:tc>
        <w:tc>
          <w:tcPr>
            <w:tcW w:w="990" w:type="dxa"/>
            <w:shd w:val="clear" w:color="auto" w:fill="auto"/>
            <w:noWrap/>
            <w:vAlign w:val="bottom"/>
            <w:hideMark/>
          </w:tcPr>
          <w:p w14:paraId="4CE75E54" w14:textId="12CAFB4B"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r w:rsidR="00624902" w:rsidRPr="00624902">
              <w:rPr>
                <w:rFonts w:ascii="Times New Roman" w:eastAsia="Times New Roman" w:hAnsi="Times New Roman" w:cs="Times New Roman"/>
                <w:color w:val="000000"/>
              </w:rPr>
              <w:t xml:space="preserve"> </w:t>
            </w:r>
          </w:p>
        </w:tc>
        <w:tc>
          <w:tcPr>
            <w:tcW w:w="720" w:type="dxa"/>
            <w:shd w:val="clear" w:color="auto" w:fill="auto"/>
            <w:noWrap/>
            <w:vAlign w:val="bottom"/>
            <w:hideMark/>
          </w:tcPr>
          <w:p w14:paraId="631AA0D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90</w:t>
            </w:r>
          </w:p>
        </w:tc>
        <w:tc>
          <w:tcPr>
            <w:tcW w:w="1440" w:type="dxa"/>
            <w:shd w:val="clear" w:color="auto" w:fill="auto"/>
            <w:noWrap/>
            <w:vAlign w:val="bottom"/>
            <w:hideMark/>
          </w:tcPr>
          <w:p w14:paraId="0F9960A1" w14:textId="3E68EB0E"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84.73 </w:t>
            </w:r>
          </w:p>
        </w:tc>
        <w:tc>
          <w:tcPr>
            <w:tcW w:w="1530" w:type="dxa"/>
            <w:shd w:val="clear" w:color="auto" w:fill="auto"/>
            <w:noWrap/>
            <w:vAlign w:val="bottom"/>
            <w:hideMark/>
          </w:tcPr>
          <w:p w14:paraId="0A1CB205" w14:textId="2235BED1"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r w:rsidR="009A15AB">
              <w:rPr>
                <w:rFonts w:ascii="Times New Roman" w:eastAsia="Times New Roman" w:hAnsi="Times New Roman" w:cs="Times New Roman"/>
                <w:color w:val="000000"/>
              </w:rPr>
              <w:t xml:space="preserve">.3 </w:t>
            </w:r>
          </w:p>
        </w:tc>
        <w:tc>
          <w:tcPr>
            <w:tcW w:w="990" w:type="dxa"/>
            <w:shd w:val="clear" w:color="auto" w:fill="auto"/>
            <w:noWrap/>
            <w:vAlign w:val="bottom"/>
            <w:hideMark/>
          </w:tcPr>
          <w:p w14:paraId="09E61FC5" w14:textId="45F0A2E7"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32.6 </w:t>
            </w:r>
          </w:p>
        </w:tc>
      </w:tr>
      <w:tr w:rsidR="00AD2E9A" w:rsidRPr="00624902" w14:paraId="43E75F33"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C97291A" w14:textId="7A87619D"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74BC99B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 $24.95 </w:t>
            </w:r>
          </w:p>
        </w:tc>
        <w:tc>
          <w:tcPr>
            <w:tcW w:w="990" w:type="dxa"/>
            <w:tcBorders>
              <w:bottom w:val="single" w:sz="4" w:space="0" w:color="auto"/>
            </w:tcBorders>
            <w:shd w:val="clear" w:color="auto" w:fill="auto"/>
            <w:noWrap/>
            <w:vAlign w:val="bottom"/>
            <w:hideMark/>
          </w:tcPr>
          <w:p w14:paraId="0262E3E5" w14:textId="101715C2"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w:t>
            </w:r>
            <w:r w:rsidR="00624902" w:rsidRPr="00624902">
              <w:rPr>
                <w:rFonts w:ascii="Times New Roman" w:eastAsia="Times New Roman" w:hAnsi="Times New Roman" w:cs="Times New Roman"/>
                <w:color w:val="000000"/>
              </w:rPr>
              <w:t xml:space="preserve"> </w:t>
            </w:r>
          </w:p>
        </w:tc>
        <w:tc>
          <w:tcPr>
            <w:tcW w:w="720" w:type="dxa"/>
            <w:tcBorders>
              <w:bottom w:val="single" w:sz="4" w:space="0" w:color="auto"/>
            </w:tcBorders>
            <w:shd w:val="clear" w:color="auto" w:fill="auto"/>
            <w:noWrap/>
            <w:vAlign w:val="bottom"/>
            <w:hideMark/>
          </w:tcPr>
          <w:p w14:paraId="26CD81F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100</w:t>
            </w:r>
          </w:p>
        </w:tc>
        <w:tc>
          <w:tcPr>
            <w:tcW w:w="1440" w:type="dxa"/>
            <w:tcBorders>
              <w:bottom w:val="single" w:sz="4" w:space="0" w:color="auto"/>
            </w:tcBorders>
            <w:shd w:val="clear" w:color="auto" w:fill="auto"/>
            <w:noWrap/>
            <w:vAlign w:val="bottom"/>
            <w:hideMark/>
          </w:tcPr>
          <w:p w14:paraId="34FF95EF" w14:textId="0D6031F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155.35 </w:t>
            </w:r>
          </w:p>
        </w:tc>
        <w:tc>
          <w:tcPr>
            <w:tcW w:w="1530" w:type="dxa"/>
            <w:tcBorders>
              <w:bottom w:val="single" w:sz="4" w:space="0" w:color="auto"/>
            </w:tcBorders>
            <w:shd w:val="clear" w:color="auto" w:fill="auto"/>
            <w:noWrap/>
            <w:vAlign w:val="bottom"/>
            <w:hideMark/>
          </w:tcPr>
          <w:p w14:paraId="4C27BAF4" w14:textId="530D4983"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9A15AB">
              <w:rPr>
                <w:rFonts w:ascii="Times New Roman" w:eastAsia="Times New Roman" w:hAnsi="Times New Roman" w:cs="Times New Roman"/>
                <w:color w:val="000000"/>
              </w:rPr>
              <w:t xml:space="preserve"> </w:t>
            </w:r>
          </w:p>
        </w:tc>
        <w:tc>
          <w:tcPr>
            <w:tcW w:w="990" w:type="dxa"/>
            <w:tcBorders>
              <w:bottom w:val="single" w:sz="4" w:space="0" w:color="auto"/>
            </w:tcBorders>
            <w:shd w:val="clear" w:color="auto" w:fill="auto"/>
            <w:noWrap/>
            <w:vAlign w:val="bottom"/>
            <w:hideMark/>
          </w:tcPr>
          <w:p w14:paraId="2B3C0745" w14:textId="79083536" w:rsidR="009E39E4" w:rsidRPr="00624902" w:rsidRDefault="009A15AB"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201.28 </w:t>
            </w:r>
          </w:p>
        </w:tc>
      </w:tr>
      <w:tr w:rsidR="00AD2E9A" w:rsidRPr="00624902" w14:paraId="7DD75134" w14:textId="77777777" w:rsidTr="00C360BC">
        <w:trPr>
          <w:gridAfter w:val="1"/>
          <w:wAfter w:w="720" w:type="dxa"/>
          <w:trHeight w:val="251"/>
          <w:jc w:val="center"/>
        </w:trPr>
        <w:tc>
          <w:tcPr>
            <w:tcW w:w="3867" w:type="dxa"/>
            <w:tcBorders>
              <w:left w:val="nil"/>
              <w:right w:val="nil"/>
            </w:tcBorders>
            <w:shd w:val="clear" w:color="auto" w:fill="auto"/>
            <w:noWrap/>
            <w:vAlign w:val="bottom"/>
            <w:hideMark/>
          </w:tcPr>
          <w:p w14:paraId="1E3C114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0D65B68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12171D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BD0A42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2E36E55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0B09296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798596F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7DA12845" w14:textId="77777777" w:rsidTr="00AD2E9A">
        <w:trPr>
          <w:gridAfter w:val="1"/>
          <w:wAfter w:w="720" w:type="dxa"/>
          <w:trHeight w:val="83"/>
          <w:jc w:val="center"/>
        </w:trPr>
        <w:tc>
          <w:tcPr>
            <w:tcW w:w="3867" w:type="dxa"/>
            <w:shd w:val="clear" w:color="auto" w:fill="A5A5A5" w:themeFill="accent3"/>
            <w:noWrap/>
            <w:vAlign w:val="bottom"/>
            <w:hideMark/>
          </w:tcPr>
          <w:p w14:paraId="485345BB" w14:textId="756343D8"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Weight</w:t>
            </w:r>
          </w:p>
        </w:tc>
        <w:tc>
          <w:tcPr>
            <w:tcW w:w="900" w:type="dxa"/>
            <w:shd w:val="clear" w:color="auto" w:fill="A5A5A5" w:themeFill="accent3"/>
            <w:noWrap/>
            <w:vAlign w:val="bottom"/>
            <w:hideMark/>
          </w:tcPr>
          <w:p w14:paraId="478F77B0"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5EF82DC" w14:textId="59055B10" w:rsidR="009E39E4" w:rsidRPr="00624902" w:rsidRDefault="00C8295F" w:rsidP="00B36FDE">
            <w:pPr>
              <w:spacing w:after="0" w:line="240" w:lineRule="auto"/>
              <w:contextualSpacing/>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07C2FA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273CEB91"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725E19B"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334CDF89"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r>
      <w:tr w:rsidR="00AD2E9A" w:rsidRPr="00624902" w14:paraId="6170A4A3" w14:textId="77777777" w:rsidTr="00AD2E9A">
        <w:trPr>
          <w:gridAfter w:val="1"/>
          <w:wAfter w:w="720" w:type="dxa"/>
          <w:trHeight w:val="83"/>
          <w:jc w:val="center"/>
        </w:trPr>
        <w:tc>
          <w:tcPr>
            <w:tcW w:w="3867" w:type="dxa"/>
            <w:shd w:val="clear" w:color="auto" w:fill="auto"/>
            <w:noWrap/>
            <w:vAlign w:val="bottom"/>
            <w:hideMark/>
          </w:tcPr>
          <w:p w14:paraId="2A92DF9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89352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26D02AA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1B0106B6" w14:textId="67BC496D"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shd w:val="clear" w:color="auto" w:fill="auto"/>
            <w:noWrap/>
            <w:vAlign w:val="bottom"/>
            <w:hideMark/>
          </w:tcPr>
          <w:p w14:paraId="116B36E2" w14:textId="219D1D0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1530" w:type="dxa"/>
            <w:shd w:val="clear" w:color="auto" w:fill="auto"/>
            <w:noWrap/>
            <w:vAlign w:val="bottom"/>
            <w:hideMark/>
          </w:tcPr>
          <w:p w14:paraId="59252982" w14:textId="20075D77"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990" w:type="dxa"/>
            <w:shd w:val="clear" w:color="auto" w:fill="auto"/>
            <w:noWrap/>
            <w:vAlign w:val="bottom"/>
            <w:hideMark/>
          </w:tcPr>
          <w:p w14:paraId="01B63CEB" w14:textId="7C7B34CC"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r>
      <w:tr w:rsidR="00AD2E9A" w:rsidRPr="00624902" w14:paraId="4327F521" w14:textId="77777777" w:rsidTr="00AD2E9A">
        <w:trPr>
          <w:gridAfter w:val="1"/>
          <w:wAfter w:w="720" w:type="dxa"/>
          <w:trHeight w:val="83"/>
          <w:jc w:val="center"/>
        </w:trPr>
        <w:tc>
          <w:tcPr>
            <w:tcW w:w="3867" w:type="dxa"/>
            <w:shd w:val="clear" w:color="auto" w:fill="auto"/>
            <w:noWrap/>
            <w:vAlign w:val="bottom"/>
            <w:hideMark/>
          </w:tcPr>
          <w:p w14:paraId="3968FDE5" w14:textId="084AB9EE"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563A38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shd w:val="clear" w:color="auto" w:fill="auto"/>
            <w:noWrap/>
            <w:vAlign w:val="bottom"/>
            <w:hideMark/>
          </w:tcPr>
          <w:p w14:paraId="1284212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1F8F9B5" w14:textId="37C7A334"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7909075" w14:textId="2BBF76BF"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530" w:type="dxa"/>
            <w:shd w:val="clear" w:color="auto" w:fill="auto"/>
            <w:noWrap/>
            <w:vAlign w:val="bottom"/>
            <w:hideMark/>
          </w:tcPr>
          <w:p w14:paraId="0002D484" w14:textId="75FD1D21"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990" w:type="dxa"/>
            <w:shd w:val="clear" w:color="auto" w:fill="auto"/>
            <w:noWrap/>
            <w:vAlign w:val="bottom"/>
            <w:hideMark/>
          </w:tcPr>
          <w:p w14:paraId="079F70BF" w14:textId="6D43290E"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r>
      <w:tr w:rsidR="00AD2E9A" w:rsidRPr="00624902" w14:paraId="25E6EF92" w14:textId="77777777" w:rsidTr="00AD2E9A">
        <w:trPr>
          <w:gridAfter w:val="1"/>
          <w:wAfter w:w="720" w:type="dxa"/>
          <w:trHeight w:val="83"/>
          <w:jc w:val="center"/>
        </w:trPr>
        <w:tc>
          <w:tcPr>
            <w:tcW w:w="3867" w:type="dxa"/>
            <w:shd w:val="clear" w:color="auto" w:fill="auto"/>
            <w:noWrap/>
            <w:vAlign w:val="bottom"/>
            <w:hideMark/>
          </w:tcPr>
          <w:p w14:paraId="6EF3D345" w14:textId="6BA5383A"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734C75E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90" w:type="dxa"/>
            <w:shd w:val="clear" w:color="auto" w:fill="auto"/>
            <w:noWrap/>
            <w:vAlign w:val="bottom"/>
            <w:hideMark/>
          </w:tcPr>
          <w:p w14:paraId="5754CD2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720" w:type="dxa"/>
            <w:shd w:val="clear" w:color="auto" w:fill="auto"/>
            <w:noWrap/>
            <w:vAlign w:val="bottom"/>
            <w:hideMark/>
          </w:tcPr>
          <w:p w14:paraId="6B502DA8" w14:textId="4ACF0C5E"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40" w:type="dxa"/>
            <w:shd w:val="clear" w:color="auto" w:fill="auto"/>
            <w:noWrap/>
            <w:vAlign w:val="bottom"/>
            <w:hideMark/>
          </w:tcPr>
          <w:p w14:paraId="7DF47EF6" w14:textId="5E18430B"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530" w:type="dxa"/>
            <w:shd w:val="clear" w:color="auto" w:fill="auto"/>
            <w:noWrap/>
            <w:vAlign w:val="bottom"/>
            <w:hideMark/>
          </w:tcPr>
          <w:p w14:paraId="27B7AA2A" w14:textId="3F2B5E3D"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shd w:val="clear" w:color="auto" w:fill="auto"/>
            <w:noWrap/>
            <w:vAlign w:val="bottom"/>
            <w:hideMark/>
          </w:tcPr>
          <w:p w14:paraId="4C07DE68" w14:textId="79DED456"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r>
      <w:tr w:rsidR="00AD2E9A" w:rsidRPr="00624902" w14:paraId="453B1CDD"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2781724E" w14:textId="3329F4E8"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100:1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37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57</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 mm</w:t>
            </w:r>
            <w:r w:rsidR="00AD2E9A">
              <w:rPr>
                <w:rFonts w:ascii="Times New Roman" w:eastAsia="Times New Roman" w:hAnsi="Times New Roman" w:cs="Times New Roman"/>
                <w:color w:val="000000"/>
              </w:rPr>
              <w:t>.</w:t>
            </w:r>
          </w:p>
        </w:tc>
        <w:tc>
          <w:tcPr>
            <w:tcW w:w="900" w:type="dxa"/>
            <w:tcBorders>
              <w:bottom w:val="single" w:sz="4" w:space="0" w:color="auto"/>
            </w:tcBorders>
            <w:shd w:val="clear" w:color="auto" w:fill="auto"/>
            <w:noWrap/>
            <w:vAlign w:val="bottom"/>
            <w:hideMark/>
          </w:tcPr>
          <w:p w14:paraId="3AF2D7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990" w:type="dxa"/>
            <w:tcBorders>
              <w:bottom w:val="single" w:sz="4" w:space="0" w:color="auto"/>
            </w:tcBorders>
            <w:shd w:val="clear" w:color="auto" w:fill="auto"/>
            <w:noWrap/>
            <w:vAlign w:val="bottom"/>
            <w:hideMark/>
          </w:tcPr>
          <w:p w14:paraId="114C7E6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3E991299" w14:textId="01ED2E83"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1440" w:type="dxa"/>
            <w:tcBorders>
              <w:bottom w:val="single" w:sz="4" w:space="0" w:color="auto"/>
            </w:tcBorders>
            <w:shd w:val="clear" w:color="auto" w:fill="auto"/>
            <w:noWrap/>
            <w:vAlign w:val="bottom"/>
            <w:hideMark/>
          </w:tcPr>
          <w:p w14:paraId="116B5CBD" w14:textId="34EDBDF2" w:rsidR="009E39E4" w:rsidRPr="00624902" w:rsidRDefault="009E46A7" w:rsidP="009E46A7">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1530" w:type="dxa"/>
            <w:tcBorders>
              <w:bottom w:val="single" w:sz="4" w:space="0" w:color="auto"/>
            </w:tcBorders>
            <w:shd w:val="clear" w:color="auto" w:fill="auto"/>
            <w:noWrap/>
            <w:vAlign w:val="bottom"/>
            <w:hideMark/>
          </w:tcPr>
          <w:p w14:paraId="5ED17A60" w14:textId="74988C86"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990" w:type="dxa"/>
            <w:tcBorders>
              <w:bottom w:val="single" w:sz="4" w:space="0" w:color="auto"/>
            </w:tcBorders>
            <w:shd w:val="clear" w:color="auto" w:fill="auto"/>
            <w:noWrap/>
            <w:vAlign w:val="bottom"/>
            <w:hideMark/>
          </w:tcPr>
          <w:p w14:paraId="2550AC2A" w14:textId="50BD0DCD" w:rsidR="009E39E4" w:rsidRPr="00624902" w:rsidRDefault="00B45350" w:rsidP="00B45350">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r>
      <w:tr w:rsidR="00AD2E9A" w:rsidRPr="00624902" w14:paraId="6ADB38C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07CF133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1EDA0EB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2E73226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11FB8B6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7A20D5C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58B5EC7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63D5B7C"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3A5CC881" w14:textId="77777777" w:rsidTr="00AD2E9A">
        <w:trPr>
          <w:gridAfter w:val="1"/>
          <w:wAfter w:w="720" w:type="dxa"/>
          <w:trHeight w:val="83"/>
          <w:jc w:val="center"/>
        </w:trPr>
        <w:tc>
          <w:tcPr>
            <w:tcW w:w="3867" w:type="dxa"/>
            <w:tcBorders>
              <w:bottom w:val="single" w:sz="4" w:space="0" w:color="auto"/>
            </w:tcBorders>
            <w:shd w:val="clear" w:color="auto" w:fill="auto"/>
            <w:noWrap/>
            <w:vAlign w:val="bottom"/>
            <w:hideMark/>
          </w:tcPr>
          <w:p w14:paraId="771DF9A4" w14:textId="46EBFDEA" w:rsidR="009E39E4"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900" w:type="dxa"/>
            <w:tcBorders>
              <w:bottom w:val="single" w:sz="4" w:space="0" w:color="auto"/>
            </w:tcBorders>
            <w:shd w:val="clear" w:color="auto" w:fill="auto"/>
            <w:noWrap/>
            <w:vAlign w:val="bottom"/>
            <w:hideMark/>
          </w:tcPr>
          <w:p w14:paraId="7651DCD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tcBorders>
              <w:bottom w:val="single" w:sz="4" w:space="0" w:color="auto"/>
            </w:tcBorders>
            <w:shd w:val="clear" w:color="auto" w:fill="auto"/>
            <w:noWrap/>
            <w:vAlign w:val="bottom"/>
            <w:hideMark/>
          </w:tcPr>
          <w:p w14:paraId="3D914DA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720" w:type="dxa"/>
            <w:tcBorders>
              <w:bottom w:val="single" w:sz="4" w:space="0" w:color="auto"/>
            </w:tcBorders>
            <w:shd w:val="clear" w:color="auto" w:fill="auto"/>
            <w:noWrap/>
            <w:vAlign w:val="bottom"/>
            <w:hideMark/>
          </w:tcPr>
          <w:p w14:paraId="0A5C4F0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1440" w:type="dxa"/>
            <w:tcBorders>
              <w:bottom w:val="single" w:sz="4" w:space="0" w:color="auto"/>
            </w:tcBorders>
            <w:shd w:val="clear" w:color="auto" w:fill="auto"/>
            <w:noWrap/>
            <w:vAlign w:val="bottom"/>
            <w:hideMark/>
          </w:tcPr>
          <w:p w14:paraId="125110E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0.35</w:t>
            </w:r>
          </w:p>
        </w:tc>
        <w:tc>
          <w:tcPr>
            <w:tcW w:w="1530" w:type="dxa"/>
            <w:tcBorders>
              <w:bottom w:val="single" w:sz="4" w:space="0" w:color="auto"/>
            </w:tcBorders>
            <w:shd w:val="clear" w:color="auto" w:fill="auto"/>
            <w:noWrap/>
            <w:vAlign w:val="bottom"/>
            <w:hideMark/>
          </w:tcPr>
          <w:p w14:paraId="4B01E80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990" w:type="dxa"/>
            <w:tcBorders>
              <w:bottom w:val="single" w:sz="4" w:space="0" w:color="auto"/>
            </w:tcBorders>
            <w:shd w:val="clear" w:color="auto" w:fill="auto"/>
            <w:noWrap/>
            <w:vAlign w:val="bottom"/>
            <w:hideMark/>
          </w:tcPr>
          <w:p w14:paraId="232E146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r>
      <w:tr w:rsidR="00AD2E9A" w:rsidRPr="00624902" w14:paraId="0E7F7006" w14:textId="77777777" w:rsidTr="00AD2E9A">
        <w:trPr>
          <w:gridAfter w:val="1"/>
          <w:wAfter w:w="720" w:type="dxa"/>
          <w:trHeight w:val="280"/>
          <w:jc w:val="center"/>
        </w:trPr>
        <w:tc>
          <w:tcPr>
            <w:tcW w:w="3867" w:type="dxa"/>
            <w:tcBorders>
              <w:left w:val="nil"/>
              <w:right w:val="nil"/>
            </w:tcBorders>
            <w:shd w:val="clear" w:color="auto" w:fill="auto"/>
            <w:noWrap/>
            <w:vAlign w:val="bottom"/>
            <w:hideMark/>
          </w:tcPr>
          <w:p w14:paraId="1484D92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00" w:type="dxa"/>
            <w:tcBorders>
              <w:left w:val="nil"/>
              <w:right w:val="nil"/>
            </w:tcBorders>
            <w:shd w:val="clear" w:color="auto" w:fill="auto"/>
            <w:noWrap/>
            <w:vAlign w:val="bottom"/>
            <w:hideMark/>
          </w:tcPr>
          <w:p w14:paraId="7003AA9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57B463CE"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720" w:type="dxa"/>
            <w:tcBorders>
              <w:left w:val="nil"/>
              <w:right w:val="nil"/>
            </w:tcBorders>
            <w:shd w:val="clear" w:color="auto" w:fill="auto"/>
            <w:noWrap/>
            <w:vAlign w:val="bottom"/>
            <w:hideMark/>
          </w:tcPr>
          <w:p w14:paraId="3E65C6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440" w:type="dxa"/>
            <w:tcBorders>
              <w:left w:val="nil"/>
              <w:right w:val="nil"/>
            </w:tcBorders>
            <w:shd w:val="clear" w:color="auto" w:fill="auto"/>
            <w:noWrap/>
            <w:vAlign w:val="bottom"/>
            <w:hideMark/>
          </w:tcPr>
          <w:p w14:paraId="618C696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1530" w:type="dxa"/>
            <w:tcBorders>
              <w:left w:val="nil"/>
              <w:right w:val="nil"/>
            </w:tcBorders>
            <w:shd w:val="clear" w:color="auto" w:fill="auto"/>
            <w:noWrap/>
            <w:vAlign w:val="bottom"/>
            <w:hideMark/>
          </w:tcPr>
          <w:p w14:paraId="62B56EC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c>
          <w:tcPr>
            <w:tcW w:w="990" w:type="dxa"/>
            <w:tcBorders>
              <w:left w:val="nil"/>
              <w:right w:val="nil"/>
            </w:tcBorders>
            <w:shd w:val="clear" w:color="auto" w:fill="auto"/>
            <w:noWrap/>
            <w:vAlign w:val="bottom"/>
            <w:hideMark/>
          </w:tcPr>
          <w:p w14:paraId="6568F0D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p>
        </w:tc>
      </w:tr>
      <w:tr w:rsidR="00AD2E9A" w:rsidRPr="00624902" w14:paraId="65850F5E" w14:textId="77777777" w:rsidTr="00AD2E9A">
        <w:trPr>
          <w:trHeight w:val="83"/>
          <w:jc w:val="center"/>
        </w:trPr>
        <w:tc>
          <w:tcPr>
            <w:tcW w:w="3867" w:type="dxa"/>
            <w:shd w:val="clear" w:color="auto" w:fill="A5A5A5" w:themeFill="accent3"/>
            <w:noWrap/>
            <w:vAlign w:val="bottom"/>
            <w:hideMark/>
          </w:tcPr>
          <w:p w14:paraId="49F95FC2" w14:textId="4DF5DE5C" w:rsidR="009E39E4" w:rsidRPr="00624902" w:rsidRDefault="00624902"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Product Total</w:t>
            </w:r>
          </w:p>
        </w:tc>
        <w:tc>
          <w:tcPr>
            <w:tcW w:w="900" w:type="dxa"/>
            <w:shd w:val="clear" w:color="auto" w:fill="A5A5A5" w:themeFill="accent3"/>
            <w:noWrap/>
            <w:vAlign w:val="bottom"/>
            <w:hideMark/>
          </w:tcPr>
          <w:p w14:paraId="456C6F8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990" w:type="dxa"/>
            <w:shd w:val="clear" w:color="auto" w:fill="A5A5A5" w:themeFill="accent3"/>
            <w:noWrap/>
            <w:vAlign w:val="bottom"/>
            <w:hideMark/>
          </w:tcPr>
          <w:p w14:paraId="6BFF57B2" w14:textId="3D8357CB"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Voltage</w:t>
            </w:r>
          </w:p>
        </w:tc>
        <w:tc>
          <w:tcPr>
            <w:tcW w:w="720" w:type="dxa"/>
            <w:shd w:val="clear" w:color="auto" w:fill="A5A5A5" w:themeFill="accent3"/>
            <w:noWrap/>
            <w:vAlign w:val="bottom"/>
            <w:hideMark/>
          </w:tcPr>
          <w:p w14:paraId="3DD436B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RPM</w:t>
            </w:r>
          </w:p>
        </w:tc>
        <w:tc>
          <w:tcPr>
            <w:tcW w:w="1440" w:type="dxa"/>
            <w:shd w:val="clear" w:color="auto" w:fill="A5A5A5" w:themeFill="accent3"/>
            <w:noWrap/>
            <w:vAlign w:val="bottom"/>
            <w:hideMark/>
          </w:tcPr>
          <w:p w14:paraId="11439F17"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Torque</w:t>
            </w:r>
          </w:p>
        </w:tc>
        <w:tc>
          <w:tcPr>
            <w:tcW w:w="1530" w:type="dxa"/>
            <w:shd w:val="clear" w:color="auto" w:fill="A5A5A5" w:themeFill="accent3"/>
            <w:noWrap/>
            <w:vAlign w:val="bottom"/>
            <w:hideMark/>
          </w:tcPr>
          <w:p w14:paraId="6A3AE6F5"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Stall Current</w:t>
            </w:r>
          </w:p>
        </w:tc>
        <w:tc>
          <w:tcPr>
            <w:tcW w:w="990" w:type="dxa"/>
            <w:shd w:val="clear" w:color="auto" w:fill="A5A5A5" w:themeFill="accent3"/>
            <w:noWrap/>
            <w:vAlign w:val="bottom"/>
            <w:hideMark/>
          </w:tcPr>
          <w:p w14:paraId="70BB2848"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720" w:type="dxa"/>
            <w:shd w:val="clear" w:color="auto" w:fill="A5A5A5" w:themeFill="accent3"/>
            <w:noWrap/>
            <w:vAlign w:val="bottom"/>
            <w:hideMark/>
          </w:tcPr>
          <w:p w14:paraId="00555AB2" w14:textId="77777777" w:rsidR="009E39E4" w:rsidRPr="00624902" w:rsidRDefault="009E39E4"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Total</w:t>
            </w:r>
          </w:p>
        </w:tc>
      </w:tr>
      <w:tr w:rsidR="00AD2E9A" w:rsidRPr="00624902" w14:paraId="11D3FFB0" w14:textId="77777777" w:rsidTr="00AD2E9A">
        <w:trPr>
          <w:trHeight w:val="53"/>
          <w:jc w:val="center"/>
        </w:trPr>
        <w:tc>
          <w:tcPr>
            <w:tcW w:w="3867" w:type="dxa"/>
            <w:shd w:val="clear" w:color="auto" w:fill="auto"/>
            <w:noWrap/>
            <w:vAlign w:val="bottom"/>
            <w:hideMark/>
          </w:tcPr>
          <w:p w14:paraId="3CAB6589"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Standard </w:t>
            </w:r>
            <w:proofErr w:type="spellStart"/>
            <w:r w:rsidRPr="00624902">
              <w:rPr>
                <w:rFonts w:ascii="Times New Roman" w:eastAsia="Times New Roman" w:hAnsi="Times New Roman" w:cs="Times New Roman"/>
                <w:color w:val="000000"/>
              </w:rPr>
              <w:t>Gearmotor</w:t>
            </w:r>
            <w:proofErr w:type="spellEnd"/>
          </w:p>
        </w:tc>
        <w:tc>
          <w:tcPr>
            <w:tcW w:w="900" w:type="dxa"/>
            <w:shd w:val="clear" w:color="auto" w:fill="auto"/>
            <w:noWrap/>
            <w:vAlign w:val="bottom"/>
            <w:hideMark/>
          </w:tcPr>
          <w:p w14:paraId="73BF05F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0254E472"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0DCCABE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7FEA8EA2" w14:textId="33EBADB8"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w:t>
            </w:r>
          </w:p>
        </w:tc>
        <w:tc>
          <w:tcPr>
            <w:tcW w:w="1530" w:type="dxa"/>
            <w:shd w:val="clear" w:color="auto" w:fill="auto"/>
            <w:noWrap/>
            <w:vAlign w:val="bottom"/>
            <w:hideMark/>
          </w:tcPr>
          <w:p w14:paraId="646EE106"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2.70</w:t>
            </w:r>
          </w:p>
        </w:tc>
        <w:tc>
          <w:tcPr>
            <w:tcW w:w="990" w:type="dxa"/>
            <w:shd w:val="clear" w:color="auto" w:fill="auto"/>
            <w:noWrap/>
            <w:vAlign w:val="bottom"/>
            <w:hideMark/>
          </w:tcPr>
          <w:p w14:paraId="0CBB8CE8"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720" w:type="dxa"/>
            <w:shd w:val="clear" w:color="auto" w:fill="auto"/>
            <w:noWrap/>
            <w:vAlign w:val="bottom"/>
            <w:hideMark/>
          </w:tcPr>
          <w:p w14:paraId="7261179E" w14:textId="4C8A0101"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w:t>
            </w:r>
          </w:p>
        </w:tc>
      </w:tr>
      <w:tr w:rsidR="00AD2E9A" w:rsidRPr="00624902" w14:paraId="3B4F52DB" w14:textId="77777777" w:rsidTr="00AD2E9A">
        <w:trPr>
          <w:trHeight w:val="50"/>
          <w:jc w:val="center"/>
        </w:trPr>
        <w:tc>
          <w:tcPr>
            <w:tcW w:w="3867" w:type="dxa"/>
            <w:shd w:val="clear" w:color="auto" w:fill="70AD47" w:themeFill="accent6"/>
            <w:noWrap/>
            <w:vAlign w:val="bottom"/>
            <w:hideMark/>
          </w:tcPr>
          <w:p w14:paraId="0D04BD03" w14:textId="60DBCFCF" w:rsidR="009E39E4" w:rsidRPr="00624902" w:rsidRDefault="00E64A9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Pre</w:t>
            </w:r>
            <w:r w:rsidR="009E39E4" w:rsidRPr="00624902">
              <w:rPr>
                <w:rFonts w:ascii="Times New Roman" w:eastAsia="Times New Roman" w:hAnsi="Times New Roman" w:cs="Times New Roman"/>
                <w:color w:val="000000"/>
              </w:rPr>
              <w:t xml:space="preserve">cision </w:t>
            </w:r>
            <w:proofErr w:type="spellStart"/>
            <w:r w:rsidR="009E39E4" w:rsidRPr="00624902">
              <w:rPr>
                <w:rFonts w:ascii="Times New Roman" w:eastAsia="Times New Roman" w:hAnsi="Times New Roman" w:cs="Times New Roman"/>
                <w:color w:val="000000"/>
              </w:rPr>
              <w:t>Gearmotor</w:t>
            </w:r>
            <w:proofErr w:type="spellEnd"/>
          </w:p>
        </w:tc>
        <w:tc>
          <w:tcPr>
            <w:tcW w:w="900" w:type="dxa"/>
            <w:shd w:val="clear" w:color="auto" w:fill="70AD47" w:themeFill="accent6"/>
            <w:noWrap/>
            <w:vAlign w:val="bottom"/>
            <w:hideMark/>
          </w:tcPr>
          <w:p w14:paraId="1C7E6E7B"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90" w:type="dxa"/>
            <w:shd w:val="clear" w:color="auto" w:fill="70AD47" w:themeFill="accent6"/>
            <w:noWrap/>
            <w:vAlign w:val="bottom"/>
            <w:hideMark/>
          </w:tcPr>
          <w:p w14:paraId="39612D8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70AD47" w:themeFill="accent6"/>
            <w:noWrap/>
            <w:vAlign w:val="bottom"/>
            <w:hideMark/>
          </w:tcPr>
          <w:p w14:paraId="601BE9B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70AD47" w:themeFill="accent6"/>
            <w:noWrap/>
            <w:vAlign w:val="bottom"/>
            <w:hideMark/>
          </w:tcPr>
          <w:p w14:paraId="29E1ACE8" w14:textId="4EBEACF2"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2.1</w:t>
            </w:r>
          </w:p>
        </w:tc>
        <w:tc>
          <w:tcPr>
            <w:tcW w:w="1530" w:type="dxa"/>
            <w:shd w:val="clear" w:color="auto" w:fill="70AD47" w:themeFill="accent6"/>
            <w:noWrap/>
            <w:vAlign w:val="bottom"/>
            <w:hideMark/>
          </w:tcPr>
          <w:p w14:paraId="51B3063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2.40</w:t>
            </w:r>
          </w:p>
        </w:tc>
        <w:tc>
          <w:tcPr>
            <w:tcW w:w="990" w:type="dxa"/>
            <w:shd w:val="clear" w:color="auto" w:fill="70AD47" w:themeFill="accent6"/>
            <w:noWrap/>
            <w:vAlign w:val="bottom"/>
            <w:hideMark/>
          </w:tcPr>
          <w:p w14:paraId="5C014B55"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720" w:type="dxa"/>
            <w:shd w:val="clear" w:color="auto" w:fill="70AD47" w:themeFill="accent6"/>
            <w:noWrap/>
            <w:vAlign w:val="bottom"/>
            <w:hideMark/>
          </w:tcPr>
          <w:p w14:paraId="6956A044" w14:textId="1BF0EB2F" w:rsidR="009E39E4" w:rsidRPr="00624902" w:rsidRDefault="009E39E4" w:rsidP="00B45350">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r w:rsidR="00B45350">
              <w:rPr>
                <w:rFonts w:ascii="Times New Roman" w:eastAsia="Times New Roman" w:hAnsi="Times New Roman" w:cs="Times New Roman"/>
                <w:color w:val="000000"/>
              </w:rPr>
              <w:t>.35</w:t>
            </w:r>
          </w:p>
        </w:tc>
      </w:tr>
      <w:tr w:rsidR="00AD2E9A" w:rsidRPr="00624902" w14:paraId="6EBE91B9" w14:textId="77777777" w:rsidTr="00AD2E9A">
        <w:trPr>
          <w:trHeight w:val="71"/>
          <w:jc w:val="center"/>
        </w:trPr>
        <w:tc>
          <w:tcPr>
            <w:tcW w:w="3867" w:type="dxa"/>
            <w:shd w:val="clear" w:color="auto" w:fill="auto"/>
            <w:noWrap/>
            <w:vAlign w:val="bottom"/>
            <w:hideMark/>
          </w:tcPr>
          <w:p w14:paraId="6D2A6297" w14:textId="75E61B6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154:1 Metal </w:t>
            </w:r>
            <w:proofErr w:type="spellStart"/>
            <w:r w:rsidRPr="00624902">
              <w:rPr>
                <w:rFonts w:ascii="Times New Roman" w:eastAsia="Times New Roman" w:hAnsi="Times New Roman" w:cs="Times New Roman"/>
                <w:color w:val="000000"/>
              </w:rPr>
              <w:t>Gearmotor</w:t>
            </w:r>
            <w:proofErr w:type="spellEnd"/>
            <w:r w:rsidRPr="00624902">
              <w:rPr>
                <w:rFonts w:ascii="Times New Roman" w:eastAsia="Times New Roman" w:hAnsi="Times New Roman" w:cs="Times New Roman"/>
                <w:color w:val="000000"/>
              </w:rPr>
              <w:t xml:space="preserve"> 20</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D</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x</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44</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L</w:t>
            </w:r>
            <w:r w:rsidR="00AD2E9A">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mm</w:t>
            </w:r>
            <w:r w:rsidR="00AD2E9A">
              <w:rPr>
                <w:rFonts w:ascii="Times New Roman" w:eastAsia="Times New Roman" w:hAnsi="Times New Roman" w:cs="Times New Roman"/>
                <w:color w:val="000000"/>
              </w:rPr>
              <w:t>.</w:t>
            </w:r>
          </w:p>
        </w:tc>
        <w:tc>
          <w:tcPr>
            <w:tcW w:w="900" w:type="dxa"/>
            <w:shd w:val="clear" w:color="auto" w:fill="auto"/>
            <w:noWrap/>
            <w:vAlign w:val="bottom"/>
            <w:hideMark/>
          </w:tcPr>
          <w:p w14:paraId="5AE7357A"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90" w:type="dxa"/>
            <w:shd w:val="clear" w:color="auto" w:fill="auto"/>
            <w:noWrap/>
            <w:vAlign w:val="bottom"/>
            <w:hideMark/>
          </w:tcPr>
          <w:p w14:paraId="72FB7391"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0.80</w:t>
            </w:r>
          </w:p>
        </w:tc>
        <w:tc>
          <w:tcPr>
            <w:tcW w:w="720" w:type="dxa"/>
            <w:shd w:val="clear" w:color="auto" w:fill="auto"/>
            <w:noWrap/>
            <w:vAlign w:val="bottom"/>
            <w:hideMark/>
          </w:tcPr>
          <w:p w14:paraId="338D713F"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440" w:type="dxa"/>
            <w:shd w:val="clear" w:color="auto" w:fill="auto"/>
            <w:noWrap/>
            <w:vAlign w:val="bottom"/>
            <w:hideMark/>
          </w:tcPr>
          <w:p w14:paraId="543E4332" w14:textId="353F38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1.75</w:t>
            </w:r>
          </w:p>
        </w:tc>
        <w:tc>
          <w:tcPr>
            <w:tcW w:w="1530" w:type="dxa"/>
            <w:shd w:val="clear" w:color="auto" w:fill="auto"/>
            <w:noWrap/>
            <w:vAlign w:val="bottom"/>
            <w:hideMark/>
          </w:tcPr>
          <w:p w14:paraId="73A4AFA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1.20</w:t>
            </w:r>
          </w:p>
        </w:tc>
        <w:tc>
          <w:tcPr>
            <w:tcW w:w="990" w:type="dxa"/>
            <w:shd w:val="clear" w:color="auto" w:fill="auto"/>
            <w:noWrap/>
            <w:vAlign w:val="bottom"/>
            <w:hideMark/>
          </w:tcPr>
          <w:p w14:paraId="0FF469E0"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720" w:type="dxa"/>
            <w:shd w:val="clear" w:color="auto" w:fill="auto"/>
            <w:noWrap/>
            <w:vAlign w:val="bottom"/>
            <w:hideMark/>
          </w:tcPr>
          <w:p w14:paraId="28A22051" w14:textId="06624B46" w:rsidR="009E39E4" w:rsidRPr="00624902" w:rsidRDefault="00B453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5.2</w:t>
            </w:r>
          </w:p>
        </w:tc>
      </w:tr>
      <w:tr w:rsidR="00AD2E9A" w:rsidRPr="00624902" w14:paraId="577EC6B0" w14:textId="77777777" w:rsidTr="00AD2E9A">
        <w:trPr>
          <w:trHeight w:val="50"/>
          <w:jc w:val="center"/>
        </w:trPr>
        <w:tc>
          <w:tcPr>
            <w:tcW w:w="3867" w:type="dxa"/>
            <w:shd w:val="clear" w:color="auto" w:fill="auto"/>
            <w:noWrap/>
            <w:vAlign w:val="bottom"/>
            <w:hideMark/>
          </w:tcPr>
          <w:p w14:paraId="1FE95F4B" w14:textId="1FAB4E5E" w:rsidR="009E39E4" w:rsidRPr="00624902" w:rsidRDefault="00AD2E9A" w:rsidP="00B36FDE">
            <w:pPr>
              <w:spacing w:after="0" w:line="240" w:lineRule="auto"/>
              <w:contextualSpacing/>
              <w:rPr>
                <w:rFonts w:ascii="Times New Roman" w:eastAsia="Times New Roman" w:hAnsi="Times New Roman" w:cs="Times New Roman"/>
                <w:color w:val="000000"/>
              </w:rPr>
            </w:pPr>
            <w:commentRangeStart w:id="103"/>
            <w:r>
              <w:rPr>
                <w:rFonts w:ascii="Times New Roman" w:eastAsia="Times New Roman" w:hAnsi="Times New Roman" w:cs="Times New Roman"/>
                <w:color w:val="000000"/>
              </w:rPr>
              <w:t xml:space="preserve">100:1 Metal </w:t>
            </w:r>
            <w:proofErr w:type="spellStart"/>
            <w:r>
              <w:rPr>
                <w:rFonts w:ascii="Times New Roman" w:eastAsia="Times New Roman" w:hAnsi="Times New Roman" w:cs="Times New Roman"/>
                <w:color w:val="000000"/>
              </w:rPr>
              <w:t>Gearmotor</w:t>
            </w:r>
            <w:proofErr w:type="spellEnd"/>
            <w:r>
              <w:rPr>
                <w:rFonts w:ascii="Times New Roman" w:eastAsia="Times New Roman" w:hAnsi="Times New Roman" w:cs="Times New Roman"/>
                <w:color w:val="000000"/>
              </w:rPr>
              <w:t xml:space="preserve"> 37 D x 57 L </w:t>
            </w:r>
            <w:r w:rsidR="009E39E4" w:rsidRPr="00624902">
              <w:rPr>
                <w:rFonts w:ascii="Times New Roman" w:eastAsia="Times New Roman" w:hAnsi="Times New Roman" w:cs="Times New Roman"/>
                <w:color w:val="000000"/>
              </w:rPr>
              <w:t>mm</w:t>
            </w:r>
            <w:r>
              <w:rPr>
                <w:rFonts w:ascii="Times New Roman" w:eastAsia="Times New Roman" w:hAnsi="Times New Roman" w:cs="Times New Roman"/>
                <w:color w:val="000000"/>
              </w:rPr>
              <w:t>.</w:t>
            </w:r>
          </w:p>
        </w:tc>
        <w:tc>
          <w:tcPr>
            <w:tcW w:w="900" w:type="dxa"/>
            <w:shd w:val="clear" w:color="auto" w:fill="auto"/>
            <w:noWrap/>
            <w:vAlign w:val="bottom"/>
            <w:hideMark/>
          </w:tcPr>
          <w:p w14:paraId="3DE72EB4"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0.60</w:t>
            </w:r>
          </w:p>
        </w:tc>
        <w:tc>
          <w:tcPr>
            <w:tcW w:w="990" w:type="dxa"/>
            <w:shd w:val="clear" w:color="auto" w:fill="auto"/>
            <w:noWrap/>
            <w:vAlign w:val="bottom"/>
            <w:hideMark/>
          </w:tcPr>
          <w:p w14:paraId="68F78063"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0.40</w:t>
            </w:r>
          </w:p>
        </w:tc>
        <w:tc>
          <w:tcPr>
            <w:tcW w:w="720" w:type="dxa"/>
            <w:shd w:val="clear" w:color="auto" w:fill="auto"/>
            <w:noWrap/>
            <w:vAlign w:val="bottom"/>
            <w:hideMark/>
          </w:tcPr>
          <w:p w14:paraId="7A053D5D"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1440" w:type="dxa"/>
            <w:shd w:val="clear" w:color="auto" w:fill="auto"/>
            <w:noWrap/>
            <w:vAlign w:val="bottom"/>
            <w:hideMark/>
          </w:tcPr>
          <w:p w14:paraId="36100C1A" w14:textId="63F1ACEC" w:rsidR="009E39E4" w:rsidRPr="00624902" w:rsidRDefault="009E46A7"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3.15</w:t>
            </w:r>
          </w:p>
        </w:tc>
        <w:tc>
          <w:tcPr>
            <w:tcW w:w="1530" w:type="dxa"/>
            <w:shd w:val="clear" w:color="auto" w:fill="auto"/>
            <w:noWrap/>
            <w:vAlign w:val="bottom"/>
            <w:hideMark/>
          </w:tcPr>
          <w:p w14:paraId="20AD09E7" w14:textId="77777777" w:rsidR="009E39E4" w:rsidRPr="00624902" w:rsidRDefault="009E39E4"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0.30</w:t>
            </w:r>
          </w:p>
        </w:tc>
        <w:tc>
          <w:tcPr>
            <w:tcW w:w="990" w:type="dxa"/>
            <w:shd w:val="clear" w:color="auto" w:fill="auto"/>
            <w:noWrap/>
            <w:vAlign w:val="bottom"/>
            <w:hideMark/>
          </w:tcPr>
          <w:p w14:paraId="2961AF32" w14:textId="21B909E6" w:rsidR="009E39E4" w:rsidRPr="00624902" w:rsidRDefault="0026145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0.15</w:t>
            </w:r>
          </w:p>
        </w:tc>
        <w:commentRangeEnd w:id="103"/>
        <w:tc>
          <w:tcPr>
            <w:tcW w:w="720" w:type="dxa"/>
            <w:shd w:val="clear" w:color="auto" w:fill="auto"/>
            <w:noWrap/>
            <w:vAlign w:val="bottom"/>
            <w:hideMark/>
          </w:tcPr>
          <w:p w14:paraId="22E21CFC" w14:textId="30E112BF" w:rsidR="009E39E4" w:rsidRPr="00624902" w:rsidRDefault="00B36FDE" w:rsidP="00BC4D50">
            <w:pPr>
              <w:keepNext/>
              <w:spacing w:after="0" w:line="240" w:lineRule="auto"/>
              <w:contextualSpacing/>
              <w:rPr>
                <w:rFonts w:ascii="Times New Roman" w:eastAsia="Times New Roman" w:hAnsi="Times New Roman" w:cs="Times New Roman"/>
                <w:color w:val="000000"/>
              </w:rPr>
            </w:pPr>
            <w:r>
              <w:rPr>
                <w:rStyle w:val="CommentReference"/>
              </w:rPr>
              <w:commentReference w:id="103"/>
            </w:r>
            <w:r w:rsidR="00B45350">
              <w:rPr>
                <w:rFonts w:ascii="Times New Roman" w:eastAsia="Times New Roman" w:hAnsi="Times New Roman" w:cs="Times New Roman"/>
                <w:color w:val="000000"/>
              </w:rPr>
              <w:t>4.</w:t>
            </w:r>
            <w:r w:rsidR="00BC4D50">
              <w:rPr>
                <w:rFonts w:ascii="Times New Roman" w:eastAsia="Times New Roman" w:hAnsi="Times New Roman" w:cs="Times New Roman"/>
                <w:color w:val="000000"/>
              </w:rPr>
              <w:t>9</w:t>
            </w:r>
          </w:p>
        </w:tc>
      </w:tr>
    </w:tbl>
    <w:p w14:paraId="6B5ACB55" w14:textId="5BC280DE" w:rsidR="00B453B0" w:rsidRDefault="00937F02" w:rsidP="00B36FDE">
      <w:pPr>
        <w:pStyle w:val="Caption"/>
        <w:spacing w:after="0"/>
        <w:contextualSpacing/>
      </w:pPr>
      <w:bookmarkStart w:id="104" w:name="_Ref400277572"/>
      <w:bookmarkStart w:id="105" w:name="_Toc400389687"/>
      <w:r>
        <w:t xml:space="preserve">Table </w:t>
      </w:r>
      <w:fldSimple w:instr=" SEQ Table \* ARABIC ">
        <w:r w:rsidR="00DE21B9">
          <w:rPr>
            <w:noProof/>
          </w:rPr>
          <w:t>11</w:t>
        </w:r>
      </w:fldSimple>
      <w:bookmarkEnd w:id="104"/>
      <w:r>
        <w:t>. Decision matrix for the motors</w:t>
      </w:r>
      <w:bookmarkEnd w:id="105"/>
    </w:p>
    <w:p w14:paraId="333E9CC6" w14:textId="0411190C" w:rsidR="00FF6FC5" w:rsidRPr="00FF6FC5" w:rsidRDefault="00136D89" w:rsidP="00B36FDE">
      <w:pPr>
        <w:spacing w:line="240" w:lineRule="auto"/>
      </w:pPr>
      <w:r>
        <w:br w:type="page"/>
      </w:r>
    </w:p>
    <w:p w14:paraId="5A5E8CBD" w14:textId="77777777" w:rsidR="00B102ED" w:rsidRPr="00624902" w:rsidRDefault="00D6723A" w:rsidP="00B36FDE">
      <w:pPr>
        <w:pStyle w:val="Heading3"/>
        <w:spacing w:before="0" w:line="240" w:lineRule="auto"/>
        <w:contextualSpacing/>
        <w:rPr>
          <w:rFonts w:cs="Times New Roman"/>
          <w:szCs w:val="22"/>
        </w:rPr>
      </w:pPr>
      <w:bookmarkStart w:id="106" w:name="_Toc274055912"/>
      <w:bookmarkStart w:id="107" w:name="_Toc400362010"/>
      <w:r w:rsidRPr="00624902">
        <w:rPr>
          <w:rFonts w:cs="Times New Roman"/>
          <w:szCs w:val="22"/>
        </w:rPr>
        <w:lastRenderedPageBreak/>
        <w:t>Justification</w:t>
      </w:r>
      <w:bookmarkEnd w:id="106"/>
      <w:bookmarkEnd w:id="107"/>
    </w:p>
    <w:p w14:paraId="0BFF4B8B" w14:textId="67D2BB64" w:rsidR="00B102ED"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101272">
        <w:rPr>
          <w:rFonts w:ascii="Times New Roman" w:hAnsi="Times New Roman" w:cs="Times New Roman"/>
        </w:rPr>
        <w:t>for</w:t>
      </w:r>
      <w:r w:rsidRPr="00624902">
        <w:rPr>
          <w:rFonts w:ascii="Times New Roman" w:hAnsi="Times New Roman" w:cs="Times New Roman"/>
        </w:rPr>
        <w:t xml:space="preserve"> obtaining the scores for the various categories used to rate the motors under consideration in the decision matrix. The data for the motors under co</w:t>
      </w:r>
      <w:r w:rsidR="00624902">
        <w:rPr>
          <w:rFonts w:ascii="Times New Roman" w:hAnsi="Times New Roman" w:cs="Times New Roman"/>
        </w:rPr>
        <w:t>nsiderat</w:t>
      </w:r>
      <w:r w:rsidR="00C8295F">
        <w:rPr>
          <w:rFonts w:ascii="Times New Roman" w:hAnsi="Times New Roman" w:cs="Times New Roman"/>
        </w:rPr>
        <w:t xml:space="preserve">ion was obtained from </w:t>
      </w:r>
      <w:proofErr w:type="spellStart"/>
      <w:r w:rsidR="00C8295F">
        <w:rPr>
          <w:rFonts w:ascii="Times New Roman" w:hAnsi="Times New Roman" w:cs="Times New Roman"/>
        </w:rPr>
        <w:t>Sparkfun</w:t>
      </w:r>
      <w:proofErr w:type="spellEnd"/>
      <w:r w:rsidR="00624902">
        <w:rPr>
          <w:rFonts w:ascii="Times New Roman" w:hAnsi="Times New Roman" w:cs="Times New Roman"/>
        </w:rPr>
        <w:t xml:space="preserve"> and </w:t>
      </w:r>
      <w:proofErr w:type="spellStart"/>
      <w:r w:rsidR="00624902">
        <w:rPr>
          <w:rFonts w:ascii="Times New Roman" w:hAnsi="Times New Roman" w:cs="Times New Roman"/>
        </w:rPr>
        <w:t>P</w:t>
      </w:r>
      <w:r w:rsidR="00C8295F">
        <w:rPr>
          <w:rFonts w:ascii="Times New Roman" w:hAnsi="Times New Roman" w:cs="Times New Roman"/>
        </w:rPr>
        <w:t>ololu</w:t>
      </w:r>
      <w:proofErr w:type="spellEnd"/>
      <w:r w:rsidR="00C8295F">
        <w:rPr>
          <w:rFonts w:ascii="Times New Roman" w:hAnsi="Times New Roman" w:cs="Times New Roman"/>
        </w:rPr>
        <w:t>.</w:t>
      </w:r>
    </w:p>
    <w:p w14:paraId="1D0909AA" w14:textId="77777777" w:rsidR="00624902" w:rsidRPr="00624902" w:rsidRDefault="00624902" w:rsidP="00B36FDE">
      <w:pPr>
        <w:spacing w:after="0" w:line="240" w:lineRule="auto"/>
        <w:contextualSpacing/>
        <w:rPr>
          <w:rFonts w:ascii="Times New Roman" w:hAnsi="Times New Roman" w:cs="Times New Roman"/>
        </w:rPr>
      </w:pPr>
    </w:p>
    <w:p w14:paraId="5C01D189"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Price</w:t>
      </w:r>
      <w:r w:rsidRPr="00624902">
        <w:rPr>
          <w:rFonts w:ascii="Times New Roman" w:hAnsi="Times New Roman" w:cs="Times New Roman"/>
        </w:rPr>
        <w:t xml:space="preserve"> </w:t>
      </w:r>
    </w:p>
    <w:p w14:paraId="4CD05DE5" w14:textId="46E7A97A"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_Ref274054729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12</w:t>
      </w:r>
      <w:r w:rsidRPr="00101272">
        <w:rPr>
          <w:rFonts w:ascii="Times New Roman" w:hAnsi="Times New Roman" w:cs="Times New Roman"/>
        </w:rPr>
        <w:fldChar w:fldCharType="end"/>
      </w:r>
      <w:r w:rsidRPr="00101272">
        <w:rPr>
          <w:rFonts w:ascii="Times New Roman" w:hAnsi="Times New Roman" w:cs="Times New Roman"/>
        </w:rPr>
        <w:t xml:space="preserve"> contains the price category scores the price of the motors. </w:t>
      </w:r>
      <w:r w:rsidR="00B102ED" w:rsidRPr="00101272">
        <w:rPr>
          <w:rFonts w:ascii="Times New Roman" w:hAnsi="Times New Roman" w:cs="Times New Roman"/>
        </w:rPr>
        <w:t>The score for the price was obtained by normalizing</w:t>
      </w:r>
      <w:r w:rsidR="00B102ED" w:rsidRPr="00624902">
        <w:rPr>
          <w:rFonts w:ascii="Times New Roman" w:hAnsi="Times New Roman" w:cs="Times New Roman"/>
        </w:rPr>
        <w:t xml:space="preserve"> the price and multiplying the normalized value</w:t>
      </w:r>
      <w:r w:rsidR="00101272">
        <w:rPr>
          <w:rFonts w:ascii="Times New Roman" w:hAnsi="Times New Roman" w:cs="Times New Roman"/>
        </w:rPr>
        <w:t>s</w:t>
      </w:r>
      <w:r w:rsidR="00B102ED" w:rsidRPr="00624902">
        <w:rPr>
          <w:rFonts w:ascii="Times New Roman" w:hAnsi="Times New Roman" w:cs="Times New Roman"/>
        </w:rPr>
        <w:t xml:space="preserve"> by the maximum score of 9 and adding 1. The weighted value of the price category is 15%. The equation below is an example to show how the price score is </w:t>
      </w:r>
      <w:r w:rsidR="00101272">
        <w:rPr>
          <w:rFonts w:ascii="Times New Roman" w:hAnsi="Times New Roman" w:cs="Times New Roman"/>
        </w:rPr>
        <w:t>calculated</w:t>
      </w:r>
      <w:r w:rsidR="00B102ED" w:rsidRPr="00624902">
        <w:rPr>
          <w:rFonts w:ascii="Times New Roman" w:hAnsi="Times New Roman" w:cs="Times New Roman"/>
        </w:rPr>
        <w:t>.</w:t>
      </w:r>
    </w:p>
    <w:p w14:paraId="3EB842D3" w14:textId="77777777" w:rsidR="00FF6FC5" w:rsidRPr="00624902" w:rsidRDefault="00FF6FC5" w:rsidP="00B36FDE">
      <w:pPr>
        <w:spacing w:after="0" w:line="240" w:lineRule="auto"/>
        <w:contextualSpacing/>
        <w:rPr>
          <w:rFonts w:ascii="Times New Roman" w:hAnsi="Times New Roman" w:cs="Times New Roman"/>
        </w:rPr>
      </w:pPr>
    </w:p>
    <w:p w14:paraId="70AEEDF5"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p w14:paraId="3DE879E9"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068"/>
        <w:gridCol w:w="3713"/>
        <w:gridCol w:w="852"/>
      </w:tblGrid>
      <w:tr w:rsidR="00B102ED" w:rsidRPr="00624902" w14:paraId="1DBB1D3D" w14:textId="77777777" w:rsidTr="00F631D5">
        <w:trPr>
          <w:jc w:val="center"/>
        </w:trPr>
        <w:tc>
          <w:tcPr>
            <w:tcW w:w="2068" w:type="dxa"/>
            <w:shd w:val="clear" w:color="auto" w:fill="A5A5A5" w:themeFill="accent3"/>
          </w:tcPr>
          <w:p w14:paraId="01EBD30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713" w:type="dxa"/>
            <w:shd w:val="clear" w:color="auto" w:fill="A5A5A5" w:themeFill="accent3"/>
          </w:tcPr>
          <w:p w14:paraId="4F0C8E1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2FB3BF35"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3EE7347" w14:textId="77777777" w:rsidTr="00F631D5">
        <w:trPr>
          <w:jc w:val="center"/>
        </w:trPr>
        <w:tc>
          <w:tcPr>
            <w:tcW w:w="2068" w:type="dxa"/>
          </w:tcPr>
          <w:p w14:paraId="2E5D5D7E"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713" w:type="dxa"/>
          </w:tcPr>
          <w:p w14:paraId="5E8D6472" w14:textId="68702C19"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71534E4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53EC778A" w14:textId="77777777" w:rsidTr="00F631D5">
        <w:trPr>
          <w:jc w:val="center"/>
        </w:trPr>
        <w:tc>
          <w:tcPr>
            <w:tcW w:w="2068" w:type="dxa"/>
          </w:tcPr>
          <w:p w14:paraId="0DC925E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713" w:type="dxa"/>
          </w:tcPr>
          <w:p w14:paraId="029F72E7" w14:textId="32589C6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$34.95-$34.95</m:t>
                        </m:r>
                      </m:num>
                      <m:den>
                        <m:r>
                          <w:rPr>
                            <w:rFonts w:ascii="Cambria Math" w:hAnsi="Cambria Math" w:cs="Times New Roman"/>
                          </w:rPr>
                          <m:t>$34.95</m:t>
                        </m:r>
                      </m:den>
                    </m:f>
                  </m:e>
                </m:d>
                <m:r>
                  <w:rPr>
                    <w:rFonts w:ascii="Cambria Math" w:hAnsi="Cambria Math" w:cs="Times New Roman"/>
                  </w:rPr>
                  <m:t>+1=1</m:t>
                </m:r>
              </m:oMath>
            </m:oMathPara>
          </w:p>
        </w:tc>
        <w:tc>
          <w:tcPr>
            <w:tcW w:w="852" w:type="dxa"/>
          </w:tcPr>
          <w:p w14:paraId="3A07AFB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688C934B" w14:textId="77777777" w:rsidTr="00F631D5">
        <w:trPr>
          <w:jc w:val="center"/>
        </w:trPr>
        <w:tc>
          <w:tcPr>
            <w:tcW w:w="2068" w:type="dxa"/>
          </w:tcPr>
          <w:p w14:paraId="31B2D03C" w14:textId="540BC32E" w:rsidR="00B102ED" w:rsidRPr="00624902" w:rsidRDefault="001D435A" w:rsidP="00B36FDE">
            <w:pPr>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item #: </w:t>
            </w:r>
            <w:r w:rsidR="00B102ED" w:rsidRPr="00624902">
              <w:rPr>
                <w:rFonts w:ascii="Times New Roman" w:hAnsi="Times New Roman" w:cs="Times New Roman"/>
              </w:rPr>
              <w:t>1109</w:t>
            </w:r>
          </w:p>
        </w:tc>
        <w:tc>
          <w:tcPr>
            <w:tcW w:w="3713" w:type="dxa"/>
          </w:tcPr>
          <w:p w14:paraId="6897AE06" w14:textId="0C75667A"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$34.95-$19.95</m:t>
                        </m:r>
                      </m:num>
                      <m:den>
                        <m:r>
                          <w:rPr>
                            <w:rFonts w:ascii="Cambria Math" w:hAnsi="Cambria Math" w:cs="Times New Roman"/>
                          </w:rPr>
                          <m:t>$34.95</m:t>
                        </m:r>
                      </m:den>
                    </m:f>
                  </m:e>
                </m:d>
                <m:r>
                  <w:rPr>
                    <w:rFonts w:ascii="Cambria Math" w:hAnsi="Cambria Math" w:cs="Times New Roman"/>
                  </w:rPr>
                  <m:t>+1=4.8≈5</m:t>
                </m:r>
              </m:oMath>
            </m:oMathPara>
          </w:p>
        </w:tc>
        <w:tc>
          <w:tcPr>
            <w:tcW w:w="852" w:type="dxa"/>
          </w:tcPr>
          <w:p w14:paraId="1DFC065B"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4A239430" w14:textId="77777777" w:rsidTr="00F631D5">
        <w:trPr>
          <w:jc w:val="center"/>
        </w:trPr>
        <w:tc>
          <w:tcPr>
            <w:tcW w:w="2068" w:type="dxa"/>
          </w:tcPr>
          <w:p w14:paraId="73FB93F6"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713" w:type="dxa"/>
          </w:tcPr>
          <w:p w14:paraId="5B1B925F" w14:textId="0EE9133E"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$34.95-$24.95</m:t>
                        </m:r>
                      </m:num>
                      <m:den>
                        <m:r>
                          <w:rPr>
                            <w:rFonts w:ascii="Cambria Math" w:hAnsi="Cambria Math" w:cs="Times New Roman"/>
                          </w:rPr>
                          <m:t>$34.95</m:t>
                        </m:r>
                      </m:den>
                    </m:f>
                  </m:e>
                </m:d>
                <m:r>
                  <w:rPr>
                    <w:rFonts w:ascii="Cambria Math" w:hAnsi="Cambria Math" w:cs="Times New Roman"/>
                  </w:rPr>
                  <m:t>+1=3.6≈4</m:t>
                </m:r>
              </m:oMath>
            </m:oMathPara>
          </w:p>
        </w:tc>
        <w:tc>
          <w:tcPr>
            <w:tcW w:w="852" w:type="dxa"/>
          </w:tcPr>
          <w:p w14:paraId="4BCB1CFB"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4</w:t>
            </w:r>
          </w:p>
        </w:tc>
      </w:tr>
    </w:tbl>
    <w:p w14:paraId="51F8C875" w14:textId="200CC323" w:rsidR="00B102ED" w:rsidRDefault="00937F02" w:rsidP="00B36FDE">
      <w:pPr>
        <w:pStyle w:val="Caption"/>
        <w:spacing w:after="0"/>
        <w:contextualSpacing/>
      </w:pPr>
      <w:bookmarkStart w:id="108" w:name="_Ref274054729"/>
      <w:bookmarkStart w:id="109" w:name="_Toc400389688"/>
      <w:r>
        <w:t xml:space="preserve">Table </w:t>
      </w:r>
      <w:fldSimple w:instr=" SEQ Table \* ARABIC ">
        <w:r w:rsidR="00DE21B9">
          <w:rPr>
            <w:noProof/>
          </w:rPr>
          <w:t>12</w:t>
        </w:r>
      </w:fldSimple>
      <w:bookmarkEnd w:id="108"/>
      <w:r>
        <w:t>. Calculations for the price of the motor</w:t>
      </w:r>
      <w:bookmarkEnd w:id="109"/>
    </w:p>
    <w:p w14:paraId="283CC758" w14:textId="77777777" w:rsidR="00FF6FC5" w:rsidRPr="00FF6FC5" w:rsidRDefault="00FF6FC5" w:rsidP="00B36FDE">
      <w:pPr>
        <w:spacing w:after="0" w:line="240" w:lineRule="auto"/>
        <w:contextualSpacing/>
      </w:pPr>
    </w:p>
    <w:p w14:paraId="502F143C"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Voltage</w:t>
      </w:r>
    </w:p>
    <w:p w14:paraId="4B3C5596" w14:textId="680E51EC" w:rsidR="00826EFB"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rPr>
        <w:t>The voltage category scores the voltage levels required</w:t>
      </w:r>
      <w:r w:rsidR="00BB389F">
        <w:rPr>
          <w:rFonts w:ascii="Times New Roman" w:hAnsi="Times New Roman" w:cs="Times New Roman"/>
        </w:rPr>
        <w:t xml:space="preserve"> </w:t>
      </w:r>
      <w:r w:rsidR="00101272">
        <w:rPr>
          <w:rFonts w:ascii="Times New Roman" w:hAnsi="Times New Roman" w:cs="Times New Roman"/>
        </w:rPr>
        <w:t>for</w:t>
      </w:r>
      <w:r w:rsidR="00BB389F">
        <w:rPr>
          <w:rFonts w:ascii="Times New Roman" w:hAnsi="Times New Roman" w:cs="Times New Roman"/>
        </w:rPr>
        <w:t xml:space="preserve"> the APS </w:t>
      </w:r>
      <w:r w:rsidR="00101272">
        <w:rPr>
          <w:rFonts w:ascii="Times New Roman" w:hAnsi="Times New Roman" w:cs="Times New Roman"/>
        </w:rPr>
        <w:t>from the</w:t>
      </w:r>
      <w:r w:rsidR="00BB389F">
        <w:rPr>
          <w:rFonts w:ascii="Times New Roman" w:hAnsi="Times New Roman" w:cs="Times New Roman"/>
        </w:rPr>
        <w:t xml:space="preserve"> motors. T</w:t>
      </w:r>
      <w:r w:rsidRPr="00624902">
        <w:rPr>
          <w:rFonts w:ascii="Times New Roman" w:hAnsi="Times New Roman" w:cs="Times New Roman"/>
        </w:rPr>
        <w:t>he maximum operating voltage of all th</w:t>
      </w:r>
      <w:r w:rsidR="00BB389F">
        <w:rPr>
          <w:rFonts w:ascii="Times New Roman" w:hAnsi="Times New Roman" w:cs="Times New Roman"/>
        </w:rPr>
        <w:t>e items are either 6 V or 12 V. T</w:t>
      </w:r>
      <w:r w:rsidRPr="00624902">
        <w:rPr>
          <w:rFonts w:ascii="Times New Roman" w:hAnsi="Times New Roman" w:cs="Times New Roman"/>
        </w:rPr>
        <w:t>hey are given a score of 4 for 12 V as it requires</w:t>
      </w:r>
      <w:r w:rsidR="00101272">
        <w:rPr>
          <w:rFonts w:ascii="Times New Roman" w:hAnsi="Times New Roman" w:cs="Times New Roman"/>
        </w:rPr>
        <w:t xml:space="preserve"> more voltage from the APS. It was </w:t>
      </w:r>
      <w:r w:rsidRPr="00624902">
        <w:rPr>
          <w:rFonts w:ascii="Times New Roman" w:hAnsi="Times New Roman" w:cs="Times New Roman"/>
        </w:rPr>
        <w:t xml:space="preserve">given a score of 8 for the 6 V requirement. </w:t>
      </w:r>
      <w:r w:rsidR="00101272">
        <w:rPr>
          <w:rFonts w:ascii="Times New Roman" w:hAnsi="Times New Roman" w:cs="Times New Roman"/>
        </w:rPr>
        <w:t>The weighted value of the voltage category is 10%.</w:t>
      </w:r>
    </w:p>
    <w:p w14:paraId="6EA76E3B" w14:textId="77777777" w:rsidR="00FF6FC5" w:rsidRPr="00624902" w:rsidRDefault="00FF6FC5" w:rsidP="00B36FDE">
      <w:pPr>
        <w:spacing w:after="0" w:line="240" w:lineRule="auto"/>
        <w:contextualSpacing/>
        <w:rPr>
          <w:rFonts w:ascii="Times New Roman" w:hAnsi="Times New Roman" w:cs="Times New Roman"/>
        </w:rPr>
      </w:pPr>
    </w:p>
    <w:p w14:paraId="515D3D89" w14:textId="77777777" w:rsidR="00B102ED" w:rsidRPr="00624902" w:rsidRDefault="00B102ED" w:rsidP="00B36FDE">
      <w:pPr>
        <w:spacing w:after="0" w:line="240" w:lineRule="auto"/>
        <w:contextualSpacing/>
        <w:rPr>
          <w:rFonts w:ascii="Times New Roman" w:hAnsi="Times New Roman" w:cs="Times New Roman"/>
          <w:b/>
        </w:rPr>
      </w:pPr>
      <w:r w:rsidRPr="00624902">
        <w:rPr>
          <w:rFonts w:ascii="Times New Roman" w:hAnsi="Times New Roman" w:cs="Times New Roman"/>
          <w:b/>
        </w:rPr>
        <w:t>RPM</w:t>
      </w:r>
    </w:p>
    <w:p w14:paraId="010E8A17" w14:textId="31798217"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_Ref274054713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13</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w:t>
      </w:r>
      <w:r w:rsidRPr="00340A3A">
        <w:rPr>
          <w:rFonts w:ascii="Times New Roman" w:hAnsi="Times New Roman" w:cs="Times New Roman"/>
        </w:rPr>
        <w:t>RPM</w:t>
      </w:r>
      <w:r w:rsidR="00B102ED" w:rsidRPr="00624902">
        <w:rPr>
          <w:rFonts w:ascii="Times New Roman" w:hAnsi="Times New Roman" w:cs="Times New Roman"/>
        </w:rPr>
        <w:t xml:space="preserve"> category scores the </w:t>
      </w:r>
      <w:r>
        <w:rPr>
          <w:rFonts w:ascii="Times New Roman" w:hAnsi="Times New Roman" w:cs="Times New Roman"/>
        </w:rPr>
        <w:t>RPM</w:t>
      </w:r>
      <w:r w:rsidR="00B102ED" w:rsidRPr="00624902">
        <w:rPr>
          <w:rFonts w:ascii="Times New Roman" w:hAnsi="Times New Roman" w:cs="Times New Roman"/>
        </w:rPr>
        <w:t xml:space="preserve"> of the motors. The motors chosen were </w:t>
      </w:r>
      <w:r w:rsidR="00101272">
        <w:rPr>
          <w:rFonts w:ascii="Times New Roman" w:hAnsi="Times New Roman" w:cs="Times New Roman"/>
        </w:rPr>
        <w:t>approximately</w:t>
      </w:r>
      <w:r w:rsidR="00B102ED" w:rsidRPr="00624902">
        <w:rPr>
          <w:rFonts w:ascii="Times New Roman" w:hAnsi="Times New Roman" w:cs="Times New Roman"/>
        </w:rPr>
        <w:t xml:space="preserve"> </w:t>
      </w:r>
      <w:r w:rsidRPr="00624902">
        <w:rPr>
          <w:rFonts w:ascii="Times New Roman" w:hAnsi="Times New Roman" w:cs="Times New Roman"/>
        </w:rPr>
        <w:t>90-RPM</w:t>
      </w:r>
      <w:r w:rsidR="00101272">
        <w:rPr>
          <w:rFonts w:ascii="Times New Roman" w:hAnsi="Times New Roman" w:cs="Times New Roman"/>
        </w:rPr>
        <w:t xml:space="preserve">. This is used to </w:t>
      </w:r>
      <w:r w:rsidR="00B102ED" w:rsidRPr="00624902">
        <w:rPr>
          <w:rFonts w:ascii="Times New Roman" w:hAnsi="Times New Roman" w:cs="Times New Roman"/>
        </w:rPr>
        <w:t>determine the differences in the torque of the di</w:t>
      </w:r>
      <w:r w:rsidR="00BB389F">
        <w:rPr>
          <w:rFonts w:ascii="Times New Roman" w:hAnsi="Times New Roman" w:cs="Times New Roman"/>
        </w:rPr>
        <w:t xml:space="preserve">fferent motors. </w:t>
      </w:r>
      <w:r w:rsidR="00101272">
        <w:rPr>
          <w:rFonts w:ascii="Times New Roman" w:hAnsi="Times New Roman" w:cs="Times New Roman"/>
        </w:rPr>
        <w:t>T</w:t>
      </w:r>
      <w:r w:rsidR="00B102ED" w:rsidRPr="00624902">
        <w:rPr>
          <w:rFonts w:ascii="Times New Roman" w:hAnsi="Times New Roman" w:cs="Times New Roman"/>
        </w:rPr>
        <w:t xml:space="preserve">he motors for each item </w:t>
      </w:r>
      <w:r w:rsidR="00101272">
        <w:rPr>
          <w:rFonts w:ascii="Times New Roman" w:hAnsi="Times New Roman" w:cs="Times New Roman"/>
        </w:rPr>
        <w:t>may have a</w:t>
      </w:r>
      <w:r w:rsidR="00B102ED" w:rsidRPr="00624902">
        <w:rPr>
          <w:rFonts w:ascii="Times New Roman" w:hAnsi="Times New Roman" w:cs="Times New Roman"/>
        </w:rPr>
        <w:t xml:space="preserve"> different </w:t>
      </w:r>
      <w:r w:rsidR="00BB389F">
        <w:rPr>
          <w:rFonts w:ascii="Times New Roman" w:hAnsi="Times New Roman" w:cs="Times New Roman"/>
        </w:rPr>
        <w:t>RPM,</w:t>
      </w:r>
      <w:r w:rsidR="00B102ED" w:rsidRPr="00624902">
        <w:rPr>
          <w:rFonts w:ascii="Times New Roman" w:hAnsi="Times New Roman" w:cs="Times New Roman"/>
        </w:rPr>
        <w:t xml:space="preserve"> but the torque would change scaling reasonably with the change in </w:t>
      </w:r>
      <w:r>
        <w:rPr>
          <w:rFonts w:ascii="Times New Roman" w:hAnsi="Times New Roman" w:cs="Times New Roman"/>
        </w:rPr>
        <w:t>RPM</w:t>
      </w:r>
      <w:r w:rsidR="00B102ED" w:rsidRPr="00624902">
        <w:rPr>
          <w:rFonts w:ascii="Times New Roman" w:hAnsi="Times New Roman" w:cs="Times New Roman"/>
        </w:rPr>
        <w:t xml:space="preserve">. The score for this is determined by dividing the </w:t>
      </w:r>
      <w:r>
        <w:rPr>
          <w:rFonts w:ascii="Times New Roman" w:hAnsi="Times New Roman" w:cs="Times New Roman"/>
        </w:rPr>
        <w:t>RPM</w:t>
      </w:r>
      <w:r w:rsidR="00B102ED" w:rsidRPr="00624902">
        <w:rPr>
          <w:rFonts w:ascii="Times New Roman" w:hAnsi="Times New Roman" w:cs="Times New Roman"/>
        </w:rPr>
        <w:t xml:space="preserve"> value by 90 and multiplying by </w:t>
      </w:r>
      <w:r w:rsidRPr="00624902">
        <w:rPr>
          <w:rFonts w:ascii="Times New Roman" w:hAnsi="Times New Roman" w:cs="Times New Roman"/>
        </w:rPr>
        <w:t>5,</w:t>
      </w:r>
      <w:r w:rsidR="00B102ED" w:rsidRPr="00624902">
        <w:rPr>
          <w:rFonts w:ascii="Times New Roman" w:hAnsi="Times New Roman" w:cs="Times New Roman"/>
        </w:rPr>
        <w:t xml:space="preserve"> as 90 </w:t>
      </w:r>
      <w:r>
        <w:rPr>
          <w:rFonts w:ascii="Times New Roman" w:hAnsi="Times New Roman" w:cs="Times New Roman"/>
        </w:rPr>
        <w:t>RPM</w:t>
      </w:r>
      <w:r w:rsidR="00B102ED" w:rsidRPr="00624902">
        <w:rPr>
          <w:rFonts w:ascii="Times New Roman" w:hAnsi="Times New Roman" w:cs="Times New Roman"/>
        </w:rPr>
        <w:t xml:space="preserve"> was the arbitrary choice</w:t>
      </w:r>
      <w:r w:rsidR="00101272">
        <w:rPr>
          <w:rFonts w:ascii="Times New Roman" w:hAnsi="Times New Roman" w:cs="Times New Roman"/>
        </w:rPr>
        <w:t>. T</w:t>
      </w:r>
      <w:r w:rsidR="00B102ED" w:rsidRPr="00624902">
        <w:rPr>
          <w:rFonts w:ascii="Times New Roman" w:hAnsi="Times New Roman" w:cs="Times New Roman"/>
        </w:rPr>
        <w:t>he</w:t>
      </w:r>
      <w:r w:rsidR="00833536" w:rsidRPr="00624902">
        <w:rPr>
          <w:rFonts w:ascii="Times New Roman" w:hAnsi="Times New Roman" w:cs="Times New Roman"/>
        </w:rPr>
        <w:t xml:space="preserve"> weighted value of the </w:t>
      </w:r>
      <w:r w:rsidR="00101272">
        <w:rPr>
          <w:rFonts w:ascii="Times New Roman" w:hAnsi="Times New Roman" w:cs="Times New Roman"/>
        </w:rPr>
        <w:t>RPM category</w:t>
      </w:r>
      <w:r w:rsidR="00833536" w:rsidRPr="00624902">
        <w:rPr>
          <w:rFonts w:ascii="Times New Roman" w:hAnsi="Times New Roman" w:cs="Times New Roman"/>
        </w:rPr>
        <w:t xml:space="preserve"> is </w:t>
      </w:r>
      <w:r w:rsidR="00B102ED" w:rsidRPr="00624902">
        <w:rPr>
          <w:rFonts w:ascii="Times New Roman" w:hAnsi="Times New Roman" w:cs="Times New Roman"/>
        </w:rPr>
        <w:t>5%.</w:t>
      </w:r>
    </w:p>
    <w:p w14:paraId="763D59A3" w14:textId="2AA4AD37" w:rsidR="00FF6FC5"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25D43540" w14:textId="77777777"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w:lastRenderedPageBreak/>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p w14:paraId="35FE02D1"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068"/>
        <w:gridCol w:w="2635"/>
        <w:gridCol w:w="852"/>
      </w:tblGrid>
      <w:tr w:rsidR="00B102ED" w:rsidRPr="00624902" w14:paraId="7C12F13B" w14:textId="77777777" w:rsidTr="00F631D5">
        <w:trPr>
          <w:jc w:val="center"/>
        </w:trPr>
        <w:tc>
          <w:tcPr>
            <w:tcW w:w="2068" w:type="dxa"/>
            <w:shd w:val="clear" w:color="auto" w:fill="A5A5A5" w:themeFill="accent3"/>
          </w:tcPr>
          <w:p w14:paraId="590BA82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2635" w:type="dxa"/>
            <w:shd w:val="clear" w:color="auto" w:fill="A5A5A5" w:themeFill="accent3"/>
          </w:tcPr>
          <w:p w14:paraId="2F3DAAB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6BCB94A8"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4F08EB03" w14:textId="77777777" w:rsidTr="00F631D5">
        <w:trPr>
          <w:trHeight w:val="467"/>
          <w:jc w:val="center"/>
        </w:trPr>
        <w:tc>
          <w:tcPr>
            <w:tcW w:w="2068" w:type="dxa"/>
          </w:tcPr>
          <w:p w14:paraId="7DBD5C8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2635" w:type="dxa"/>
          </w:tcPr>
          <w:p w14:paraId="21C01B9C" w14:textId="2BFDE176"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101 rpm</m:t>
                        </m:r>
                      </m:num>
                      <m:den>
                        <m:r>
                          <w:rPr>
                            <w:rFonts w:ascii="Cambria Math" w:hAnsi="Cambria Math" w:cs="Times New Roman"/>
                          </w:rPr>
                          <m:t>90 rpm</m:t>
                        </m:r>
                      </m:den>
                    </m:f>
                  </m:e>
                </m:d>
                <m:r>
                  <w:rPr>
                    <w:rFonts w:ascii="Cambria Math" w:hAnsi="Cambria Math" w:cs="Times New Roman"/>
                  </w:rPr>
                  <m:t>=5.61≈6</m:t>
                </m:r>
              </m:oMath>
            </m:oMathPara>
          </w:p>
        </w:tc>
        <w:tc>
          <w:tcPr>
            <w:tcW w:w="852" w:type="dxa"/>
          </w:tcPr>
          <w:p w14:paraId="61EFFEA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6</w:t>
            </w:r>
          </w:p>
        </w:tc>
      </w:tr>
      <w:tr w:rsidR="00B102ED" w:rsidRPr="00624902" w14:paraId="624C8FA4" w14:textId="77777777" w:rsidTr="00F631D5">
        <w:trPr>
          <w:jc w:val="center"/>
        </w:trPr>
        <w:tc>
          <w:tcPr>
            <w:tcW w:w="2068" w:type="dxa"/>
          </w:tcPr>
          <w:p w14:paraId="242CC196"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2635" w:type="dxa"/>
          </w:tcPr>
          <w:p w14:paraId="21E5CB25"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07AF11D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CE24D3A" w14:textId="77777777" w:rsidTr="00F631D5">
        <w:trPr>
          <w:jc w:val="center"/>
        </w:trPr>
        <w:tc>
          <w:tcPr>
            <w:tcW w:w="2068" w:type="dxa"/>
          </w:tcPr>
          <w:p w14:paraId="2E2F704E"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2635" w:type="dxa"/>
          </w:tcPr>
          <w:p w14:paraId="6C5AF0B4" w14:textId="0D95771B" w:rsidR="00B102ED" w:rsidRPr="00F52F18"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90 rpm</m:t>
                        </m:r>
                      </m:num>
                      <m:den>
                        <m:r>
                          <w:rPr>
                            <w:rFonts w:ascii="Cambria Math" w:hAnsi="Cambria Math" w:cs="Times New Roman"/>
                          </w:rPr>
                          <m:t>90 rpm</m:t>
                        </m:r>
                      </m:den>
                    </m:f>
                  </m:e>
                </m:d>
                <m:r>
                  <w:rPr>
                    <w:rFonts w:ascii="Cambria Math" w:hAnsi="Cambria Math" w:cs="Times New Roman"/>
                  </w:rPr>
                  <m:t>=5</m:t>
                </m:r>
              </m:oMath>
            </m:oMathPara>
          </w:p>
        </w:tc>
        <w:tc>
          <w:tcPr>
            <w:tcW w:w="852" w:type="dxa"/>
          </w:tcPr>
          <w:p w14:paraId="77D120C0"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5</w:t>
            </w:r>
          </w:p>
        </w:tc>
      </w:tr>
      <w:tr w:rsidR="00B102ED" w:rsidRPr="00624902" w14:paraId="2231EC5B" w14:textId="77777777" w:rsidTr="00F631D5">
        <w:trPr>
          <w:trHeight w:val="161"/>
          <w:jc w:val="center"/>
        </w:trPr>
        <w:tc>
          <w:tcPr>
            <w:tcW w:w="2068" w:type="dxa"/>
          </w:tcPr>
          <w:p w14:paraId="00B97E12"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2635" w:type="dxa"/>
          </w:tcPr>
          <w:p w14:paraId="3C42E058" w14:textId="77777777" w:rsidR="00B102ED" w:rsidRPr="00F52F18"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5</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100 rpm</m:t>
                        </m:r>
                      </m:num>
                      <m:den>
                        <m:r>
                          <w:rPr>
                            <w:rFonts w:ascii="Cambria Math" w:hAnsi="Cambria Math" w:cs="Times New Roman"/>
                          </w:rPr>
                          <m:t>90 rpm</m:t>
                        </m:r>
                      </m:den>
                    </m:f>
                  </m:e>
                </m:d>
                <m:r>
                  <w:rPr>
                    <w:rFonts w:ascii="Cambria Math" w:hAnsi="Cambria Math" w:cs="Times New Roman"/>
                  </w:rPr>
                  <m:t>=5.56≈6</m:t>
                </m:r>
              </m:oMath>
            </m:oMathPara>
          </w:p>
        </w:tc>
        <w:tc>
          <w:tcPr>
            <w:tcW w:w="852" w:type="dxa"/>
          </w:tcPr>
          <w:p w14:paraId="6CA572CC"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6</w:t>
            </w:r>
          </w:p>
        </w:tc>
      </w:tr>
    </w:tbl>
    <w:p w14:paraId="7045166E" w14:textId="294CE5B6" w:rsidR="00B102ED" w:rsidRDefault="00937F02" w:rsidP="00B36FDE">
      <w:pPr>
        <w:pStyle w:val="Caption"/>
        <w:spacing w:after="0"/>
        <w:contextualSpacing/>
      </w:pPr>
      <w:bookmarkStart w:id="110" w:name="_Ref274054713"/>
      <w:bookmarkStart w:id="111" w:name="_Toc400389689"/>
      <w:r>
        <w:t xml:space="preserve">Table </w:t>
      </w:r>
      <w:fldSimple w:instr=" SEQ Table \* ARABIC ">
        <w:r w:rsidR="00DE21B9">
          <w:rPr>
            <w:noProof/>
          </w:rPr>
          <w:t>13</w:t>
        </w:r>
      </w:fldSimple>
      <w:bookmarkEnd w:id="110"/>
      <w:r>
        <w:t>. Calculations for the RPM of the motor</w:t>
      </w:r>
      <w:bookmarkEnd w:id="111"/>
    </w:p>
    <w:p w14:paraId="668FCED1" w14:textId="77777777" w:rsidR="00FF6FC5" w:rsidRPr="00FF6FC5" w:rsidRDefault="00FF6FC5" w:rsidP="00B36FDE">
      <w:pPr>
        <w:spacing w:after="0" w:line="240" w:lineRule="auto"/>
        <w:contextualSpacing/>
      </w:pPr>
    </w:p>
    <w:p w14:paraId="257A5CB8"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t>Stall Torque</w:t>
      </w:r>
    </w:p>
    <w:p w14:paraId="6243C1E7" w14:textId="5DEF71DB"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_Ref274054696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14</w:t>
      </w:r>
      <w:r w:rsidRPr="00101272">
        <w:rPr>
          <w:rFonts w:ascii="Times New Roman" w:hAnsi="Times New Roman" w:cs="Times New Roman"/>
        </w:rPr>
        <w:fldChar w:fldCharType="end"/>
      </w:r>
      <w:r w:rsidRPr="00101272">
        <w:rPr>
          <w:rFonts w:ascii="Times New Roman" w:hAnsi="Times New Roman" w:cs="Times New Roman"/>
        </w:rPr>
        <w:t xml:space="preserve"> contains the </w:t>
      </w:r>
      <w:r w:rsidR="00B102ED" w:rsidRPr="00101272">
        <w:rPr>
          <w:rFonts w:ascii="Times New Roman" w:hAnsi="Times New Roman" w:cs="Times New Roman"/>
        </w:rPr>
        <w:t>stall torque category scores the stall torque of the APS. This determines the amount of load the APS can move</w:t>
      </w:r>
      <w:r w:rsidR="00B102ED" w:rsidRPr="00624902">
        <w:rPr>
          <w:rFonts w:ascii="Times New Roman" w:hAnsi="Times New Roman" w:cs="Times New Roman"/>
        </w:rPr>
        <w:t xml:space="preserve">. If the </w:t>
      </w:r>
      <w:r w:rsidR="00D02417">
        <w:rPr>
          <w:rFonts w:ascii="Times New Roman" w:hAnsi="Times New Roman" w:cs="Times New Roman"/>
        </w:rPr>
        <w:t>load</w:t>
      </w:r>
      <w:r w:rsidR="00B102ED" w:rsidRPr="00624902">
        <w:rPr>
          <w:rFonts w:ascii="Times New Roman" w:hAnsi="Times New Roman" w:cs="Times New Roman"/>
        </w:rPr>
        <w:t xml:space="preserve"> of the APS is above the limit, </w:t>
      </w:r>
      <w:r w:rsidR="00D02417">
        <w:rPr>
          <w:rFonts w:ascii="Times New Roman" w:hAnsi="Times New Roman" w:cs="Times New Roman"/>
        </w:rPr>
        <w:t xml:space="preserve">defined by the stall torque, </w:t>
      </w:r>
      <w:r w:rsidR="00466D4E">
        <w:rPr>
          <w:rFonts w:ascii="Times New Roman" w:hAnsi="Times New Roman" w:cs="Times New Roman"/>
        </w:rPr>
        <w:t>the motor will enter a stall state in which it is unable to move</w:t>
      </w:r>
      <w:r w:rsidR="00B102ED" w:rsidRPr="00624902">
        <w:rPr>
          <w:rFonts w:ascii="Times New Roman" w:hAnsi="Times New Roman" w:cs="Times New Roman"/>
        </w:rPr>
        <w:t xml:space="preserve">. The equation to determine the stall torque </w:t>
      </w:r>
      <w:r w:rsidR="00C8295F" w:rsidRPr="00624902">
        <w:rPr>
          <w:rFonts w:ascii="Times New Roman" w:hAnsi="Times New Roman" w:cs="Times New Roman"/>
        </w:rPr>
        <w:t>was</w:t>
      </w:r>
      <w:r w:rsidR="00B102ED" w:rsidRPr="00624902">
        <w:rPr>
          <w:rFonts w:ascii="Times New Roman" w:hAnsi="Times New Roman" w:cs="Times New Roman"/>
        </w:rPr>
        <w:t xml:space="preserve"> derived by calculating the normalized stall torque values multiplied by 9 a</w:t>
      </w:r>
      <w:r w:rsidR="00BB389F">
        <w:rPr>
          <w:rFonts w:ascii="Times New Roman" w:hAnsi="Times New Roman" w:cs="Times New Roman"/>
        </w:rPr>
        <w:t>nd subtracting</w:t>
      </w:r>
      <w:r w:rsidR="009E46A7">
        <w:rPr>
          <w:rFonts w:ascii="Times New Roman" w:hAnsi="Times New Roman" w:cs="Times New Roman"/>
        </w:rPr>
        <w:t xml:space="preserve"> the result from</w:t>
      </w:r>
      <w:r w:rsidR="00BB389F">
        <w:rPr>
          <w:rFonts w:ascii="Times New Roman" w:hAnsi="Times New Roman" w:cs="Times New Roman"/>
        </w:rPr>
        <w:t xml:space="preserve"> </w:t>
      </w:r>
      <w:r w:rsidR="009E46A7">
        <w:rPr>
          <w:rFonts w:ascii="Times New Roman" w:hAnsi="Times New Roman" w:cs="Times New Roman"/>
        </w:rPr>
        <w:t>9</w:t>
      </w:r>
      <w:r w:rsidR="00BB389F">
        <w:rPr>
          <w:rFonts w:ascii="Times New Roman" w:hAnsi="Times New Roman" w:cs="Times New Roman"/>
        </w:rPr>
        <w:t>. T</w:t>
      </w:r>
      <w:r w:rsidR="00B102ED" w:rsidRPr="00624902">
        <w:rPr>
          <w:rFonts w:ascii="Times New Roman" w:hAnsi="Times New Roman" w:cs="Times New Roman"/>
        </w:rPr>
        <w:t>his determines the load that the APS can carry</w:t>
      </w:r>
      <w:r w:rsidR="00101272">
        <w:rPr>
          <w:rFonts w:ascii="Times New Roman" w:hAnsi="Times New Roman" w:cs="Times New Roman"/>
        </w:rPr>
        <w:t>. The weighted value of the stall torque category is 35%</w:t>
      </w:r>
      <w:r w:rsidR="00FF6FC5">
        <w:rPr>
          <w:rFonts w:ascii="Times New Roman" w:hAnsi="Times New Roman" w:cs="Times New Roman"/>
        </w:rPr>
        <w:t>.</w:t>
      </w:r>
    </w:p>
    <w:p w14:paraId="141B2C81" w14:textId="77777777" w:rsidR="00FF6FC5" w:rsidRPr="00624902" w:rsidRDefault="00FF6FC5" w:rsidP="00B36FDE">
      <w:pPr>
        <w:spacing w:after="0" w:line="240" w:lineRule="auto"/>
        <w:contextualSpacing/>
        <w:rPr>
          <w:rFonts w:ascii="Times New Roman" w:hAnsi="Times New Roman" w:cs="Times New Roman"/>
        </w:rPr>
      </w:pPr>
    </w:p>
    <w:p w14:paraId="5C72AA8F" w14:textId="2F3F0E74" w:rsidR="00B102ED" w:rsidRPr="00FF6FC5" w:rsidRDefault="009E46A7"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p w14:paraId="1C94D0CE"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7434" w:type="dxa"/>
        <w:jc w:val="center"/>
        <w:tblLook w:val="04A0" w:firstRow="1" w:lastRow="0" w:firstColumn="1" w:lastColumn="0" w:noHBand="0" w:noVBand="1"/>
      </w:tblPr>
      <w:tblGrid>
        <w:gridCol w:w="2068"/>
        <w:gridCol w:w="4514"/>
        <w:gridCol w:w="852"/>
      </w:tblGrid>
      <w:tr w:rsidR="00B102ED" w:rsidRPr="00624902" w14:paraId="65CE9F75" w14:textId="77777777" w:rsidTr="00F631D5">
        <w:trPr>
          <w:trHeight w:val="253"/>
          <w:jc w:val="center"/>
        </w:trPr>
        <w:tc>
          <w:tcPr>
            <w:tcW w:w="2068" w:type="dxa"/>
            <w:shd w:val="clear" w:color="auto" w:fill="A5A5A5" w:themeFill="accent3"/>
          </w:tcPr>
          <w:p w14:paraId="3606228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514" w:type="dxa"/>
            <w:shd w:val="clear" w:color="auto" w:fill="A5A5A5" w:themeFill="accent3"/>
          </w:tcPr>
          <w:p w14:paraId="2466F161"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852" w:type="dxa"/>
            <w:shd w:val="clear" w:color="auto" w:fill="A5A5A5" w:themeFill="accent3"/>
          </w:tcPr>
          <w:p w14:paraId="1C46DE66"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26A9399A" w14:textId="77777777" w:rsidTr="00F631D5">
        <w:trPr>
          <w:trHeight w:val="515"/>
          <w:jc w:val="center"/>
        </w:trPr>
        <w:tc>
          <w:tcPr>
            <w:tcW w:w="2068" w:type="dxa"/>
          </w:tcPr>
          <w:p w14:paraId="42C83261" w14:textId="77777777" w:rsidR="00B102ED" w:rsidRPr="00624902" w:rsidRDefault="00B102ED" w:rsidP="00B36FDE">
            <w:pPr>
              <w:contextualSpacing/>
              <w:rPr>
                <w:rFonts w:ascii="Times New Roman" w:hAnsi="Times New Roman" w:cs="Times New Roman"/>
              </w:rPr>
            </w:pPr>
            <w:commentRangeStart w:id="112"/>
            <w:r w:rsidRPr="00624902">
              <w:rPr>
                <w:rFonts w:ascii="Times New Roman" w:hAnsi="Times New Roman" w:cs="Times New Roman"/>
              </w:rPr>
              <w:t>ROB-12399</w:t>
            </w:r>
          </w:p>
        </w:tc>
        <w:tc>
          <w:tcPr>
            <w:tcW w:w="4514" w:type="dxa"/>
          </w:tcPr>
          <w:p w14:paraId="15419C24" w14:textId="32DA1021"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Ncm-32.2 Ncm</m:t>
                        </m:r>
                      </m:num>
                      <m:den>
                        <m:r>
                          <w:rPr>
                            <w:rFonts w:ascii="Cambria Math" w:hAnsi="Cambria Math" w:cs="Times New Roman"/>
                          </w:rPr>
                          <m:t>155.35 Ncm</m:t>
                        </m:r>
                      </m:den>
                    </m:f>
                  </m:e>
                </m:d>
                <m:r>
                  <w:rPr>
                    <w:rFonts w:ascii="Cambria Math" w:hAnsi="Cambria Math" w:cs="Times New Roman"/>
                  </w:rPr>
                  <m:t>=1.9≈2</m:t>
                </m:r>
              </m:oMath>
            </m:oMathPara>
          </w:p>
        </w:tc>
        <w:commentRangeEnd w:id="112"/>
        <w:tc>
          <w:tcPr>
            <w:tcW w:w="852" w:type="dxa"/>
          </w:tcPr>
          <w:p w14:paraId="110FCFF2" w14:textId="239B6522" w:rsidR="00B102ED" w:rsidRPr="00624902" w:rsidRDefault="009E46A7" w:rsidP="00B36FDE">
            <w:pPr>
              <w:contextualSpacing/>
              <w:rPr>
                <w:rFonts w:ascii="Times New Roman" w:hAnsi="Times New Roman" w:cs="Times New Roman"/>
              </w:rPr>
            </w:pPr>
            <w:r>
              <w:rPr>
                <w:rFonts w:ascii="Times New Roman" w:hAnsi="Times New Roman" w:cs="Times New Roman"/>
              </w:rPr>
              <w:t>2</w:t>
            </w:r>
            <w:r w:rsidR="00101272">
              <w:rPr>
                <w:rStyle w:val="CommentReference"/>
              </w:rPr>
              <w:commentReference w:id="112"/>
            </w:r>
          </w:p>
        </w:tc>
      </w:tr>
      <w:tr w:rsidR="00B102ED" w:rsidRPr="00624902" w14:paraId="0028B1BF" w14:textId="77777777" w:rsidTr="00F631D5">
        <w:trPr>
          <w:trHeight w:val="485"/>
          <w:jc w:val="center"/>
        </w:trPr>
        <w:tc>
          <w:tcPr>
            <w:tcW w:w="2068" w:type="dxa"/>
          </w:tcPr>
          <w:p w14:paraId="451395BF"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514" w:type="dxa"/>
          </w:tcPr>
          <w:p w14:paraId="7E88C8B6" w14:textId="7489F439"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Ncm-98.01 Ncm</m:t>
                        </m:r>
                      </m:num>
                      <m:den>
                        <m:r>
                          <w:rPr>
                            <w:rFonts w:ascii="Cambria Math" w:hAnsi="Cambria Math" w:cs="Times New Roman"/>
                          </w:rPr>
                          <m:t>155.35 Ncm</m:t>
                        </m:r>
                      </m:den>
                    </m:f>
                  </m:e>
                </m:d>
                <m:r>
                  <w:rPr>
                    <w:rFonts w:ascii="Cambria Math" w:hAnsi="Cambria Math" w:cs="Times New Roman"/>
                  </w:rPr>
                  <m:t>=5.7≈6</m:t>
                </m:r>
              </m:oMath>
            </m:oMathPara>
          </w:p>
        </w:tc>
        <w:tc>
          <w:tcPr>
            <w:tcW w:w="852" w:type="dxa"/>
          </w:tcPr>
          <w:p w14:paraId="6088EE3E" w14:textId="0D6296B7" w:rsidR="00B102ED" w:rsidRPr="00624902" w:rsidRDefault="009E46A7" w:rsidP="00B36FDE">
            <w:pPr>
              <w:contextualSpacing/>
              <w:rPr>
                <w:rFonts w:ascii="Times New Roman" w:hAnsi="Times New Roman" w:cs="Times New Roman"/>
              </w:rPr>
            </w:pPr>
            <w:r>
              <w:rPr>
                <w:rFonts w:ascii="Times New Roman" w:hAnsi="Times New Roman" w:cs="Times New Roman"/>
              </w:rPr>
              <w:t>6</w:t>
            </w:r>
          </w:p>
        </w:tc>
      </w:tr>
      <w:tr w:rsidR="00B102ED" w:rsidRPr="00624902" w14:paraId="5FE421EB" w14:textId="77777777" w:rsidTr="00F631D5">
        <w:trPr>
          <w:trHeight w:val="422"/>
          <w:jc w:val="center"/>
        </w:trPr>
        <w:tc>
          <w:tcPr>
            <w:tcW w:w="2068" w:type="dxa"/>
          </w:tcPr>
          <w:p w14:paraId="34378B1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514" w:type="dxa"/>
          </w:tcPr>
          <w:p w14:paraId="51E076C8" w14:textId="4E4A074A" w:rsidR="00B102ED" w:rsidRPr="00F52F18" w:rsidRDefault="009E46A7" w:rsidP="00B36FDE">
            <w:pPr>
              <w:contextualSpacing/>
              <w:rPr>
                <w:rFonts w:ascii="Times New Roman"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Ncm-84.73 Ncm</m:t>
                        </m:r>
                      </m:num>
                      <m:den>
                        <m:r>
                          <w:rPr>
                            <w:rFonts w:ascii="Cambria Math" w:hAnsi="Cambria Math" w:cs="Times New Roman"/>
                          </w:rPr>
                          <m:t>155.35 Ncm</m:t>
                        </m:r>
                      </m:den>
                    </m:f>
                  </m:e>
                </m:d>
                <m:r>
                  <w:rPr>
                    <w:rFonts w:ascii="Cambria Math" w:hAnsi="Cambria Math" w:cs="Times New Roman"/>
                  </w:rPr>
                  <m:t>=4.9≈5</m:t>
                </m:r>
              </m:oMath>
            </m:oMathPara>
          </w:p>
        </w:tc>
        <w:tc>
          <w:tcPr>
            <w:tcW w:w="852" w:type="dxa"/>
          </w:tcPr>
          <w:p w14:paraId="2B39B511" w14:textId="6BC53D9A" w:rsidR="00B102ED" w:rsidRPr="00624902" w:rsidRDefault="009E46A7" w:rsidP="00B36FDE">
            <w:pPr>
              <w:contextualSpacing/>
              <w:rPr>
                <w:rFonts w:ascii="Times New Roman" w:hAnsi="Times New Roman" w:cs="Times New Roman"/>
              </w:rPr>
            </w:pPr>
            <w:r>
              <w:rPr>
                <w:rFonts w:ascii="Times New Roman" w:hAnsi="Times New Roman" w:cs="Times New Roman"/>
              </w:rPr>
              <w:t>5</w:t>
            </w:r>
          </w:p>
        </w:tc>
      </w:tr>
      <w:tr w:rsidR="00B102ED" w:rsidRPr="00624902" w14:paraId="7DC93E24" w14:textId="77777777" w:rsidTr="00F631D5">
        <w:trPr>
          <w:trHeight w:val="507"/>
          <w:jc w:val="center"/>
        </w:trPr>
        <w:tc>
          <w:tcPr>
            <w:tcW w:w="2068" w:type="dxa"/>
          </w:tcPr>
          <w:p w14:paraId="4DF61EEB" w14:textId="77777777" w:rsidR="00B102ED" w:rsidRPr="00624902" w:rsidRDefault="00B102ED" w:rsidP="00B36FDE">
            <w:pPr>
              <w:contextualSpacing/>
              <w:rPr>
                <w:rFonts w:ascii="Times New Roman" w:hAnsi="Times New Roman" w:cs="Times New Roman"/>
              </w:rPr>
            </w:pPr>
            <w:commentRangeStart w:id="113"/>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514" w:type="dxa"/>
          </w:tcPr>
          <w:p w14:paraId="6C23D0E3" w14:textId="7B54A44F" w:rsidR="00B102ED" w:rsidRPr="00F52F18" w:rsidRDefault="009E46A7"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155.35 Ncm-155.35 Ncm</m:t>
                        </m:r>
                      </m:num>
                      <m:den>
                        <m:r>
                          <w:rPr>
                            <w:rFonts w:ascii="Cambria Math" w:hAnsi="Cambria Math" w:cs="Times New Roman"/>
                          </w:rPr>
                          <m:t>155.35 Ncm</m:t>
                        </m:r>
                      </m:den>
                    </m:f>
                  </m:e>
                </m:d>
                <m:r>
                  <w:rPr>
                    <w:rFonts w:ascii="Cambria Math" w:hAnsi="Cambria Math" w:cs="Times New Roman"/>
                  </w:rPr>
                  <m:t>=9</m:t>
                </m:r>
              </m:oMath>
            </m:oMathPara>
          </w:p>
        </w:tc>
        <w:commentRangeEnd w:id="113"/>
        <w:tc>
          <w:tcPr>
            <w:tcW w:w="852" w:type="dxa"/>
          </w:tcPr>
          <w:p w14:paraId="35118FDF" w14:textId="472E6E68" w:rsidR="00B102ED" w:rsidRPr="00624902" w:rsidRDefault="009E46A7" w:rsidP="00B36FDE">
            <w:pPr>
              <w:keepNext/>
              <w:contextualSpacing/>
              <w:rPr>
                <w:rFonts w:ascii="Times New Roman" w:hAnsi="Times New Roman" w:cs="Times New Roman"/>
              </w:rPr>
            </w:pPr>
            <w:r>
              <w:rPr>
                <w:rFonts w:ascii="Times New Roman" w:hAnsi="Times New Roman" w:cs="Times New Roman"/>
              </w:rPr>
              <w:t>9</w:t>
            </w:r>
            <w:r w:rsidR="00101272">
              <w:rPr>
                <w:rStyle w:val="CommentReference"/>
              </w:rPr>
              <w:commentReference w:id="113"/>
            </w:r>
          </w:p>
        </w:tc>
      </w:tr>
    </w:tbl>
    <w:p w14:paraId="2C61ED01" w14:textId="6638A539" w:rsidR="00B102ED" w:rsidRDefault="00937F02" w:rsidP="00B36FDE">
      <w:pPr>
        <w:pStyle w:val="Caption"/>
        <w:spacing w:after="0"/>
        <w:contextualSpacing/>
      </w:pPr>
      <w:bookmarkStart w:id="114" w:name="_Ref274054696"/>
      <w:bookmarkStart w:id="115" w:name="_Toc400389690"/>
      <w:r>
        <w:t xml:space="preserve">Table </w:t>
      </w:r>
      <w:fldSimple w:instr=" SEQ Table \* ARABIC ">
        <w:r w:rsidR="00DE21B9">
          <w:rPr>
            <w:noProof/>
          </w:rPr>
          <w:t>14</w:t>
        </w:r>
      </w:fldSimple>
      <w:bookmarkEnd w:id="114"/>
      <w:r>
        <w:t>. Calculations for the stall torque of the motor</w:t>
      </w:r>
      <w:bookmarkEnd w:id="115"/>
    </w:p>
    <w:p w14:paraId="71E3C7F1" w14:textId="4A7A5B0A" w:rsidR="00FF6FC5" w:rsidRPr="00FF6FC5" w:rsidRDefault="00101272" w:rsidP="00B36FDE">
      <w:pPr>
        <w:spacing w:line="240" w:lineRule="auto"/>
      </w:pPr>
      <w:r>
        <w:br w:type="page"/>
      </w:r>
    </w:p>
    <w:p w14:paraId="43CE1801" w14:textId="77777777" w:rsidR="00B102ED" w:rsidRPr="00101272" w:rsidRDefault="00B102ED" w:rsidP="00B36FDE">
      <w:pPr>
        <w:spacing w:after="0" w:line="240" w:lineRule="auto"/>
        <w:contextualSpacing/>
        <w:rPr>
          <w:rFonts w:ascii="Times New Roman" w:hAnsi="Times New Roman" w:cs="Times New Roman"/>
          <w:b/>
        </w:rPr>
      </w:pPr>
      <w:r w:rsidRPr="00101272">
        <w:rPr>
          <w:rFonts w:ascii="Times New Roman" w:hAnsi="Times New Roman" w:cs="Times New Roman"/>
          <w:b/>
        </w:rPr>
        <w:lastRenderedPageBreak/>
        <w:t>Stall Current</w:t>
      </w:r>
    </w:p>
    <w:p w14:paraId="547BB3A1" w14:textId="49955BD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_Ref274056147 </w:instrText>
      </w:r>
      <w:r w:rsidR="00101272" w:rsidRP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15</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 xml:space="preserve">contains the </w:t>
      </w:r>
      <w:r w:rsidR="00B102ED" w:rsidRPr="00101272">
        <w:rPr>
          <w:rFonts w:ascii="Times New Roman" w:hAnsi="Times New Roman" w:cs="Times New Roman"/>
        </w:rPr>
        <w:t>stall current category scores the maximum current the</w:t>
      </w:r>
      <w:r w:rsidR="0058124C" w:rsidRPr="00101272">
        <w:rPr>
          <w:rFonts w:ascii="Times New Roman" w:hAnsi="Times New Roman" w:cs="Times New Roman"/>
        </w:rPr>
        <w:t xml:space="preserve"> APS needs to supply the motors</w:t>
      </w:r>
      <w:r w:rsidR="00B102ED" w:rsidRPr="00101272">
        <w:rPr>
          <w:rFonts w:ascii="Times New Roman" w:hAnsi="Times New Roman" w:cs="Times New Roman"/>
        </w:rPr>
        <w:t xml:space="preserve"> when they</w:t>
      </w:r>
      <w:r w:rsidR="0058124C" w:rsidRPr="00101272">
        <w:rPr>
          <w:rFonts w:ascii="Times New Roman" w:hAnsi="Times New Roman" w:cs="Times New Roman"/>
        </w:rPr>
        <w:t xml:space="preserve"> are</w:t>
      </w:r>
      <w:r w:rsidR="00B102ED" w:rsidRPr="00101272">
        <w:rPr>
          <w:rFonts w:ascii="Times New Roman" w:hAnsi="Times New Roman" w:cs="Times New Roman"/>
        </w:rPr>
        <w:t xml:space="preserve"> in a stall state. The equation used to determine the scores was derived by normalizing the stall current values</w:t>
      </w:r>
      <w:r w:rsidR="00420BF2">
        <w:rPr>
          <w:rFonts w:ascii="Times New Roman" w:hAnsi="Times New Roman" w:cs="Times New Roman"/>
        </w:rPr>
        <w:t xml:space="preserve"> multiplying them by 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stall current</w:t>
      </w:r>
      <w:r w:rsidR="00B102ED" w:rsidRPr="00624902">
        <w:rPr>
          <w:rFonts w:ascii="Times New Roman" w:hAnsi="Times New Roman" w:cs="Times New Roman"/>
        </w:rPr>
        <w:t xml:space="preserve"> category is 30%.</w:t>
      </w:r>
    </w:p>
    <w:p w14:paraId="46822460" w14:textId="77777777" w:rsidR="00FF6FC5" w:rsidRPr="00624902" w:rsidRDefault="00FF6FC5" w:rsidP="00B36FDE">
      <w:pPr>
        <w:spacing w:after="0" w:line="240" w:lineRule="auto"/>
        <w:contextualSpacing/>
        <w:rPr>
          <w:rFonts w:ascii="Times New Roman" w:hAnsi="Times New Roman" w:cs="Times New Roman"/>
        </w:rPr>
      </w:pPr>
    </w:p>
    <w:p w14:paraId="28A71C74" w14:textId="75F258A2" w:rsidR="00B102ED" w:rsidRPr="00FF6FC5" w:rsidRDefault="00B102ED"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+1=1.5≈2</m:t>
          </m:r>
        </m:oMath>
      </m:oMathPara>
    </w:p>
    <w:p w14:paraId="09BA646C"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2129"/>
        <w:gridCol w:w="3120"/>
        <w:gridCol w:w="913"/>
      </w:tblGrid>
      <w:tr w:rsidR="00B102ED" w:rsidRPr="00624902" w14:paraId="1625BBDB" w14:textId="77777777" w:rsidTr="00B36FDE">
        <w:trPr>
          <w:jc w:val="center"/>
        </w:trPr>
        <w:tc>
          <w:tcPr>
            <w:tcW w:w="2129" w:type="dxa"/>
            <w:shd w:val="clear" w:color="auto" w:fill="A5A5A5" w:themeFill="accent3"/>
          </w:tcPr>
          <w:p w14:paraId="2DFB565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3120" w:type="dxa"/>
            <w:shd w:val="clear" w:color="auto" w:fill="A5A5A5" w:themeFill="accent3"/>
          </w:tcPr>
          <w:p w14:paraId="1E2D5840"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C9F4BA4"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7DC26D10" w14:textId="77777777" w:rsidTr="00B36FDE">
        <w:trPr>
          <w:jc w:val="center"/>
        </w:trPr>
        <w:tc>
          <w:tcPr>
            <w:tcW w:w="2129" w:type="dxa"/>
          </w:tcPr>
          <w:p w14:paraId="40A47BE7"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3120" w:type="dxa"/>
          </w:tcPr>
          <w:p w14:paraId="0132215E"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A-0.5 A</m:t>
                        </m:r>
                      </m:num>
                      <m:den>
                        <m:r>
                          <w:rPr>
                            <w:rFonts w:ascii="Cambria Math" w:hAnsi="Cambria Math" w:cs="Times New Roman"/>
                          </w:rPr>
                          <m:t>5 A</m:t>
                        </m:r>
                      </m:den>
                    </m:f>
                  </m:e>
                </m:d>
                <m:r>
                  <w:rPr>
                    <w:rFonts w:ascii="Cambria Math" w:hAnsi="Cambria Math" w:cs="Times New Roman"/>
                  </w:rPr>
                  <m:t>+1=9.1≈9</m:t>
                </m:r>
              </m:oMath>
            </m:oMathPara>
          </w:p>
        </w:tc>
        <w:tc>
          <w:tcPr>
            <w:tcW w:w="913" w:type="dxa"/>
          </w:tcPr>
          <w:p w14:paraId="7B36BB75"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4A494D41" w14:textId="77777777" w:rsidTr="00B36FDE">
        <w:trPr>
          <w:jc w:val="center"/>
        </w:trPr>
        <w:tc>
          <w:tcPr>
            <w:tcW w:w="2129" w:type="dxa"/>
          </w:tcPr>
          <w:p w14:paraId="26DF0A68"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3120" w:type="dxa"/>
          </w:tcPr>
          <w:p w14:paraId="4EFE7A44"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A-1 A</m:t>
                        </m:r>
                      </m:num>
                      <m:den>
                        <m:r>
                          <w:rPr>
                            <w:rFonts w:ascii="Cambria Math" w:hAnsi="Cambria Math" w:cs="Times New Roman"/>
                          </w:rPr>
                          <m:t>5 A</m:t>
                        </m:r>
                      </m:den>
                    </m:f>
                  </m:e>
                </m:d>
                <m:r>
                  <w:rPr>
                    <w:rFonts w:ascii="Cambria Math" w:hAnsi="Cambria Math" w:cs="Times New Roman"/>
                  </w:rPr>
                  <m:t>+1=8.2≈8</m:t>
                </m:r>
              </m:oMath>
            </m:oMathPara>
          </w:p>
        </w:tc>
        <w:tc>
          <w:tcPr>
            <w:tcW w:w="913" w:type="dxa"/>
          </w:tcPr>
          <w:p w14:paraId="13A55F64"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8</w:t>
            </w:r>
          </w:p>
        </w:tc>
      </w:tr>
      <w:tr w:rsidR="00B102ED" w:rsidRPr="00624902" w14:paraId="6E1663DF" w14:textId="77777777" w:rsidTr="00B36FDE">
        <w:trPr>
          <w:jc w:val="center"/>
        </w:trPr>
        <w:tc>
          <w:tcPr>
            <w:tcW w:w="2129" w:type="dxa"/>
          </w:tcPr>
          <w:p w14:paraId="79258CDA"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3120" w:type="dxa"/>
          </w:tcPr>
          <w:p w14:paraId="30998A05" w14:textId="77777777" w:rsidR="00B102ED" w:rsidRPr="00B36FDE" w:rsidRDefault="00B102ED"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A-3.3 A</m:t>
                        </m:r>
                      </m:num>
                      <m:den>
                        <m:r>
                          <w:rPr>
                            <w:rFonts w:ascii="Cambria Math" w:hAnsi="Cambria Math" w:cs="Times New Roman"/>
                          </w:rPr>
                          <m:t>5 A</m:t>
                        </m:r>
                      </m:den>
                    </m:f>
                  </m:e>
                </m:d>
                <m:r>
                  <w:rPr>
                    <w:rFonts w:ascii="Cambria Math" w:hAnsi="Cambria Math" w:cs="Times New Roman"/>
                  </w:rPr>
                  <m:t>+1=4.1≈4</m:t>
                </m:r>
              </m:oMath>
            </m:oMathPara>
          </w:p>
        </w:tc>
        <w:tc>
          <w:tcPr>
            <w:tcW w:w="913" w:type="dxa"/>
          </w:tcPr>
          <w:p w14:paraId="0D50C15A"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4</w:t>
            </w:r>
          </w:p>
        </w:tc>
      </w:tr>
      <w:tr w:rsidR="00B102ED" w:rsidRPr="00624902" w14:paraId="6B31A17B" w14:textId="77777777" w:rsidTr="00B36FDE">
        <w:trPr>
          <w:jc w:val="center"/>
        </w:trPr>
        <w:tc>
          <w:tcPr>
            <w:tcW w:w="2129" w:type="dxa"/>
          </w:tcPr>
          <w:p w14:paraId="6C025B78"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3120" w:type="dxa"/>
          </w:tcPr>
          <w:p w14:paraId="7B80EAD7" w14:textId="6EB6F587" w:rsidR="00B102ED" w:rsidRPr="00B36FDE" w:rsidRDefault="00B102ED" w:rsidP="00B36FDE">
            <w:pPr>
              <w:contextualSpacing/>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5 A-5 A</m:t>
                        </m:r>
                      </m:num>
                      <m:den>
                        <m:r>
                          <w:rPr>
                            <w:rFonts w:ascii="Cambria Math" w:hAnsi="Cambria Math" w:cs="Times New Roman"/>
                          </w:rPr>
                          <m:t>5 A</m:t>
                        </m:r>
                      </m:den>
                    </m:f>
                  </m:e>
                </m:d>
                <m:r>
                  <w:rPr>
                    <w:rFonts w:ascii="Cambria Math" w:hAnsi="Cambria Math" w:cs="Times New Roman"/>
                  </w:rPr>
                  <m:t>+1=1</m:t>
                </m:r>
              </m:oMath>
            </m:oMathPara>
          </w:p>
        </w:tc>
        <w:tc>
          <w:tcPr>
            <w:tcW w:w="913" w:type="dxa"/>
          </w:tcPr>
          <w:p w14:paraId="1BBE3630"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1</w:t>
            </w:r>
          </w:p>
        </w:tc>
      </w:tr>
    </w:tbl>
    <w:p w14:paraId="6A0CE7EA" w14:textId="03C25FEF" w:rsidR="00B102ED" w:rsidRDefault="00937F02" w:rsidP="00B36FDE">
      <w:pPr>
        <w:pStyle w:val="Caption"/>
        <w:spacing w:after="0"/>
        <w:contextualSpacing/>
      </w:pPr>
      <w:bookmarkStart w:id="116" w:name="_Ref274056147"/>
      <w:bookmarkStart w:id="117" w:name="_Toc400389691"/>
      <w:r>
        <w:t xml:space="preserve">Table </w:t>
      </w:r>
      <w:fldSimple w:instr=" SEQ Table \* ARABIC ">
        <w:r w:rsidR="00DE21B9">
          <w:rPr>
            <w:noProof/>
          </w:rPr>
          <w:t>15</w:t>
        </w:r>
      </w:fldSimple>
      <w:bookmarkEnd w:id="116"/>
      <w:r>
        <w:t>. Calculations for the stall current of the motor</w:t>
      </w:r>
      <w:bookmarkEnd w:id="117"/>
    </w:p>
    <w:p w14:paraId="5A64B989" w14:textId="77777777" w:rsidR="00136D89" w:rsidRPr="00FF6FC5" w:rsidRDefault="00136D89" w:rsidP="00B36FDE">
      <w:pPr>
        <w:spacing w:after="0" w:line="240" w:lineRule="auto"/>
        <w:contextualSpacing/>
      </w:pPr>
    </w:p>
    <w:p w14:paraId="0C29DC25" w14:textId="77777777" w:rsidR="00B102ED" w:rsidRPr="00624902" w:rsidRDefault="00B102ED" w:rsidP="00B36FDE">
      <w:pPr>
        <w:spacing w:after="0" w:line="240" w:lineRule="auto"/>
        <w:contextualSpacing/>
        <w:rPr>
          <w:rFonts w:ascii="Times New Roman" w:hAnsi="Times New Roman" w:cs="Times New Roman"/>
        </w:rPr>
      </w:pPr>
      <w:r w:rsidRPr="00624902">
        <w:rPr>
          <w:rFonts w:ascii="Times New Roman" w:hAnsi="Times New Roman" w:cs="Times New Roman"/>
          <w:b/>
        </w:rPr>
        <w:t>Weight</w:t>
      </w:r>
    </w:p>
    <w:p w14:paraId="3CEF2CA4" w14:textId="577F5618" w:rsidR="00B102ED"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_Ref274056172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16</w:t>
      </w:r>
      <w:r w:rsidRPr="00101272">
        <w:rPr>
          <w:rFonts w:ascii="Times New Roman" w:hAnsi="Times New Roman" w:cs="Times New Roman"/>
        </w:rPr>
        <w:fldChar w:fldCharType="end"/>
      </w:r>
      <w:r w:rsidR="00B102ED" w:rsidRPr="00101272">
        <w:rPr>
          <w:rFonts w:ascii="Times New Roman" w:hAnsi="Times New Roman" w:cs="Times New Roman"/>
        </w:rPr>
        <w:t xml:space="preserve"> </w:t>
      </w:r>
      <w:r w:rsidRPr="00101272">
        <w:rPr>
          <w:rFonts w:ascii="Times New Roman" w:hAnsi="Times New Roman" w:cs="Times New Roman"/>
        </w:rPr>
        <w:t>contains</w:t>
      </w:r>
      <w:r>
        <w:rPr>
          <w:rFonts w:ascii="Times New Roman" w:hAnsi="Times New Roman" w:cs="Times New Roman"/>
        </w:rPr>
        <w:t xml:space="preserve"> the </w:t>
      </w:r>
      <w:r w:rsidR="00B102ED" w:rsidRPr="00F4418B">
        <w:rPr>
          <w:rFonts w:ascii="Times New Roman" w:hAnsi="Times New Roman" w:cs="Times New Roman"/>
        </w:rPr>
        <w:t>weight</w:t>
      </w:r>
      <w:r w:rsidR="00B102ED" w:rsidRPr="00624902">
        <w:rPr>
          <w:rFonts w:ascii="Times New Roman" w:hAnsi="Times New Roman" w:cs="Times New Roman"/>
        </w:rPr>
        <w:t xml:space="preserve"> c</w:t>
      </w:r>
      <w:r w:rsidR="00101272">
        <w:rPr>
          <w:rFonts w:ascii="Times New Roman" w:hAnsi="Times New Roman" w:cs="Times New Roman"/>
        </w:rPr>
        <w:t>ategory determines the weight</w:t>
      </w:r>
      <w:r w:rsidR="00B102ED" w:rsidRPr="00624902">
        <w:rPr>
          <w:rFonts w:ascii="Times New Roman" w:hAnsi="Times New Roman" w:cs="Times New Roman"/>
        </w:rPr>
        <w:t xml:space="preserve"> of the different motors. The scores for this category </w:t>
      </w:r>
      <w:r w:rsidR="00101272">
        <w:rPr>
          <w:rFonts w:ascii="Times New Roman" w:hAnsi="Times New Roman" w:cs="Times New Roman"/>
        </w:rPr>
        <w:t>were</w:t>
      </w:r>
      <w:r w:rsidR="00B102ED" w:rsidRPr="00624902">
        <w:rPr>
          <w:rFonts w:ascii="Times New Roman" w:hAnsi="Times New Roman" w:cs="Times New Roman"/>
        </w:rPr>
        <w:t xml:space="preserve"> determined by normalizing the weights of the motors</w:t>
      </w:r>
      <w:r w:rsidR="00101272">
        <w:rPr>
          <w:rFonts w:ascii="Times New Roman" w:hAnsi="Times New Roman" w:cs="Times New Roman"/>
        </w:rPr>
        <w:t>,</w:t>
      </w:r>
      <w:r w:rsidR="00B102ED" w:rsidRPr="00624902">
        <w:rPr>
          <w:rFonts w:ascii="Times New Roman" w:hAnsi="Times New Roman" w:cs="Times New Roman"/>
        </w:rPr>
        <w:t xml:space="preserve"> </w:t>
      </w:r>
      <w:r w:rsidR="00101272">
        <w:rPr>
          <w:rFonts w:ascii="Times New Roman" w:hAnsi="Times New Roman" w:cs="Times New Roman"/>
        </w:rPr>
        <w:t>multiplying it</w:t>
      </w:r>
      <w:r w:rsidR="00B102ED" w:rsidRPr="00624902">
        <w:rPr>
          <w:rFonts w:ascii="Times New Roman" w:hAnsi="Times New Roman" w:cs="Times New Roman"/>
        </w:rPr>
        <w:t xml:space="preserve"> by </w:t>
      </w:r>
      <w:r w:rsidR="00420BF2">
        <w:rPr>
          <w:rFonts w:ascii="Times New Roman" w:hAnsi="Times New Roman" w:cs="Times New Roman"/>
        </w:rPr>
        <w:t>nine and adding one</w:t>
      </w:r>
      <w:r w:rsidR="00B102ED" w:rsidRPr="00624902">
        <w:rPr>
          <w:rFonts w:ascii="Times New Roman" w:hAnsi="Times New Roman" w:cs="Times New Roman"/>
        </w:rPr>
        <w:t xml:space="preserve">. The weighted value of </w:t>
      </w:r>
      <w:r w:rsidR="00101272">
        <w:rPr>
          <w:rFonts w:ascii="Times New Roman" w:hAnsi="Times New Roman" w:cs="Times New Roman"/>
        </w:rPr>
        <w:t>the weight</w:t>
      </w:r>
      <w:r w:rsidR="00B102ED" w:rsidRPr="00624902">
        <w:rPr>
          <w:rFonts w:ascii="Times New Roman" w:hAnsi="Times New Roman" w:cs="Times New Roman"/>
        </w:rPr>
        <w:t xml:space="preserve"> category is 5%.</w:t>
      </w:r>
    </w:p>
    <w:p w14:paraId="7F43968E" w14:textId="77777777" w:rsidR="00FF6FC5" w:rsidRPr="00624902" w:rsidRDefault="00FF6FC5" w:rsidP="00B36FDE">
      <w:pPr>
        <w:spacing w:after="0" w:line="240" w:lineRule="auto"/>
        <w:contextualSpacing/>
        <w:rPr>
          <w:rFonts w:ascii="Times New Roman" w:hAnsi="Times New Roman" w:cs="Times New Roman"/>
        </w:rPr>
      </w:pPr>
    </w:p>
    <w:p w14:paraId="262CFE16" w14:textId="271C6264"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+1=5.6≈9</m:t>
          </m:r>
        </m:oMath>
      </m:oMathPara>
    </w:p>
    <w:p w14:paraId="12FFED69"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29"/>
        <w:gridCol w:w="4012"/>
        <w:gridCol w:w="913"/>
      </w:tblGrid>
      <w:tr w:rsidR="00B102ED" w:rsidRPr="00624902" w14:paraId="0D2E3F0B" w14:textId="77777777" w:rsidTr="00B36FDE">
        <w:trPr>
          <w:jc w:val="center"/>
        </w:trPr>
        <w:tc>
          <w:tcPr>
            <w:tcW w:w="2129" w:type="dxa"/>
            <w:shd w:val="clear" w:color="auto" w:fill="A5A5A5" w:themeFill="accent3"/>
          </w:tcPr>
          <w:p w14:paraId="3E906812"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Item</w:t>
            </w:r>
          </w:p>
        </w:tc>
        <w:tc>
          <w:tcPr>
            <w:tcW w:w="4012" w:type="dxa"/>
            <w:shd w:val="clear" w:color="auto" w:fill="A5A5A5" w:themeFill="accent3"/>
          </w:tcPr>
          <w:p w14:paraId="44F541DF"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0FECDEDB" w14:textId="77777777" w:rsidR="00B102ED" w:rsidRPr="00624902" w:rsidRDefault="00B102ED"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B102ED" w:rsidRPr="00624902" w14:paraId="1DB6AF92" w14:textId="77777777" w:rsidTr="00B36FDE">
        <w:trPr>
          <w:jc w:val="center"/>
        </w:trPr>
        <w:tc>
          <w:tcPr>
            <w:tcW w:w="2129" w:type="dxa"/>
          </w:tcPr>
          <w:p w14:paraId="42354769"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ROB-12399</w:t>
            </w:r>
          </w:p>
        </w:tc>
        <w:tc>
          <w:tcPr>
            <w:tcW w:w="4012" w:type="dxa"/>
          </w:tcPr>
          <w:p w14:paraId="11016CC0" w14:textId="0520C248"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g-119.07 g</m:t>
                        </m:r>
                      </m:num>
                      <m:den>
                        <m:r>
                          <w:rPr>
                            <w:rFonts w:ascii="Cambria Math" w:hAnsi="Cambria Math" w:cs="Times New Roman"/>
                          </w:rPr>
                          <m:t>240.97 g</m:t>
                        </m:r>
                      </m:den>
                    </m:f>
                  </m:e>
                </m:d>
                <m:r>
                  <w:rPr>
                    <w:rFonts w:ascii="Cambria Math" w:hAnsi="Cambria Math" w:cs="Times New Roman"/>
                  </w:rPr>
                  <m:t>+1=5.6≈6</m:t>
                </m:r>
              </m:oMath>
            </m:oMathPara>
          </w:p>
        </w:tc>
        <w:tc>
          <w:tcPr>
            <w:tcW w:w="913" w:type="dxa"/>
          </w:tcPr>
          <w:p w14:paraId="7EB5C0E9" w14:textId="6347B25C" w:rsidR="00B102ED" w:rsidRPr="00624902" w:rsidRDefault="00985943" w:rsidP="00B36FDE">
            <w:pPr>
              <w:contextualSpacing/>
              <w:rPr>
                <w:rFonts w:ascii="Times New Roman" w:hAnsi="Times New Roman" w:cs="Times New Roman"/>
              </w:rPr>
            </w:pPr>
            <w:r>
              <w:rPr>
                <w:rFonts w:ascii="Times New Roman" w:hAnsi="Times New Roman" w:cs="Times New Roman"/>
              </w:rPr>
              <w:t>6</w:t>
            </w:r>
          </w:p>
        </w:tc>
      </w:tr>
      <w:tr w:rsidR="00B102ED" w:rsidRPr="00624902" w14:paraId="1BD9A1BF" w14:textId="77777777" w:rsidTr="00B36FDE">
        <w:trPr>
          <w:jc w:val="center"/>
        </w:trPr>
        <w:tc>
          <w:tcPr>
            <w:tcW w:w="2129" w:type="dxa"/>
          </w:tcPr>
          <w:p w14:paraId="047A30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ROB-12497</w:t>
            </w:r>
          </w:p>
        </w:tc>
        <w:tc>
          <w:tcPr>
            <w:tcW w:w="4012" w:type="dxa"/>
          </w:tcPr>
          <w:p w14:paraId="4967AA65"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g-240.97 g</m:t>
                        </m:r>
                      </m:num>
                      <m:den>
                        <m:r>
                          <w:rPr>
                            <w:rFonts w:ascii="Cambria Math" w:hAnsi="Cambria Math" w:cs="Times New Roman"/>
                          </w:rPr>
                          <m:t>240.97 g</m:t>
                        </m:r>
                      </m:den>
                    </m:f>
                  </m:e>
                </m:d>
                <m:r>
                  <w:rPr>
                    <w:rFonts w:ascii="Cambria Math" w:hAnsi="Cambria Math" w:cs="Times New Roman"/>
                  </w:rPr>
                  <m:t>+1=1</m:t>
                </m:r>
              </m:oMath>
            </m:oMathPara>
          </w:p>
        </w:tc>
        <w:tc>
          <w:tcPr>
            <w:tcW w:w="913" w:type="dxa"/>
          </w:tcPr>
          <w:p w14:paraId="2900B983"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1</w:t>
            </w:r>
          </w:p>
        </w:tc>
      </w:tr>
      <w:tr w:rsidR="00B102ED" w:rsidRPr="00624902" w14:paraId="74A4B62D" w14:textId="77777777" w:rsidTr="00B36FDE">
        <w:trPr>
          <w:jc w:val="center"/>
        </w:trPr>
        <w:tc>
          <w:tcPr>
            <w:tcW w:w="2129" w:type="dxa"/>
          </w:tcPr>
          <w:p w14:paraId="071ED6FC"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1109</w:t>
            </w:r>
          </w:p>
        </w:tc>
        <w:tc>
          <w:tcPr>
            <w:tcW w:w="4012" w:type="dxa"/>
          </w:tcPr>
          <w:p w14:paraId="452A36AC" w14:textId="77777777" w:rsidR="00B102ED" w:rsidRPr="00B36FDE" w:rsidRDefault="00B102ED" w:rsidP="00B36FDE">
            <w:pPr>
              <w:contextualSpacing/>
              <w:jc w:val="both"/>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g-32.6 g</m:t>
                        </m:r>
                      </m:num>
                      <m:den>
                        <m:r>
                          <w:rPr>
                            <w:rFonts w:ascii="Cambria Math" w:hAnsi="Cambria Math" w:cs="Times New Roman"/>
                          </w:rPr>
                          <m:t>240.97 g</m:t>
                        </m:r>
                      </m:den>
                    </m:f>
                  </m:e>
                </m:d>
                <m:r>
                  <w:rPr>
                    <w:rFonts w:ascii="Cambria Math" w:hAnsi="Cambria Math" w:cs="Times New Roman"/>
                  </w:rPr>
                  <m:t>+1=8.8≈9</m:t>
                </m:r>
              </m:oMath>
            </m:oMathPara>
          </w:p>
        </w:tc>
        <w:tc>
          <w:tcPr>
            <w:tcW w:w="913" w:type="dxa"/>
          </w:tcPr>
          <w:p w14:paraId="7F803601" w14:textId="77777777" w:rsidR="00B102ED" w:rsidRPr="00624902" w:rsidRDefault="00B102ED" w:rsidP="00B36FDE">
            <w:pPr>
              <w:contextualSpacing/>
              <w:rPr>
                <w:rFonts w:ascii="Times New Roman" w:hAnsi="Times New Roman" w:cs="Times New Roman"/>
              </w:rPr>
            </w:pPr>
            <w:r w:rsidRPr="00624902">
              <w:rPr>
                <w:rFonts w:ascii="Times New Roman" w:hAnsi="Times New Roman" w:cs="Times New Roman"/>
              </w:rPr>
              <w:t>9</w:t>
            </w:r>
          </w:p>
        </w:tc>
      </w:tr>
      <w:tr w:rsidR="00B102ED" w:rsidRPr="00624902" w14:paraId="714FCEAB" w14:textId="77777777" w:rsidTr="00B36FDE">
        <w:trPr>
          <w:jc w:val="center"/>
        </w:trPr>
        <w:tc>
          <w:tcPr>
            <w:tcW w:w="2129" w:type="dxa"/>
          </w:tcPr>
          <w:p w14:paraId="6DEDD940" w14:textId="77777777" w:rsidR="00B102ED" w:rsidRPr="00624902" w:rsidRDefault="00B102ED"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item #: 1106</w:t>
            </w:r>
          </w:p>
        </w:tc>
        <w:tc>
          <w:tcPr>
            <w:tcW w:w="4012" w:type="dxa"/>
          </w:tcPr>
          <w:p w14:paraId="1B867D57" w14:textId="77777777" w:rsidR="00B102ED" w:rsidRPr="00B36FDE" w:rsidRDefault="00B102ED" w:rsidP="00B36FDE">
            <w:pPr>
              <w:contextualSpacing/>
              <w:jc w:val="both"/>
              <w:rPr>
                <w:rFonts w:ascii="Times New Roman" w:eastAsiaTheme="minorEastAsia"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240.97 g-201.28 g</m:t>
                        </m:r>
                      </m:num>
                      <m:den>
                        <m:r>
                          <w:rPr>
                            <w:rFonts w:ascii="Cambria Math" w:hAnsi="Cambria Math" w:cs="Times New Roman"/>
                          </w:rPr>
                          <m:t>240.97 g</m:t>
                        </m:r>
                      </m:den>
                    </m:f>
                  </m:e>
                </m:d>
                <m:r>
                  <w:rPr>
                    <w:rFonts w:ascii="Cambria Math" w:hAnsi="Cambria Math" w:cs="Times New Roman"/>
                  </w:rPr>
                  <m:t>+1=2.5≈3</m:t>
                </m:r>
              </m:oMath>
            </m:oMathPara>
          </w:p>
        </w:tc>
        <w:tc>
          <w:tcPr>
            <w:tcW w:w="913" w:type="dxa"/>
          </w:tcPr>
          <w:p w14:paraId="11833332" w14:textId="77777777" w:rsidR="00B102ED" w:rsidRPr="00624902" w:rsidRDefault="00B102ED" w:rsidP="00B36FDE">
            <w:pPr>
              <w:keepNext/>
              <w:contextualSpacing/>
              <w:rPr>
                <w:rFonts w:ascii="Times New Roman" w:hAnsi="Times New Roman" w:cs="Times New Roman"/>
              </w:rPr>
            </w:pPr>
            <w:r w:rsidRPr="00624902">
              <w:rPr>
                <w:rFonts w:ascii="Times New Roman" w:hAnsi="Times New Roman" w:cs="Times New Roman"/>
              </w:rPr>
              <w:t>3</w:t>
            </w:r>
          </w:p>
        </w:tc>
      </w:tr>
    </w:tbl>
    <w:p w14:paraId="1DB8573B" w14:textId="593B21E2" w:rsidR="00B102ED" w:rsidRPr="00624902" w:rsidRDefault="00937F02" w:rsidP="00B36FDE">
      <w:pPr>
        <w:pStyle w:val="Caption"/>
        <w:spacing w:after="0"/>
        <w:contextualSpacing/>
      </w:pPr>
      <w:bookmarkStart w:id="118" w:name="_Ref274056172"/>
      <w:bookmarkStart w:id="119" w:name="_Toc400389692"/>
      <w:r>
        <w:t xml:space="preserve">Table </w:t>
      </w:r>
      <w:fldSimple w:instr=" SEQ Table \* ARABIC ">
        <w:r w:rsidR="00DE21B9">
          <w:rPr>
            <w:noProof/>
          </w:rPr>
          <w:t>16</w:t>
        </w:r>
      </w:fldSimple>
      <w:bookmarkEnd w:id="118"/>
      <w:r>
        <w:t>. Calculations for the weight of the motor</w:t>
      </w:r>
      <w:bookmarkEnd w:id="119"/>
    </w:p>
    <w:p w14:paraId="4DF4DCD3" w14:textId="784A13A9" w:rsidR="00D6723A" w:rsidRPr="00624902" w:rsidRDefault="008D42D4" w:rsidP="00B36FDE">
      <w:pPr>
        <w:pStyle w:val="Heading3"/>
        <w:spacing w:before="0" w:line="240" w:lineRule="auto"/>
        <w:contextualSpacing/>
        <w:rPr>
          <w:rFonts w:cs="Times New Roman"/>
          <w:szCs w:val="22"/>
        </w:rPr>
      </w:pPr>
      <w:r w:rsidRPr="00624902">
        <w:rPr>
          <w:rFonts w:cs="Times New Roman"/>
          <w:szCs w:val="22"/>
        </w:rPr>
        <w:br w:type="page"/>
      </w:r>
    </w:p>
    <w:p w14:paraId="26EE4B9D" w14:textId="742C4CEE" w:rsidR="00D6723A" w:rsidRDefault="00F4418B" w:rsidP="00B36FDE">
      <w:pPr>
        <w:pStyle w:val="Heading2"/>
        <w:spacing w:before="0" w:line="240" w:lineRule="auto"/>
        <w:contextualSpacing/>
        <w:rPr>
          <w:rFonts w:cs="Times New Roman"/>
          <w:szCs w:val="22"/>
        </w:rPr>
      </w:pPr>
      <w:bookmarkStart w:id="120" w:name="_Toc274055913"/>
      <w:bookmarkStart w:id="121" w:name="_Toc400362011"/>
      <w:r>
        <w:rPr>
          <w:rFonts w:cs="Times New Roman"/>
          <w:szCs w:val="22"/>
        </w:rPr>
        <w:lastRenderedPageBreak/>
        <w:t>Claw</w:t>
      </w:r>
      <w:bookmarkEnd w:id="120"/>
      <w:bookmarkEnd w:id="121"/>
    </w:p>
    <w:p w14:paraId="7E4DAB64" w14:textId="5070020F" w:rsidR="00F4418B" w:rsidRDefault="00F4418B" w:rsidP="00B36FDE">
      <w:pPr>
        <w:spacing w:after="0" w:line="240" w:lineRule="auto"/>
        <w:contextualSpacing/>
        <w:rPr>
          <w:rFonts w:ascii="Times New Roman" w:hAnsi="Times New Roman" w:cs="Times New Roman"/>
        </w:rPr>
      </w:pPr>
      <w:r w:rsidRPr="00F4418B">
        <w:rPr>
          <w:rFonts w:ascii="Times New Roman" w:hAnsi="Times New Roman" w:cs="Times New Roman"/>
        </w:rPr>
        <w:t xml:space="preserve">The </w:t>
      </w:r>
      <w:r>
        <w:rPr>
          <w:rFonts w:ascii="Times New Roman" w:hAnsi="Times New Roman" w:cs="Times New Roman"/>
        </w:rPr>
        <w:t xml:space="preserve">claw is a crucial part of the APS, as without it, the robot would not be able to complete any of the tasks required. The categories below describe the items under consideration, the decision matrix, and the justification of the decision made. </w:t>
      </w:r>
    </w:p>
    <w:p w14:paraId="2900104A" w14:textId="77777777" w:rsidR="00F4418B" w:rsidRPr="00F4418B" w:rsidRDefault="00F4418B" w:rsidP="00B36FDE">
      <w:pPr>
        <w:spacing w:after="0" w:line="240" w:lineRule="auto"/>
        <w:contextualSpacing/>
        <w:rPr>
          <w:rFonts w:ascii="Times New Roman" w:hAnsi="Times New Roman" w:cs="Times New Roman"/>
        </w:rPr>
      </w:pPr>
    </w:p>
    <w:p w14:paraId="1ED78234" w14:textId="56B3EE6F" w:rsidR="00D6723A" w:rsidRPr="00624902" w:rsidRDefault="00D6723A" w:rsidP="00B36FDE">
      <w:pPr>
        <w:pStyle w:val="Heading3"/>
        <w:spacing w:before="0" w:line="240" w:lineRule="auto"/>
        <w:contextualSpacing/>
        <w:rPr>
          <w:rFonts w:cs="Times New Roman"/>
          <w:szCs w:val="22"/>
        </w:rPr>
      </w:pPr>
      <w:bookmarkStart w:id="122" w:name="_Toc274055914"/>
      <w:bookmarkStart w:id="123" w:name="_Toc400362012"/>
      <w:r w:rsidRPr="00624902">
        <w:rPr>
          <w:rFonts w:cs="Times New Roman"/>
          <w:szCs w:val="22"/>
        </w:rPr>
        <w:t xml:space="preserve">Items </w:t>
      </w:r>
      <w:r w:rsidR="002F4268">
        <w:rPr>
          <w:rFonts w:cs="Times New Roman"/>
          <w:szCs w:val="22"/>
        </w:rPr>
        <w:t>u</w:t>
      </w:r>
      <w:r w:rsidRPr="00624902">
        <w:rPr>
          <w:rFonts w:cs="Times New Roman"/>
          <w:szCs w:val="22"/>
        </w:rPr>
        <w:t>nder Consideration</w:t>
      </w:r>
      <w:bookmarkEnd w:id="122"/>
      <w:bookmarkEnd w:id="123"/>
    </w:p>
    <w:p w14:paraId="6A1F4A20" w14:textId="1EF7BA0A" w:rsidR="008D42D4"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_Ref274055099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17</w:t>
      </w:r>
      <w:r w:rsidRPr="00101272">
        <w:rPr>
          <w:rFonts w:ascii="Times New Roman" w:hAnsi="Times New Roman" w:cs="Times New Roman"/>
        </w:rPr>
        <w:fldChar w:fldCharType="end"/>
      </w:r>
      <w:r w:rsidRPr="00101272">
        <w:rPr>
          <w:rFonts w:ascii="Times New Roman" w:hAnsi="Times New Roman" w:cs="Times New Roman"/>
        </w:rPr>
        <w:t xml:space="preserve"> contains</w:t>
      </w:r>
      <w:r>
        <w:rPr>
          <w:rFonts w:ascii="Times New Roman" w:hAnsi="Times New Roman" w:cs="Times New Roman"/>
        </w:rPr>
        <w:t xml:space="preserve"> the items under consideration for the claw. The items under consideration have been listed below and contain the product ID and the vendor.</w:t>
      </w:r>
    </w:p>
    <w:p w14:paraId="789BE3C1" w14:textId="77777777" w:rsidR="00F4418B" w:rsidRDefault="00F4418B"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192"/>
        <w:gridCol w:w="1976"/>
        <w:gridCol w:w="1402"/>
      </w:tblGrid>
      <w:tr w:rsidR="00651BFB" w14:paraId="21EC236A" w14:textId="77777777" w:rsidTr="00AD2E9A">
        <w:trPr>
          <w:jc w:val="center"/>
        </w:trPr>
        <w:tc>
          <w:tcPr>
            <w:tcW w:w="3192" w:type="dxa"/>
            <w:shd w:val="clear" w:color="auto" w:fill="A5A5A5" w:themeFill="accent3"/>
          </w:tcPr>
          <w:p w14:paraId="519A7AB8" w14:textId="6E8CA4CF"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Product</w:t>
            </w:r>
          </w:p>
        </w:tc>
        <w:tc>
          <w:tcPr>
            <w:tcW w:w="1439" w:type="dxa"/>
            <w:shd w:val="clear" w:color="auto" w:fill="A5A5A5" w:themeFill="accent3"/>
          </w:tcPr>
          <w:p w14:paraId="2E62D743" w14:textId="249B8DF1"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ID</w:t>
            </w:r>
          </w:p>
        </w:tc>
        <w:tc>
          <w:tcPr>
            <w:tcW w:w="1133" w:type="dxa"/>
            <w:shd w:val="clear" w:color="auto" w:fill="A5A5A5" w:themeFill="accent3"/>
          </w:tcPr>
          <w:p w14:paraId="20E8E6D4" w14:textId="7EA10A06" w:rsidR="00651BFB" w:rsidRPr="00651BFB" w:rsidRDefault="00651BFB" w:rsidP="00B36FDE">
            <w:pPr>
              <w:contextualSpacing/>
              <w:jc w:val="center"/>
              <w:rPr>
                <w:rFonts w:ascii="Times New Roman" w:hAnsi="Times New Roman" w:cs="Times New Roman"/>
                <w:b/>
              </w:rPr>
            </w:pPr>
            <w:r w:rsidRPr="00651BFB">
              <w:rPr>
                <w:rFonts w:ascii="Times New Roman" w:hAnsi="Times New Roman" w:cs="Times New Roman"/>
                <w:b/>
              </w:rPr>
              <w:t>Vendor</w:t>
            </w:r>
          </w:p>
        </w:tc>
      </w:tr>
      <w:tr w:rsidR="00651BFB" w14:paraId="25E9E9DF" w14:textId="77777777" w:rsidTr="00AD2E9A">
        <w:trPr>
          <w:trHeight w:val="152"/>
          <w:jc w:val="center"/>
        </w:trPr>
        <w:tc>
          <w:tcPr>
            <w:tcW w:w="3192" w:type="dxa"/>
            <w:vAlign w:val="bottom"/>
          </w:tcPr>
          <w:p w14:paraId="7B176F86" w14:textId="7D9C7A2F"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1439" w:type="dxa"/>
          </w:tcPr>
          <w:p w14:paraId="4D1E5599" w14:textId="557FBC25" w:rsidR="00651BFB" w:rsidRDefault="00651BFB" w:rsidP="00B36FDE">
            <w:pPr>
              <w:contextualSpacing/>
              <w:rPr>
                <w:rFonts w:ascii="Times New Roman" w:hAnsi="Times New Roman" w:cs="Times New Roman"/>
              </w:rPr>
            </w:pPr>
            <w:r>
              <w:rPr>
                <w:rFonts w:ascii="Times New Roman" w:hAnsi="Times New Roman" w:cs="Times New Roman"/>
              </w:rPr>
              <w:t>OWI-535</w:t>
            </w:r>
          </w:p>
        </w:tc>
        <w:tc>
          <w:tcPr>
            <w:tcW w:w="1133" w:type="dxa"/>
          </w:tcPr>
          <w:p w14:paraId="1FC6BA68" w14:textId="2061BCE6" w:rsidR="00651BFB" w:rsidRDefault="00651BFB" w:rsidP="00B36FDE">
            <w:pPr>
              <w:contextualSpacing/>
              <w:rPr>
                <w:rFonts w:ascii="Times New Roman" w:hAnsi="Times New Roman" w:cs="Times New Roman"/>
              </w:rPr>
            </w:pPr>
            <w:r>
              <w:rPr>
                <w:rFonts w:ascii="Times New Roman" w:hAnsi="Times New Roman" w:cs="Times New Roman"/>
              </w:rPr>
              <w:t>Amazon</w:t>
            </w:r>
          </w:p>
        </w:tc>
      </w:tr>
      <w:tr w:rsidR="00651BFB" w14:paraId="713BEA88" w14:textId="77777777" w:rsidTr="00941C22">
        <w:trPr>
          <w:jc w:val="center"/>
        </w:trPr>
        <w:tc>
          <w:tcPr>
            <w:tcW w:w="3192" w:type="dxa"/>
            <w:vAlign w:val="bottom"/>
          </w:tcPr>
          <w:p w14:paraId="19BDCB6F" w14:textId="77085E19"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1439" w:type="dxa"/>
          </w:tcPr>
          <w:p w14:paraId="21321660" w14:textId="08E89923" w:rsidR="00651BFB" w:rsidRPr="00651BFB" w:rsidRDefault="00651BFB" w:rsidP="00B36FDE">
            <w:pPr>
              <w:pStyle w:val="Heading4"/>
              <w:numPr>
                <w:ilvl w:val="0"/>
                <w:numId w:val="0"/>
              </w:numPr>
              <w:shd w:val="clear" w:color="auto" w:fill="FFFFFF"/>
              <w:spacing w:before="0"/>
              <w:ind w:left="864" w:hanging="864"/>
              <w:contextualSpacing/>
              <w:outlineLvl w:val="3"/>
              <w:rPr>
                <w:rFonts w:ascii="Times New Roman" w:eastAsia="Times New Roman" w:hAnsi="Times New Roman" w:cs="Times New Roman"/>
                <w:i w:val="0"/>
                <w:color w:val="auto"/>
              </w:rPr>
            </w:pPr>
            <w:r w:rsidRPr="00651BFB">
              <w:rPr>
                <w:rFonts w:ascii="Times New Roman" w:eastAsia="Times New Roman" w:hAnsi="Times New Roman" w:cs="Times New Roman"/>
                <w:i w:val="0"/>
                <w:color w:val="auto"/>
              </w:rPr>
              <w:t>RB-Sct-154</w:t>
            </w:r>
          </w:p>
        </w:tc>
        <w:tc>
          <w:tcPr>
            <w:tcW w:w="1133" w:type="dxa"/>
          </w:tcPr>
          <w:p w14:paraId="19912B6E" w14:textId="3FAD0F1C" w:rsidR="00651BFB" w:rsidRDefault="00651BFB" w:rsidP="00B36FDE">
            <w:pPr>
              <w:contextualSpacing/>
              <w:rPr>
                <w:rFonts w:ascii="Times New Roman" w:hAnsi="Times New Roman" w:cs="Times New Roman"/>
              </w:rPr>
            </w:pPr>
            <w:proofErr w:type="spellStart"/>
            <w:r>
              <w:rPr>
                <w:rFonts w:ascii="Times New Roman" w:hAnsi="Times New Roman" w:cs="Times New Roman"/>
              </w:rPr>
              <w:t>RobotShop</w:t>
            </w:r>
            <w:proofErr w:type="spellEnd"/>
          </w:p>
        </w:tc>
      </w:tr>
      <w:tr w:rsidR="00651BFB" w14:paraId="4C18CD66" w14:textId="77777777" w:rsidTr="00941C22">
        <w:trPr>
          <w:jc w:val="center"/>
        </w:trPr>
        <w:tc>
          <w:tcPr>
            <w:tcW w:w="3192" w:type="dxa"/>
            <w:vAlign w:val="bottom"/>
          </w:tcPr>
          <w:p w14:paraId="22A15FDD" w14:textId="170EDD32" w:rsidR="00651BFB" w:rsidRDefault="00651BFB"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1439" w:type="dxa"/>
          </w:tcPr>
          <w:p w14:paraId="23E76FE3" w14:textId="449D9885"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bCs/>
                <w:shd w:val="clear" w:color="auto" w:fill="FFFFFF"/>
              </w:rPr>
              <w:t>AX12DUAL_GRIP</w:t>
            </w:r>
          </w:p>
        </w:tc>
        <w:tc>
          <w:tcPr>
            <w:tcW w:w="1133" w:type="dxa"/>
          </w:tcPr>
          <w:p w14:paraId="00BC1FB3" w14:textId="6CF0EE9F" w:rsidR="00651BFB" w:rsidRDefault="00941C22" w:rsidP="00B36FDE">
            <w:pPr>
              <w:contextualSpacing/>
              <w:rPr>
                <w:rFonts w:ascii="Times New Roman" w:hAnsi="Times New Roman" w:cs="Times New Roman"/>
              </w:rPr>
            </w:pPr>
            <w:proofErr w:type="spellStart"/>
            <w:r>
              <w:rPr>
                <w:rFonts w:ascii="Times New Roman" w:hAnsi="Times New Roman" w:cs="Times New Roman"/>
              </w:rPr>
              <w:t>CrustCrawler</w:t>
            </w:r>
            <w:proofErr w:type="spellEnd"/>
          </w:p>
        </w:tc>
      </w:tr>
      <w:tr w:rsidR="00651BFB" w14:paraId="7CE24FDA" w14:textId="77777777" w:rsidTr="00941C22">
        <w:trPr>
          <w:jc w:val="center"/>
        </w:trPr>
        <w:tc>
          <w:tcPr>
            <w:tcW w:w="3192" w:type="dxa"/>
            <w:vAlign w:val="bottom"/>
          </w:tcPr>
          <w:p w14:paraId="4ECF52A5" w14:textId="111E6119" w:rsidR="00651BFB" w:rsidRPr="00624902" w:rsidRDefault="00651BFB"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439" w:type="dxa"/>
          </w:tcPr>
          <w:p w14:paraId="02A27310" w14:textId="7482A4BA" w:rsidR="00651BFB" w:rsidRPr="00941C22" w:rsidRDefault="00941C22" w:rsidP="00B36FDE">
            <w:pPr>
              <w:contextualSpacing/>
              <w:rPr>
                <w:rFonts w:ascii="Times New Roman" w:eastAsia="Times New Roman" w:hAnsi="Times New Roman" w:cs="Times New Roman"/>
              </w:rPr>
            </w:pPr>
            <w:r w:rsidRPr="00941C22">
              <w:rPr>
                <w:rFonts w:ascii="Times New Roman" w:eastAsia="Times New Roman" w:hAnsi="Times New Roman" w:cs="Times New Roman"/>
                <w:color w:val="000000"/>
                <w:shd w:val="clear" w:color="auto" w:fill="FFFFFF"/>
              </w:rPr>
              <w:t>AL5D-NS</w:t>
            </w:r>
          </w:p>
        </w:tc>
        <w:tc>
          <w:tcPr>
            <w:tcW w:w="1133" w:type="dxa"/>
          </w:tcPr>
          <w:p w14:paraId="2D24EE9A" w14:textId="52F662B0" w:rsidR="00651BFB" w:rsidRDefault="00941C22" w:rsidP="00B36FDE">
            <w:pPr>
              <w:keepNext/>
              <w:contextualSpacing/>
              <w:rPr>
                <w:rFonts w:ascii="Times New Roman" w:hAnsi="Times New Roman" w:cs="Times New Roman"/>
              </w:rPr>
            </w:pPr>
            <w:proofErr w:type="spellStart"/>
            <w:r>
              <w:rPr>
                <w:rFonts w:ascii="Times New Roman" w:hAnsi="Times New Roman" w:cs="Times New Roman"/>
              </w:rPr>
              <w:t>Lynxmotion</w:t>
            </w:r>
            <w:proofErr w:type="spellEnd"/>
          </w:p>
        </w:tc>
      </w:tr>
    </w:tbl>
    <w:p w14:paraId="45FE5B4F" w14:textId="175C4295" w:rsidR="00C8295F" w:rsidRDefault="00937F02" w:rsidP="00B36FDE">
      <w:pPr>
        <w:pStyle w:val="Caption"/>
        <w:spacing w:after="0"/>
        <w:contextualSpacing/>
      </w:pPr>
      <w:bookmarkStart w:id="124" w:name="_Ref274055099"/>
      <w:bookmarkStart w:id="125" w:name="_Toc400389693"/>
      <w:r>
        <w:t xml:space="preserve">Table </w:t>
      </w:r>
      <w:fldSimple w:instr=" SEQ Table \* ARABIC ">
        <w:r w:rsidR="00DE21B9">
          <w:rPr>
            <w:noProof/>
          </w:rPr>
          <w:t>17</w:t>
        </w:r>
      </w:fldSimple>
      <w:bookmarkEnd w:id="124"/>
      <w:r>
        <w:t xml:space="preserve">. Items under consideration for the </w:t>
      </w:r>
      <w:r w:rsidR="00F4418B">
        <w:t>claw</w:t>
      </w:r>
      <w:bookmarkEnd w:id="125"/>
    </w:p>
    <w:p w14:paraId="5E4B8A27" w14:textId="77777777" w:rsidR="00FF6FC5" w:rsidRPr="00FF6FC5" w:rsidRDefault="00FF6FC5" w:rsidP="00B36FDE">
      <w:pPr>
        <w:spacing w:after="0" w:line="240" w:lineRule="auto"/>
        <w:contextualSpacing/>
      </w:pPr>
    </w:p>
    <w:p w14:paraId="4CAAD942" w14:textId="77777777" w:rsidR="00D6723A" w:rsidRDefault="00D6723A" w:rsidP="00B36FDE">
      <w:pPr>
        <w:pStyle w:val="Heading3"/>
        <w:spacing w:before="0" w:line="240" w:lineRule="auto"/>
        <w:contextualSpacing/>
        <w:rPr>
          <w:rFonts w:cs="Times New Roman"/>
          <w:szCs w:val="22"/>
        </w:rPr>
      </w:pPr>
      <w:bookmarkStart w:id="126" w:name="_Toc274055915"/>
      <w:bookmarkStart w:id="127" w:name="_Toc400362013"/>
      <w:r w:rsidRPr="00624902">
        <w:rPr>
          <w:rFonts w:cs="Times New Roman"/>
          <w:szCs w:val="22"/>
        </w:rPr>
        <w:t>Decision Matrix</w:t>
      </w:r>
      <w:bookmarkEnd w:id="126"/>
      <w:bookmarkEnd w:id="127"/>
    </w:p>
    <w:p w14:paraId="62968228" w14:textId="4FC635E4" w:rsidR="00F4418B" w:rsidRDefault="00F4418B" w:rsidP="00B36FDE">
      <w:pPr>
        <w:spacing w:after="0" w:line="240" w:lineRule="auto"/>
        <w:contextualSpacing/>
        <w:rPr>
          <w:rFonts w:ascii="Times New Roman" w:hAnsi="Times New Roman" w:cs="Times New Roman"/>
        </w:rPr>
      </w:pPr>
      <w:r w:rsidRPr="00101272">
        <w:rPr>
          <w:rFonts w:ascii="Times New Roman" w:hAnsi="Times New Roman" w:cs="Times New Roman"/>
        </w:rPr>
        <w:fldChar w:fldCharType="begin"/>
      </w:r>
      <w:r w:rsidRPr="00101272">
        <w:rPr>
          <w:rFonts w:ascii="Times New Roman" w:hAnsi="Times New Roman" w:cs="Times New Roman"/>
        </w:rPr>
        <w:instrText xml:space="preserve"> REF _Ref274055292 </w:instrText>
      </w:r>
      <w:r w:rsidR="00101272">
        <w:rPr>
          <w:rFonts w:ascii="Times New Roman" w:hAnsi="Times New Roman" w:cs="Times New Roman"/>
        </w:rPr>
        <w:instrText xml:space="preserve"> \* MERGEFORMAT </w:instrText>
      </w:r>
      <w:r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18</w:t>
      </w:r>
      <w:r w:rsidRPr="00101272">
        <w:rPr>
          <w:rFonts w:ascii="Times New Roman" w:hAnsi="Times New Roman" w:cs="Times New Roman"/>
        </w:rPr>
        <w:fldChar w:fldCharType="end"/>
      </w:r>
      <w:r w:rsidRPr="00101272">
        <w:rPr>
          <w:rFonts w:ascii="Times New Roman" w:hAnsi="Times New Roman" w:cs="Times New Roman"/>
        </w:rPr>
        <w:t xml:space="preserve"> contains</w:t>
      </w:r>
      <w:r w:rsidRPr="00F4418B">
        <w:rPr>
          <w:rFonts w:ascii="Times New Roman" w:hAnsi="Times New Roman" w:cs="Times New Roman"/>
        </w:rPr>
        <w:t xml:space="preserve"> the decision matrix for the claw. Every item under consideration has been evaluated and broken down into different categories. The claw size is how wide the claw will open. The DOF category is the degrees of freedom and how the claw will be able to move. </w:t>
      </w:r>
    </w:p>
    <w:p w14:paraId="5ED65901" w14:textId="77777777" w:rsidR="00F4418B" w:rsidRPr="00F4418B" w:rsidRDefault="00F4418B" w:rsidP="00B36FDE">
      <w:pPr>
        <w:spacing w:after="0" w:line="240" w:lineRule="auto"/>
        <w:contextualSpacing/>
        <w:rPr>
          <w:rFonts w:ascii="Times New Roman" w:hAnsi="Times New Roman" w:cs="Times New Roman"/>
        </w:rPr>
      </w:pPr>
    </w:p>
    <w:tbl>
      <w:tblPr>
        <w:tblW w:w="9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90"/>
        <w:gridCol w:w="1310"/>
        <w:gridCol w:w="1139"/>
        <w:gridCol w:w="961"/>
        <w:gridCol w:w="720"/>
        <w:gridCol w:w="1710"/>
        <w:gridCol w:w="828"/>
        <w:gridCol w:w="13"/>
      </w:tblGrid>
      <w:tr w:rsidR="0069119B" w:rsidRPr="00624902" w14:paraId="72F418C9" w14:textId="77777777" w:rsidTr="00101272">
        <w:trPr>
          <w:trHeight w:val="143"/>
          <w:jc w:val="center"/>
        </w:trPr>
        <w:tc>
          <w:tcPr>
            <w:tcW w:w="3290" w:type="dxa"/>
            <w:shd w:val="clear" w:color="auto" w:fill="A5A5A5" w:themeFill="accent3"/>
            <w:noWrap/>
            <w:vAlign w:val="bottom"/>
            <w:hideMark/>
          </w:tcPr>
          <w:p w14:paraId="515DA70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w:t>
            </w:r>
          </w:p>
        </w:tc>
        <w:tc>
          <w:tcPr>
            <w:tcW w:w="1310" w:type="dxa"/>
            <w:shd w:val="clear" w:color="auto" w:fill="A5A5A5" w:themeFill="accent3"/>
            <w:noWrap/>
            <w:vAlign w:val="bottom"/>
            <w:hideMark/>
          </w:tcPr>
          <w:p w14:paraId="10DE4AAF" w14:textId="20A8D78B"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r w:rsidR="00101272">
              <w:rPr>
                <w:rFonts w:ascii="Times New Roman" w:eastAsia="Times New Roman" w:hAnsi="Times New Roman" w:cs="Times New Roman"/>
                <w:b/>
                <w:bCs/>
                <w:color w:val="000000"/>
              </w:rPr>
              <w:t xml:space="preserve"> (in.)</w:t>
            </w:r>
          </w:p>
        </w:tc>
        <w:tc>
          <w:tcPr>
            <w:tcW w:w="1139" w:type="dxa"/>
            <w:shd w:val="clear" w:color="auto" w:fill="A5A5A5" w:themeFill="accent3"/>
            <w:noWrap/>
            <w:vAlign w:val="bottom"/>
            <w:hideMark/>
          </w:tcPr>
          <w:p w14:paraId="3AE3CE73" w14:textId="5B79C88A"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r w:rsidR="00101272">
              <w:rPr>
                <w:rFonts w:ascii="Times New Roman" w:eastAsia="Times New Roman" w:hAnsi="Times New Roman" w:cs="Times New Roman"/>
                <w:b/>
                <w:bCs/>
                <w:color w:val="000000"/>
              </w:rPr>
              <w:t xml:space="preserve"> (lbs.)</w:t>
            </w:r>
          </w:p>
        </w:tc>
        <w:tc>
          <w:tcPr>
            <w:tcW w:w="961" w:type="dxa"/>
            <w:shd w:val="clear" w:color="auto" w:fill="A5A5A5" w:themeFill="accent3"/>
            <w:noWrap/>
            <w:vAlign w:val="bottom"/>
            <w:hideMark/>
          </w:tcPr>
          <w:p w14:paraId="5073F86E"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shd w:val="clear" w:color="auto" w:fill="A5A5A5" w:themeFill="accent3"/>
            <w:noWrap/>
            <w:vAlign w:val="bottom"/>
            <w:hideMark/>
          </w:tcPr>
          <w:p w14:paraId="0C0E67F6"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shd w:val="clear" w:color="auto" w:fill="A5A5A5" w:themeFill="accent3"/>
            <w:noWrap/>
            <w:vAlign w:val="bottom"/>
            <w:hideMark/>
          </w:tcPr>
          <w:p w14:paraId="1FB6ED3C" w14:textId="77777777" w:rsidR="0069119B" w:rsidRPr="00624902" w:rsidRDefault="0069119B"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41" w:type="dxa"/>
            <w:gridSpan w:val="2"/>
            <w:tcBorders>
              <w:top w:val="nil"/>
              <w:bottom w:val="nil"/>
              <w:right w:val="nil"/>
            </w:tcBorders>
            <w:shd w:val="clear" w:color="auto" w:fill="auto"/>
            <w:noWrap/>
            <w:vAlign w:val="bottom"/>
            <w:hideMark/>
          </w:tcPr>
          <w:p w14:paraId="47B7D85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2242E2AB" w14:textId="77777777" w:rsidTr="00101272">
        <w:trPr>
          <w:gridAfter w:val="1"/>
          <w:wAfter w:w="13" w:type="dxa"/>
          <w:trHeight w:val="83"/>
          <w:jc w:val="center"/>
        </w:trPr>
        <w:tc>
          <w:tcPr>
            <w:tcW w:w="3290" w:type="dxa"/>
            <w:shd w:val="clear" w:color="auto" w:fill="auto"/>
            <w:noWrap/>
            <w:vAlign w:val="bottom"/>
            <w:hideMark/>
          </w:tcPr>
          <w:p w14:paraId="1967CF4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3E87C52A" w14:textId="31A74AE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2-3</w:t>
            </w:r>
          </w:p>
        </w:tc>
        <w:tc>
          <w:tcPr>
            <w:tcW w:w="1139" w:type="dxa"/>
            <w:shd w:val="clear" w:color="auto" w:fill="auto"/>
            <w:noWrap/>
            <w:vAlign w:val="bottom"/>
            <w:hideMark/>
          </w:tcPr>
          <w:p w14:paraId="79A3A516" w14:textId="630C5C8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101272">
              <w:rPr>
                <w:rFonts w:ascii="Times New Roman" w:eastAsia="Times New Roman" w:hAnsi="Times New Roman" w:cs="Times New Roman"/>
                <w:color w:val="000000"/>
              </w:rPr>
              <w:t>.45</w:t>
            </w:r>
          </w:p>
        </w:tc>
        <w:tc>
          <w:tcPr>
            <w:tcW w:w="961" w:type="dxa"/>
            <w:shd w:val="clear" w:color="auto" w:fill="auto"/>
            <w:noWrap/>
            <w:vAlign w:val="bottom"/>
            <w:hideMark/>
          </w:tcPr>
          <w:p w14:paraId="16012C1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$44.29</w:t>
            </w:r>
          </w:p>
        </w:tc>
        <w:tc>
          <w:tcPr>
            <w:tcW w:w="720" w:type="dxa"/>
            <w:shd w:val="clear" w:color="auto" w:fill="auto"/>
            <w:noWrap/>
            <w:vAlign w:val="bottom"/>
            <w:hideMark/>
          </w:tcPr>
          <w:p w14:paraId="4606166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1710" w:type="dxa"/>
            <w:shd w:val="clear" w:color="auto" w:fill="auto"/>
            <w:noWrap/>
            <w:vAlign w:val="bottom"/>
            <w:hideMark/>
          </w:tcPr>
          <w:p w14:paraId="729613E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RC</w:t>
            </w:r>
          </w:p>
        </w:tc>
        <w:tc>
          <w:tcPr>
            <w:tcW w:w="828" w:type="dxa"/>
            <w:tcBorders>
              <w:top w:val="nil"/>
              <w:bottom w:val="nil"/>
              <w:right w:val="nil"/>
            </w:tcBorders>
            <w:shd w:val="clear" w:color="auto" w:fill="auto"/>
            <w:noWrap/>
            <w:vAlign w:val="bottom"/>
            <w:hideMark/>
          </w:tcPr>
          <w:p w14:paraId="0287793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61335506" w14:textId="77777777" w:rsidTr="00101272">
        <w:trPr>
          <w:gridAfter w:val="1"/>
          <w:wAfter w:w="13" w:type="dxa"/>
          <w:trHeight w:val="63"/>
          <w:jc w:val="center"/>
        </w:trPr>
        <w:tc>
          <w:tcPr>
            <w:tcW w:w="3290" w:type="dxa"/>
            <w:shd w:val="clear" w:color="auto" w:fill="auto"/>
            <w:noWrap/>
            <w:vAlign w:val="bottom"/>
            <w:hideMark/>
          </w:tcPr>
          <w:p w14:paraId="7AFE74D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0ED642B7" w14:textId="47AC27C9"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4.25 </w:t>
            </w:r>
          </w:p>
        </w:tc>
        <w:tc>
          <w:tcPr>
            <w:tcW w:w="1139" w:type="dxa"/>
            <w:shd w:val="clear" w:color="auto" w:fill="auto"/>
            <w:noWrap/>
            <w:vAlign w:val="bottom"/>
            <w:hideMark/>
          </w:tcPr>
          <w:p w14:paraId="4CCA26D8" w14:textId="4030D7E8"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961" w:type="dxa"/>
            <w:shd w:val="clear" w:color="auto" w:fill="auto"/>
            <w:noWrap/>
            <w:vAlign w:val="bottom"/>
            <w:hideMark/>
          </w:tcPr>
          <w:p w14:paraId="02410770" w14:textId="01E12C30"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w:t>
            </w:r>
            <w:r w:rsidR="00651BFB">
              <w:rPr>
                <w:rFonts w:ascii="Times New Roman" w:eastAsia="Times New Roman" w:hAnsi="Times New Roman" w:cs="Times New Roman"/>
                <w:color w:val="000000"/>
              </w:rPr>
              <w:t>139.99</w:t>
            </w:r>
          </w:p>
        </w:tc>
        <w:tc>
          <w:tcPr>
            <w:tcW w:w="720" w:type="dxa"/>
            <w:shd w:val="clear" w:color="auto" w:fill="auto"/>
            <w:noWrap/>
            <w:vAlign w:val="bottom"/>
            <w:hideMark/>
          </w:tcPr>
          <w:p w14:paraId="13C6F46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710" w:type="dxa"/>
            <w:shd w:val="clear" w:color="auto" w:fill="auto"/>
            <w:noWrap/>
            <w:vAlign w:val="bottom"/>
            <w:hideMark/>
          </w:tcPr>
          <w:p w14:paraId="529C0843" w14:textId="04BF9D33" w:rsidR="0069119B" w:rsidRPr="00624902" w:rsidRDefault="00C8295F"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RC/</w:t>
            </w:r>
            <w:r w:rsidR="0069119B"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46F5DD3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37BEA70E" w14:textId="77777777" w:rsidTr="00101272">
        <w:trPr>
          <w:gridAfter w:val="1"/>
          <w:wAfter w:w="13" w:type="dxa"/>
          <w:trHeight w:val="63"/>
          <w:jc w:val="center"/>
        </w:trPr>
        <w:tc>
          <w:tcPr>
            <w:tcW w:w="3290" w:type="dxa"/>
            <w:shd w:val="clear" w:color="auto" w:fill="auto"/>
            <w:noWrap/>
            <w:vAlign w:val="bottom"/>
            <w:hideMark/>
          </w:tcPr>
          <w:p w14:paraId="0951B82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1F134687" w14:textId="53FF700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1139" w:type="dxa"/>
            <w:shd w:val="clear" w:color="auto" w:fill="auto"/>
            <w:noWrap/>
            <w:vAlign w:val="bottom"/>
            <w:hideMark/>
          </w:tcPr>
          <w:p w14:paraId="41857B04" w14:textId="6A2234B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961" w:type="dxa"/>
            <w:shd w:val="clear" w:color="auto" w:fill="auto"/>
            <w:noWrap/>
            <w:vAlign w:val="bottom"/>
            <w:hideMark/>
          </w:tcPr>
          <w:p w14:paraId="38CD175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$69.00</w:t>
            </w:r>
          </w:p>
        </w:tc>
        <w:tc>
          <w:tcPr>
            <w:tcW w:w="720" w:type="dxa"/>
            <w:shd w:val="clear" w:color="auto" w:fill="auto"/>
            <w:noWrap/>
            <w:vAlign w:val="bottom"/>
            <w:hideMark/>
          </w:tcPr>
          <w:p w14:paraId="2F05BBC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shd w:val="clear" w:color="auto" w:fill="auto"/>
            <w:noWrap/>
            <w:vAlign w:val="bottom"/>
            <w:hideMark/>
          </w:tcPr>
          <w:p w14:paraId="0A0274B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1B44C17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636DBC5" w14:textId="77777777" w:rsidTr="00101272">
        <w:trPr>
          <w:gridAfter w:val="1"/>
          <w:wAfter w:w="13" w:type="dxa"/>
          <w:trHeight w:val="63"/>
          <w:jc w:val="center"/>
        </w:trPr>
        <w:tc>
          <w:tcPr>
            <w:tcW w:w="3290" w:type="dxa"/>
            <w:shd w:val="clear" w:color="auto" w:fill="auto"/>
            <w:noWrap/>
            <w:vAlign w:val="bottom"/>
            <w:hideMark/>
          </w:tcPr>
          <w:p w14:paraId="281BA01A"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46D9BB05" w14:textId="2B28E8DA" w:rsidR="0069119B" w:rsidRPr="00624902" w:rsidRDefault="00101272"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1.3</w:t>
            </w:r>
          </w:p>
        </w:tc>
        <w:tc>
          <w:tcPr>
            <w:tcW w:w="1139" w:type="dxa"/>
            <w:shd w:val="clear" w:color="auto" w:fill="auto"/>
            <w:noWrap/>
            <w:vAlign w:val="bottom"/>
            <w:hideMark/>
          </w:tcPr>
          <w:p w14:paraId="29E883C9" w14:textId="674BC36A" w:rsidR="0069119B" w:rsidRPr="00624902" w:rsidRDefault="00AD2E9A"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w:t>
            </w:r>
            <w:r w:rsidR="00101272">
              <w:rPr>
                <w:rFonts w:ascii="Times New Roman" w:eastAsia="Times New Roman" w:hAnsi="Times New Roman" w:cs="Times New Roman"/>
                <w:color w:val="000000"/>
              </w:rPr>
              <w:t>.6</w:t>
            </w:r>
          </w:p>
        </w:tc>
        <w:tc>
          <w:tcPr>
            <w:tcW w:w="961" w:type="dxa"/>
            <w:shd w:val="clear" w:color="auto" w:fill="auto"/>
            <w:noWrap/>
            <w:vAlign w:val="bottom"/>
            <w:hideMark/>
          </w:tcPr>
          <w:p w14:paraId="58148F1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$143.88</w:t>
            </w:r>
          </w:p>
        </w:tc>
        <w:tc>
          <w:tcPr>
            <w:tcW w:w="720" w:type="dxa"/>
            <w:shd w:val="clear" w:color="auto" w:fill="auto"/>
            <w:noWrap/>
            <w:vAlign w:val="bottom"/>
            <w:hideMark/>
          </w:tcPr>
          <w:p w14:paraId="27C2FDE4"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710" w:type="dxa"/>
            <w:shd w:val="clear" w:color="auto" w:fill="auto"/>
            <w:noWrap/>
            <w:vAlign w:val="bottom"/>
            <w:hideMark/>
          </w:tcPr>
          <w:p w14:paraId="7E92C9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Autonomous</w:t>
            </w:r>
          </w:p>
        </w:tc>
        <w:tc>
          <w:tcPr>
            <w:tcW w:w="828" w:type="dxa"/>
            <w:tcBorders>
              <w:top w:val="nil"/>
              <w:bottom w:val="nil"/>
              <w:right w:val="nil"/>
            </w:tcBorders>
            <w:shd w:val="clear" w:color="auto" w:fill="auto"/>
            <w:noWrap/>
            <w:vAlign w:val="bottom"/>
            <w:hideMark/>
          </w:tcPr>
          <w:p w14:paraId="6050C8DE" w14:textId="77777777" w:rsidR="0069119B" w:rsidRPr="00624902" w:rsidRDefault="0069119B" w:rsidP="00B36FDE">
            <w:pPr>
              <w:spacing w:after="0" w:line="240" w:lineRule="auto"/>
              <w:ind w:right="411"/>
              <w:contextualSpacing/>
              <w:rPr>
                <w:rFonts w:ascii="Times New Roman" w:eastAsia="Times New Roman" w:hAnsi="Times New Roman" w:cs="Times New Roman"/>
                <w:color w:val="000000"/>
              </w:rPr>
            </w:pPr>
          </w:p>
        </w:tc>
      </w:tr>
      <w:tr w:rsidR="0069119B" w:rsidRPr="00624902" w14:paraId="7AE61EF8" w14:textId="77777777" w:rsidTr="00101272">
        <w:trPr>
          <w:gridAfter w:val="1"/>
          <w:wAfter w:w="13" w:type="dxa"/>
          <w:trHeight w:val="260"/>
          <w:jc w:val="center"/>
        </w:trPr>
        <w:tc>
          <w:tcPr>
            <w:tcW w:w="3290" w:type="dxa"/>
            <w:tcBorders>
              <w:top w:val="single" w:sz="4" w:space="0" w:color="auto"/>
              <w:left w:val="nil"/>
              <w:bottom w:val="single" w:sz="4" w:space="0" w:color="auto"/>
              <w:right w:val="nil"/>
            </w:tcBorders>
            <w:shd w:val="clear" w:color="auto" w:fill="auto"/>
            <w:noWrap/>
            <w:vAlign w:val="bottom"/>
            <w:hideMark/>
          </w:tcPr>
          <w:p w14:paraId="1545EF2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36F3C79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13CB65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512BC9D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17EB640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3C69EE8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46EFDC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1B08123C" w14:textId="77777777" w:rsidTr="00101272">
        <w:trPr>
          <w:gridAfter w:val="1"/>
          <w:wAfter w:w="13" w:type="dxa"/>
          <w:trHeight w:val="260"/>
          <w:jc w:val="center"/>
        </w:trPr>
        <w:tc>
          <w:tcPr>
            <w:tcW w:w="3290" w:type="dxa"/>
            <w:tcBorders>
              <w:top w:val="single" w:sz="4" w:space="0" w:color="auto"/>
            </w:tcBorders>
            <w:shd w:val="clear" w:color="auto" w:fill="A5A5A5" w:themeFill="accent3"/>
            <w:noWrap/>
            <w:vAlign w:val="bottom"/>
            <w:hideMark/>
          </w:tcPr>
          <w:p w14:paraId="693F16F6" w14:textId="52D9BDD4"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Weight</w:t>
            </w:r>
          </w:p>
        </w:tc>
        <w:tc>
          <w:tcPr>
            <w:tcW w:w="1310" w:type="dxa"/>
            <w:tcBorders>
              <w:top w:val="single" w:sz="4" w:space="0" w:color="auto"/>
            </w:tcBorders>
            <w:shd w:val="clear" w:color="auto" w:fill="A5A5A5" w:themeFill="accent3"/>
            <w:noWrap/>
            <w:vAlign w:val="bottom"/>
            <w:hideMark/>
          </w:tcPr>
          <w:p w14:paraId="3460D9C6" w14:textId="35586681"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Claw Size</w:t>
            </w:r>
          </w:p>
        </w:tc>
        <w:tc>
          <w:tcPr>
            <w:tcW w:w="1139" w:type="dxa"/>
            <w:tcBorders>
              <w:top w:val="single" w:sz="4" w:space="0" w:color="auto"/>
            </w:tcBorders>
            <w:shd w:val="clear" w:color="auto" w:fill="A5A5A5" w:themeFill="accent3"/>
            <w:noWrap/>
            <w:vAlign w:val="bottom"/>
            <w:hideMark/>
          </w:tcPr>
          <w:p w14:paraId="028F44D2" w14:textId="3D8643F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Weight</w:t>
            </w:r>
          </w:p>
        </w:tc>
        <w:tc>
          <w:tcPr>
            <w:tcW w:w="961" w:type="dxa"/>
            <w:tcBorders>
              <w:top w:val="single" w:sz="4" w:space="0" w:color="auto"/>
            </w:tcBorders>
            <w:shd w:val="clear" w:color="auto" w:fill="A5A5A5" w:themeFill="accent3"/>
            <w:noWrap/>
            <w:vAlign w:val="bottom"/>
            <w:hideMark/>
          </w:tcPr>
          <w:p w14:paraId="4D4FCF21" w14:textId="2DB2EA02"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Price</w:t>
            </w:r>
          </w:p>
        </w:tc>
        <w:tc>
          <w:tcPr>
            <w:tcW w:w="720" w:type="dxa"/>
            <w:tcBorders>
              <w:top w:val="single" w:sz="4" w:space="0" w:color="auto"/>
            </w:tcBorders>
            <w:shd w:val="clear" w:color="auto" w:fill="A5A5A5" w:themeFill="accent3"/>
            <w:noWrap/>
            <w:vAlign w:val="bottom"/>
            <w:hideMark/>
          </w:tcPr>
          <w:p w14:paraId="09CA1097" w14:textId="6D50DC4F"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DOF</w:t>
            </w:r>
          </w:p>
        </w:tc>
        <w:tc>
          <w:tcPr>
            <w:tcW w:w="1710" w:type="dxa"/>
            <w:tcBorders>
              <w:top w:val="single" w:sz="4" w:space="0" w:color="auto"/>
            </w:tcBorders>
            <w:shd w:val="clear" w:color="auto" w:fill="A5A5A5" w:themeFill="accent3"/>
            <w:noWrap/>
            <w:vAlign w:val="bottom"/>
            <w:hideMark/>
          </w:tcPr>
          <w:p w14:paraId="27EB350B" w14:textId="492D7FC7" w:rsidR="0069119B"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Controlled</w:t>
            </w:r>
          </w:p>
        </w:tc>
        <w:tc>
          <w:tcPr>
            <w:tcW w:w="828" w:type="dxa"/>
            <w:tcBorders>
              <w:top w:val="nil"/>
              <w:bottom w:val="nil"/>
              <w:right w:val="nil"/>
            </w:tcBorders>
            <w:shd w:val="clear" w:color="auto" w:fill="auto"/>
            <w:noWrap/>
            <w:vAlign w:val="bottom"/>
            <w:hideMark/>
          </w:tcPr>
          <w:p w14:paraId="055EA5B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90AD2F5" w14:textId="77777777" w:rsidTr="00101272">
        <w:trPr>
          <w:gridAfter w:val="1"/>
          <w:wAfter w:w="13" w:type="dxa"/>
          <w:trHeight w:val="63"/>
          <w:jc w:val="center"/>
        </w:trPr>
        <w:tc>
          <w:tcPr>
            <w:tcW w:w="3290" w:type="dxa"/>
            <w:shd w:val="clear" w:color="auto" w:fill="auto"/>
            <w:noWrap/>
            <w:vAlign w:val="bottom"/>
            <w:hideMark/>
          </w:tcPr>
          <w:p w14:paraId="1FB036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4626C66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1139" w:type="dxa"/>
            <w:shd w:val="clear" w:color="auto" w:fill="auto"/>
            <w:noWrap/>
            <w:vAlign w:val="bottom"/>
            <w:hideMark/>
          </w:tcPr>
          <w:p w14:paraId="58954B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shd w:val="clear" w:color="auto" w:fill="auto"/>
            <w:noWrap/>
            <w:vAlign w:val="bottom"/>
            <w:hideMark/>
          </w:tcPr>
          <w:p w14:paraId="728B06F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720" w:type="dxa"/>
            <w:shd w:val="clear" w:color="auto" w:fill="auto"/>
            <w:noWrap/>
            <w:vAlign w:val="bottom"/>
            <w:hideMark/>
          </w:tcPr>
          <w:p w14:paraId="5A98053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w:t>
            </w:r>
          </w:p>
        </w:tc>
        <w:tc>
          <w:tcPr>
            <w:tcW w:w="1710" w:type="dxa"/>
            <w:shd w:val="clear" w:color="auto" w:fill="auto"/>
            <w:noWrap/>
            <w:vAlign w:val="bottom"/>
            <w:hideMark/>
          </w:tcPr>
          <w:p w14:paraId="150D82E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p>
        </w:tc>
        <w:tc>
          <w:tcPr>
            <w:tcW w:w="828" w:type="dxa"/>
            <w:tcBorders>
              <w:top w:val="nil"/>
              <w:bottom w:val="nil"/>
              <w:right w:val="nil"/>
            </w:tcBorders>
            <w:shd w:val="clear" w:color="auto" w:fill="auto"/>
            <w:noWrap/>
            <w:vAlign w:val="bottom"/>
            <w:hideMark/>
          </w:tcPr>
          <w:p w14:paraId="4262881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7FB51AB4" w14:textId="77777777" w:rsidTr="00101272">
        <w:trPr>
          <w:gridAfter w:val="1"/>
          <w:wAfter w:w="13" w:type="dxa"/>
          <w:trHeight w:val="63"/>
          <w:jc w:val="center"/>
        </w:trPr>
        <w:tc>
          <w:tcPr>
            <w:tcW w:w="3290" w:type="dxa"/>
            <w:shd w:val="clear" w:color="auto" w:fill="auto"/>
            <w:noWrap/>
            <w:vAlign w:val="bottom"/>
            <w:hideMark/>
          </w:tcPr>
          <w:p w14:paraId="0F4BF89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708C8EC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1139" w:type="dxa"/>
            <w:shd w:val="clear" w:color="auto" w:fill="auto"/>
            <w:noWrap/>
            <w:vAlign w:val="bottom"/>
            <w:hideMark/>
          </w:tcPr>
          <w:p w14:paraId="5B4F0F0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w:t>
            </w:r>
          </w:p>
        </w:tc>
        <w:tc>
          <w:tcPr>
            <w:tcW w:w="961" w:type="dxa"/>
            <w:shd w:val="clear" w:color="auto" w:fill="auto"/>
            <w:noWrap/>
            <w:vAlign w:val="bottom"/>
            <w:hideMark/>
          </w:tcPr>
          <w:p w14:paraId="0301A27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shd w:val="clear" w:color="auto" w:fill="auto"/>
            <w:noWrap/>
            <w:vAlign w:val="bottom"/>
            <w:hideMark/>
          </w:tcPr>
          <w:p w14:paraId="70C29E4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3</w:t>
            </w:r>
          </w:p>
        </w:tc>
        <w:tc>
          <w:tcPr>
            <w:tcW w:w="1710" w:type="dxa"/>
            <w:shd w:val="clear" w:color="auto" w:fill="auto"/>
            <w:noWrap/>
            <w:vAlign w:val="bottom"/>
            <w:hideMark/>
          </w:tcPr>
          <w:p w14:paraId="753EC49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7</w:t>
            </w:r>
          </w:p>
        </w:tc>
        <w:tc>
          <w:tcPr>
            <w:tcW w:w="828" w:type="dxa"/>
            <w:tcBorders>
              <w:top w:val="nil"/>
              <w:bottom w:val="nil"/>
              <w:right w:val="nil"/>
            </w:tcBorders>
            <w:shd w:val="clear" w:color="auto" w:fill="auto"/>
            <w:noWrap/>
            <w:vAlign w:val="bottom"/>
            <w:hideMark/>
          </w:tcPr>
          <w:p w14:paraId="04099C1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45C419CC" w14:textId="77777777" w:rsidTr="00101272">
        <w:trPr>
          <w:gridAfter w:val="1"/>
          <w:wAfter w:w="13" w:type="dxa"/>
          <w:trHeight w:val="71"/>
          <w:jc w:val="center"/>
        </w:trPr>
        <w:tc>
          <w:tcPr>
            <w:tcW w:w="3290" w:type="dxa"/>
            <w:shd w:val="clear" w:color="auto" w:fill="auto"/>
            <w:noWrap/>
            <w:vAlign w:val="bottom"/>
            <w:hideMark/>
          </w:tcPr>
          <w:p w14:paraId="61CE661F"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auto" w:fill="auto"/>
            <w:noWrap/>
            <w:vAlign w:val="bottom"/>
            <w:hideMark/>
          </w:tcPr>
          <w:p w14:paraId="4630A17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10</w:t>
            </w:r>
          </w:p>
        </w:tc>
        <w:tc>
          <w:tcPr>
            <w:tcW w:w="1139" w:type="dxa"/>
            <w:shd w:val="clear" w:color="auto" w:fill="auto"/>
            <w:noWrap/>
            <w:vAlign w:val="bottom"/>
            <w:hideMark/>
          </w:tcPr>
          <w:p w14:paraId="52AFCCF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961" w:type="dxa"/>
            <w:shd w:val="clear" w:color="auto" w:fill="auto"/>
            <w:noWrap/>
            <w:vAlign w:val="bottom"/>
            <w:hideMark/>
          </w:tcPr>
          <w:p w14:paraId="3D560A8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720" w:type="dxa"/>
            <w:shd w:val="clear" w:color="auto" w:fill="auto"/>
            <w:noWrap/>
            <w:vAlign w:val="bottom"/>
            <w:hideMark/>
          </w:tcPr>
          <w:p w14:paraId="28DF844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1710" w:type="dxa"/>
            <w:shd w:val="clear" w:color="auto" w:fill="auto"/>
            <w:noWrap/>
            <w:vAlign w:val="bottom"/>
            <w:hideMark/>
          </w:tcPr>
          <w:p w14:paraId="21E1CB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6E40C4A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5AF1200D" w14:textId="77777777" w:rsidTr="00101272">
        <w:trPr>
          <w:gridAfter w:val="1"/>
          <w:wAfter w:w="13" w:type="dxa"/>
          <w:trHeight w:val="63"/>
          <w:jc w:val="center"/>
        </w:trPr>
        <w:tc>
          <w:tcPr>
            <w:tcW w:w="3290" w:type="dxa"/>
            <w:tcBorders>
              <w:bottom w:val="single" w:sz="4" w:space="0" w:color="auto"/>
            </w:tcBorders>
            <w:shd w:val="clear" w:color="auto" w:fill="auto"/>
            <w:noWrap/>
            <w:vAlign w:val="bottom"/>
            <w:hideMark/>
          </w:tcPr>
          <w:p w14:paraId="0F1E81B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tcBorders>
              <w:bottom w:val="single" w:sz="4" w:space="0" w:color="auto"/>
            </w:tcBorders>
            <w:shd w:val="clear" w:color="auto" w:fill="auto"/>
            <w:noWrap/>
            <w:vAlign w:val="bottom"/>
            <w:hideMark/>
          </w:tcPr>
          <w:p w14:paraId="20627AA8"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p>
        </w:tc>
        <w:tc>
          <w:tcPr>
            <w:tcW w:w="1139" w:type="dxa"/>
            <w:tcBorders>
              <w:bottom w:val="single" w:sz="4" w:space="0" w:color="auto"/>
            </w:tcBorders>
            <w:shd w:val="clear" w:color="auto" w:fill="auto"/>
            <w:noWrap/>
            <w:vAlign w:val="bottom"/>
            <w:hideMark/>
          </w:tcPr>
          <w:p w14:paraId="7D085592"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961" w:type="dxa"/>
            <w:tcBorders>
              <w:bottom w:val="single" w:sz="4" w:space="0" w:color="auto"/>
            </w:tcBorders>
            <w:shd w:val="clear" w:color="auto" w:fill="auto"/>
            <w:noWrap/>
            <w:vAlign w:val="bottom"/>
            <w:hideMark/>
          </w:tcPr>
          <w:p w14:paraId="43C7BA60"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4</w:t>
            </w:r>
          </w:p>
        </w:tc>
        <w:tc>
          <w:tcPr>
            <w:tcW w:w="720" w:type="dxa"/>
            <w:tcBorders>
              <w:bottom w:val="single" w:sz="4" w:space="0" w:color="auto"/>
            </w:tcBorders>
            <w:shd w:val="clear" w:color="auto" w:fill="auto"/>
            <w:noWrap/>
            <w:vAlign w:val="bottom"/>
            <w:hideMark/>
          </w:tcPr>
          <w:p w14:paraId="6045C3EC"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w:t>
            </w:r>
          </w:p>
        </w:tc>
        <w:tc>
          <w:tcPr>
            <w:tcW w:w="1710" w:type="dxa"/>
            <w:tcBorders>
              <w:bottom w:val="single" w:sz="4" w:space="0" w:color="auto"/>
            </w:tcBorders>
            <w:shd w:val="clear" w:color="auto" w:fill="auto"/>
            <w:noWrap/>
            <w:vAlign w:val="bottom"/>
            <w:hideMark/>
          </w:tcPr>
          <w:p w14:paraId="6F7A26C6"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9</w:t>
            </w:r>
          </w:p>
        </w:tc>
        <w:tc>
          <w:tcPr>
            <w:tcW w:w="828" w:type="dxa"/>
            <w:tcBorders>
              <w:top w:val="nil"/>
              <w:bottom w:val="nil"/>
              <w:right w:val="nil"/>
            </w:tcBorders>
            <w:shd w:val="clear" w:color="auto" w:fill="auto"/>
            <w:noWrap/>
            <w:vAlign w:val="bottom"/>
            <w:hideMark/>
          </w:tcPr>
          <w:p w14:paraId="3C2E654D"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69119B" w:rsidRPr="00624902" w14:paraId="0AFE1B31"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hideMark/>
          </w:tcPr>
          <w:p w14:paraId="6F676DD5"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hideMark/>
          </w:tcPr>
          <w:p w14:paraId="6DED7FC9"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hideMark/>
          </w:tcPr>
          <w:p w14:paraId="4B4C2227"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hideMark/>
          </w:tcPr>
          <w:p w14:paraId="42C70DCE"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hideMark/>
          </w:tcPr>
          <w:p w14:paraId="6969774B"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hideMark/>
          </w:tcPr>
          <w:p w14:paraId="0E1261D3"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nil"/>
              <w:right w:val="nil"/>
            </w:tcBorders>
            <w:shd w:val="clear" w:color="auto" w:fill="auto"/>
            <w:noWrap/>
            <w:vAlign w:val="bottom"/>
            <w:hideMark/>
          </w:tcPr>
          <w:p w14:paraId="723F8C81" w14:textId="77777777" w:rsidR="0069119B" w:rsidRPr="00624902" w:rsidRDefault="0069119B" w:rsidP="00B36FDE">
            <w:pPr>
              <w:spacing w:after="0" w:line="240" w:lineRule="auto"/>
              <w:contextualSpacing/>
              <w:rPr>
                <w:rFonts w:ascii="Times New Roman" w:eastAsia="Times New Roman" w:hAnsi="Times New Roman" w:cs="Times New Roman"/>
                <w:color w:val="000000"/>
              </w:rPr>
            </w:pPr>
          </w:p>
        </w:tc>
      </w:tr>
      <w:tr w:rsidR="00E04CE8" w:rsidRPr="00624902" w14:paraId="2AD2A92B" w14:textId="77777777" w:rsidTr="00101272">
        <w:trPr>
          <w:gridAfter w:val="1"/>
          <w:wAfter w:w="13" w:type="dxa"/>
          <w:trHeight w:val="233"/>
          <w:jc w:val="center"/>
        </w:trPr>
        <w:tc>
          <w:tcPr>
            <w:tcW w:w="32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4A1F98" w14:textId="6ABF2F40" w:rsidR="00E04CE8" w:rsidRPr="00624902" w:rsidRDefault="00E04CE8" w:rsidP="00B36FDE">
            <w:pPr>
              <w:spacing w:after="0" w:line="240" w:lineRule="auto"/>
              <w:contextualSpacing/>
              <w:jc w:val="center"/>
              <w:rPr>
                <w:rFonts w:ascii="Times New Roman" w:eastAsia="Times New Roman" w:hAnsi="Times New Roman" w:cs="Times New Roman"/>
                <w:color w:val="000000"/>
              </w:rPr>
            </w:pPr>
            <w:r w:rsidRPr="00624902">
              <w:rPr>
                <w:rFonts w:ascii="Times New Roman" w:eastAsia="Times New Roman" w:hAnsi="Times New Roman" w:cs="Times New Roman"/>
                <w:b/>
                <w:color w:val="000000"/>
              </w:rPr>
              <w:t>Weighted</w:t>
            </w:r>
          </w:p>
        </w:tc>
        <w:tc>
          <w:tcPr>
            <w:tcW w:w="13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AADA18" w14:textId="436CE982"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13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D9652" w14:textId="44470A7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96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FCAC32" w14:textId="7469B38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7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66BCED" w14:textId="16190748"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0.25</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6AA3DE" w14:textId="59390256"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tcBorders>
              <w:top w:val="nil"/>
              <w:left w:val="single" w:sz="4" w:space="0" w:color="auto"/>
              <w:bottom w:val="nil"/>
              <w:right w:val="nil"/>
            </w:tcBorders>
            <w:shd w:val="clear" w:color="auto" w:fill="auto"/>
            <w:noWrap/>
            <w:vAlign w:val="bottom"/>
          </w:tcPr>
          <w:p w14:paraId="321D585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6A75561D" w14:textId="77777777" w:rsidTr="00101272">
        <w:trPr>
          <w:gridAfter w:val="1"/>
          <w:wAfter w:w="13" w:type="dxa"/>
          <w:trHeight w:val="233"/>
          <w:jc w:val="center"/>
        </w:trPr>
        <w:tc>
          <w:tcPr>
            <w:tcW w:w="3290" w:type="dxa"/>
            <w:tcBorders>
              <w:top w:val="single" w:sz="4" w:space="0" w:color="auto"/>
              <w:left w:val="nil"/>
              <w:bottom w:val="single" w:sz="4" w:space="0" w:color="auto"/>
              <w:right w:val="nil"/>
            </w:tcBorders>
            <w:shd w:val="clear" w:color="auto" w:fill="auto"/>
            <w:noWrap/>
            <w:vAlign w:val="bottom"/>
          </w:tcPr>
          <w:p w14:paraId="1A57CB1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310" w:type="dxa"/>
            <w:tcBorders>
              <w:top w:val="single" w:sz="4" w:space="0" w:color="auto"/>
              <w:left w:val="nil"/>
              <w:bottom w:val="single" w:sz="4" w:space="0" w:color="auto"/>
              <w:right w:val="nil"/>
            </w:tcBorders>
            <w:shd w:val="clear" w:color="auto" w:fill="auto"/>
            <w:noWrap/>
            <w:vAlign w:val="bottom"/>
          </w:tcPr>
          <w:p w14:paraId="35164742"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139" w:type="dxa"/>
            <w:tcBorders>
              <w:top w:val="single" w:sz="4" w:space="0" w:color="auto"/>
              <w:left w:val="nil"/>
              <w:bottom w:val="single" w:sz="4" w:space="0" w:color="auto"/>
              <w:right w:val="nil"/>
            </w:tcBorders>
            <w:shd w:val="clear" w:color="auto" w:fill="auto"/>
            <w:noWrap/>
            <w:vAlign w:val="bottom"/>
          </w:tcPr>
          <w:p w14:paraId="32B881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961" w:type="dxa"/>
            <w:tcBorders>
              <w:top w:val="single" w:sz="4" w:space="0" w:color="auto"/>
              <w:left w:val="nil"/>
              <w:bottom w:val="single" w:sz="4" w:space="0" w:color="auto"/>
              <w:right w:val="nil"/>
            </w:tcBorders>
            <w:shd w:val="clear" w:color="auto" w:fill="auto"/>
            <w:noWrap/>
            <w:vAlign w:val="bottom"/>
          </w:tcPr>
          <w:p w14:paraId="6B3A990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720" w:type="dxa"/>
            <w:tcBorders>
              <w:top w:val="single" w:sz="4" w:space="0" w:color="auto"/>
              <w:left w:val="nil"/>
              <w:bottom w:val="single" w:sz="4" w:space="0" w:color="auto"/>
              <w:right w:val="nil"/>
            </w:tcBorders>
            <w:shd w:val="clear" w:color="auto" w:fill="auto"/>
            <w:noWrap/>
            <w:vAlign w:val="bottom"/>
          </w:tcPr>
          <w:p w14:paraId="420E4158"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1710" w:type="dxa"/>
            <w:tcBorders>
              <w:top w:val="single" w:sz="4" w:space="0" w:color="auto"/>
              <w:left w:val="nil"/>
              <w:bottom w:val="single" w:sz="4" w:space="0" w:color="auto"/>
              <w:right w:val="nil"/>
            </w:tcBorders>
            <w:shd w:val="clear" w:color="auto" w:fill="auto"/>
            <w:noWrap/>
            <w:vAlign w:val="bottom"/>
          </w:tcPr>
          <w:p w14:paraId="37ED9AA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c>
          <w:tcPr>
            <w:tcW w:w="828" w:type="dxa"/>
            <w:tcBorders>
              <w:top w:val="nil"/>
              <w:left w:val="nil"/>
              <w:bottom w:val="single" w:sz="4" w:space="0" w:color="auto"/>
              <w:right w:val="nil"/>
            </w:tcBorders>
            <w:shd w:val="clear" w:color="auto" w:fill="auto"/>
            <w:noWrap/>
            <w:vAlign w:val="bottom"/>
          </w:tcPr>
          <w:p w14:paraId="315379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p>
        </w:tc>
      </w:tr>
      <w:tr w:rsidR="00E04CE8" w:rsidRPr="00624902" w14:paraId="70508812" w14:textId="77777777" w:rsidTr="00101272">
        <w:trPr>
          <w:gridAfter w:val="1"/>
          <w:wAfter w:w="13" w:type="dxa"/>
          <w:trHeight w:val="63"/>
          <w:jc w:val="center"/>
        </w:trPr>
        <w:tc>
          <w:tcPr>
            <w:tcW w:w="3290" w:type="dxa"/>
            <w:tcBorders>
              <w:top w:val="single" w:sz="4" w:space="0" w:color="auto"/>
            </w:tcBorders>
            <w:shd w:val="clear" w:color="auto" w:fill="A5A5A5" w:themeFill="accent3"/>
            <w:noWrap/>
            <w:vAlign w:val="bottom"/>
            <w:hideMark/>
          </w:tcPr>
          <w:p w14:paraId="5165D0AF" w14:textId="6E0FC34B"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Product Total</w:t>
            </w:r>
          </w:p>
        </w:tc>
        <w:tc>
          <w:tcPr>
            <w:tcW w:w="1310" w:type="dxa"/>
            <w:tcBorders>
              <w:top w:val="single" w:sz="4" w:space="0" w:color="auto"/>
            </w:tcBorders>
            <w:shd w:val="clear" w:color="auto" w:fill="A5A5A5" w:themeFill="accent3"/>
            <w:noWrap/>
            <w:vAlign w:val="bottom"/>
            <w:hideMark/>
          </w:tcPr>
          <w:p w14:paraId="4A03B805" w14:textId="718BCF0E"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Claw Size</w:t>
            </w:r>
          </w:p>
        </w:tc>
        <w:tc>
          <w:tcPr>
            <w:tcW w:w="1139" w:type="dxa"/>
            <w:tcBorders>
              <w:top w:val="single" w:sz="4" w:space="0" w:color="auto"/>
            </w:tcBorders>
            <w:shd w:val="clear" w:color="auto" w:fill="A5A5A5" w:themeFill="accent3"/>
            <w:noWrap/>
            <w:vAlign w:val="bottom"/>
            <w:hideMark/>
          </w:tcPr>
          <w:p w14:paraId="0BB7679E" w14:textId="1B933D28"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Weight</w:t>
            </w:r>
          </w:p>
        </w:tc>
        <w:tc>
          <w:tcPr>
            <w:tcW w:w="961" w:type="dxa"/>
            <w:tcBorders>
              <w:top w:val="single" w:sz="4" w:space="0" w:color="auto"/>
            </w:tcBorders>
            <w:shd w:val="clear" w:color="auto" w:fill="A5A5A5" w:themeFill="accent3"/>
            <w:noWrap/>
            <w:vAlign w:val="bottom"/>
            <w:hideMark/>
          </w:tcPr>
          <w:p w14:paraId="160EDD09" w14:textId="7A9DDEC0"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Price</w:t>
            </w:r>
          </w:p>
        </w:tc>
        <w:tc>
          <w:tcPr>
            <w:tcW w:w="720" w:type="dxa"/>
            <w:tcBorders>
              <w:top w:val="single" w:sz="4" w:space="0" w:color="auto"/>
            </w:tcBorders>
            <w:shd w:val="clear" w:color="auto" w:fill="A5A5A5" w:themeFill="accent3"/>
            <w:noWrap/>
            <w:vAlign w:val="bottom"/>
            <w:hideMark/>
          </w:tcPr>
          <w:p w14:paraId="5342646E" w14:textId="157766EF"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DOF</w:t>
            </w:r>
          </w:p>
        </w:tc>
        <w:tc>
          <w:tcPr>
            <w:tcW w:w="1710" w:type="dxa"/>
            <w:tcBorders>
              <w:top w:val="single" w:sz="4" w:space="0" w:color="auto"/>
            </w:tcBorders>
            <w:shd w:val="clear" w:color="auto" w:fill="A5A5A5" w:themeFill="accent3"/>
            <w:noWrap/>
            <w:vAlign w:val="bottom"/>
            <w:hideMark/>
          </w:tcPr>
          <w:p w14:paraId="3513B8B6" w14:textId="20B4A9FB" w:rsidR="00E04CE8" w:rsidRPr="00624902" w:rsidRDefault="00E04CE8" w:rsidP="00B36FDE">
            <w:pPr>
              <w:spacing w:after="0" w:line="240" w:lineRule="auto"/>
              <w:contextualSpacing/>
              <w:jc w:val="center"/>
              <w:rPr>
                <w:rFonts w:ascii="Times New Roman" w:eastAsia="Times New Roman" w:hAnsi="Times New Roman" w:cs="Times New Roman"/>
                <w:b/>
                <w:color w:val="000000"/>
              </w:rPr>
            </w:pPr>
            <w:r w:rsidRPr="00624902">
              <w:rPr>
                <w:rFonts w:ascii="Times New Roman" w:eastAsia="Times New Roman" w:hAnsi="Times New Roman" w:cs="Times New Roman"/>
                <w:b/>
                <w:color w:val="000000"/>
              </w:rPr>
              <w:t>Controlled</w:t>
            </w:r>
          </w:p>
        </w:tc>
        <w:tc>
          <w:tcPr>
            <w:tcW w:w="828" w:type="dxa"/>
            <w:tcBorders>
              <w:top w:val="single" w:sz="4" w:space="0" w:color="auto"/>
            </w:tcBorders>
            <w:shd w:val="clear" w:color="auto" w:fill="A5A5A5" w:themeFill="accent3"/>
            <w:noWrap/>
            <w:vAlign w:val="bottom"/>
            <w:hideMark/>
          </w:tcPr>
          <w:p w14:paraId="50A1F568" w14:textId="77777777" w:rsidR="00E04CE8" w:rsidRPr="00624902" w:rsidRDefault="00E04CE8" w:rsidP="00B36FDE">
            <w:pPr>
              <w:spacing w:after="0" w:line="240" w:lineRule="auto"/>
              <w:contextualSpacing/>
              <w:jc w:val="center"/>
              <w:rPr>
                <w:rFonts w:ascii="Times New Roman" w:eastAsia="Times New Roman" w:hAnsi="Times New Roman" w:cs="Times New Roman"/>
                <w:b/>
                <w:bCs/>
                <w:color w:val="000000"/>
              </w:rPr>
            </w:pPr>
            <w:r w:rsidRPr="00624902">
              <w:rPr>
                <w:rFonts w:ascii="Times New Roman" w:eastAsia="Times New Roman" w:hAnsi="Times New Roman" w:cs="Times New Roman"/>
                <w:b/>
                <w:bCs/>
                <w:color w:val="000000"/>
              </w:rPr>
              <w:t>Total</w:t>
            </w:r>
          </w:p>
        </w:tc>
      </w:tr>
      <w:tr w:rsidR="00E04CE8" w:rsidRPr="00624902" w14:paraId="1C98774C" w14:textId="77777777" w:rsidTr="00101272">
        <w:trPr>
          <w:gridAfter w:val="1"/>
          <w:wAfter w:w="13" w:type="dxa"/>
          <w:trHeight w:val="63"/>
          <w:jc w:val="center"/>
        </w:trPr>
        <w:tc>
          <w:tcPr>
            <w:tcW w:w="3290" w:type="dxa"/>
            <w:shd w:val="clear" w:color="auto" w:fill="auto"/>
            <w:noWrap/>
            <w:vAlign w:val="bottom"/>
            <w:hideMark/>
          </w:tcPr>
          <w:p w14:paraId="5C810CF4"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OWI-535 Robotic Arm Edge</w:t>
            </w:r>
          </w:p>
        </w:tc>
        <w:tc>
          <w:tcPr>
            <w:tcW w:w="1310" w:type="dxa"/>
            <w:shd w:val="clear" w:color="auto" w:fill="auto"/>
            <w:noWrap/>
            <w:vAlign w:val="bottom"/>
            <w:hideMark/>
          </w:tcPr>
          <w:p w14:paraId="5DDAD491" w14:textId="6E435DFA"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39" w:type="dxa"/>
            <w:shd w:val="clear" w:color="auto" w:fill="auto"/>
            <w:noWrap/>
            <w:vAlign w:val="bottom"/>
            <w:hideMark/>
          </w:tcPr>
          <w:p w14:paraId="2F1996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039DF5E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720" w:type="dxa"/>
            <w:shd w:val="clear" w:color="auto" w:fill="auto"/>
            <w:noWrap/>
            <w:vAlign w:val="bottom"/>
            <w:hideMark/>
          </w:tcPr>
          <w:p w14:paraId="5DEF1A1F" w14:textId="2979248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w:t>
            </w:r>
            <w:r w:rsidR="00AD2E9A">
              <w:rPr>
                <w:rFonts w:ascii="Times New Roman" w:eastAsia="Times New Roman" w:hAnsi="Times New Roman" w:cs="Times New Roman"/>
                <w:color w:val="000000"/>
              </w:rPr>
              <w:t>.0</w:t>
            </w:r>
          </w:p>
        </w:tc>
        <w:tc>
          <w:tcPr>
            <w:tcW w:w="1710" w:type="dxa"/>
            <w:shd w:val="clear" w:color="auto" w:fill="auto"/>
            <w:noWrap/>
            <w:vAlign w:val="bottom"/>
            <w:hideMark/>
          </w:tcPr>
          <w:p w14:paraId="38C9FF7D"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0.2</w:t>
            </w:r>
          </w:p>
        </w:tc>
        <w:tc>
          <w:tcPr>
            <w:tcW w:w="828" w:type="dxa"/>
            <w:shd w:val="clear" w:color="auto" w:fill="auto"/>
            <w:noWrap/>
            <w:vAlign w:val="bottom"/>
            <w:hideMark/>
          </w:tcPr>
          <w:p w14:paraId="385B2B4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6.05</w:t>
            </w:r>
          </w:p>
        </w:tc>
      </w:tr>
      <w:tr w:rsidR="00E04CE8" w:rsidRPr="00624902" w14:paraId="7B459DAD" w14:textId="77777777" w:rsidTr="00101272">
        <w:trPr>
          <w:gridAfter w:val="1"/>
          <w:wAfter w:w="13" w:type="dxa"/>
          <w:trHeight w:val="63"/>
          <w:jc w:val="center"/>
        </w:trPr>
        <w:tc>
          <w:tcPr>
            <w:tcW w:w="3290" w:type="dxa"/>
            <w:shd w:val="clear" w:color="auto" w:fill="auto"/>
            <w:noWrap/>
            <w:vAlign w:val="bottom"/>
            <w:hideMark/>
          </w:tcPr>
          <w:p w14:paraId="2025680B"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Stacker 2WD Mobile Robot</w:t>
            </w:r>
          </w:p>
        </w:tc>
        <w:tc>
          <w:tcPr>
            <w:tcW w:w="1310" w:type="dxa"/>
            <w:shd w:val="clear" w:color="auto" w:fill="auto"/>
            <w:noWrap/>
            <w:vAlign w:val="bottom"/>
            <w:hideMark/>
          </w:tcPr>
          <w:p w14:paraId="561521C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1.75</w:t>
            </w:r>
          </w:p>
        </w:tc>
        <w:tc>
          <w:tcPr>
            <w:tcW w:w="1139" w:type="dxa"/>
            <w:shd w:val="clear" w:color="auto" w:fill="auto"/>
            <w:noWrap/>
            <w:vAlign w:val="bottom"/>
            <w:hideMark/>
          </w:tcPr>
          <w:p w14:paraId="03BD701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961" w:type="dxa"/>
            <w:shd w:val="clear" w:color="auto" w:fill="auto"/>
            <w:noWrap/>
            <w:vAlign w:val="bottom"/>
            <w:hideMark/>
          </w:tcPr>
          <w:p w14:paraId="1582D171"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6A9ABC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710" w:type="dxa"/>
            <w:shd w:val="clear" w:color="auto" w:fill="auto"/>
            <w:noWrap/>
            <w:vAlign w:val="bottom"/>
            <w:hideMark/>
          </w:tcPr>
          <w:p w14:paraId="462FAEF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1.4</w:t>
            </w:r>
          </w:p>
        </w:tc>
        <w:tc>
          <w:tcPr>
            <w:tcW w:w="828" w:type="dxa"/>
            <w:shd w:val="clear" w:color="auto" w:fill="auto"/>
            <w:noWrap/>
            <w:vAlign w:val="bottom"/>
            <w:hideMark/>
          </w:tcPr>
          <w:p w14:paraId="2E57D9A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5.25</w:t>
            </w:r>
          </w:p>
        </w:tc>
      </w:tr>
      <w:tr w:rsidR="00E04CE8" w:rsidRPr="00624902" w14:paraId="5AD42779" w14:textId="77777777" w:rsidTr="00101272">
        <w:trPr>
          <w:gridAfter w:val="1"/>
          <w:wAfter w:w="13" w:type="dxa"/>
          <w:trHeight w:val="63"/>
          <w:jc w:val="center"/>
        </w:trPr>
        <w:tc>
          <w:tcPr>
            <w:tcW w:w="3290" w:type="dxa"/>
            <w:shd w:val="clear" w:color="000000" w:fill="70AD47" w:themeFill="accent6"/>
            <w:noWrap/>
            <w:vAlign w:val="bottom"/>
            <w:hideMark/>
          </w:tcPr>
          <w:p w14:paraId="38BEF70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AX-12 Dual Robotic Gripper</w:t>
            </w:r>
          </w:p>
        </w:tc>
        <w:tc>
          <w:tcPr>
            <w:tcW w:w="1310" w:type="dxa"/>
            <w:shd w:val="clear" w:color="000000" w:fill="70AD47" w:themeFill="accent6"/>
            <w:noWrap/>
            <w:vAlign w:val="bottom"/>
            <w:hideMark/>
          </w:tcPr>
          <w:p w14:paraId="111780B7"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2.5</w:t>
            </w:r>
          </w:p>
        </w:tc>
        <w:tc>
          <w:tcPr>
            <w:tcW w:w="1139" w:type="dxa"/>
            <w:shd w:val="clear" w:color="000000" w:fill="70AD47" w:themeFill="accent6"/>
            <w:noWrap/>
            <w:vAlign w:val="bottom"/>
            <w:hideMark/>
          </w:tcPr>
          <w:p w14:paraId="4DB1B6A9"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0.9</w:t>
            </w:r>
          </w:p>
        </w:tc>
        <w:tc>
          <w:tcPr>
            <w:tcW w:w="961" w:type="dxa"/>
            <w:shd w:val="clear" w:color="000000" w:fill="70AD47" w:themeFill="accent6"/>
            <w:noWrap/>
            <w:vAlign w:val="bottom"/>
            <w:hideMark/>
          </w:tcPr>
          <w:p w14:paraId="35B9447E"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720" w:type="dxa"/>
            <w:shd w:val="clear" w:color="000000" w:fill="70AD47" w:themeFill="accent6"/>
            <w:noWrap/>
            <w:vAlign w:val="bottom"/>
            <w:hideMark/>
          </w:tcPr>
          <w:p w14:paraId="1F855A1C"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2.25</w:t>
            </w:r>
          </w:p>
        </w:tc>
        <w:tc>
          <w:tcPr>
            <w:tcW w:w="1710" w:type="dxa"/>
            <w:shd w:val="clear" w:color="000000" w:fill="70AD47" w:themeFill="accent6"/>
            <w:noWrap/>
            <w:vAlign w:val="bottom"/>
            <w:hideMark/>
          </w:tcPr>
          <w:p w14:paraId="59DEB0D3"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000000" w:fill="70AD47" w:themeFill="accent6"/>
            <w:noWrap/>
            <w:vAlign w:val="bottom"/>
            <w:hideMark/>
          </w:tcPr>
          <w:p w14:paraId="4F326186"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8.8</w:t>
            </w:r>
          </w:p>
        </w:tc>
      </w:tr>
      <w:tr w:rsidR="00E04CE8" w:rsidRPr="00624902" w14:paraId="2AD6E1FD" w14:textId="77777777" w:rsidTr="00101272">
        <w:trPr>
          <w:gridAfter w:val="1"/>
          <w:wAfter w:w="13" w:type="dxa"/>
          <w:trHeight w:val="63"/>
          <w:jc w:val="center"/>
        </w:trPr>
        <w:tc>
          <w:tcPr>
            <w:tcW w:w="3290" w:type="dxa"/>
            <w:shd w:val="clear" w:color="auto" w:fill="auto"/>
            <w:noWrap/>
            <w:vAlign w:val="bottom"/>
            <w:hideMark/>
          </w:tcPr>
          <w:p w14:paraId="17FB25F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1310" w:type="dxa"/>
            <w:shd w:val="clear" w:color="auto" w:fill="auto"/>
            <w:noWrap/>
            <w:vAlign w:val="bottom"/>
            <w:hideMark/>
          </w:tcPr>
          <w:p w14:paraId="18EC933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0.5</w:t>
            </w:r>
          </w:p>
        </w:tc>
        <w:tc>
          <w:tcPr>
            <w:tcW w:w="1139" w:type="dxa"/>
            <w:shd w:val="clear" w:color="auto" w:fill="auto"/>
            <w:noWrap/>
            <w:vAlign w:val="bottom"/>
            <w:hideMark/>
          </w:tcPr>
          <w:p w14:paraId="46D81240"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1.35</w:t>
            </w:r>
          </w:p>
        </w:tc>
        <w:tc>
          <w:tcPr>
            <w:tcW w:w="961" w:type="dxa"/>
            <w:shd w:val="clear" w:color="auto" w:fill="auto"/>
            <w:noWrap/>
            <w:vAlign w:val="bottom"/>
            <w:hideMark/>
          </w:tcPr>
          <w:p w14:paraId="6A40EB5A"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0.6</w:t>
            </w:r>
          </w:p>
        </w:tc>
        <w:tc>
          <w:tcPr>
            <w:tcW w:w="720" w:type="dxa"/>
            <w:shd w:val="clear" w:color="auto" w:fill="auto"/>
            <w:noWrap/>
            <w:vAlign w:val="bottom"/>
            <w:hideMark/>
          </w:tcPr>
          <w:p w14:paraId="5791CE2F"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1.5</w:t>
            </w:r>
          </w:p>
        </w:tc>
        <w:tc>
          <w:tcPr>
            <w:tcW w:w="1710" w:type="dxa"/>
            <w:shd w:val="clear" w:color="auto" w:fill="auto"/>
            <w:noWrap/>
            <w:vAlign w:val="bottom"/>
            <w:hideMark/>
          </w:tcPr>
          <w:p w14:paraId="0F9FCFE5" w14:textId="77777777" w:rsidR="00E04CE8" w:rsidRPr="00624902" w:rsidRDefault="00E04CE8"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1.8</w:t>
            </w:r>
          </w:p>
        </w:tc>
        <w:tc>
          <w:tcPr>
            <w:tcW w:w="828" w:type="dxa"/>
            <w:shd w:val="clear" w:color="auto" w:fill="auto"/>
            <w:noWrap/>
            <w:vAlign w:val="bottom"/>
            <w:hideMark/>
          </w:tcPr>
          <w:p w14:paraId="00F75079" w14:textId="77777777" w:rsidR="00E04CE8" w:rsidRPr="00624902" w:rsidRDefault="00E04CE8" w:rsidP="00B36FDE">
            <w:pPr>
              <w:keepNext/>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5.75</w:t>
            </w:r>
          </w:p>
        </w:tc>
      </w:tr>
    </w:tbl>
    <w:p w14:paraId="10A86AF3" w14:textId="7E3E46F7" w:rsidR="0069119B" w:rsidRDefault="00937F02" w:rsidP="00B36FDE">
      <w:pPr>
        <w:pStyle w:val="Caption"/>
        <w:spacing w:after="0"/>
        <w:contextualSpacing/>
      </w:pPr>
      <w:bookmarkStart w:id="128" w:name="_Ref274055292"/>
      <w:bookmarkStart w:id="129" w:name="_Toc400389694"/>
      <w:r>
        <w:t xml:space="preserve">Table </w:t>
      </w:r>
      <w:fldSimple w:instr=" SEQ Table \* ARABIC ">
        <w:r w:rsidR="00DE21B9">
          <w:rPr>
            <w:noProof/>
          </w:rPr>
          <w:t>18</w:t>
        </w:r>
      </w:fldSimple>
      <w:bookmarkEnd w:id="128"/>
      <w:r>
        <w:t xml:space="preserve">. Decision matrix for the </w:t>
      </w:r>
      <w:r w:rsidR="00F4418B">
        <w:t>claw</w:t>
      </w:r>
      <w:bookmarkEnd w:id="129"/>
    </w:p>
    <w:p w14:paraId="746B37B6" w14:textId="5045412B" w:rsidR="00E06569" w:rsidRPr="00E06569" w:rsidRDefault="00101272" w:rsidP="00B36FDE">
      <w:pPr>
        <w:spacing w:line="240" w:lineRule="auto"/>
      </w:pPr>
      <w:r>
        <w:br w:type="page"/>
      </w:r>
    </w:p>
    <w:p w14:paraId="281BA88F" w14:textId="77777777" w:rsidR="00D6723A" w:rsidRPr="00624902" w:rsidRDefault="00D6723A" w:rsidP="00B36FDE">
      <w:pPr>
        <w:pStyle w:val="Heading3"/>
        <w:spacing w:before="0" w:line="240" w:lineRule="auto"/>
        <w:contextualSpacing/>
        <w:rPr>
          <w:rFonts w:cs="Times New Roman"/>
          <w:szCs w:val="22"/>
        </w:rPr>
      </w:pPr>
      <w:bookmarkStart w:id="130" w:name="_Toc274055916"/>
      <w:bookmarkStart w:id="131" w:name="_Toc400362014"/>
      <w:r w:rsidRPr="00624902">
        <w:rPr>
          <w:rFonts w:cs="Times New Roman"/>
          <w:szCs w:val="22"/>
        </w:rPr>
        <w:lastRenderedPageBreak/>
        <w:t>Justification</w:t>
      </w:r>
      <w:bookmarkEnd w:id="130"/>
      <w:bookmarkEnd w:id="131"/>
    </w:p>
    <w:p w14:paraId="5AD6DF42" w14:textId="0AC90B2F" w:rsidR="008D42D4" w:rsidRDefault="005F1A88" w:rsidP="00B36FDE">
      <w:pPr>
        <w:spacing w:after="0" w:line="240" w:lineRule="auto"/>
        <w:contextualSpacing/>
        <w:rPr>
          <w:rFonts w:ascii="Times New Roman" w:hAnsi="Times New Roman" w:cs="Times New Roman"/>
        </w:rPr>
      </w:pPr>
      <w:r>
        <w:rPr>
          <w:rFonts w:ascii="Times New Roman" w:hAnsi="Times New Roman" w:cs="Times New Roman"/>
        </w:rPr>
        <w:t xml:space="preserve">The following categories justify the decision of choosing </w:t>
      </w:r>
      <w:r w:rsidR="000539F1">
        <w:rPr>
          <w:rFonts w:ascii="Times New Roman" w:hAnsi="Times New Roman" w:cs="Times New Roman"/>
        </w:rPr>
        <w:t>the AX-12 Dual Robotic Gripper. This also describes why certain parts were chosen over others.</w:t>
      </w:r>
    </w:p>
    <w:p w14:paraId="4AE3108C" w14:textId="77777777" w:rsidR="000539F1" w:rsidRDefault="000539F1" w:rsidP="00B36FDE">
      <w:pPr>
        <w:spacing w:after="0" w:line="240" w:lineRule="auto"/>
        <w:contextualSpacing/>
        <w:rPr>
          <w:rFonts w:ascii="Times New Roman" w:hAnsi="Times New Roman" w:cs="Times New Roman"/>
        </w:rPr>
      </w:pPr>
    </w:p>
    <w:p w14:paraId="03FE9651" w14:textId="58D95187" w:rsidR="000539F1" w:rsidRDefault="000539F1" w:rsidP="00B36FDE">
      <w:pPr>
        <w:spacing w:after="0" w:line="240" w:lineRule="auto"/>
        <w:contextualSpacing/>
        <w:rPr>
          <w:rFonts w:ascii="Times New Roman" w:hAnsi="Times New Roman" w:cs="Times New Roman"/>
        </w:rPr>
      </w:pPr>
      <w:r>
        <w:rPr>
          <w:rFonts w:ascii="Times New Roman" w:hAnsi="Times New Roman" w:cs="Times New Roman"/>
          <w:b/>
        </w:rPr>
        <w:t>Claw Size</w:t>
      </w:r>
    </w:p>
    <w:p w14:paraId="24199969" w14:textId="1C589AD8" w:rsidR="000539F1" w:rsidRPr="000539F1" w:rsidRDefault="000539F1" w:rsidP="00B36FDE">
      <w:pPr>
        <w:spacing w:after="0" w:line="240" w:lineRule="auto"/>
        <w:contextualSpacing/>
        <w:rPr>
          <w:rFonts w:ascii="Times New Roman" w:hAnsi="Times New Roman" w:cs="Times New Roman"/>
        </w:rPr>
      </w:pPr>
      <w:r>
        <w:rPr>
          <w:rFonts w:ascii="Times New Roman" w:hAnsi="Times New Roman" w:cs="Times New Roman"/>
        </w:rPr>
        <w:t xml:space="preserve">The claw size was a major component of the decision matrix. The claw must open a minimum of 3 in. to meet the requirement of twisting one row of the Rubik’s Cube 180 degrees. A Rubik’s Cube is 3 in. in length, width, and height. A claw that opened less than 3 in. was still considered under the assumption the width would be fabricated later in the term. However, a claw already having an opening of 3 in. or more was given a better </w:t>
      </w:r>
      <w:r w:rsidR="00B36FDE">
        <w:rPr>
          <w:rFonts w:ascii="Times New Roman" w:hAnsi="Times New Roman" w:cs="Times New Roman"/>
        </w:rPr>
        <w:t>score than one that did not. The weighted value of the claw size category is 25% because of the importance to play all of the games using the same claw.</w:t>
      </w:r>
    </w:p>
    <w:p w14:paraId="4CF81097" w14:textId="77777777" w:rsidR="005F1A88" w:rsidRDefault="005F1A88" w:rsidP="00B36FDE">
      <w:pPr>
        <w:spacing w:after="0" w:line="240" w:lineRule="auto"/>
        <w:contextualSpacing/>
        <w:rPr>
          <w:rFonts w:ascii="Times New Roman" w:hAnsi="Times New Roman" w:cs="Times New Roman"/>
        </w:rPr>
      </w:pPr>
    </w:p>
    <w:p w14:paraId="5E08AE58" w14:textId="77777777" w:rsidR="00AD2E9A" w:rsidRDefault="00AD2E9A" w:rsidP="00B36FDE">
      <w:pPr>
        <w:spacing w:after="0" w:line="240" w:lineRule="auto"/>
        <w:contextualSpacing/>
        <w:rPr>
          <w:rFonts w:ascii="Times New Roman" w:hAnsi="Times New Roman" w:cs="Times New Roman"/>
          <w:b/>
        </w:rPr>
      </w:pPr>
      <w:r w:rsidRPr="00925F52">
        <w:rPr>
          <w:rFonts w:ascii="Times New Roman" w:hAnsi="Times New Roman" w:cs="Times New Roman"/>
          <w:b/>
        </w:rPr>
        <w:t>Price</w:t>
      </w:r>
    </w:p>
    <w:p w14:paraId="37FAB0CB" w14:textId="3A7B6117" w:rsidR="00F631D5" w:rsidRDefault="00F631D5" w:rsidP="00B36FDE">
      <w:pPr>
        <w:spacing w:after="0" w:line="240" w:lineRule="auto"/>
        <w:contextualSpacing/>
        <w:rPr>
          <w:rFonts w:ascii="Times New Roman" w:eastAsia="Times New Roman" w:hAnsi="Times New Roman" w:cs="Times New Roman"/>
          <w:color w:val="000000"/>
        </w:rPr>
      </w:pPr>
      <w:r>
        <w:rPr>
          <w:rFonts w:ascii="Times New Roman" w:hAnsi="Times New Roman" w:cs="Times New Roman"/>
        </w:rPr>
        <w:t>The price of the claw had a weighted value of 15%. The least expensive claw,</w:t>
      </w:r>
      <w:r w:rsidRPr="00F631D5">
        <w:rPr>
          <w:rFonts w:ascii="Times New Roman" w:eastAsia="Times New Roman" w:hAnsi="Times New Roman" w:cs="Times New Roman"/>
          <w:color w:val="000000"/>
        </w:rPr>
        <w:t xml:space="preserve"> </w:t>
      </w:r>
      <w:r w:rsidRPr="00624902">
        <w:rPr>
          <w:rFonts w:ascii="Times New Roman" w:eastAsia="Times New Roman" w:hAnsi="Times New Roman" w:cs="Times New Roman"/>
          <w:color w:val="000000"/>
        </w:rPr>
        <w:t>OWI-535 Robotic Arm Edge</w:t>
      </w:r>
      <w:r>
        <w:rPr>
          <w:rFonts w:ascii="Times New Roman" w:eastAsia="Times New Roman" w:hAnsi="Times New Roman" w:cs="Times New Roman"/>
          <w:color w:val="000000"/>
        </w:rPr>
        <w:t>,</w:t>
      </w:r>
      <w:r>
        <w:rPr>
          <w:rFonts w:ascii="Times New Roman" w:hAnsi="Times New Roman" w:cs="Times New Roman"/>
        </w:rPr>
        <w:t xml:space="preserve"> was given the best score of nine. The most expensive item was </w:t>
      </w:r>
      <w:r w:rsidRPr="00624902">
        <w:rPr>
          <w:rFonts w:ascii="Times New Roman" w:eastAsia="Times New Roman" w:hAnsi="Times New Roman" w:cs="Times New Roman"/>
          <w:color w:val="000000"/>
        </w:rPr>
        <w:t xml:space="preserve">AL5D Arm Hardware Only </w:t>
      </w:r>
      <w:r>
        <w:rPr>
          <w:rFonts w:ascii="Times New Roman" w:eastAsia="Times New Roman" w:hAnsi="Times New Roman" w:cs="Times New Roman"/>
          <w:color w:val="000000"/>
        </w:rPr>
        <w:t>–</w:t>
      </w:r>
      <w:r w:rsidRPr="00624902">
        <w:rPr>
          <w:rFonts w:ascii="Times New Roman" w:eastAsia="Times New Roman" w:hAnsi="Times New Roman" w:cs="Times New Roman"/>
          <w:color w:val="000000"/>
        </w:rPr>
        <w:t xml:space="preserve"> Kit</w:t>
      </w:r>
      <w:r>
        <w:rPr>
          <w:rFonts w:ascii="Times New Roman" w:eastAsia="Times New Roman" w:hAnsi="Times New Roman" w:cs="Times New Roman"/>
          <w:color w:val="000000"/>
        </w:rPr>
        <w:t xml:space="preserve">, which has the lowest score of one. For the Stacker 2WD Mobile Robot and the AC-12 Dual Robotic Gripper, the most expensive item was subtracted by the item’s price. The </w:t>
      </w:r>
      <w:r w:rsidR="00653A6C">
        <w:rPr>
          <w:rFonts w:ascii="Times New Roman" w:eastAsia="Times New Roman" w:hAnsi="Times New Roman" w:cs="Times New Roman"/>
          <w:color w:val="000000"/>
        </w:rPr>
        <w:t>difference of the two prices was divided by the most expensive item. The highest score of nine was multiplied by the ratio and then one was added to the result</w:t>
      </w:r>
      <w:r w:rsidR="00653A6C" w:rsidRPr="00653A6C">
        <w:rPr>
          <w:rFonts w:ascii="Times New Roman" w:eastAsia="Times New Roman" w:hAnsi="Times New Roman" w:cs="Times New Roman"/>
          <w:color w:val="000000"/>
        </w:rPr>
        <w:t xml:space="preserve">. </w:t>
      </w:r>
      <w:r w:rsidR="00653A6C" w:rsidRPr="00653A6C">
        <w:rPr>
          <w:rFonts w:ascii="Times New Roman" w:eastAsia="Times New Roman" w:hAnsi="Times New Roman" w:cs="Times New Roman"/>
          <w:color w:val="000000"/>
        </w:rPr>
        <w:fldChar w:fldCharType="begin"/>
      </w:r>
      <w:r w:rsidR="00653A6C" w:rsidRPr="00653A6C">
        <w:rPr>
          <w:rFonts w:ascii="Times New Roman" w:eastAsia="Times New Roman" w:hAnsi="Times New Roman" w:cs="Times New Roman"/>
          <w:color w:val="000000"/>
        </w:rPr>
        <w:instrText xml:space="preserve"> REF _Ref400402086 </w:instrText>
      </w:r>
      <w:r w:rsidR="00653A6C">
        <w:rPr>
          <w:rFonts w:ascii="Times New Roman" w:eastAsia="Times New Roman" w:hAnsi="Times New Roman" w:cs="Times New Roman"/>
          <w:color w:val="000000"/>
        </w:rPr>
        <w:instrText xml:space="preserve"> \* MERGEFORMAT </w:instrText>
      </w:r>
      <w:r w:rsidR="00653A6C" w:rsidRPr="00653A6C">
        <w:rPr>
          <w:rFonts w:ascii="Times New Roman" w:eastAsia="Times New Roman" w:hAnsi="Times New Roman" w:cs="Times New Roman"/>
          <w:color w:val="000000"/>
        </w:rPr>
        <w:fldChar w:fldCharType="separate"/>
      </w:r>
      <w:r w:rsidR="00653A6C" w:rsidRPr="00653A6C">
        <w:rPr>
          <w:rFonts w:ascii="Times New Roman" w:hAnsi="Times New Roman" w:cs="Times New Roman"/>
        </w:rPr>
        <w:t xml:space="preserve">Table </w:t>
      </w:r>
      <w:r w:rsidR="00653A6C" w:rsidRPr="00653A6C">
        <w:rPr>
          <w:rFonts w:ascii="Times New Roman" w:hAnsi="Times New Roman" w:cs="Times New Roman"/>
          <w:noProof/>
        </w:rPr>
        <w:t>19</w:t>
      </w:r>
      <w:r w:rsidR="00653A6C" w:rsidRPr="00653A6C">
        <w:rPr>
          <w:rFonts w:ascii="Times New Roman" w:eastAsia="Times New Roman" w:hAnsi="Times New Roman" w:cs="Times New Roman"/>
          <w:color w:val="000000"/>
        </w:rPr>
        <w:fldChar w:fldCharType="end"/>
      </w:r>
      <w:r w:rsidR="00653A6C">
        <w:rPr>
          <w:rFonts w:ascii="Times New Roman" w:eastAsia="Times New Roman" w:hAnsi="Times New Roman" w:cs="Times New Roman"/>
          <w:color w:val="000000"/>
        </w:rPr>
        <w:t xml:space="preserve"> shows the calculations of the price. The formula used is also shown below. </w:t>
      </w:r>
    </w:p>
    <w:p w14:paraId="601F045C" w14:textId="77777777" w:rsidR="00653A6C" w:rsidRDefault="00653A6C" w:rsidP="00B36FDE">
      <w:pPr>
        <w:spacing w:after="0" w:line="240" w:lineRule="auto"/>
        <w:contextualSpacing/>
        <w:rPr>
          <w:rFonts w:ascii="Times New Roman" w:eastAsia="Times New Roman" w:hAnsi="Times New Roman" w:cs="Times New Roman"/>
          <w:color w:val="000000"/>
        </w:rPr>
      </w:pPr>
    </w:p>
    <w:p w14:paraId="52DB19D8" w14:textId="03474497" w:rsidR="00653A6C" w:rsidRDefault="00653A6C" w:rsidP="00B36FDE">
      <w:pPr>
        <w:spacing w:after="0" w:line="240" w:lineRule="auto"/>
        <w:contextualSpacing/>
        <w:rPr>
          <w:rFonts w:ascii="Times New Roman" w:eastAsia="Times New Roman" w:hAnsi="Times New Roman" w:cs="Times New Roman"/>
          <w:color w:val="000000"/>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price-item price</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price</m:t>
                  </m:r>
                </m:e>
              </m:func>
            </m:den>
          </m:f>
          <m:r>
            <w:rPr>
              <w:rFonts w:ascii="Cambria Math" w:hAnsi="Cambria Math"/>
            </w:rPr>
            <m:t>+1</m:t>
          </m:r>
        </m:oMath>
      </m:oMathPara>
    </w:p>
    <w:p w14:paraId="2A487F3B" w14:textId="77777777" w:rsidR="00653A6C" w:rsidRPr="00F631D5" w:rsidRDefault="00653A6C"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290"/>
        <w:gridCol w:w="3490"/>
        <w:gridCol w:w="913"/>
      </w:tblGrid>
      <w:tr w:rsidR="00AD2E9A" w14:paraId="388E9ACA" w14:textId="77777777" w:rsidTr="00F52F18">
        <w:trPr>
          <w:jc w:val="center"/>
        </w:trPr>
        <w:tc>
          <w:tcPr>
            <w:tcW w:w="3290" w:type="dxa"/>
            <w:shd w:val="clear" w:color="auto" w:fill="A5A5A5" w:themeFill="accent3"/>
          </w:tcPr>
          <w:p w14:paraId="6E749EBF" w14:textId="0AA39E0D"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490" w:type="dxa"/>
            <w:shd w:val="clear" w:color="auto" w:fill="A5A5A5" w:themeFill="accent3"/>
          </w:tcPr>
          <w:p w14:paraId="0AFB0AE0" w14:textId="41F30ADA"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Calculation</w:t>
            </w:r>
          </w:p>
        </w:tc>
        <w:tc>
          <w:tcPr>
            <w:tcW w:w="913" w:type="dxa"/>
            <w:shd w:val="clear" w:color="auto" w:fill="A5A5A5" w:themeFill="accent3"/>
          </w:tcPr>
          <w:p w14:paraId="5BDCEA72" w14:textId="23F41487" w:rsidR="00AD2E9A" w:rsidRPr="00925F52" w:rsidRDefault="00AD2E9A"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AD2E9A" w14:paraId="78428F69" w14:textId="77777777" w:rsidTr="00F52F18">
        <w:trPr>
          <w:jc w:val="center"/>
        </w:trPr>
        <w:tc>
          <w:tcPr>
            <w:tcW w:w="3290" w:type="dxa"/>
          </w:tcPr>
          <w:p w14:paraId="51D51797" w14:textId="68ABA02E"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490" w:type="dxa"/>
          </w:tcPr>
          <w:p w14:paraId="76F6DE62" w14:textId="523011CE" w:rsidR="00AD2E9A" w:rsidRDefault="000539F1" w:rsidP="00B36FDE">
            <w:pPr>
              <w:contextualSpacing/>
              <w:rPr>
                <w:rFonts w:ascii="Times New Roman" w:hAnsi="Times New Roman" w:cs="Times New Roman"/>
              </w:rPr>
            </w:pPr>
            <w:r>
              <w:rPr>
                <w:rFonts w:ascii="Times New Roman" w:hAnsi="Times New Roman" w:cs="Times New Roman"/>
              </w:rPr>
              <w:t>Least expensive item ($44.29)</w:t>
            </w:r>
          </w:p>
        </w:tc>
        <w:tc>
          <w:tcPr>
            <w:tcW w:w="913" w:type="dxa"/>
          </w:tcPr>
          <w:p w14:paraId="77BE5055" w14:textId="48155599" w:rsidR="00AD2E9A" w:rsidRDefault="00F631D5" w:rsidP="00B36FDE">
            <w:pPr>
              <w:contextualSpacing/>
              <w:rPr>
                <w:rFonts w:ascii="Times New Roman" w:hAnsi="Times New Roman" w:cs="Times New Roman"/>
              </w:rPr>
            </w:pPr>
            <w:r>
              <w:rPr>
                <w:rFonts w:ascii="Times New Roman" w:hAnsi="Times New Roman" w:cs="Times New Roman"/>
              </w:rPr>
              <w:t>9</w:t>
            </w:r>
          </w:p>
        </w:tc>
      </w:tr>
      <w:tr w:rsidR="00AD2E9A" w14:paraId="2BBD9D48" w14:textId="77777777" w:rsidTr="00F631D5">
        <w:trPr>
          <w:trHeight w:val="503"/>
          <w:jc w:val="center"/>
        </w:trPr>
        <w:tc>
          <w:tcPr>
            <w:tcW w:w="3290" w:type="dxa"/>
          </w:tcPr>
          <w:p w14:paraId="2C84AD7A" w14:textId="1B2CF15C"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490" w:type="dxa"/>
          </w:tcPr>
          <w:p w14:paraId="78FFDE62" w14:textId="676C9027" w:rsidR="00AD2E9A" w:rsidRPr="00F52F18" w:rsidRDefault="000539F1" w:rsidP="00B36FDE">
            <w:pPr>
              <w:contextualSpacing/>
              <w:rPr>
                <w:rFonts w:ascii="Times New Roman" w:hAnsi="Times New Roman" w:cs="Times New Roman"/>
              </w:rPr>
            </w:pPr>
            <m:oMathPara>
              <m:oMathParaPr>
                <m:jc m:val="left"/>
              </m:oMathParaPr>
              <m:oMath>
                <m:r>
                  <w:rPr>
                    <w:rFonts w:ascii="Cambria Math" w:hAnsi="Cambria Math" w:cs="Times New Roman"/>
                  </w:rPr>
                  <m:t xml:space="preserve">9 </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$143.88-$139.99</m:t>
                        </m:r>
                      </m:num>
                      <m:den>
                        <m:r>
                          <w:rPr>
                            <w:rFonts w:ascii="Cambria Math" w:hAnsi="Cambria Math" w:cs="Times New Roman"/>
                          </w:rPr>
                          <m:t>$143.88</m:t>
                        </m:r>
                      </m:den>
                    </m:f>
                  </m:e>
                </m:d>
                <m:r>
                  <w:rPr>
                    <w:rFonts w:ascii="Cambria Math" w:hAnsi="Cambria Math" w:cs="Times New Roman"/>
                  </w:rPr>
                  <m:t>+1</m:t>
                </m:r>
              </m:oMath>
            </m:oMathPara>
          </w:p>
        </w:tc>
        <w:tc>
          <w:tcPr>
            <w:tcW w:w="913" w:type="dxa"/>
          </w:tcPr>
          <w:p w14:paraId="0B03573B" w14:textId="02D758B6" w:rsidR="00AD2E9A" w:rsidRDefault="00F631D5" w:rsidP="00B36FDE">
            <w:pPr>
              <w:contextualSpacing/>
              <w:rPr>
                <w:rFonts w:ascii="Times New Roman" w:hAnsi="Times New Roman" w:cs="Times New Roman"/>
              </w:rPr>
            </w:pPr>
            <w:r>
              <w:rPr>
                <w:rFonts w:ascii="Times New Roman" w:hAnsi="Times New Roman" w:cs="Times New Roman"/>
              </w:rPr>
              <w:t>1</w:t>
            </w:r>
          </w:p>
        </w:tc>
      </w:tr>
      <w:tr w:rsidR="00AD2E9A" w14:paraId="3606FF06" w14:textId="77777777" w:rsidTr="00F52F18">
        <w:trPr>
          <w:jc w:val="center"/>
        </w:trPr>
        <w:tc>
          <w:tcPr>
            <w:tcW w:w="3290" w:type="dxa"/>
          </w:tcPr>
          <w:p w14:paraId="2447A042" w14:textId="26341870" w:rsidR="00AD2E9A" w:rsidRDefault="00AD2E9A" w:rsidP="00B36FDE">
            <w:pPr>
              <w:contextualSpacing/>
              <w:rPr>
                <w:rFonts w:ascii="Times New Roman" w:hAnsi="Times New Roman" w:cs="Times New Roman"/>
              </w:rPr>
            </w:pPr>
            <w:r w:rsidRPr="00624902">
              <w:rPr>
                <w:rFonts w:ascii="Times New Roman" w:eastAsia="Times New Roman" w:hAnsi="Times New Roman" w:cs="Times New Roman"/>
                <w:color w:val="000000"/>
              </w:rPr>
              <w:t>AX-12 Dual Robotic Gripper</w:t>
            </w:r>
          </w:p>
        </w:tc>
        <w:tc>
          <w:tcPr>
            <w:tcW w:w="3490" w:type="dxa"/>
          </w:tcPr>
          <w:p w14:paraId="6ADBDA4B" w14:textId="1A6CDFA3" w:rsidR="00AD2E9A" w:rsidRPr="00F52F18" w:rsidRDefault="00AD2E9A"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$143.88-$69.00</m:t>
                        </m:r>
                      </m:num>
                      <m:den>
                        <m:r>
                          <w:rPr>
                            <w:rFonts w:ascii="Cambria Math" w:hAnsi="Cambria Math" w:cs="Times New Roman"/>
                          </w:rPr>
                          <m:t>$143.88</m:t>
                        </m:r>
                      </m:den>
                    </m:f>
                  </m:e>
                </m:d>
                <m:r>
                  <w:rPr>
                    <w:rFonts w:ascii="Cambria Math" w:hAnsi="Cambria Math" w:cs="Times New Roman"/>
                  </w:rPr>
                  <m:t>+1=5.68</m:t>
                </m:r>
              </m:oMath>
            </m:oMathPara>
          </w:p>
        </w:tc>
        <w:tc>
          <w:tcPr>
            <w:tcW w:w="913" w:type="dxa"/>
          </w:tcPr>
          <w:p w14:paraId="0F5252AE" w14:textId="5DCC2424" w:rsidR="00AD2E9A" w:rsidRDefault="00AD2E9A" w:rsidP="00B36FDE">
            <w:pPr>
              <w:contextualSpacing/>
              <w:rPr>
                <w:rFonts w:ascii="Times New Roman" w:hAnsi="Times New Roman" w:cs="Times New Roman"/>
              </w:rPr>
            </w:pPr>
            <w:r>
              <w:rPr>
                <w:rFonts w:ascii="Times New Roman" w:hAnsi="Times New Roman" w:cs="Times New Roman"/>
              </w:rPr>
              <w:t>5</w:t>
            </w:r>
          </w:p>
        </w:tc>
      </w:tr>
      <w:tr w:rsidR="00AD2E9A" w14:paraId="3624026E" w14:textId="77777777" w:rsidTr="00F52F18">
        <w:trPr>
          <w:jc w:val="center"/>
        </w:trPr>
        <w:tc>
          <w:tcPr>
            <w:tcW w:w="3290" w:type="dxa"/>
          </w:tcPr>
          <w:p w14:paraId="066F230F" w14:textId="1E7E12B9" w:rsidR="00AD2E9A" w:rsidRPr="00624902" w:rsidRDefault="00AD2E9A"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490" w:type="dxa"/>
          </w:tcPr>
          <w:p w14:paraId="70A0BAC8" w14:textId="646EC29E" w:rsidR="00AD2E9A" w:rsidRDefault="000539F1" w:rsidP="00B36FDE">
            <w:pPr>
              <w:contextualSpacing/>
              <w:rPr>
                <w:rFonts w:ascii="Times New Roman" w:hAnsi="Times New Roman" w:cs="Times New Roman"/>
              </w:rPr>
            </w:pPr>
            <w:r>
              <w:rPr>
                <w:rFonts w:ascii="Times New Roman" w:hAnsi="Times New Roman" w:cs="Times New Roman"/>
              </w:rPr>
              <w:t>Most expensive item ($143.88)</w:t>
            </w:r>
          </w:p>
        </w:tc>
        <w:tc>
          <w:tcPr>
            <w:tcW w:w="913" w:type="dxa"/>
          </w:tcPr>
          <w:p w14:paraId="612A7DAB" w14:textId="0A74A56B" w:rsidR="00AD2E9A" w:rsidRDefault="00F631D5" w:rsidP="00B36FDE">
            <w:pPr>
              <w:keepNext/>
              <w:contextualSpacing/>
              <w:rPr>
                <w:rFonts w:ascii="Times New Roman" w:hAnsi="Times New Roman" w:cs="Times New Roman"/>
              </w:rPr>
            </w:pPr>
            <w:r>
              <w:rPr>
                <w:rFonts w:ascii="Times New Roman" w:hAnsi="Times New Roman" w:cs="Times New Roman"/>
              </w:rPr>
              <w:t>1</w:t>
            </w:r>
          </w:p>
        </w:tc>
      </w:tr>
    </w:tbl>
    <w:p w14:paraId="24EA6D5D" w14:textId="59DFB84C" w:rsidR="00AD2E9A" w:rsidRDefault="00925F52" w:rsidP="00B36FDE">
      <w:pPr>
        <w:pStyle w:val="Caption"/>
      </w:pPr>
      <w:bookmarkStart w:id="132" w:name="_Ref400402086"/>
      <w:bookmarkStart w:id="133" w:name="_Toc400389695"/>
      <w:r>
        <w:t xml:space="preserve">Table </w:t>
      </w:r>
      <w:fldSimple w:instr=" SEQ Table \* ARABIC ">
        <w:r w:rsidR="00DE21B9">
          <w:rPr>
            <w:noProof/>
          </w:rPr>
          <w:t>19</w:t>
        </w:r>
      </w:fldSimple>
      <w:bookmarkEnd w:id="132"/>
      <w:r>
        <w:t>. Calculations for the price of the claw</w:t>
      </w:r>
      <w:bookmarkEnd w:id="133"/>
    </w:p>
    <w:p w14:paraId="3CCFAAF1" w14:textId="77777777" w:rsidR="005F1A88" w:rsidRPr="005F1A88" w:rsidRDefault="005F1A88" w:rsidP="00B36FDE">
      <w:pPr>
        <w:spacing w:line="240" w:lineRule="auto"/>
      </w:pPr>
    </w:p>
    <w:p w14:paraId="37767242" w14:textId="64D154E5" w:rsidR="00DE21B9" w:rsidRDefault="00925F52" w:rsidP="00B36FDE">
      <w:pPr>
        <w:spacing w:after="0" w:line="240" w:lineRule="auto"/>
        <w:contextualSpacing/>
        <w:rPr>
          <w:rFonts w:ascii="Times New Roman" w:hAnsi="Times New Roman" w:cs="Times New Roman"/>
          <w:i/>
        </w:rPr>
      </w:pPr>
      <w:r>
        <w:rPr>
          <w:rFonts w:ascii="Times New Roman" w:hAnsi="Times New Roman" w:cs="Times New Roman"/>
          <w:b/>
        </w:rPr>
        <w:t>Weight</w:t>
      </w:r>
    </w:p>
    <w:p w14:paraId="4DB2CF79" w14:textId="56782FF8" w:rsidR="00DE21B9" w:rsidRDefault="00DE21B9" w:rsidP="00B36FDE">
      <w:pPr>
        <w:spacing w:after="0" w:line="240" w:lineRule="auto"/>
        <w:contextualSpacing/>
        <w:rPr>
          <w:rFonts w:ascii="Times New Roman" w:hAnsi="Times New Roman" w:cs="Times New Roman"/>
        </w:rPr>
      </w:pPr>
      <w:r>
        <w:rPr>
          <w:rFonts w:ascii="Times New Roman" w:hAnsi="Times New Roman" w:cs="Times New Roman"/>
        </w:rPr>
        <w:t xml:space="preserve">The weight of the claw had a weighted value of 15%. The </w:t>
      </w:r>
      <w:r w:rsidR="00D63FB8">
        <w:rPr>
          <w:rFonts w:ascii="Times New Roman" w:hAnsi="Times New Roman" w:cs="Times New Roman"/>
        </w:rPr>
        <w:t>lower the</w:t>
      </w:r>
      <w:r>
        <w:rPr>
          <w:rFonts w:ascii="Times New Roman" w:hAnsi="Times New Roman" w:cs="Times New Roman"/>
        </w:rPr>
        <w:t xml:space="preserve"> score number meant the claw was the heaviest. </w:t>
      </w:r>
      <w:r w:rsidR="00D63FB8">
        <w:rPr>
          <w:rFonts w:ascii="Times New Roman" w:hAnsi="Times New Roman" w:cs="Times New Roman"/>
        </w:rPr>
        <w:t xml:space="preserve">The higher the score number meant the claw was lighter. The other two values were determined by subtracting the heaviest weight by the weight of the item being evaluated. The heaviest weight was divided by the difference of the two weights. The </w:t>
      </w:r>
      <w:r w:rsidR="00F631D5">
        <w:rPr>
          <w:rFonts w:ascii="Times New Roman" w:hAnsi="Times New Roman" w:cs="Times New Roman"/>
        </w:rPr>
        <w:t xml:space="preserve">highest score of nine was multiplied by the ratio and then one was added to the </w:t>
      </w:r>
      <w:r w:rsidR="00F631D5" w:rsidRPr="00F631D5">
        <w:rPr>
          <w:rFonts w:ascii="Times New Roman" w:hAnsi="Times New Roman" w:cs="Times New Roman"/>
        </w:rPr>
        <w:t xml:space="preserve">answer. </w:t>
      </w:r>
      <w:r w:rsidR="00F631D5" w:rsidRPr="00F631D5">
        <w:rPr>
          <w:rFonts w:ascii="Times New Roman" w:hAnsi="Times New Roman" w:cs="Times New Roman"/>
        </w:rPr>
        <w:fldChar w:fldCharType="begin"/>
      </w:r>
      <w:r w:rsidR="00F631D5" w:rsidRPr="00F631D5">
        <w:rPr>
          <w:rFonts w:ascii="Times New Roman" w:hAnsi="Times New Roman" w:cs="Times New Roman"/>
        </w:rPr>
        <w:instrText xml:space="preserve"> REF _Ref400401399 </w:instrText>
      </w:r>
      <w:r w:rsidR="00F631D5">
        <w:rPr>
          <w:rFonts w:ascii="Times New Roman" w:hAnsi="Times New Roman" w:cs="Times New Roman"/>
        </w:rPr>
        <w:instrText xml:space="preserve"> \* MERGEFORMAT </w:instrText>
      </w:r>
      <w:r w:rsidR="00F631D5" w:rsidRPr="00F631D5">
        <w:rPr>
          <w:rFonts w:ascii="Times New Roman" w:hAnsi="Times New Roman" w:cs="Times New Roman"/>
        </w:rPr>
        <w:fldChar w:fldCharType="separate"/>
      </w:r>
      <w:r w:rsidR="00F631D5" w:rsidRPr="00F631D5">
        <w:rPr>
          <w:rFonts w:ascii="Times New Roman" w:hAnsi="Times New Roman" w:cs="Times New Roman"/>
        </w:rPr>
        <w:t xml:space="preserve">Table </w:t>
      </w:r>
      <w:r w:rsidR="00F631D5" w:rsidRPr="00F631D5">
        <w:rPr>
          <w:rFonts w:ascii="Times New Roman" w:hAnsi="Times New Roman" w:cs="Times New Roman"/>
          <w:noProof/>
        </w:rPr>
        <w:t>20</w:t>
      </w:r>
      <w:r w:rsidR="00F631D5" w:rsidRPr="00F631D5">
        <w:rPr>
          <w:rFonts w:ascii="Times New Roman" w:hAnsi="Times New Roman" w:cs="Times New Roman"/>
        </w:rPr>
        <w:fldChar w:fldCharType="end"/>
      </w:r>
      <w:r w:rsidR="00F631D5" w:rsidRPr="00F631D5">
        <w:rPr>
          <w:rFonts w:ascii="Times New Roman" w:hAnsi="Times New Roman" w:cs="Times New Roman"/>
        </w:rPr>
        <w:t xml:space="preserve"> depicts</w:t>
      </w:r>
      <w:r w:rsidR="00F631D5">
        <w:rPr>
          <w:rFonts w:ascii="Times New Roman" w:hAnsi="Times New Roman" w:cs="Times New Roman"/>
        </w:rPr>
        <w:t xml:space="preserve"> these calculations. The formula used is shown below. </w:t>
      </w:r>
    </w:p>
    <w:p w14:paraId="6BDA3F1E" w14:textId="77777777" w:rsidR="00F631D5" w:rsidRDefault="00F631D5" w:rsidP="00B36FDE">
      <w:pPr>
        <w:spacing w:after="0" w:line="240" w:lineRule="auto"/>
        <w:contextualSpacing/>
        <w:rPr>
          <w:rFonts w:ascii="Times New Roman" w:hAnsi="Times New Roman" w:cs="Times New Roman"/>
        </w:rPr>
      </w:pPr>
    </w:p>
    <w:p w14:paraId="4184E576" w14:textId="628FC1D9" w:rsidR="00F631D5" w:rsidRPr="00F631D5" w:rsidRDefault="00F631D5" w:rsidP="00B36FDE">
      <w:pPr>
        <w:spacing w:after="0" w:line="240" w:lineRule="auto"/>
        <w:contextualSpacing/>
        <w:rPr>
          <w:rFonts w:ascii="Times New Roman" w:eastAsiaTheme="minorEastAsia" w:hAnsi="Times New Roman" w:cs="Times New Roman"/>
        </w:rPr>
      </w:pPr>
      <m:oMathPara>
        <m:oMath>
          <m:r>
            <w:rPr>
              <w:rFonts w:ascii="Cambria Math" w:hAnsi="Cambria Math"/>
            </w:rPr>
            <m:t>Score=9×</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r>
                    <w:rPr>
                      <w:rFonts w:ascii="Cambria Math" w:hAnsi="Cambria Math"/>
                    </w:rPr>
                    <m:t>weight-item weight</m:t>
                  </m:r>
                </m:e>
              </m:func>
            </m:num>
            <m:den>
              <m:func>
                <m:funcPr>
                  <m:ctrlPr>
                    <w:rPr>
                      <w:rFonts w:ascii="Cambria Math" w:hAnsi="Cambria Math"/>
                      <w:i/>
                    </w:rPr>
                  </m:ctrlPr>
                </m:funcPr>
                <m:fName>
                  <m:r>
                    <m:rPr>
                      <m:sty m:val="p"/>
                    </m:rPr>
                    <w:rPr>
                      <w:rFonts w:ascii="Cambria Math" w:hAnsi="Cambria Math"/>
                    </w:rPr>
                    <m:t>max</m:t>
                  </m:r>
                </m:fName>
                <m:e>
                  <m:r>
                    <w:rPr>
                      <w:rFonts w:ascii="Cambria Math" w:hAnsi="Cambria Math"/>
                    </w:rPr>
                    <m:t>weight</m:t>
                  </m:r>
                </m:e>
              </m:func>
            </m:den>
          </m:f>
          <m:r>
            <w:rPr>
              <w:rFonts w:ascii="Cambria Math" w:hAnsi="Cambria Math"/>
            </w:rPr>
            <m:t>+1</m:t>
          </m:r>
        </m:oMath>
      </m:oMathPara>
    </w:p>
    <w:p w14:paraId="2EB45045" w14:textId="77777777" w:rsidR="00F631D5" w:rsidRPr="00DE21B9" w:rsidRDefault="00F631D5" w:rsidP="00B36FDE">
      <w:pPr>
        <w:spacing w:after="0" w:line="240" w:lineRule="auto"/>
        <w:contextualSpacing/>
        <w:rPr>
          <w:rFonts w:ascii="Times New Roman" w:hAnsi="Times New Roman" w:cs="Times New Roman"/>
        </w:rPr>
      </w:pPr>
    </w:p>
    <w:tbl>
      <w:tblPr>
        <w:tblStyle w:val="TableGrid"/>
        <w:tblW w:w="7422" w:type="dxa"/>
        <w:jc w:val="center"/>
        <w:tblLook w:val="04A0" w:firstRow="1" w:lastRow="0" w:firstColumn="1" w:lastColumn="0" w:noHBand="0" w:noVBand="1"/>
      </w:tblPr>
      <w:tblGrid>
        <w:gridCol w:w="3192"/>
        <w:gridCol w:w="3341"/>
        <w:gridCol w:w="889"/>
      </w:tblGrid>
      <w:tr w:rsidR="00925F52" w14:paraId="1CB24E83" w14:textId="77777777" w:rsidTr="00F52F18">
        <w:trPr>
          <w:jc w:val="center"/>
        </w:trPr>
        <w:tc>
          <w:tcPr>
            <w:tcW w:w="3192" w:type="dxa"/>
            <w:shd w:val="clear" w:color="auto" w:fill="A5A5A5" w:themeFill="accent3"/>
          </w:tcPr>
          <w:p w14:paraId="5F54D9AF" w14:textId="126BB9B6"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Item</w:t>
            </w:r>
          </w:p>
        </w:tc>
        <w:tc>
          <w:tcPr>
            <w:tcW w:w="3341" w:type="dxa"/>
            <w:shd w:val="clear" w:color="auto" w:fill="A5A5A5" w:themeFill="accent3"/>
          </w:tcPr>
          <w:p w14:paraId="081A535C" w14:textId="140A4AE3"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Calculations</w:t>
            </w:r>
          </w:p>
        </w:tc>
        <w:tc>
          <w:tcPr>
            <w:tcW w:w="889" w:type="dxa"/>
            <w:shd w:val="clear" w:color="auto" w:fill="A5A5A5" w:themeFill="accent3"/>
          </w:tcPr>
          <w:p w14:paraId="74FCAE29" w14:textId="69E7A3FB" w:rsidR="00925F52" w:rsidRPr="00925F52" w:rsidRDefault="00925F52" w:rsidP="00B36FDE">
            <w:pPr>
              <w:contextualSpacing/>
              <w:jc w:val="center"/>
              <w:rPr>
                <w:rFonts w:ascii="Times New Roman" w:hAnsi="Times New Roman" w:cs="Times New Roman"/>
                <w:b/>
              </w:rPr>
            </w:pPr>
            <w:r w:rsidRPr="00925F52">
              <w:rPr>
                <w:rFonts w:ascii="Times New Roman" w:hAnsi="Times New Roman" w:cs="Times New Roman"/>
                <w:b/>
              </w:rPr>
              <w:t>Score</w:t>
            </w:r>
          </w:p>
        </w:tc>
      </w:tr>
      <w:tr w:rsidR="00925F52" w14:paraId="41FC7710" w14:textId="77777777" w:rsidTr="00F52F18">
        <w:trPr>
          <w:jc w:val="center"/>
        </w:trPr>
        <w:tc>
          <w:tcPr>
            <w:tcW w:w="3192" w:type="dxa"/>
          </w:tcPr>
          <w:p w14:paraId="2CD3DB13" w14:textId="49C037CF"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OWI-535 Robotic Arm Edge</w:t>
            </w:r>
          </w:p>
        </w:tc>
        <w:tc>
          <w:tcPr>
            <w:tcW w:w="3341" w:type="dxa"/>
          </w:tcPr>
          <w:p w14:paraId="2193EABF" w14:textId="0251E19A"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lbs.- 1.45 lbs.</m:t>
                        </m:r>
                      </m:num>
                      <m:den>
                        <m:r>
                          <w:rPr>
                            <w:rFonts w:ascii="Cambria Math" w:hAnsi="Cambria Math" w:cs="Times New Roman"/>
                          </w:rPr>
                          <m:t>3 lbs.</m:t>
                        </m:r>
                      </m:den>
                    </m:f>
                  </m:e>
                </m:d>
                <m:r>
                  <w:rPr>
                    <w:rFonts w:ascii="Cambria Math" w:hAnsi="Cambria Math" w:cs="Times New Roman"/>
                  </w:rPr>
                  <m:t>+1=5.65</m:t>
                </m:r>
              </m:oMath>
            </m:oMathPara>
          </w:p>
        </w:tc>
        <w:tc>
          <w:tcPr>
            <w:tcW w:w="889" w:type="dxa"/>
          </w:tcPr>
          <w:p w14:paraId="42A15310" w14:textId="6A637388" w:rsidR="00925F52" w:rsidRDefault="00925F52" w:rsidP="00B36FDE">
            <w:pPr>
              <w:contextualSpacing/>
              <w:rPr>
                <w:rFonts w:ascii="Times New Roman" w:hAnsi="Times New Roman" w:cs="Times New Roman"/>
              </w:rPr>
            </w:pPr>
            <w:r>
              <w:rPr>
                <w:rFonts w:ascii="Times New Roman" w:hAnsi="Times New Roman" w:cs="Times New Roman"/>
              </w:rPr>
              <w:t>5</w:t>
            </w:r>
          </w:p>
        </w:tc>
      </w:tr>
      <w:tr w:rsidR="00925F52" w14:paraId="08A98BDA" w14:textId="77777777" w:rsidTr="00F52F18">
        <w:trPr>
          <w:jc w:val="center"/>
        </w:trPr>
        <w:tc>
          <w:tcPr>
            <w:tcW w:w="3192" w:type="dxa"/>
          </w:tcPr>
          <w:p w14:paraId="415DC994" w14:textId="6E29DEFB"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t>Stacker 2WD Mobile Robot</w:t>
            </w:r>
          </w:p>
        </w:tc>
        <w:tc>
          <w:tcPr>
            <w:tcW w:w="3341" w:type="dxa"/>
          </w:tcPr>
          <w:p w14:paraId="2CA0070D" w14:textId="48A5D14C" w:rsidR="00925F52" w:rsidRPr="00F52F18" w:rsidRDefault="00DE21B9" w:rsidP="00B36FDE">
            <w:pPr>
              <w:contextualSpacing/>
              <w:rPr>
                <w:rFonts w:ascii="Times New Roman" w:hAnsi="Times New Roman" w:cs="Times New Roman"/>
              </w:rPr>
            </w:pPr>
            <w:r>
              <w:rPr>
                <w:rFonts w:ascii="Times New Roman" w:hAnsi="Times New Roman" w:cs="Times New Roman"/>
              </w:rPr>
              <w:t>Heaviest weight (3 lbs.)</w:t>
            </w:r>
          </w:p>
        </w:tc>
        <w:tc>
          <w:tcPr>
            <w:tcW w:w="889" w:type="dxa"/>
          </w:tcPr>
          <w:p w14:paraId="123B5145" w14:textId="5DB30292" w:rsidR="00925F52" w:rsidRDefault="00DE21B9" w:rsidP="00B36FDE">
            <w:pPr>
              <w:contextualSpacing/>
              <w:rPr>
                <w:rFonts w:ascii="Times New Roman" w:hAnsi="Times New Roman" w:cs="Times New Roman"/>
              </w:rPr>
            </w:pPr>
            <w:r>
              <w:rPr>
                <w:rFonts w:ascii="Times New Roman" w:hAnsi="Times New Roman" w:cs="Times New Roman"/>
              </w:rPr>
              <w:t>1</w:t>
            </w:r>
          </w:p>
        </w:tc>
      </w:tr>
      <w:tr w:rsidR="00925F52" w14:paraId="24EBD12E" w14:textId="77777777" w:rsidTr="00F52F18">
        <w:trPr>
          <w:jc w:val="center"/>
        </w:trPr>
        <w:tc>
          <w:tcPr>
            <w:tcW w:w="3192" w:type="dxa"/>
          </w:tcPr>
          <w:p w14:paraId="31B2DF30" w14:textId="575C3AC5" w:rsidR="00925F52" w:rsidRDefault="00925F52" w:rsidP="00B36FDE">
            <w:pPr>
              <w:contextualSpacing/>
              <w:rPr>
                <w:rFonts w:ascii="Times New Roman" w:hAnsi="Times New Roman" w:cs="Times New Roman"/>
              </w:rPr>
            </w:pPr>
            <w:r w:rsidRPr="00624902">
              <w:rPr>
                <w:rFonts w:ascii="Times New Roman" w:eastAsia="Times New Roman" w:hAnsi="Times New Roman" w:cs="Times New Roman"/>
                <w:color w:val="000000"/>
              </w:rPr>
              <w:lastRenderedPageBreak/>
              <w:t>AX-12 Dual Robotic Gripper</w:t>
            </w:r>
          </w:p>
        </w:tc>
        <w:tc>
          <w:tcPr>
            <w:tcW w:w="3341" w:type="dxa"/>
          </w:tcPr>
          <w:p w14:paraId="64642061" w14:textId="2B067989" w:rsidR="00925F52" w:rsidRPr="00F52F18" w:rsidRDefault="00925F52"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 lbs.- 2 lbs.</m:t>
                        </m:r>
                      </m:num>
                      <m:den>
                        <m:r>
                          <w:rPr>
                            <w:rFonts w:ascii="Cambria Math" w:hAnsi="Cambria Math" w:cs="Times New Roman"/>
                          </w:rPr>
                          <m:t>3 lbs.</m:t>
                        </m:r>
                      </m:den>
                    </m:f>
                  </m:e>
                </m:d>
                <m:r>
                  <w:rPr>
                    <w:rFonts w:ascii="Cambria Math" w:hAnsi="Cambria Math" w:cs="Times New Roman"/>
                  </w:rPr>
                  <m:t>+1=4</m:t>
                </m:r>
              </m:oMath>
            </m:oMathPara>
          </w:p>
        </w:tc>
        <w:tc>
          <w:tcPr>
            <w:tcW w:w="889" w:type="dxa"/>
          </w:tcPr>
          <w:p w14:paraId="703B1043" w14:textId="40AFD4DF" w:rsidR="00925F52" w:rsidRDefault="00925F52" w:rsidP="00B36FDE">
            <w:pPr>
              <w:contextualSpacing/>
              <w:rPr>
                <w:rFonts w:ascii="Times New Roman" w:hAnsi="Times New Roman" w:cs="Times New Roman"/>
              </w:rPr>
            </w:pPr>
            <w:r>
              <w:rPr>
                <w:rFonts w:ascii="Times New Roman" w:hAnsi="Times New Roman" w:cs="Times New Roman"/>
              </w:rPr>
              <w:t>4</w:t>
            </w:r>
          </w:p>
        </w:tc>
      </w:tr>
      <w:tr w:rsidR="00925F52" w14:paraId="003E798D" w14:textId="77777777" w:rsidTr="00F52F18">
        <w:trPr>
          <w:jc w:val="center"/>
        </w:trPr>
        <w:tc>
          <w:tcPr>
            <w:tcW w:w="3192" w:type="dxa"/>
          </w:tcPr>
          <w:p w14:paraId="699CFD6A" w14:textId="77C9C31A" w:rsidR="00925F52" w:rsidRPr="00624902" w:rsidRDefault="00925F5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AL5D Arm Hardware Only - Kit</w:t>
            </w:r>
          </w:p>
        </w:tc>
        <w:tc>
          <w:tcPr>
            <w:tcW w:w="3341" w:type="dxa"/>
          </w:tcPr>
          <w:p w14:paraId="51C5733D" w14:textId="43F2F578" w:rsidR="00925F52" w:rsidRPr="00F52F18" w:rsidRDefault="00DE21B9" w:rsidP="00DE21B9">
            <w:pPr>
              <w:contextualSpacing/>
              <w:rPr>
                <w:rFonts w:ascii="Times New Roman" w:hAnsi="Times New Roman" w:cs="Times New Roman"/>
              </w:rPr>
            </w:pPr>
            <w:r>
              <w:rPr>
                <w:rFonts w:ascii="Times New Roman" w:hAnsi="Times New Roman" w:cs="Times New Roman"/>
              </w:rPr>
              <w:t>Lightest weight (0.6)</w:t>
            </w:r>
          </w:p>
        </w:tc>
        <w:tc>
          <w:tcPr>
            <w:tcW w:w="889" w:type="dxa"/>
          </w:tcPr>
          <w:p w14:paraId="1EE2DCD4" w14:textId="0D64088F" w:rsidR="00925F52" w:rsidRDefault="00DE21B9" w:rsidP="00B36FDE">
            <w:pPr>
              <w:keepNext/>
              <w:contextualSpacing/>
              <w:rPr>
                <w:rFonts w:ascii="Times New Roman" w:hAnsi="Times New Roman" w:cs="Times New Roman"/>
              </w:rPr>
            </w:pPr>
            <w:r>
              <w:rPr>
                <w:rFonts w:ascii="Times New Roman" w:hAnsi="Times New Roman" w:cs="Times New Roman"/>
              </w:rPr>
              <w:t>9</w:t>
            </w:r>
          </w:p>
        </w:tc>
      </w:tr>
    </w:tbl>
    <w:p w14:paraId="122F306D" w14:textId="4717C018" w:rsidR="00925F52" w:rsidRDefault="00925F52" w:rsidP="00F631D5">
      <w:pPr>
        <w:pStyle w:val="Caption"/>
        <w:spacing w:after="0"/>
      </w:pPr>
      <w:bookmarkStart w:id="134" w:name="_Ref400401399"/>
      <w:bookmarkStart w:id="135" w:name="_Toc400389696"/>
      <w:r>
        <w:t xml:space="preserve">Table </w:t>
      </w:r>
      <w:fldSimple w:instr=" SEQ Table \* ARABIC ">
        <w:r w:rsidR="00DE21B9">
          <w:rPr>
            <w:noProof/>
          </w:rPr>
          <w:t>20</w:t>
        </w:r>
      </w:fldSimple>
      <w:bookmarkEnd w:id="134"/>
      <w:r>
        <w:t>. Calculations for the weight of the claw</w:t>
      </w:r>
      <w:bookmarkEnd w:id="135"/>
    </w:p>
    <w:p w14:paraId="5BD5332E" w14:textId="77777777" w:rsidR="00F631D5" w:rsidRPr="00F631D5" w:rsidRDefault="00F631D5" w:rsidP="00F631D5">
      <w:pPr>
        <w:spacing w:after="0"/>
      </w:pPr>
    </w:p>
    <w:p w14:paraId="5F9BB9A2" w14:textId="77777777" w:rsidR="00B36FDE" w:rsidRDefault="00B36FDE" w:rsidP="00B36FDE">
      <w:pPr>
        <w:spacing w:after="0" w:line="240" w:lineRule="auto"/>
        <w:rPr>
          <w:rFonts w:ascii="Times New Roman" w:hAnsi="Times New Roman" w:cs="Times New Roman"/>
          <w:b/>
        </w:rPr>
      </w:pPr>
      <w:r w:rsidRPr="00B36FDE">
        <w:rPr>
          <w:rFonts w:ascii="Times New Roman" w:hAnsi="Times New Roman" w:cs="Times New Roman"/>
          <w:b/>
        </w:rPr>
        <w:t>Controlled</w:t>
      </w:r>
    </w:p>
    <w:p w14:paraId="6EE0D224" w14:textId="411F7BF2" w:rsidR="00925F52" w:rsidRPr="00B36FDE" w:rsidRDefault="00B36FDE" w:rsidP="00B36FDE">
      <w:pPr>
        <w:spacing w:line="240" w:lineRule="auto"/>
        <w:rPr>
          <w:rFonts w:ascii="Times New Roman" w:hAnsi="Times New Roman" w:cs="Times New Roman"/>
        </w:rPr>
      </w:pPr>
      <w:r>
        <w:rPr>
          <w:rFonts w:ascii="Times New Roman" w:hAnsi="Times New Roman" w:cs="Times New Roman"/>
        </w:rPr>
        <w:t xml:space="preserve">As stated by the IEEE </w:t>
      </w: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 the robot must move autonomously at all times. Having a claw that was remote controlled (RC) would not be eligible for this competition. How the claw was controlled was scored higher if it was autonomous, lower if it was an RC, and in the middle if it was both autonomous and RC. The weighted value of the controlled category was 25%.</w:t>
      </w:r>
      <w:r w:rsidRPr="00B36FDE">
        <w:rPr>
          <w:rFonts w:ascii="Times New Roman" w:hAnsi="Times New Roman" w:cs="Times New Roman"/>
        </w:rPr>
        <w:br w:type="page"/>
      </w:r>
    </w:p>
    <w:p w14:paraId="481E4197" w14:textId="77777777" w:rsidR="00D6723A" w:rsidRPr="00624902" w:rsidRDefault="00D6723A" w:rsidP="00B36FDE">
      <w:pPr>
        <w:pStyle w:val="Heading2"/>
        <w:spacing w:before="0" w:line="240" w:lineRule="auto"/>
        <w:contextualSpacing/>
        <w:rPr>
          <w:rFonts w:cs="Times New Roman"/>
          <w:szCs w:val="22"/>
        </w:rPr>
      </w:pPr>
      <w:bookmarkStart w:id="136" w:name="_Toc274055917"/>
      <w:bookmarkStart w:id="137" w:name="_Toc400362015"/>
      <w:r w:rsidRPr="00624902">
        <w:rPr>
          <w:rFonts w:cs="Times New Roman"/>
          <w:szCs w:val="22"/>
        </w:rPr>
        <w:lastRenderedPageBreak/>
        <w:t>Wheels</w:t>
      </w:r>
      <w:bookmarkEnd w:id="136"/>
      <w:bookmarkEnd w:id="137"/>
    </w:p>
    <w:p w14:paraId="369FFCA9" w14:textId="77777777" w:rsidR="00A337E2" w:rsidRPr="00A337E2" w:rsidRDefault="00A337E2" w:rsidP="00A337E2">
      <w:pPr>
        <w:spacing w:after="0" w:line="240" w:lineRule="auto"/>
        <w:contextualSpacing/>
        <w:rPr>
          <w:rFonts w:ascii="Times New Roman" w:eastAsia="Calibri" w:hAnsi="Times New Roman" w:cs="Times New Roman"/>
        </w:rPr>
      </w:pPr>
      <w:r w:rsidRPr="00A337E2">
        <w:rPr>
          <w:rFonts w:ascii="Times New Roman" w:eastAsia="Calibri" w:hAnsi="Times New Roman" w:cs="Times New Roman"/>
        </w:rPr>
        <w:t>The wheels support the body of the APS and are important components of the system. The following tables and justifications give a description of the decision-making process used to select wheels for the APS. The process included analytical, qualitative, and quantitative methods and is shown with the reasoning behind these methods.</w:t>
      </w:r>
    </w:p>
    <w:p w14:paraId="0CDB3266" w14:textId="77777777" w:rsidR="00FF6FC5" w:rsidRPr="00624902" w:rsidRDefault="00FF6FC5" w:rsidP="00B36FDE">
      <w:pPr>
        <w:spacing w:after="0" w:line="240" w:lineRule="auto"/>
        <w:contextualSpacing/>
        <w:rPr>
          <w:rFonts w:ascii="Times New Roman" w:hAnsi="Times New Roman" w:cs="Times New Roman"/>
        </w:rPr>
      </w:pPr>
    </w:p>
    <w:p w14:paraId="4BC71290" w14:textId="0851C03E" w:rsidR="00D6723A" w:rsidRPr="00F4418B" w:rsidRDefault="00D6723A" w:rsidP="00B36FDE">
      <w:pPr>
        <w:pStyle w:val="Heading3"/>
        <w:spacing w:before="0" w:line="240" w:lineRule="auto"/>
        <w:contextualSpacing/>
        <w:rPr>
          <w:rFonts w:cs="Times New Roman"/>
          <w:szCs w:val="22"/>
        </w:rPr>
      </w:pPr>
      <w:bookmarkStart w:id="138" w:name="_Toc274055918"/>
      <w:bookmarkStart w:id="139" w:name="_Toc400362016"/>
      <w:r w:rsidRPr="00F4418B">
        <w:rPr>
          <w:rFonts w:cs="Times New Roman"/>
          <w:szCs w:val="22"/>
        </w:rPr>
        <w:t xml:space="preserve">Items </w:t>
      </w:r>
      <w:r w:rsidR="002F4268">
        <w:rPr>
          <w:rFonts w:cs="Times New Roman"/>
          <w:szCs w:val="22"/>
        </w:rPr>
        <w:t>u</w:t>
      </w:r>
      <w:r w:rsidRPr="00F4418B">
        <w:rPr>
          <w:rFonts w:cs="Times New Roman"/>
          <w:szCs w:val="22"/>
        </w:rPr>
        <w:t>nder Consideration</w:t>
      </w:r>
      <w:bookmarkEnd w:id="138"/>
      <w:bookmarkEnd w:id="139"/>
    </w:p>
    <w:p w14:paraId="04D16841" w14:textId="374A5DC5" w:rsidR="00B01B62" w:rsidRDefault="007E0D93" w:rsidP="00B36FDE">
      <w:pPr>
        <w:spacing w:after="0" w:line="240" w:lineRule="auto"/>
        <w:contextualSpacing/>
        <w:rPr>
          <w:rFonts w:ascii="Times New Roman" w:hAnsi="Times New Roman" w:cs="Times New Roman"/>
        </w:rPr>
      </w:pPr>
      <w:r w:rsidRPr="00F4418B">
        <w:rPr>
          <w:rFonts w:ascii="Times New Roman" w:hAnsi="Times New Roman" w:cs="Times New Roman"/>
        </w:rPr>
        <w:t>The</w:t>
      </w:r>
      <w:r w:rsidR="00B01B62" w:rsidRPr="00F4418B">
        <w:rPr>
          <w:rFonts w:ascii="Times New Roman" w:hAnsi="Times New Roman" w:cs="Times New Roman"/>
        </w:rPr>
        <w:t xml:space="preserve"> items </w:t>
      </w:r>
      <w:r w:rsidRPr="00F4418B">
        <w:rPr>
          <w:rFonts w:ascii="Times New Roman" w:hAnsi="Times New Roman" w:cs="Times New Roman"/>
        </w:rPr>
        <w:t xml:space="preserve">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_Ref274053755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21</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58124C" w:rsidRPr="00101272">
        <w:rPr>
          <w:rFonts w:ascii="Times New Roman" w:hAnsi="Times New Roman" w:cs="Times New Roman"/>
        </w:rPr>
        <w:t>are</w:t>
      </w:r>
      <w:r w:rsidR="00B01B62" w:rsidRPr="00101272">
        <w:rPr>
          <w:rFonts w:ascii="Times New Roman" w:hAnsi="Times New Roman" w:cs="Times New Roman"/>
        </w:rPr>
        <w:t xml:space="preserve"> considered</w:t>
      </w:r>
      <w:r w:rsidR="00A337E2">
        <w:rPr>
          <w:rFonts w:ascii="Times New Roman" w:hAnsi="Times New Roman" w:cs="Times New Roman"/>
        </w:rPr>
        <w:t xml:space="preserve"> as different options</w:t>
      </w:r>
      <w:r w:rsidR="00B01B62" w:rsidRPr="00624902">
        <w:rPr>
          <w:rFonts w:ascii="Times New Roman" w:hAnsi="Times New Roman" w:cs="Times New Roman"/>
        </w:rPr>
        <w:t xml:space="preserve"> for the wheels for the APS. </w:t>
      </w:r>
    </w:p>
    <w:p w14:paraId="1BA4659F"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3327"/>
        <w:gridCol w:w="3192"/>
        <w:gridCol w:w="1243"/>
      </w:tblGrid>
      <w:tr w:rsidR="00937F02" w:rsidRPr="00624902" w14:paraId="03F16E8E" w14:textId="77777777" w:rsidTr="00B36FDE">
        <w:trPr>
          <w:trHeight w:val="50"/>
          <w:jc w:val="center"/>
        </w:trPr>
        <w:tc>
          <w:tcPr>
            <w:tcW w:w="3327" w:type="dxa"/>
            <w:shd w:val="clear" w:color="auto" w:fill="A5A5A5" w:themeFill="accent3"/>
          </w:tcPr>
          <w:p w14:paraId="71F8875E" w14:textId="53E4610D" w:rsidR="00937F02" w:rsidRPr="00624902" w:rsidRDefault="00AD2E9A" w:rsidP="00B36FDE">
            <w:pPr>
              <w:contextualSpacing/>
              <w:jc w:val="center"/>
              <w:rPr>
                <w:rFonts w:ascii="Times New Roman" w:hAnsi="Times New Roman" w:cs="Times New Roman"/>
                <w:b/>
              </w:rPr>
            </w:pPr>
            <w:bookmarkStart w:id="140" w:name="_Ref400159824"/>
            <w:r>
              <w:rPr>
                <w:rFonts w:ascii="Times New Roman" w:eastAsia="Times New Roman" w:hAnsi="Times New Roman" w:cs="Times New Roman"/>
                <w:b/>
                <w:color w:val="000000"/>
              </w:rPr>
              <w:t>Wheels</w:t>
            </w:r>
          </w:p>
        </w:tc>
        <w:tc>
          <w:tcPr>
            <w:tcW w:w="3192" w:type="dxa"/>
            <w:shd w:val="clear" w:color="auto" w:fill="A5A5A5" w:themeFill="accent3"/>
          </w:tcPr>
          <w:p w14:paraId="666E1D3A" w14:textId="7ED3BBA6" w:rsidR="00937F02" w:rsidRPr="00624902" w:rsidRDefault="00AD2E9A" w:rsidP="00B36FDE">
            <w:pPr>
              <w:contextualSpacing/>
              <w:jc w:val="center"/>
              <w:rPr>
                <w:rFonts w:ascii="Times New Roman" w:hAnsi="Times New Roman" w:cs="Times New Roman"/>
                <w:b/>
              </w:rPr>
            </w:pPr>
            <w:r>
              <w:rPr>
                <w:rFonts w:ascii="Times New Roman" w:eastAsia="Times New Roman" w:hAnsi="Times New Roman" w:cs="Times New Roman"/>
                <w:b/>
                <w:color w:val="000000"/>
              </w:rPr>
              <w:t>ID</w:t>
            </w:r>
          </w:p>
        </w:tc>
        <w:tc>
          <w:tcPr>
            <w:tcW w:w="1243" w:type="dxa"/>
            <w:shd w:val="clear" w:color="auto" w:fill="A5A5A5" w:themeFill="accent3"/>
          </w:tcPr>
          <w:p w14:paraId="2964327B" w14:textId="77777777" w:rsidR="00937F02" w:rsidRPr="00624902" w:rsidRDefault="00937F02" w:rsidP="00B36FDE">
            <w:pPr>
              <w:contextualSpacing/>
              <w:jc w:val="center"/>
              <w:rPr>
                <w:rFonts w:ascii="Times New Roman" w:hAnsi="Times New Roman" w:cs="Times New Roman"/>
                <w:b/>
              </w:rPr>
            </w:pPr>
            <w:r w:rsidRPr="00624902">
              <w:rPr>
                <w:rFonts w:ascii="Times New Roman" w:eastAsia="Times New Roman" w:hAnsi="Times New Roman" w:cs="Times New Roman"/>
                <w:b/>
                <w:color w:val="000000"/>
              </w:rPr>
              <w:t>Vendor</w:t>
            </w:r>
          </w:p>
        </w:tc>
      </w:tr>
      <w:tr w:rsidR="00937F02" w:rsidRPr="00624902" w14:paraId="41FA219D" w14:textId="77777777" w:rsidTr="00B36FDE">
        <w:trPr>
          <w:trHeight w:val="50"/>
          <w:jc w:val="center"/>
        </w:trPr>
        <w:tc>
          <w:tcPr>
            <w:tcW w:w="3327" w:type="dxa"/>
            <w:noWrap/>
            <w:hideMark/>
          </w:tcPr>
          <w:p w14:paraId="602AF73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Vex Robotics Omni (4 in.)</w:t>
            </w:r>
          </w:p>
        </w:tc>
        <w:tc>
          <w:tcPr>
            <w:tcW w:w="3192" w:type="dxa"/>
            <w:noWrap/>
            <w:hideMark/>
          </w:tcPr>
          <w:p w14:paraId="6B5A79E1"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217-2584</w:t>
            </w:r>
          </w:p>
        </w:tc>
        <w:tc>
          <w:tcPr>
            <w:tcW w:w="1243" w:type="dxa"/>
            <w:noWrap/>
            <w:hideMark/>
          </w:tcPr>
          <w:p w14:paraId="09028D79"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27801EC9" w14:textId="77777777" w:rsidTr="00B36FDE">
        <w:trPr>
          <w:trHeight w:val="50"/>
          <w:jc w:val="center"/>
        </w:trPr>
        <w:tc>
          <w:tcPr>
            <w:tcW w:w="3327" w:type="dxa"/>
            <w:noWrap/>
            <w:hideMark/>
          </w:tcPr>
          <w:p w14:paraId="33E868E4"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760CB908"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217-3644, Right (217-3645, Left)</w:t>
            </w:r>
          </w:p>
        </w:tc>
        <w:tc>
          <w:tcPr>
            <w:tcW w:w="1243" w:type="dxa"/>
            <w:noWrap/>
            <w:hideMark/>
          </w:tcPr>
          <w:p w14:paraId="61236FAD"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Amazon</w:t>
            </w:r>
          </w:p>
        </w:tc>
      </w:tr>
      <w:tr w:rsidR="00937F02" w:rsidRPr="00624902" w14:paraId="3AFB2C59" w14:textId="77777777" w:rsidTr="00B36FDE">
        <w:trPr>
          <w:trHeight w:val="71"/>
          <w:jc w:val="center"/>
        </w:trPr>
        <w:tc>
          <w:tcPr>
            <w:tcW w:w="3327" w:type="dxa"/>
            <w:noWrap/>
            <w:hideMark/>
          </w:tcPr>
          <w:p w14:paraId="7929BDD0"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r w:rsidRPr="00624902">
              <w:rPr>
                <w:rFonts w:ascii="Times New Roman" w:eastAsia="Times New Roman" w:hAnsi="Times New Roman" w:cs="Times New Roman"/>
                <w:color w:val="000000"/>
              </w:rPr>
              <w:t xml:space="preserve"> (4 in.)</w:t>
            </w:r>
          </w:p>
        </w:tc>
        <w:tc>
          <w:tcPr>
            <w:tcW w:w="3192" w:type="dxa"/>
            <w:noWrap/>
            <w:hideMark/>
          </w:tcPr>
          <w:p w14:paraId="5163C8A0"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ROB-11578</w:t>
            </w:r>
          </w:p>
        </w:tc>
        <w:tc>
          <w:tcPr>
            <w:tcW w:w="1243" w:type="dxa"/>
            <w:noWrap/>
            <w:hideMark/>
          </w:tcPr>
          <w:p w14:paraId="7C1489E6"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r w:rsidR="00937F02" w:rsidRPr="00624902" w14:paraId="5A8AB945" w14:textId="77777777" w:rsidTr="00B36FDE">
        <w:trPr>
          <w:trHeight w:val="50"/>
          <w:jc w:val="center"/>
        </w:trPr>
        <w:tc>
          <w:tcPr>
            <w:tcW w:w="3327" w:type="dxa"/>
            <w:noWrap/>
            <w:hideMark/>
          </w:tcPr>
          <w:p w14:paraId="50E12C78" w14:textId="6FE2D644"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 (42 </w:t>
            </w:r>
            <w:r w:rsidR="00B36FDE">
              <w:rPr>
                <w:rFonts w:ascii="Times New Roman" w:eastAsia="Times New Roman" w:hAnsi="Times New Roman" w:cs="Times New Roman"/>
                <w:color w:val="000000"/>
              </w:rPr>
              <w:t xml:space="preserve">mm. </w:t>
            </w:r>
            <w:r w:rsidRPr="00624902">
              <w:rPr>
                <w:rFonts w:ascii="Times New Roman" w:eastAsia="Times New Roman" w:hAnsi="Times New Roman" w:cs="Times New Roman"/>
                <w:color w:val="000000"/>
              </w:rPr>
              <w:t>x 19 mm)</w:t>
            </w:r>
          </w:p>
        </w:tc>
        <w:tc>
          <w:tcPr>
            <w:tcW w:w="3192" w:type="dxa"/>
            <w:noWrap/>
            <w:hideMark/>
          </w:tcPr>
          <w:p w14:paraId="6973E523" w14:textId="77777777" w:rsidR="00937F02" w:rsidRPr="00624902" w:rsidRDefault="00937F02" w:rsidP="00B36FDE">
            <w:pPr>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ROB-0889</w:t>
            </w:r>
          </w:p>
        </w:tc>
        <w:tc>
          <w:tcPr>
            <w:tcW w:w="1243" w:type="dxa"/>
            <w:noWrap/>
            <w:hideMark/>
          </w:tcPr>
          <w:p w14:paraId="1E2A5EFC" w14:textId="77777777" w:rsidR="00937F02" w:rsidRPr="00624902" w:rsidRDefault="00937F02" w:rsidP="00B36FDE">
            <w:pPr>
              <w:contextualSpacing/>
              <w:rPr>
                <w:rFonts w:ascii="Times New Roman" w:eastAsia="Times New Roman" w:hAnsi="Times New Roman" w:cs="Times New Roman"/>
                <w:color w:val="000000"/>
              </w:rPr>
            </w:pPr>
            <w:proofErr w:type="spellStart"/>
            <w:r w:rsidRPr="00624902">
              <w:rPr>
                <w:rFonts w:ascii="Times New Roman" w:eastAsia="Times New Roman" w:hAnsi="Times New Roman" w:cs="Times New Roman"/>
                <w:color w:val="000000"/>
              </w:rPr>
              <w:t>SparkFun</w:t>
            </w:r>
            <w:proofErr w:type="spellEnd"/>
          </w:p>
        </w:tc>
      </w:tr>
    </w:tbl>
    <w:p w14:paraId="6A56CDF1" w14:textId="10A086B9" w:rsidR="00D657C1" w:rsidRPr="00937F02" w:rsidRDefault="00D657C1" w:rsidP="00B36FDE">
      <w:pPr>
        <w:pStyle w:val="Caption"/>
        <w:spacing w:after="0"/>
        <w:contextualSpacing/>
      </w:pPr>
      <w:bookmarkStart w:id="141" w:name="_Ref274053755"/>
      <w:bookmarkStart w:id="142" w:name="_Toc400389697"/>
      <w:r w:rsidRPr="00937F02">
        <w:t xml:space="preserve">Table </w:t>
      </w:r>
      <w:fldSimple w:instr=" SEQ Table \* ARABIC ">
        <w:r w:rsidR="00DE21B9">
          <w:rPr>
            <w:noProof/>
          </w:rPr>
          <w:t>21</w:t>
        </w:r>
      </w:fldSimple>
      <w:bookmarkEnd w:id="140"/>
      <w:bookmarkEnd w:id="141"/>
      <w:r w:rsidR="00937F02">
        <w:t>.</w:t>
      </w:r>
      <w:r w:rsidRPr="00937F02">
        <w:t xml:space="preserve"> </w:t>
      </w:r>
      <w:r w:rsidR="00E06569">
        <w:t>Items under consideration for the wheels</w:t>
      </w:r>
      <w:bookmarkEnd w:id="142"/>
    </w:p>
    <w:p w14:paraId="30A41D45" w14:textId="77777777" w:rsidR="00400F64" w:rsidRPr="00624902" w:rsidRDefault="00400F64" w:rsidP="00B36FDE">
      <w:pPr>
        <w:spacing w:after="0" w:line="240" w:lineRule="auto"/>
        <w:contextualSpacing/>
        <w:rPr>
          <w:rFonts w:ascii="Times New Roman" w:hAnsi="Times New Roman" w:cs="Times New Roman"/>
        </w:rPr>
      </w:pPr>
    </w:p>
    <w:p w14:paraId="2F1FF23C" w14:textId="77777777" w:rsidR="00D6723A" w:rsidRPr="00624902" w:rsidRDefault="00D6723A" w:rsidP="00B36FDE">
      <w:pPr>
        <w:pStyle w:val="Heading3"/>
        <w:spacing w:before="0" w:line="240" w:lineRule="auto"/>
        <w:contextualSpacing/>
        <w:rPr>
          <w:rFonts w:cs="Times New Roman"/>
          <w:szCs w:val="22"/>
        </w:rPr>
      </w:pPr>
      <w:bookmarkStart w:id="143" w:name="_Toc274055919"/>
      <w:bookmarkStart w:id="144" w:name="_Toc400362017"/>
      <w:r w:rsidRPr="00624902">
        <w:rPr>
          <w:rFonts w:cs="Times New Roman"/>
          <w:szCs w:val="22"/>
        </w:rPr>
        <w:t>Decision Matrix</w:t>
      </w:r>
      <w:bookmarkEnd w:id="143"/>
      <w:bookmarkEnd w:id="144"/>
    </w:p>
    <w:p w14:paraId="7BD3911A" w14:textId="6625D894" w:rsidR="001D4AA4" w:rsidRDefault="00420BF2" w:rsidP="00B36FDE">
      <w:pPr>
        <w:spacing w:after="0" w:line="240" w:lineRule="auto"/>
        <w:contextualSpacing/>
        <w:rPr>
          <w:rFonts w:ascii="Times New Roman" w:hAnsi="Times New Roman" w:cs="Times New Roman"/>
        </w:rPr>
      </w:pPr>
      <w:r>
        <w:rPr>
          <w:rFonts w:ascii="Times New Roman" w:hAnsi="Times New Roman" w:cs="Times New Roman"/>
        </w:rPr>
        <w:t xml:space="preserve">The decision matrix explains the reasons for choosing the wheels for the APS.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_Ref274053305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22</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007E0D93" w:rsidRPr="00101272">
        <w:rPr>
          <w:rFonts w:ascii="Times New Roman" w:hAnsi="Times New Roman" w:cs="Times New Roman"/>
        </w:rPr>
        <w:t xml:space="preserve">contains the description </w:t>
      </w:r>
      <w:r w:rsidR="00941C22" w:rsidRPr="00101272">
        <w:rPr>
          <w:rFonts w:ascii="Times New Roman" w:hAnsi="Times New Roman" w:cs="Times New Roman"/>
        </w:rPr>
        <w:t xml:space="preserve">matrix, which </w:t>
      </w:r>
      <w:r w:rsidR="007E0D93" w:rsidRPr="00101272">
        <w:rPr>
          <w:rFonts w:ascii="Times New Roman" w:hAnsi="Times New Roman" w:cs="Times New Roman"/>
        </w:rPr>
        <w:t xml:space="preserve">shows the price, weight, load rating, and </w:t>
      </w:r>
      <w:proofErr w:type="spellStart"/>
      <w:r w:rsidR="007E0D93" w:rsidRPr="00101272">
        <w:rPr>
          <w:rFonts w:ascii="Times New Roman" w:hAnsi="Times New Roman" w:cs="Times New Roman"/>
        </w:rPr>
        <w:t>holonomic</w:t>
      </w:r>
      <w:proofErr w:type="spellEnd"/>
      <w:r w:rsidR="007E0D93" w:rsidRPr="00101272">
        <w:rPr>
          <w:rFonts w:ascii="Times New Roman" w:hAnsi="Times New Roman" w:cs="Times New Roman"/>
        </w:rPr>
        <w:t xml:space="preserve"> ability for each</w:t>
      </w:r>
      <w:r w:rsidR="007E0D93" w:rsidRPr="00624902">
        <w:rPr>
          <w:rFonts w:ascii="Times New Roman" w:hAnsi="Times New Roman" w:cs="Times New Roman"/>
        </w:rPr>
        <w:t xml:space="preserve"> wheel under consideration.</w:t>
      </w:r>
    </w:p>
    <w:p w14:paraId="68E96EC6"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869"/>
        <w:gridCol w:w="1262"/>
        <w:gridCol w:w="1440"/>
        <w:gridCol w:w="1243"/>
        <w:gridCol w:w="829"/>
      </w:tblGrid>
      <w:tr w:rsidR="00AD2E9A" w:rsidRPr="00624902" w14:paraId="2315CEFD" w14:textId="77777777" w:rsidTr="00AD2E9A">
        <w:trPr>
          <w:gridAfter w:val="1"/>
          <w:wAfter w:w="829" w:type="dxa"/>
          <w:trHeight w:val="50"/>
          <w:jc w:val="center"/>
        </w:trPr>
        <w:tc>
          <w:tcPr>
            <w:tcW w:w="2526" w:type="dxa"/>
            <w:shd w:val="clear" w:color="auto" w:fill="A5A5A5" w:themeFill="accent3"/>
            <w:noWrap/>
            <w:hideMark/>
          </w:tcPr>
          <w:p w14:paraId="31F18DCF" w14:textId="70EB43BD" w:rsidR="00937F02" w:rsidRPr="00624902" w:rsidRDefault="002C3E77" w:rsidP="00B36FDE">
            <w:pPr>
              <w:contextualSpacing/>
              <w:jc w:val="center"/>
              <w:rPr>
                <w:rFonts w:ascii="Times New Roman" w:hAnsi="Times New Roman" w:cs="Times New Roman"/>
              </w:rPr>
            </w:pPr>
            <w:bookmarkStart w:id="145" w:name="_Ref400159929"/>
            <w:r>
              <w:rPr>
                <w:rFonts w:ascii="Times New Roman" w:eastAsia="Times New Roman" w:hAnsi="Times New Roman" w:cs="Times New Roman"/>
                <w:b/>
                <w:color w:val="000000"/>
              </w:rPr>
              <w:t>Product</w:t>
            </w:r>
          </w:p>
        </w:tc>
        <w:tc>
          <w:tcPr>
            <w:tcW w:w="869" w:type="dxa"/>
            <w:shd w:val="clear" w:color="auto" w:fill="A5A5A5" w:themeFill="accent3"/>
            <w:noWrap/>
            <w:hideMark/>
          </w:tcPr>
          <w:p w14:paraId="1AD9FF17" w14:textId="77777777"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Price</w:t>
            </w:r>
          </w:p>
        </w:tc>
        <w:tc>
          <w:tcPr>
            <w:tcW w:w="1262" w:type="dxa"/>
            <w:shd w:val="clear" w:color="auto" w:fill="A5A5A5" w:themeFill="accent3"/>
            <w:noWrap/>
            <w:hideMark/>
          </w:tcPr>
          <w:p w14:paraId="381BD45F" w14:textId="5199E8EF"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Weight</w:t>
            </w:r>
            <w:r w:rsidR="00101272">
              <w:rPr>
                <w:rFonts w:ascii="Times New Roman" w:hAnsi="Times New Roman" w:cs="Times New Roman"/>
                <w:b/>
              </w:rPr>
              <w:t xml:space="preserve"> (lbs.)</w:t>
            </w:r>
          </w:p>
        </w:tc>
        <w:tc>
          <w:tcPr>
            <w:tcW w:w="1440" w:type="dxa"/>
            <w:shd w:val="clear" w:color="auto" w:fill="A5A5A5" w:themeFill="accent3"/>
            <w:noWrap/>
            <w:hideMark/>
          </w:tcPr>
          <w:p w14:paraId="1EAF1123" w14:textId="52D25A00" w:rsidR="00937F02" w:rsidRPr="00624902" w:rsidRDefault="00937F02" w:rsidP="00B36FDE">
            <w:pPr>
              <w:contextualSpacing/>
              <w:jc w:val="center"/>
              <w:rPr>
                <w:rFonts w:ascii="Times New Roman" w:hAnsi="Times New Roman" w:cs="Times New Roman"/>
                <w:b/>
              </w:rPr>
            </w:pPr>
            <w:r w:rsidRPr="00624902">
              <w:rPr>
                <w:rFonts w:ascii="Times New Roman" w:hAnsi="Times New Roman" w:cs="Times New Roman"/>
                <w:b/>
              </w:rPr>
              <w:t>Load Rating</w:t>
            </w:r>
            <w:r w:rsidR="00101272">
              <w:rPr>
                <w:rFonts w:ascii="Times New Roman" w:hAnsi="Times New Roman" w:cs="Times New Roman"/>
                <w:b/>
              </w:rPr>
              <w:t xml:space="preserve"> (lbs.)</w:t>
            </w:r>
          </w:p>
        </w:tc>
        <w:tc>
          <w:tcPr>
            <w:tcW w:w="1243" w:type="dxa"/>
            <w:shd w:val="clear" w:color="auto" w:fill="A5A5A5" w:themeFill="accent3"/>
            <w:noWrap/>
            <w:hideMark/>
          </w:tcPr>
          <w:p w14:paraId="3D313046" w14:textId="77777777" w:rsidR="00937F02" w:rsidRPr="00624902" w:rsidRDefault="00937F02" w:rsidP="00B36FDE">
            <w:pPr>
              <w:contextualSpacing/>
              <w:jc w:val="center"/>
              <w:rPr>
                <w:rFonts w:ascii="Times New Roman" w:hAnsi="Times New Roman" w:cs="Times New Roman"/>
                <w:b/>
              </w:rPr>
            </w:pPr>
            <w:proofErr w:type="spellStart"/>
            <w:r w:rsidRPr="00624902">
              <w:rPr>
                <w:rFonts w:ascii="Times New Roman" w:hAnsi="Times New Roman" w:cs="Times New Roman"/>
                <w:b/>
              </w:rPr>
              <w:t>Holonomic</w:t>
            </w:r>
            <w:proofErr w:type="spellEnd"/>
          </w:p>
        </w:tc>
      </w:tr>
      <w:tr w:rsidR="00AD2E9A" w:rsidRPr="00624902" w14:paraId="530DDDE4" w14:textId="77777777" w:rsidTr="00AD2E9A">
        <w:trPr>
          <w:gridAfter w:val="1"/>
          <w:wAfter w:w="829" w:type="dxa"/>
          <w:trHeight w:val="71"/>
          <w:jc w:val="center"/>
        </w:trPr>
        <w:tc>
          <w:tcPr>
            <w:tcW w:w="2526" w:type="dxa"/>
            <w:noWrap/>
            <w:hideMark/>
          </w:tcPr>
          <w:p w14:paraId="16B2866C"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Vex Robotics Omni</w:t>
            </w:r>
          </w:p>
        </w:tc>
        <w:tc>
          <w:tcPr>
            <w:tcW w:w="869" w:type="dxa"/>
            <w:noWrap/>
            <w:hideMark/>
          </w:tcPr>
          <w:p w14:paraId="59DB8DC9"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$12.50</w:t>
            </w:r>
          </w:p>
        </w:tc>
        <w:tc>
          <w:tcPr>
            <w:tcW w:w="1262" w:type="dxa"/>
            <w:noWrap/>
            <w:hideMark/>
          </w:tcPr>
          <w:p w14:paraId="56DB4CD5" w14:textId="01349E28" w:rsidR="00937F02" w:rsidRPr="00624902" w:rsidRDefault="00101272" w:rsidP="00B36FDE">
            <w:pPr>
              <w:contextualSpacing/>
              <w:rPr>
                <w:rFonts w:ascii="Times New Roman" w:hAnsi="Times New Roman" w:cs="Times New Roman"/>
              </w:rPr>
            </w:pPr>
            <w:r>
              <w:rPr>
                <w:rFonts w:ascii="Times New Roman" w:hAnsi="Times New Roman" w:cs="Times New Roman"/>
              </w:rPr>
              <w:t>0.42</w:t>
            </w:r>
          </w:p>
        </w:tc>
        <w:tc>
          <w:tcPr>
            <w:tcW w:w="1440" w:type="dxa"/>
            <w:noWrap/>
            <w:hideMark/>
          </w:tcPr>
          <w:p w14:paraId="361F680A" w14:textId="51ED5A2A"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6DE7073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F4BD83F" w14:textId="77777777" w:rsidTr="00AD2E9A">
        <w:trPr>
          <w:gridAfter w:val="1"/>
          <w:wAfter w:w="829" w:type="dxa"/>
          <w:trHeight w:val="50"/>
          <w:jc w:val="center"/>
        </w:trPr>
        <w:tc>
          <w:tcPr>
            <w:tcW w:w="2526" w:type="dxa"/>
            <w:noWrap/>
            <w:hideMark/>
          </w:tcPr>
          <w:p w14:paraId="56066425"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hideMark/>
          </w:tcPr>
          <w:p w14:paraId="4E3CC3FF"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$15.00</w:t>
            </w:r>
          </w:p>
        </w:tc>
        <w:tc>
          <w:tcPr>
            <w:tcW w:w="1262" w:type="dxa"/>
            <w:noWrap/>
            <w:hideMark/>
          </w:tcPr>
          <w:p w14:paraId="0C37DE57" w14:textId="6082EDE2" w:rsidR="00937F02" w:rsidRPr="00624902" w:rsidRDefault="00F52F18" w:rsidP="00B36FDE">
            <w:pPr>
              <w:contextualSpacing/>
              <w:rPr>
                <w:rFonts w:ascii="Times New Roman" w:hAnsi="Times New Roman" w:cs="Times New Roman"/>
              </w:rPr>
            </w:pPr>
            <w:r>
              <w:rPr>
                <w:rFonts w:ascii="Times New Roman" w:hAnsi="Times New Roman" w:cs="Times New Roman"/>
              </w:rPr>
              <w:t>0.55</w:t>
            </w:r>
          </w:p>
        </w:tc>
        <w:tc>
          <w:tcPr>
            <w:tcW w:w="1440" w:type="dxa"/>
            <w:noWrap/>
            <w:hideMark/>
          </w:tcPr>
          <w:p w14:paraId="565954C5" w14:textId="7C763594" w:rsidR="00937F02" w:rsidRPr="00624902" w:rsidRDefault="00101272" w:rsidP="00B36FDE">
            <w:pPr>
              <w:contextualSpacing/>
              <w:rPr>
                <w:rFonts w:ascii="Times New Roman" w:hAnsi="Times New Roman" w:cs="Times New Roman"/>
              </w:rPr>
            </w:pPr>
            <w:r>
              <w:rPr>
                <w:rFonts w:ascii="Times New Roman" w:hAnsi="Times New Roman" w:cs="Times New Roman"/>
              </w:rPr>
              <w:t>200</w:t>
            </w:r>
          </w:p>
        </w:tc>
        <w:tc>
          <w:tcPr>
            <w:tcW w:w="1243" w:type="dxa"/>
            <w:noWrap/>
            <w:hideMark/>
          </w:tcPr>
          <w:p w14:paraId="3C15E701"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77D9593E" w14:textId="77777777" w:rsidTr="00AD2E9A">
        <w:trPr>
          <w:gridAfter w:val="1"/>
          <w:wAfter w:w="829" w:type="dxa"/>
          <w:trHeight w:val="80"/>
          <w:jc w:val="center"/>
        </w:trPr>
        <w:tc>
          <w:tcPr>
            <w:tcW w:w="2526" w:type="dxa"/>
            <w:noWrap/>
            <w:hideMark/>
          </w:tcPr>
          <w:p w14:paraId="0BB3BC49"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hideMark/>
          </w:tcPr>
          <w:p w14:paraId="094AF65E"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$18.75</w:t>
            </w:r>
          </w:p>
        </w:tc>
        <w:tc>
          <w:tcPr>
            <w:tcW w:w="1262" w:type="dxa"/>
            <w:noWrap/>
            <w:hideMark/>
          </w:tcPr>
          <w:p w14:paraId="1BDA3052" w14:textId="1FA174AC" w:rsidR="00937F02" w:rsidRPr="00624902" w:rsidRDefault="00101272" w:rsidP="00B36FDE">
            <w:pPr>
              <w:contextualSpacing/>
              <w:rPr>
                <w:rFonts w:ascii="Times New Roman" w:hAnsi="Times New Roman" w:cs="Times New Roman"/>
              </w:rPr>
            </w:pPr>
            <w:r>
              <w:rPr>
                <w:rFonts w:ascii="Times New Roman" w:hAnsi="Times New Roman" w:cs="Times New Roman"/>
              </w:rPr>
              <w:t>0.1325</w:t>
            </w:r>
          </w:p>
        </w:tc>
        <w:tc>
          <w:tcPr>
            <w:tcW w:w="1440" w:type="dxa"/>
            <w:noWrap/>
            <w:hideMark/>
          </w:tcPr>
          <w:p w14:paraId="1C7C67CC" w14:textId="397827C1" w:rsidR="00937F02" w:rsidRPr="00624902" w:rsidRDefault="00101272" w:rsidP="00B36FDE">
            <w:pPr>
              <w:contextualSpacing/>
              <w:rPr>
                <w:rFonts w:ascii="Times New Roman" w:hAnsi="Times New Roman" w:cs="Times New Roman"/>
              </w:rPr>
            </w:pPr>
            <w:r>
              <w:rPr>
                <w:rFonts w:ascii="Times New Roman" w:hAnsi="Times New Roman" w:cs="Times New Roman"/>
              </w:rPr>
              <w:t>30</w:t>
            </w:r>
          </w:p>
        </w:tc>
        <w:tc>
          <w:tcPr>
            <w:tcW w:w="1243" w:type="dxa"/>
            <w:noWrap/>
            <w:hideMark/>
          </w:tcPr>
          <w:p w14:paraId="6BA6C4D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Yes</w:t>
            </w:r>
          </w:p>
        </w:tc>
      </w:tr>
      <w:tr w:rsidR="00AD2E9A" w:rsidRPr="00624902" w14:paraId="21470C31" w14:textId="77777777" w:rsidTr="00AD2E9A">
        <w:trPr>
          <w:gridAfter w:val="1"/>
          <w:wAfter w:w="829" w:type="dxa"/>
          <w:trHeight w:val="50"/>
          <w:jc w:val="center"/>
        </w:trPr>
        <w:tc>
          <w:tcPr>
            <w:tcW w:w="2526" w:type="dxa"/>
            <w:tcBorders>
              <w:bottom w:val="single" w:sz="4" w:space="0" w:color="auto"/>
            </w:tcBorders>
            <w:noWrap/>
            <w:hideMark/>
          </w:tcPr>
          <w:p w14:paraId="68419F20" w14:textId="7777777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hideMark/>
          </w:tcPr>
          <w:p w14:paraId="3882755A"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$3.50</w:t>
            </w:r>
          </w:p>
        </w:tc>
        <w:tc>
          <w:tcPr>
            <w:tcW w:w="1262" w:type="dxa"/>
            <w:tcBorders>
              <w:bottom w:val="single" w:sz="4" w:space="0" w:color="auto"/>
            </w:tcBorders>
            <w:noWrap/>
            <w:hideMark/>
          </w:tcPr>
          <w:p w14:paraId="7FDCD8A8" w14:textId="44D13DC9" w:rsidR="00937F02" w:rsidRPr="00624902" w:rsidRDefault="00101272" w:rsidP="00B36FDE">
            <w:pPr>
              <w:contextualSpacing/>
              <w:rPr>
                <w:rFonts w:ascii="Times New Roman" w:hAnsi="Times New Roman" w:cs="Times New Roman"/>
              </w:rPr>
            </w:pPr>
            <w:r>
              <w:rPr>
                <w:rFonts w:ascii="Times New Roman" w:hAnsi="Times New Roman" w:cs="Times New Roman"/>
              </w:rPr>
              <w:t>0.08</w:t>
            </w:r>
          </w:p>
        </w:tc>
        <w:tc>
          <w:tcPr>
            <w:tcW w:w="1440" w:type="dxa"/>
            <w:tcBorders>
              <w:bottom w:val="single" w:sz="4" w:space="0" w:color="auto"/>
            </w:tcBorders>
            <w:noWrap/>
            <w:hideMark/>
          </w:tcPr>
          <w:p w14:paraId="5670928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Not Found</w:t>
            </w:r>
          </w:p>
        </w:tc>
        <w:tc>
          <w:tcPr>
            <w:tcW w:w="1243" w:type="dxa"/>
            <w:tcBorders>
              <w:bottom w:val="single" w:sz="4" w:space="0" w:color="auto"/>
            </w:tcBorders>
            <w:noWrap/>
            <w:hideMark/>
          </w:tcPr>
          <w:p w14:paraId="37B120E0" w14:textId="777777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No</w:t>
            </w:r>
          </w:p>
        </w:tc>
      </w:tr>
      <w:tr w:rsidR="00AD2E9A" w:rsidRPr="00624902" w14:paraId="42CE1892" w14:textId="77777777" w:rsidTr="00AD2E9A">
        <w:trPr>
          <w:gridAfter w:val="1"/>
          <w:wAfter w:w="829" w:type="dxa"/>
          <w:trHeight w:val="50"/>
          <w:jc w:val="center"/>
        </w:trPr>
        <w:tc>
          <w:tcPr>
            <w:tcW w:w="2526" w:type="dxa"/>
            <w:tcBorders>
              <w:left w:val="nil"/>
              <w:right w:val="nil"/>
            </w:tcBorders>
            <w:noWrap/>
          </w:tcPr>
          <w:p w14:paraId="5AD035B4"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00A923D2"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73CFD234"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6C00776"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0FEAEE8C" w14:textId="77777777" w:rsidR="00937F02" w:rsidRPr="00624902" w:rsidRDefault="00937F02" w:rsidP="00B36FDE">
            <w:pPr>
              <w:contextualSpacing/>
              <w:rPr>
                <w:rFonts w:ascii="Times New Roman" w:hAnsi="Times New Roman" w:cs="Times New Roman"/>
              </w:rPr>
            </w:pPr>
          </w:p>
        </w:tc>
      </w:tr>
      <w:tr w:rsidR="00AD2E9A" w:rsidRPr="00624902" w14:paraId="7B2E5DE5" w14:textId="77777777" w:rsidTr="00AD2E9A">
        <w:trPr>
          <w:gridAfter w:val="1"/>
          <w:wAfter w:w="829" w:type="dxa"/>
          <w:trHeight w:val="50"/>
          <w:jc w:val="center"/>
        </w:trPr>
        <w:tc>
          <w:tcPr>
            <w:tcW w:w="2526" w:type="dxa"/>
            <w:shd w:val="clear" w:color="auto" w:fill="A5A5A5" w:themeFill="accent3"/>
            <w:noWrap/>
          </w:tcPr>
          <w:p w14:paraId="6452DDCC" w14:textId="7088A0AB" w:rsidR="00937F02" w:rsidRPr="00624902" w:rsidRDefault="002C3E77" w:rsidP="00B36FDE">
            <w:pPr>
              <w:contextualSpacing/>
              <w:jc w:val="center"/>
              <w:rPr>
                <w:rFonts w:ascii="Times New Roman" w:hAnsi="Times New Roman" w:cs="Times New Roman"/>
              </w:rPr>
            </w:pPr>
            <w:r>
              <w:rPr>
                <w:rFonts w:ascii="Times New Roman" w:eastAsia="Times New Roman" w:hAnsi="Times New Roman" w:cs="Times New Roman"/>
                <w:b/>
                <w:color w:val="000000"/>
              </w:rPr>
              <w:t>Product Weight</w:t>
            </w:r>
          </w:p>
        </w:tc>
        <w:tc>
          <w:tcPr>
            <w:tcW w:w="869" w:type="dxa"/>
            <w:shd w:val="clear" w:color="auto" w:fill="A5A5A5" w:themeFill="accent3"/>
            <w:noWrap/>
          </w:tcPr>
          <w:p w14:paraId="5A13D35E" w14:textId="59FA63C8"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45A0AB71" w14:textId="75D2C765"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3FDDF647" w14:textId="3238626E"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413DCEAB" w14:textId="3824EFCD" w:rsidR="00937F02" w:rsidRPr="00624902" w:rsidRDefault="00937F02"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r>
      <w:tr w:rsidR="00AD2E9A" w:rsidRPr="00624902" w14:paraId="5D8EE30D" w14:textId="77777777" w:rsidTr="00AD2E9A">
        <w:trPr>
          <w:gridAfter w:val="1"/>
          <w:wAfter w:w="829" w:type="dxa"/>
          <w:trHeight w:val="50"/>
          <w:jc w:val="center"/>
        </w:trPr>
        <w:tc>
          <w:tcPr>
            <w:tcW w:w="2526" w:type="dxa"/>
            <w:noWrap/>
          </w:tcPr>
          <w:p w14:paraId="1F12538C" w14:textId="4DA957DE" w:rsidR="00937F02" w:rsidRPr="00624902" w:rsidRDefault="00937F02"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1D1BD38A" w14:textId="749CB9EF"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4</w:t>
            </w:r>
          </w:p>
        </w:tc>
        <w:tc>
          <w:tcPr>
            <w:tcW w:w="1262" w:type="dxa"/>
            <w:noWrap/>
          </w:tcPr>
          <w:p w14:paraId="4F8F1904" w14:textId="3B96014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7</w:t>
            </w:r>
          </w:p>
        </w:tc>
        <w:tc>
          <w:tcPr>
            <w:tcW w:w="1440" w:type="dxa"/>
            <w:noWrap/>
          </w:tcPr>
          <w:p w14:paraId="3FBF9E06" w14:textId="04BCF45E"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c>
          <w:tcPr>
            <w:tcW w:w="1243" w:type="dxa"/>
            <w:noWrap/>
          </w:tcPr>
          <w:p w14:paraId="351E116A" w14:textId="5FF76442" w:rsidR="00937F02" w:rsidRPr="00624902" w:rsidRDefault="00937F02" w:rsidP="00B36FDE">
            <w:pPr>
              <w:contextualSpacing/>
              <w:rPr>
                <w:rFonts w:ascii="Times New Roman" w:hAnsi="Times New Roman" w:cs="Times New Roman"/>
                <w:b/>
              </w:rPr>
            </w:pPr>
            <w:r w:rsidRPr="00624902">
              <w:rPr>
                <w:rFonts w:ascii="Times New Roman" w:hAnsi="Times New Roman" w:cs="Times New Roman"/>
              </w:rPr>
              <w:t>9</w:t>
            </w:r>
          </w:p>
        </w:tc>
      </w:tr>
      <w:tr w:rsidR="00AD2E9A" w:rsidRPr="00624902" w14:paraId="30A643BE" w14:textId="77777777" w:rsidTr="00AD2E9A">
        <w:trPr>
          <w:gridAfter w:val="1"/>
          <w:wAfter w:w="829" w:type="dxa"/>
          <w:trHeight w:val="50"/>
          <w:jc w:val="center"/>
        </w:trPr>
        <w:tc>
          <w:tcPr>
            <w:tcW w:w="2526" w:type="dxa"/>
            <w:noWrap/>
          </w:tcPr>
          <w:p w14:paraId="5D535374" w14:textId="758196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Mecanum</w:t>
            </w:r>
            <w:proofErr w:type="spellEnd"/>
          </w:p>
        </w:tc>
        <w:tc>
          <w:tcPr>
            <w:tcW w:w="869" w:type="dxa"/>
            <w:noWrap/>
          </w:tcPr>
          <w:p w14:paraId="60B56C58" w14:textId="077E761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3</w:t>
            </w:r>
          </w:p>
        </w:tc>
        <w:tc>
          <w:tcPr>
            <w:tcW w:w="1262" w:type="dxa"/>
            <w:noWrap/>
          </w:tcPr>
          <w:p w14:paraId="2B0A58B1" w14:textId="1984308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440" w:type="dxa"/>
            <w:noWrap/>
          </w:tcPr>
          <w:p w14:paraId="46F94748" w14:textId="7F46C0BF"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c>
          <w:tcPr>
            <w:tcW w:w="1243" w:type="dxa"/>
            <w:noWrap/>
          </w:tcPr>
          <w:p w14:paraId="64306BD9" w14:textId="585D5C7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68EFEADB" w14:textId="77777777" w:rsidTr="00AD2E9A">
        <w:trPr>
          <w:gridAfter w:val="1"/>
          <w:wAfter w:w="829" w:type="dxa"/>
          <w:trHeight w:val="50"/>
          <w:jc w:val="center"/>
        </w:trPr>
        <w:tc>
          <w:tcPr>
            <w:tcW w:w="2526" w:type="dxa"/>
            <w:noWrap/>
          </w:tcPr>
          <w:p w14:paraId="3F0DCA69" w14:textId="5711B052"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0F1AFF2E" w14:textId="5CA60EAE"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62" w:type="dxa"/>
            <w:noWrap/>
          </w:tcPr>
          <w:p w14:paraId="19BC43CE" w14:textId="698E21B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2</w:t>
            </w:r>
          </w:p>
        </w:tc>
        <w:tc>
          <w:tcPr>
            <w:tcW w:w="1440" w:type="dxa"/>
            <w:noWrap/>
          </w:tcPr>
          <w:p w14:paraId="6682033C" w14:textId="0CAF868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5</w:t>
            </w:r>
          </w:p>
        </w:tc>
        <w:tc>
          <w:tcPr>
            <w:tcW w:w="1243" w:type="dxa"/>
            <w:noWrap/>
          </w:tcPr>
          <w:p w14:paraId="24C306FD" w14:textId="44C7B85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9</w:t>
            </w:r>
          </w:p>
        </w:tc>
      </w:tr>
      <w:tr w:rsidR="00AD2E9A" w:rsidRPr="00624902" w14:paraId="45A085DB" w14:textId="77777777" w:rsidTr="00AD2E9A">
        <w:trPr>
          <w:gridAfter w:val="1"/>
          <w:wAfter w:w="829" w:type="dxa"/>
          <w:trHeight w:val="50"/>
          <w:jc w:val="center"/>
        </w:trPr>
        <w:tc>
          <w:tcPr>
            <w:tcW w:w="2526" w:type="dxa"/>
            <w:tcBorders>
              <w:bottom w:val="single" w:sz="4" w:space="0" w:color="auto"/>
            </w:tcBorders>
            <w:noWrap/>
          </w:tcPr>
          <w:p w14:paraId="31E38ABB" w14:textId="3A3BF787" w:rsidR="00937F02" w:rsidRPr="00624902" w:rsidRDefault="00937F02"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tcBorders>
              <w:bottom w:val="single" w:sz="4" w:space="0" w:color="auto"/>
            </w:tcBorders>
            <w:noWrap/>
          </w:tcPr>
          <w:p w14:paraId="014DEC1F" w14:textId="2993CF2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8</w:t>
            </w:r>
          </w:p>
        </w:tc>
        <w:tc>
          <w:tcPr>
            <w:tcW w:w="1262" w:type="dxa"/>
            <w:tcBorders>
              <w:bottom w:val="single" w:sz="4" w:space="0" w:color="auto"/>
            </w:tcBorders>
            <w:noWrap/>
          </w:tcPr>
          <w:p w14:paraId="25681FFB" w14:textId="267E2412"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440" w:type="dxa"/>
            <w:tcBorders>
              <w:bottom w:val="single" w:sz="4" w:space="0" w:color="auto"/>
            </w:tcBorders>
            <w:noWrap/>
          </w:tcPr>
          <w:p w14:paraId="269F94F0" w14:textId="503A7C69"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c>
          <w:tcPr>
            <w:tcW w:w="1243" w:type="dxa"/>
            <w:tcBorders>
              <w:bottom w:val="single" w:sz="4" w:space="0" w:color="auto"/>
            </w:tcBorders>
            <w:noWrap/>
          </w:tcPr>
          <w:p w14:paraId="5321755E" w14:textId="6EC3B8FC"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1</w:t>
            </w:r>
          </w:p>
        </w:tc>
      </w:tr>
      <w:tr w:rsidR="00AD2E9A" w:rsidRPr="00624902" w14:paraId="26DF5BB7" w14:textId="77777777" w:rsidTr="00AD2E9A">
        <w:trPr>
          <w:gridAfter w:val="1"/>
          <w:wAfter w:w="829" w:type="dxa"/>
          <w:trHeight w:val="50"/>
          <w:jc w:val="center"/>
        </w:trPr>
        <w:tc>
          <w:tcPr>
            <w:tcW w:w="2526" w:type="dxa"/>
            <w:tcBorders>
              <w:left w:val="nil"/>
              <w:right w:val="nil"/>
            </w:tcBorders>
            <w:noWrap/>
          </w:tcPr>
          <w:p w14:paraId="08F9E0A6" w14:textId="77777777" w:rsidR="00937F02" w:rsidRPr="00624902" w:rsidRDefault="00937F02" w:rsidP="00B36FDE">
            <w:pPr>
              <w:contextualSpacing/>
              <w:rPr>
                <w:rFonts w:ascii="Times New Roman" w:hAnsi="Times New Roman" w:cs="Times New Roman"/>
              </w:rPr>
            </w:pPr>
          </w:p>
        </w:tc>
        <w:tc>
          <w:tcPr>
            <w:tcW w:w="869" w:type="dxa"/>
            <w:tcBorders>
              <w:left w:val="nil"/>
              <w:right w:val="nil"/>
            </w:tcBorders>
            <w:noWrap/>
          </w:tcPr>
          <w:p w14:paraId="752BF460"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24B104B"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04BCEC2F"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5EBD7FDE" w14:textId="77777777" w:rsidR="00937F02" w:rsidRPr="00624902" w:rsidRDefault="00937F02" w:rsidP="00B36FDE">
            <w:pPr>
              <w:contextualSpacing/>
              <w:rPr>
                <w:rFonts w:ascii="Times New Roman" w:hAnsi="Times New Roman" w:cs="Times New Roman"/>
              </w:rPr>
            </w:pPr>
          </w:p>
        </w:tc>
      </w:tr>
      <w:tr w:rsidR="00AD2E9A" w:rsidRPr="00624902" w14:paraId="095A6E77" w14:textId="77777777" w:rsidTr="00AD2E9A">
        <w:trPr>
          <w:gridAfter w:val="1"/>
          <w:wAfter w:w="829" w:type="dxa"/>
          <w:trHeight w:val="50"/>
          <w:jc w:val="center"/>
        </w:trPr>
        <w:tc>
          <w:tcPr>
            <w:tcW w:w="2526" w:type="dxa"/>
            <w:tcBorders>
              <w:bottom w:val="single" w:sz="4" w:space="0" w:color="auto"/>
            </w:tcBorders>
            <w:noWrap/>
          </w:tcPr>
          <w:p w14:paraId="4525B383" w14:textId="7E9130C4" w:rsidR="00937F02" w:rsidRPr="00624902" w:rsidRDefault="00937F02" w:rsidP="00B36FDE">
            <w:pPr>
              <w:contextualSpacing/>
              <w:jc w:val="center"/>
              <w:rPr>
                <w:rFonts w:ascii="Times New Roman" w:hAnsi="Times New Roman" w:cs="Times New Roman"/>
              </w:rPr>
            </w:pPr>
            <w:r w:rsidRPr="00624902">
              <w:rPr>
                <w:rFonts w:ascii="Times New Roman" w:hAnsi="Times New Roman" w:cs="Times New Roman"/>
                <w:b/>
              </w:rPr>
              <w:t>Weight</w:t>
            </w:r>
            <w:r w:rsidR="002C3E77">
              <w:rPr>
                <w:rFonts w:ascii="Times New Roman" w:hAnsi="Times New Roman" w:cs="Times New Roman"/>
                <w:b/>
              </w:rPr>
              <w:t>ed</w:t>
            </w:r>
          </w:p>
        </w:tc>
        <w:tc>
          <w:tcPr>
            <w:tcW w:w="869" w:type="dxa"/>
            <w:tcBorders>
              <w:bottom w:val="single" w:sz="4" w:space="0" w:color="auto"/>
            </w:tcBorders>
            <w:noWrap/>
          </w:tcPr>
          <w:p w14:paraId="52648ABF" w14:textId="26B2916D"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262" w:type="dxa"/>
            <w:tcBorders>
              <w:bottom w:val="single" w:sz="4" w:space="0" w:color="auto"/>
            </w:tcBorders>
            <w:noWrap/>
          </w:tcPr>
          <w:p w14:paraId="762B9946" w14:textId="2B81D731"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0.25</w:t>
            </w:r>
          </w:p>
        </w:tc>
        <w:tc>
          <w:tcPr>
            <w:tcW w:w="1440" w:type="dxa"/>
            <w:tcBorders>
              <w:bottom w:val="single" w:sz="4" w:space="0" w:color="auto"/>
            </w:tcBorders>
            <w:noWrap/>
          </w:tcPr>
          <w:p w14:paraId="01A4151C" w14:textId="2F294F6A"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0.2</w:t>
            </w:r>
          </w:p>
        </w:tc>
        <w:tc>
          <w:tcPr>
            <w:tcW w:w="1243" w:type="dxa"/>
            <w:tcBorders>
              <w:bottom w:val="single" w:sz="4" w:space="0" w:color="auto"/>
            </w:tcBorders>
            <w:noWrap/>
          </w:tcPr>
          <w:p w14:paraId="0ECA7E42" w14:textId="5ED85C77" w:rsidR="00937F02" w:rsidRPr="00624902" w:rsidRDefault="00937F02" w:rsidP="00B36FDE">
            <w:pPr>
              <w:contextualSpacing/>
              <w:rPr>
                <w:rFonts w:ascii="Times New Roman" w:hAnsi="Times New Roman" w:cs="Times New Roman"/>
              </w:rPr>
            </w:pPr>
            <w:r w:rsidRPr="00624902">
              <w:rPr>
                <w:rFonts w:ascii="Times New Roman" w:hAnsi="Times New Roman" w:cs="Times New Roman"/>
              </w:rPr>
              <w:t>0.3</w:t>
            </w:r>
          </w:p>
        </w:tc>
      </w:tr>
      <w:tr w:rsidR="00AD2E9A" w:rsidRPr="00624902" w14:paraId="30ECAA6B" w14:textId="77777777" w:rsidTr="00AD2E9A">
        <w:trPr>
          <w:gridAfter w:val="1"/>
          <w:wAfter w:w="829" w:type="dxa"/>
          <w:trHeight w:val="50"/>
          <w:jc w:val="center"/>
        </w:trPr>
        <w:tc>
          <w:tcPr>
            <w:tcW w:w="2526" w:type="dxa"/>
            <w:tcBorders>
              <w:left w:val="nil"/>
              <w:right w:val="nil"/>
            </w:tcBorders>
            <w:noWrap/>
          </w:tcPr>
          <w:p w14:paraId="6640F0E2" w14:textId="77777777" w:rsidR="00937F02" w:rsidRPr="00624902" w:rsidRDefault="00937F02" w:rsidP="00B36FDE">
            <w:pPr>
              <w:contextualSpacing/>
              <w:rPr>
                <w:rFonts w:ascii="Times New Roman" w:hAnsi="Times New Roman" w:cs="Times New Roman"/>
                <w:b/>
              </w:rPr>
            </w:pPr>
          </w:p>
        </w:tc>
        <w:tc>
          <w:tcPr>
            <w:tcW w:w="869" w:type="dxa"/>
            <w:tcBorders>
              <w:left w:val="nil"/>
              <w:right w:val="nil"/>
            </w:tcBorders>
            <w:noWrap/>
          </w:tcPr>
          <w:p w14:paraId="6465F7F9" w14:textId="77777777" w:rsidR="00937F02" w:rsidRPr="00624902" w:rsidRDefault="00937F02" w:rsidP="00B36FDE">
            <w:pPr>
              <w:contextualSpacing/>
              <w:rPr>
                <w:rFonts w:ascii="Times New Roman" w:hAnsi="Times New Roman" w:cs="Times New Roman"/>
              </w:rPr>
            </w:pPr>
          </w:p>
        </w:tc>
        <w:tc>
          <w:tcPr>
            <w:tcW w:w="1262" w:type="dxa"/>
            <w:tcBorders>
              <w:left w:val="nil"/>
              <w:right w:val="nil"/>
            </w:tcBorders>
            <w:noWrap/>
          </w:tcPr>
          <w:p w14:paraId="36E6FE8C" w14:textId="77777777" w:rsidR="00937F02" w:rsidRPr="00624902" w:rsidRDefault="00937F02" w:rsidP="00B36FDE">
            <w:pPr>
              <w:contextualSpacing/>
              <w:rPr>
                <w:rFonts w:ascii="Times New Roman" w:hAnsi="Times New Roman" w:cs="Times New Roman"/>
              </w:rPr>
            </w:pPr>
          </w:p>
        </w:tc>
        <w:tc>
          <w:tcPr>
            <w:tcW w:w="1440" w:type="dxa"/>
            <w:tcBorders>
              <w:left w:val="nil"/>
              <w:right w:val="nil"/>
            </w:tcBorders>
            <w:noWrap/>
          </w:tcPr>
          <w:p w14:paraId="56C01AB3" w14:textId="77777777" w:rsidR="00937F02" w:rsidRPr="00624902" w:rsidRDefault="00937F02" w:rsidP="00B36FDE">
            <w:pPr>
              <w:contextualSpacing/>
              <w:rPr>
                <w:rFonts w:ascii="Times New Roman" w:hAnsi="Times New Roman" w:cs="Times New Roman"/>
              </w:rPr>
            </w:pPr>
          </w:p>
        </w:tc>
        <w:tc>
          <w:tcPr>
            <w:tcW w:w="1243" w:type="dxa"/>
            <w:tcBorders>
              <w:left w:val="nil"/>
              <w:right w:val="nil"/>
            </w:tcBorders>
            <w:noWrap/>
          </w:tcPr>
          <w:p w14:paraId="22CD16B4" w14:textId="77777777" w:rsidR="00937F02" w:rsidRPr="00624902" w:rsidRDefault="00937F02" w:rsidP="00B36FDE">
            <w:pPr>
              <w:contextualSpacing/>
              <w:rPr>
                <w:rFonts w:ascii="Times New Roman" w:hAnsi="Times New Roman" w:cs="Times New Roman"/>
              </w:rPr>
            </w:pPr>
          </w:p>
        </w:tc>
      </w:tr>
      <w:tr w:rsidR="00AD2E9A" w:rsidRPr="00624902" w14:paraId="70A71713" w14:textId="5C2A01FB" w:rsidTr="00AD2E9A">
        <w:trPr>
          <w:trHeight w:val="50"/>
          <w:jc w:val="center"/>
        </w:trPr>
        <w:tc>
          <w:tcPr>
            <w:tcW w:w="2526" w:type="dxa"/>
            <w:shd w:val="clear" w:color="auto" w:fill="A5A5A5" w:themeFill="accent3"/>
            <w:noWrap/>
          </w:tcPr>
          <w:p w14:paraId="470E936F" w14:textId="0F1C5D6D" w:rsidR="002C3E77" w:rsidRPr="00624902" w:rsidRDefault="002C3E77" w:rsidP="00B36FDE">
            <w:pPr>
              <w:contextualSpacing/>
              <w:jc w:val="center"/>
              <w:rPr>
                <w:rFonts w:ascii="Times New Roman" w:hAnsi="Times New Roman" w:cs="Times New Roman"/>
                <w:b/>
              </w:rPr>
            </w:pPr>
            <w:r>
              <w:rPr>
                <w:rFonts w:ascii="Times New Roman" w:eastAsia="Times New Roman" w:hAnsi="Times New Roman" w:cs="Times New Roman"/>
                <w:b/>
                <w:color w:val="000000"/>
              </w:rPr>
              <w:t>Product Total</w:t>
            </w:r>
          </w:p>
        </w:tc>
        <w:tc>
          <w:tcPr>
            <w:tcW w:w="869" w:type="dxa"/>
            <w:shd w:val="clear" w:color="auto" w:fill="A5A5A5" w:themeFill="accent3"/>
            <w:noWrap/>
          </w:tcPr>
          <w:p w14:paraId="153AD455" w14:textId="43EC1669"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Price</w:t>
            </w:r>
          </w:p>
        </w:tc>
        <w:tc>
          <w:tcPr>
            <w:tcW w:w="1262" w:type="dxa"/>
            <w:shd w:val="clear" w:color="auto" w:fill="A5A5A5" w:themeFill="accent3"/>
            <w:noWrap/>
          </w:tcPr>
          <w:p w14:paraId="0CF06D8A" w14:textId="532494A8"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Weight</w:t>
            </w:r>
          </w:p>
        </w:tc>
        <w:tc>
          <w:tcPr>
            <w:tcW w:w="1440" w:type="dxa"/>
            <w:shd w:val="clear" w:color="auto" w:fill="A5A5A5" w:themeFill="accent3"/>
            <w:noWrap/>
          </w:tcPr>
          <w:p w14:paraId="7EA7047F" w14:textId="3D67DB0E" w:rsidR="002C3E77" w:rsidRPr="00624902" w:rsidRDefault="002C3E77" w:rsidP="00B36FDE">
            <w:pPr>
              <w:contextualSpacing/>
              <w:jc w:val="center"/>
              <w:rPr>
                <w:rFonts w:ascii="Times New Roman" w:hAnsi="Times New Roman" w:cs="Times New Roman"/>
              </w:rPr>
            </w:pPr>
            <w:r w:rsidRPr="00624902">
              <w:rPr>
                <w:rFonts w:ascii="Times New Roman" w:hAnsi="Times New Roman" w:cs="Times New Roman"/>
                <w:b/>
              </w:rPr>
              <w:t>Load Rating</w:t>
            </w:r>
          </w:p>
        </w:tc>
        <w:tc>
          <w:tcPr>
            <w:tcW w:w="1243" w:type="dxa"/>
            <w:shd w:val="clear" w:color="auto" w:fill="A5A5A5" w:themeFill="accent3"/>
            <w:noWrap/>
          </w:tcPr>
          <w:p w14:paraId="68647345" w14:textId="544B82C0" w:rsidR="002C3E77" w:rsidRPr="00624902" w:rsidRDefault="002C3E77" w:rsidP="00B36FDE">
            <w:pPr>
              <w:contextualSpacing/>
              <w:jc w:val="center"/>
              <w:rPr>
                <w:rFonts w:ascii="Times New Roman" w:hAnsi="Times New Roman" w:cs="Times New Roman"/>
              </w:rPr>
            </w:pPr>
            <w:proofErr w:type="spellStart"/>
            <w:r w:rsidRPr="00624902">
              <w:rPr>
                <w:rFonts w:ascii="Times New Roman" w:hAnsi="Times New Roman" w:cs="Times New Roman"/>
                <w:b/>
              </w:rPr>
              <w:t>Holonomic</w:t>
            </w:r>
            <w:proofErr w:type="spellEnd"/>
          </w:p>
        </w:tc>
        <w:tc>
          <w:tcPr>
            <w:tcW w:w="829" w:type="dxa"/>
            <w:shd w:val="clear" w:color="auto" w:fill="A5A5A5" w:themeFill="accent3"/>
          </w:tcPr>
          <w:p w14:paraId="529AED7F" w14:textId="6FE3D158" w:rsidR="002C3E77" w:rsidRPr="00624902" w:rsidRDefault="002C3E77" w:rsidP="00B36FDE">
            <w:pPr>
              <w:contextualSpacing/>
              <w:jc w:val="center"/>
            </w:pPr>
            <w:r w:rsidRPr="00624902">
              <w:rPr>
                <w:rFonts w:ascii="Times New Roman" w:hAnsi="Times New Roman" w:cs="Times New Roman"/>
                <w:b/>
              </w:rPr>
              <w:t>Total</w:t>
            </w:r>
          </w:p>
        </w:tc>
      </w:tr>
      <w:tr w:rsidR="00AD2E9A" w:rsidRPr="00624902" w14:paraId="1FE8C953" w14:textId="77777777" w:rsidTr="00AD2E9A">
        <w:trPr>
          <w:trHeight w:val="50"/>
          <w:jc w:val="center"/>
        </w:trPr>
        <w:tc>
          <w:tcPr>
            <w:tcW w:w="2526" w:type="dxa"/>
            <w:noWrap/>
          </w:tcPr>
          <w:p w14:paraId="118A5241" w14:textId="40804387" w:rsidR="002C3E77" w:rsidRPr="00624902" w:rsidRDefault="002C3E77" w:rsidP="00B36FDE">
            <w:pPr>
              <w:contextualSpacing/>
              <w:rPr>
                <w:rFonts w:ascii="Times New Roman" w:eastAsia="Times New Roman" w:hAnsi="Times New Roman" w:cs="Times New Roman"/>
                <w:b/>
                <w:color w:val="000000"/>
              </w:rPr>
            </w:pPr>
            <w:r w:rsidRPr="00624902">
              <w:rPr>
                <w:rFonts w:ascii="Times New Roman" w:hAnsi="Times New Roman" w:cs="Times New Roman"/>
              </w:rPr>
              <w:t>Vex Robotics Omni</w:t>
            </w:r>
          </w:p>
        </w:tc>
        <w:tc>
          <w:tcPr>
            <w:tcW w:w="869" w:type="dxa"/>
            <w:noWrap/>
          </w:tcPr>
          <w:p w14:paraId="028246A2" w14:textId="452BCD5F"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w:t>
            </w:r>
            <w:r w:rsidR="00AD2E9A">
              <w:rPr>
                <w:rFonts w:ascii="Times New Roman" w:hAnsi="Times New Roman" w:cs="Times New Roman"/>
              </w:rPr>
              <w:t>.0</w:t>
            </w:r>
          </w:p>
        </w:tc>
        <w:tc>
          <w:tcPr>
            <w:tcW w:w="1262" w:type="dxa"/>
            <w:noWrap/>
          </w:tcPr>
          <w:p w14:paraId="5ADC5F1C" w14:textId="3250CF0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rPr>
              <w:t>1.75</w:t>
            </w:r>
          </w:p>
        </w:tc>
        <w:tc>
          <w:tcPr>
            <w:tcW w:w="1440" w:type="dxa"/>
            <w:noWrap/>
            <w:vAlign w:val="bottom"/>
          </w:tcPr>
          <w:p w14:paraId="5339A019" w14:textId="61234789"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1.8</w:t>
            </w:r>
          </w:p>
        </w:tc>
        <w:tc>
          <w:tcPr>
            <w:tcW w:w="1243" w:type="dxa"/>
            <w:noWrap/>
            <w:vAlign w:val="bottom"/>
          </w:tcPr>
          <w:p w14:paraId="64BFB147" w14:textId="217C469C"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2.7</w:t>
            </w:r>
          </w:p>
        </w:tc>
        <w:tc>
          <w:tcPr>
            <w:tcW w:w="829" w:type="dxa"/>
            <w:vAlign w:val="bottom"/>
          </w:tcPr>
          <w:p w14:paraId="2900D499" w14:textId="37ADA178" w:rsidR="002C3E77" w:rsidRPr="00624902" w:rsidRDefault="002C3E77" w:rsidP="00B36FDE">
            <w:pPr>
              <w:contextualSpacing/>
              <w:rPr>
                <w:rFonts w:ascii="Times New Roman" w:hAnsi="Times New Roman" w:cs="Times New Roman"/>
                <w:b/>
              </w:rPr>
            </w:pPr>
            <w:r w:rsidRPr="00624902">
              <w:rPr>
                <w:rFonts w:ascii="Times New Roman" w:hAnsi="Times New Roman" w:cs="Times New Roman"/>
                <w:color w:val="000000"/>
              </w:rPr>
              <w:t>7.25</w:t>
            </w:r>
          </w:p>
        </w:tc>
      </w:tr>
      <w:tr w:rsidR="00AD2E9A" w:rsidRPr="00624902" w14:paraId="35FB30D6" w14:textId="77777777" w:rsidTr="00AD2E9A">
        <w:trPr>
          <w:trHeight w:val="50"/>
          <w:jc w:val="center"/>
        </w:trPr>
        <w:tc>
          <w:tcPr>
            <w:tcW w:w="2526" w:type="dxa"/>
            <w:shd w:val="clear" w:color="auto" w:fill="70AD47" w:themeFill="accent6"/>
            <w:noWrap/>
          </w:tcPr>
          <w:p w14:paraId="2EEDEE62" w14:textId="3AFC153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 xml:space="preserve">Vex Robotics </w:t>
            </w:r>
            <w:proofErr w:type="spellStart"/>
            <w:r w:rsidRPr="00624902">
              <w:rPr>
                <w:rFonts w:ascii="Times New Roman" w:hAnsi="Times New Roman" w:cs="Times New Roman"/>
              </w:rPr>
              <w:t>Mecanu</w:t>
            </w:r>
            <w:r w:rsidR="00A337E2">
              <w:rPr>
                <w:rFonts w:ascii="Times New Roman" w:hAnsi="Times New Roman" w:cs="Times New Roman"/>
              </w:rPr>
              <w:t>m</w:t>
            </w:r>
            <w:proofErr w:type="spellEnd"/>
          </w:p>
        </w:tc>
        <w:tc>
          <w:tcPr>
            <w:tcW w:w="869" w:type="dxa"/>
            <w:shd w:val="clear" w:color="auto" w:fill="70AD47" w:themeFill="accent6"/>
            <w:noWrap/>
          </w:tcPr>
          <w:p w14:paraId="78DEE5F6" w14:textId="4689DCA2"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0.75</w:t>
            </w:r>
          </w:p>
        </w:tc>
        <w:tc>
          <w:tcPr>
            <w:tcW w:w="1262" w:type="dxa"/>
            <w:shd w:val="clear" w:color="auto" w:fill="70AD47" w:themeFill="accent6"/>
            <w:noWrap/>
          </w:tcPr>
          <w:p w14:paraId="1A290FB2" w14:textId="31E20F8A"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2.25</w:t>
            </w:r>
          </w:p>
        </w:tc>
        <w:tc>
          <w:tcPr>
            <w:tcW w:w="1440" w:type="dxa"/>
            <w:shd w:val="clear" w:color="auto" w:fill="70AD47" w:themeFill="accent6"/>
            <w:noWrap/>
            <w:vAlign w:val="bottom"/>
          </w:tcPr>
          <w:p w14:paraId="344BE6EC" w14:textId="487AFA86"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1.8</w:t>
            </w:r>
          </w:p>
        </w:tc>
        <w:tc>
          <w:tcPr>
            <w:tcW w:w="1243" w:type="dxa"/>
            <w:shd w:val="clear" w:color="auto" w:fill="70AD47" w:themeFill="accent6"/>
            <w:noWrap/>
            <w:vAlign w:val="bottom"/>
          </w:tcPr>
          <w:p w14:paraId="5EE6BB9B" w14:textId="30E9B4E8"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shd w:val="clear" w:color="auto" w:fill="70AD47" w:themeFill="accent6"/>
            <w:vAlign w:val="bottom"/>
          </w:tcPr>
          <w:p w14:paraId="54B81B46" w14:textId="10CDF40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7.5</w:t>
            </w:r>
          </w:p>
        </w:tc>
      </w:tr>
      <w:tr w:rsidR="00AD2E9A" w:rsidRPr="00624902" w14:paraId="5DD6CD4C" w14:textId="77777777" w:rsidTr="00AD2E9A">
        <w:trPr>
          <w:trHeight w:val="50"/>
          <w:jc w:val="center"/>
        </w:trPr>
        <w:tc>
          <w:tcPr>
            <w:tcW w:w="2526" w:type="dxa"/>
            <w:noWrap/>
          </w:tcPr>
          <w:p w14:paraId="347AED68" w14:textId="148EC690"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624902">
              <w:rPr>
                <w:rFonts w:ascii="Times New Roman" w:hAnsi="Times New Roman" w:cs="Times New Roman"/>
              </w:rPr>
              <w:t xml:space="preserve"> </w:t>
            </w:r>
            <w:proofErr w:type="spellStart"/>
            <w:r w:rsidRPr="00624902">
              <w:rPr>
                <w:rFonts w:ascii="Times New Roman" w:hAnsi="Times New Roman" w:cs="Times New Roman"/>
              </w:rPr>
              <w:t>Mecanum</w:t>
            </w:r>
            <w:proofErr w:type="spellEnd"/>
          </w:p>
        </w:tc>
        <w:tc>
          <w:tcPr>
            <w:tcW w:w="869" w:type="dxa"/>
            <w:noWrap/>
          </w:tcPr>
          <w:p w14:paraId="6AF27FED" w14:textId="44642FA5"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262" w:type="dxa"/>
            <w:noWrap/>
          </w:tcPr>
          <w:p w14:paraId="74229C6F" w14:textId="5284A2A9"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0.5</w:t>
            </w:r>
          </w:p>
        </w:tc>
        <w:tc>
          <w:tcPr>
            <w:tcW w:w="1440" w:type="dxa"/>
            <w:noWrap/>
            <w:vAlign w:val="bottom"/>
          </w:tcPr>
          <w:p w14:paraId="6ED8398B" w14:textId="3C7293D9"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1</w:t>
            </w:r>
            <w:r w:rsidR="00AD2E9A">
              <w:rPr>
                <w:rFonts w:ascii="Times New Roman" w:hAnsi="Times New Roman" w:cs="Times New Roman"/>
                <w:color w:val="000000"/>
              </w:rPr>
              <w:t>.0</w:t>
            </w:r>
          </w:p>
        </w:tc>
        <w:tc>
          <w:tcPr>
            <w:tcW w:w="1243" w:type="dxa"/>
            <w:noWrap/>
            <w:vAlign w:val="bottom"/>
          </w:tcPr>
          <w:p w14:paraId="782486FF" w14:textId="353467E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w:t>
            </w:r>
          </w:p>
        </w:tc>
        <w:tc>
          <w:tcPr>
            <w:tcW w:w="829" w:type="dxa"/>
            <w:vAlign w:val="bottom"/>
          </w:tcPr>
          <w:p w14:paraId="2C5BEE6E" w14:textId="3683825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4.45</w:t>
            </w:r>
          </w:p>
        </w:tc>
      </w:tr>
      <w:tr w:rsidR="00AD2E9A" w:rsidRPr="00624902" w14:paraId="2079CC12" w14:textId="77777777" w:rsidTr="00AD2E9A">
        <w:trPr>
          <w:trHeight w:val="50"/>
          <w:jc w:val="center"/>
        </w:trPr>
        <w:tc>
          <w:tcPr>
            <w:tcW w:w="2526" w:type="dxa"/>
            <w:noWrap/>
          </w:tcPr>
          <w:p w14:paraId="38B442E6" w14:textId="7B969771" w:rsidR="002C3E77" w:rsidRPr="00624902" w:rsidRDefault="002C3E77" w:rsidP="00B36FDE">
            <w:pPr>
              <w:contextualSpacing/>
              <w:rPr>
                <w:rFonts w:ascii="Times New Roman" w:hAnsi="Times New Roman" w:cs="Times New Roman"/>
              </w:rPr>
            </w:pPr>
            <w:proofErr w:type="spellStart"/>
            <w:r w:rsidRPr="00624902">
              <w:rPr>
                <w:rFonts w:ascii="Times New Roman" w:hAnsi="Times New Roman" w:cs="Times New Roman"/>
              </w:rPr>
              <w:t>Pololu</w:t>
            </w:r>
            <w:proofErr w:type="spellEnd"/>
            <w:r w:rsidRPr="00624902">
              <w:rPr>
                <w:rFonts w:ascii="Times New Roman" w:hAnsi="Times New Roman" w:cs="Times New Roman"/>
              </w:rPr>
              <w:t xml:space="preserve"> Wheels</w:t>
            </w:r>
          </w:p>
        </w:tc>
        <w:tc>
          <w:tcPr>
            <w:tcW w:w="869" w:type="dxa"/>
            <w:noWrap/>
          </w:tcPr>
          <w:p w14:paraId="767750B6" w14:textId="129EB99C"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r w:rsidR="00AD2E9A">
              <w:rPr>
                <w:rFonts w:ascii="Times New Roman" w:hAnsi="Times New Roman" w:cs="Times New Roman"/>
              </w:rPr>
              <w:t>.0</w:t>
            </w:r>
          </w:p>
        </w:tc>
        <w:tc>
          <w:tcPr>
            <w:tcW w:w="1262" w:type="dxa"/>
            <w:noWrap/>
          </w:tcPr>
          <w:p w14:paraId="5A604A2E" w14:textId="44A3E2BF"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0.25</w:t>
            </w:r>
          </w:p>
        </w:tc>
        <w:tc>
          <w:tcPr>
            <w:tcW w:w="1440" w:type="dxa"/>
            <w:noWrap/>
            <w:vAlign w:val="bottom"/>
          </w:tcPr>
          <w:p w14:paraId="3B0AAE7D" w14:textId="5E3E7FAB"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0.2</w:t>
            </w:r>
          </w:p>
        </w:tc>
        <w:tc>
          <w:tcPr>
            <w:tcW w:w="1243" w:type="dxa"/>
            <w:noWrap/>
            <w:vAlign w:val="bottom"/>
          </w:tcPr>
          <w:p w14:paraId="23D4BAD8" w14:textId="1EB4AB80"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0.3</w:t>
            </w:r>
          </w:p>
        </w:tc>
        <w:tc>
          <w:tcPr>
            <w:tcW w:w="829" w:type="dxa"/>
            <w:vAlign w:val="bottom"/>
          </w:tcPr>
          <w:p w14:paraId="3310A43F" w14:textId="142401F4" w:rsidR="002C3E77" w:rsidRPr="00624902" w:rsidRDefault="002C3E77" w:rsidP="00B36FDE">
            <w:pPr>
              <w:contextualSpacing/>
              <w:rPr>
                <w:rFonts w:ascii="Times New Roman" w:hAnsi="Times New Roman" w:cs="Times New Roman"/>
                <w:color w:val="000000"/>
              </w:rPr>
            </w:pPr>
            <w:r w:rsidRPr="00624902">
              <w:rPr>
                <w:rFonts w:ascii="Times New Roman" w:hAnsi="Times New Roman" w:cs="Times New Roman"/>
                <w:color w:val="000000"/>
              </w:rPr>
              <w:t>2.75</w:t>
            </w:r>
          </w:p>
        </w:tc>
      </w:tr>
    </w:tbl>
    <w:p w14:paraId="7F7F4261" w14:textId="6F57A595" w:rsidR="00D657C1" w:rsidRPr="002C3E77" w:rsidRDefault="00D657C1" w:rsidP="00B36FDE">
      <w:pPr>
        <w:pStyle w:val="Caption"/>
        <w:spacing w:after="0"/>
        <w:contextualSpacing/>
      </w:pPr>
      <w:bookmarkStart w:id="146" w:name="_Ref274053305"/>
      <w:bookmarkStart w:id="147" w:name="_Toc400389698"/>
      <w:r w:rsidRPr="002C3E77">
        <w:t xml:space="preserve">Table </w:t>
      </w:r>
      <w:fldSimple w:instr=" SEQ Table \* ARABIC ">
        <w:r w:rsidR="00DE21B9">
          <w:rPr>
            <w:noProof/>
          </w:rPr>
          <w:t>22</w:t>
        </w:r>
      </w:fldSimple>
      <w:bookmarkEnd w:id="145"/>
      <w:bookmarkEnd w:id="146"/>
      <w:r w:rsidR="00937F02" w:rsidRPr="002C3E77">
        <w:t>. Decision matrix for the wheels</w:t>
      </w:r>
      <w:bookmarkEnd w:id="147"/>
    </w:p>
    <w:p w14:paraId="02C30672" w14:textId="4C9342FA" w:rsidR="00101272" w:rsidRPr="00624902" w:rsidRDefault="00101272" w:rsidP="00B36FDE">
      <w:pPr>
        <w:spacing w:line="240" w:lineRule="auto"/>
        <w:rPr>
          <w:rFonts w:ascii="Times New Roman" w:hAnsi="Times New Roman" w:cs="Times New Roman"/>
        </w:rPr>
      </w:pPr>
      <w:r>
        <w:rPr>
          <w:rFonts w:ascii="Times New Roman" w:hAnsi="Times New Roman" w:cs="Times New Roman"/>
        </w:rPr>
        <w:br w:type="page"/>
      </w:r>
    </w:p>
    <w:p w14:paraId="779CAC0E" w14:textId="77777777" w:rsidR="00D6723A" w:rsidRPr="00624902" w:rsidRDefault="00D6723A" w:rsidP="00B36FDE">
      <w:pPr>
        <w:pStyle w:val="Heading3"/>
        <w:spacing w:before="0" w:line="240" w:lineRule="auto"/>
        <w:contextualSpacing/>
        <w:rPr>
          <w:rFonts w:cs="Times New Roman"/>
          <w:szCs w:val="22"/>
        </w:rPr>
      </w:pPr>
      <w:bookmarkStart w:id="148" w:name="_Toc274055920"/>
      <w:bookmarkStart w:id="149" w:name="_Toc400362018"/>
      <w:r w:rsidRPr="00624902">
        <w:rPr>
          <w:rFonts w:cs="Times New Roman"/>
          <w:szCs w:val="22"/>
        </w:rPr>
        <w:lastRenderedPageBreak/>
        <w:t>Justification</w:t>
      </w:r>
      <w:bookmarkEnd w:id="148"/>
      <w:bookmarkEnd w:id="149"/>
    </w:p>
    <w:p w14:paraId="7976518D" w14:textId="4B16C4A3" w:rsidR="00F67B38" w:rsidRPr="00624902" w:rsidRDefault="00A337E2" w:rsidP="00B36FDE">
      <w:pPr>
        <w:spacing w:after="0" w:line="240" w:lineRule="auto"/>
        <w:contextualSpacing/>
        <w:rPr>
          <w:rFonts w:ascii="Times New Roman" w:hAnsi="Times New Roman" w:cs="Times New Roman"/>
        </w:rPr>
      </w:pPr>
      <w:r>
        <w:rPr>
          <w:rFonts w:ascii="Times New Roman" w:hAnsi="Times New Roman" w:cs="Times New Roman"/>
        </w:rPr>
        <w:t>The process for the</w:t>
      </w:r>
      <w:r w:rsidR="00101272">
        <w:rPr>
          <w:rFonts w:ascii="Times New Roman" w:hAnsi="Times New Roman" w:cs="Times New Roman"/>
        </w:rPr>
        <w:t xml:space="preserve"> decisions are</w:t>
      </w:r>
      <w:r w:rsidR="008B3D10" w:rsidRPr="00624902">
        <w:rPr>
          <w:rFonts w:ascii="Times New Roman" w:hAnsi="Times New Roman" w:cs="Times New Roman"/>
        </w:rPr>
        <w:t xml:space="preserve"> described in the next paragraphs. The data for these items </w:t>
      </w:r>
      <w:r w:rsidR="0058124C">
        <w:rPr>
          <w:rFonts w:ascii="Times New Roman" w:hAnsi="Times New Roman" w:cs="Times New Roman"/>
        </w:rPr>
        <w:t>are</w:t>
      </w:r>
      <w:r w:rsidR="008B3D10" w:rsidRPr="00624902">
        <w:rPr>
          <w:rFonts w:ascii="Times New Roman" w:hAnsi="Times New Roman" w:cs="Times New Roman"/>
        </w:rPr>
        <w:t xml:space="preserve"> found </w:t>
      </w:r>
      <w:r w:rsidR="0058124C">
        <w:rPr>
          <w:rFonts w:ascii="Times New Roman" w:hAnsi="Times New Roman" w:cs="Times New Roman"/>
        </w:rPr>
        <w:t>on</w:t>
      </w:r>
      <w:r w:rsidR="008B3D10" w:rsidRPr="00624902">
        <w:rPr>
          <w:rFonts w:ascii="Times New Roman" w:hAnsi="Times New Roman" w:cs="Times New Roman"/>
        </w:rPr>
        <w:t xml:space="preserve"> the websites of Amazon, </w:t>
      </w:r>
      <w:proofErr w:type="spellStart"/>
      <w:r w:rsidR="008B3D10" w:rsidRPr="00624902">
        <w:rPr>
          <w:rFonts w:ascii="Times New Roman" w:hAnsi="Times New Roman" w:cs="Times New Roman"/>
        </w:rPr>
        <w:t>SparkFun</w:t>
      </w:r>
      <w:proofErr w:type="spellEnd"/>
      <w:r w:rsidR="008B3D10" w:rsidRPr="00624902">
        <w:rPr>
          <w:rFonts w:ascii="Times New Roman" w:hAnsi="Times New Roman" w:cs="Times New Roman"/>
        </w:rPr>
        <w:t>, and Vex Robotics. The wheels</w:t>
      </w:r>
      <w:r w:rsidR="00F67B38" w:rsidRPr="00624902">
        <w:rPr>
          <w:rFonts w:ascii="Times New Roman" w:hAnsi="Times New Roman" w:cs="Times New Roman"/>
        </w:rPr>
        <w:t xml:space="preserve"> </w:t>
      </w:r>
      <w:r w:rsidR="0058124C">
        <w:rPr>
          <w:rFonts w:ascii="Times New Roman" w:hAnsi="Times New Roman" w:cs="Times New Roman"/>
        </w:rPr>
        <w:t>are</w:t>
      </w:r>
      <w:r w:rsidR="00F67B38" w:rsidRPr="00624902">
        <w:rPr>
          <w:rFonts w:ascii="Times New Roman" w:hAnsi="Times New Roman" w:cs="Times New Roman"/>
        </w:rPr>
        <w:t xml:space="preserve"> judged based on price, weight, load rating, and the wheels </w:t>
      </w:r>
      <w:proofErr w:type="spellStart"/>
      <w:r w:rsidR="00F67B38" w:rsidRPr="00624902">
        <w:rPr>
          <w:rFonts w:ascii="Times New Roman" w:hAnsi="Times New Roman" w:cs="Times New Roman"/>
        </w:rPr>
        <w:t>holonomic</w:t>
      </w:r>
      <w:proofErr w:type="spellEnd"/>
      <w:r w:rsidR="00F67B38" w:rsidRPr="00624902">
        <w:rPr>
          <w:rFonts w:ascii="Times New Roman" w:hAnsi="Times New Roman" w:cs="Times New Roman"/>
        </w:rPr>
        <w:t xml:space="preserve"> ability.</w:t>
      </w:r>
    </w:p>
    <w:p w14:paraId="58E6483A" w14:textId="77777777" w:rsidR="00F67B38" w:rsidRPr="00624902" w:rsidRDefault="00F67B38" w:rsidP="00B36FDE">
      <w:pPr>
        <w:spacing w:after="0" w:line="240" w:lineRule="auto"/>
        <w:contextualSpacing/>
        <w:rPr>
          <w:rFonts w:ascii="Times New Roman" w:hAnsi="Times New Roman" w:cs="Times New Roman"/>
        </w:rPr>
      </w:pPr>
    </w:p>
    <w:p w14:paraId="156DB23D" w14:textId="2C5B877B" w:rsidR="00F67B38" w:rsidRPr="00624902" w:rsidRDefault="00F67B38" w:rsidP="00B36FDE">
      <w:pPr>
        <w:spacing w:after="0" w:line="240" w:lineRule="auto"/>
        <w:contextualSpacing/>
        <w:rPr>
          <w:rFonts w:ascii="Times New Roman" w:hAnsi="Times New Roman" w:cs="Times New Roman"/>
          <w:b/>
        </w:rPr>
      </w:pPr>
      <w:r w:rsidRPr="00624902">
        <w:rPr>
          <w:rFonts w:ascii="Times New Roman" w:hAnsi="Times New Roman" w:cs="Times New Roman"/>
          <w:b/>
        </w:rPr>
        <w:t>Price</w:t>
      </w:r>
    </w:p>
    <w:p w14:paraId="3D439916" w14:textId="31C08923" w:rsidR="00D657C1" w:rsidRDefault="00AD2E9A" w:rsidP="00B36FDE">
      <w:pPr>
        <w:spacing w:after="0" w:line="240" w:lineRule="auto"/>
        <w:contextualSpacing/>
        <w:rPr>
          <w:rFonts w:ascii="Times New Roman" w:hAnsi="Times New Roman" w:cs="Times New Roman"/>
        </w:rPr>
      </w:pPr>
      <w:r>
        <w:rPr>
          <w:rFonts w:ascii="Times New Roman" w:hAnsi="Times New Roman" w:cs="Times New Roman"/>
        </w:rPr>
        <w:t>The p</w:t>
      </w:r>
      <w:r w:rsidR="00F67B38" w:rsidRPr="00624902">
        <w:rPr>
          <w:rFonts w:ascii="Times New Roman" w:hAnsi="Times New Roman" w:cs="Times New Roman"/>
        </w:rPr>
        <w:t>rice</w:t>
      </w:r>
      <w:r w:rsidR="0058124C">
        <w:rPr>
          <w:rFonts w:ascii="Times New Roman" w:hAnsi="Times New Roman" w:cs="Times New Roman"/>
        </w:rPr>
        <w:t xml:space="preserve"> of the wheels</w:t>
      </w:r>
      <w:r w:rsidR="00F67B38" w:rsidRPr="00624902">
        <w:rPr>
          <w:rFonts w:ascii="Times New Roman" w:hAnsi="Times New Roman" w:cs="Times New Roman"/>
        </w:rPr>
        <w:t xml:space="preserve"> </w:t>
      </w:r>
      <w:r w:rsidR="00101272">
        <w:rPr>
          <w:rFonts w:ascii="Times New Roman" w:hAnsi="Times New Roman" w:cs="Times New Roman"/>
        </w:rPr>
        <w:t>have a weighted</w:t>
      </w:r>
      <w:r w:rsidR="00F67B38" w:rsidRPr="00624902">
        <w:rPr>
          <w:rFonts w:ascii="Times New Roman" w:hAnsi="Times New Roman" w:cs="Times New Roman"/>
        </w:rPr>
        <w:t xml:space="preserve"> </w:t>
      </w:r>
      <w:r w:rsidR="00E04D6E" w:rsidRPr="00624902">
        <w:rPr>
          <w:rFonts w:ascii="Times New Roman" w:hAnsi="Times New Roman" w:cs="Times New Roman"/>
        </w:rPr>
        <w:t xml:space="preserve">valued </w:t>
      </w:r>
      <w:r w:rsidR="00101272">
        <w:rPr>
          <w:rFonts w:ascii="Times New Roman" w:hAnsi="Times New Roman" w:cs="Times New Roman"/>
        </w:rPr>
        <w:t>of</w:t>
      </w:r>
      <w:r w:rsidR="00F67B38" w:rsidRPr="00624902">
        <w:rPr>
          <w:rFonts w:ascii="Times New Roman" w:hAnsi="Times New Roman" w:cs="Times New Roman"/>
        </w:rPr>
        <w:t xml:space="preserve"> 25% of the decision. The wheels are sold </w:t>
      </w:r>
      <w:r w:rsidR="00266153" w:rsidRPr="00624902">
        <w:rPr>
          <w:rFonts w:ascii="Times New Roman" w:hAnsi="Times New Roman" w:cs="Times New Roman"/>
        </w:rPr>
        <w:t>by the vendors in multiple pack styles. The Vex Robotics Omni wheels are sold for $24.99</w:t>
      </w:r>
      <w:r w:rsidR="00101272">
        <w:rPr>
          <w:rFonts w:ascii="Times New Roman" w:hAnsi="Times New Roman" w:cs="Times New Roman"/>
        </w:rPr>
        <w:t>, with two wheels per package</w:t>
      </w:r>
      <w:r w:rsidR="00266153" w:rsidRPr="00624902">
        <w:rPr>
          <w:rFonts w:ascii="Times New Roman" w:hAnsi="Times New Roman" w:cs="Times New Roman"/>
        </w:rPr>
        <w:t xml:space="preserve">. The Vex Robotics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$59.99, with four wheel per package</w:t>
      </w:r>
      <w:r w:rsidR="00266153" w:rsidRPr="00624902">
        <w:rPr>
          <w:rFonts w:ascii="Times New Roman" w:hAnsi="Times New Roman" w:cs="Times New Roman"/>
        </w:rPr>
        <w:t xml:space="preserve">. </w:t>
      </w:r>
      <w:r w:rsidR="00420BF2">
        <w:rPr>
          <w:rFonts w:ascii="Times New Roman" w:hAnsi="Times New Roman" w:cs="Times New Roman"/>
        </w:rPr>
        <w:t xml:space="preserve">The </w:t>
      </w:r>
      <w:proofErr w:type="spellStart"/>
      <w:r w:rsidR="00420BF2">
        <w:rPr>
          <w:rFonts w:ascii="Times New Roman" w:hAnsi="Times New Roman" w:cs="Times New Roman"/>
        </w:rPr>
        <w:t>Fingertech</w:t>
      </w:r>
      <w:proofErr w:type="spellEnd"/>
      <w:r w:rsidR="00420BF2">
        <w:rPr>
          <w:rFonts w:ascii="Times New Roman" w:hAnsi="Times New Roman" w:cs="Times New Roman"/>
        </w:rPr>
        <w:t xml:space="preserve"> </w:t>
      </w:r>
      <w:proofErr w:type="spellStart"/>
      <w:r w:rsidR="00420BF2">
        <w:rPr>
          <w:rFonts w:ascii="Times New Roman" w:hAnsi="Times New Roman" w:cs="Times New Roman"/>
        </w:rPr>
        <w:t>Mecanum</w:t>
      </w:r>
      <w:proofErr w:type="spellEnd"/>
      <w:r w:rsidR="00420BF2">
        <w:rPr>
          <w:rFonts w:ascii="Times New Roman" w:hAnsi="Times New Roman" w:cs="Times New Roman"/>
        </w:rPr>
        <w:t xml:space="preserve"> </w:t>
      </w:r>
      <w:r w:rsidR="00101272">
        <w:rPr>
          <w:rFonts w:ascii="Times New Roman" w:hAnsi="Times New Roman" w:cs="Times New Roman"/>
        </w:rPr>
        <w:t>wheels are sold for $74.95, containing four wheels per package</w:t>
      </w:r>
      <w:r w:rsidR="00420BF2">
        <w:rPr>
          <w:rFonts w:ascii="Times New Roman" w:hAnsi="Times New Roman" w:cs="Times New Roman"/>
        </w:rPr>
        <w:t xml:space="preserve">. The </w:t>
      </w:r>
      <w:proofErr w:type="spellStart"/>
      <w:r w:rsidR="00420BF2">
        <w:rPr>
          <w:rFonts w:ascii="Times New Roman" w:hAnsi="Times New Roman" w:cs="Times New Roman"/>
        </w:rPr>
        <w:t>Pololu</w:t>
      </w:r>
      <w:proofErr w:type="spellEnd"/>
      <w:r w:rsidR="00420BF2">
        <w:rPr>
          <w:rFonts w:ascii="Times New Roman" w:hAnsi="Times New Roman" w:cs="Times New Roman"/>
        </w:rPr>
        <w:t xml:space="preserve"> Wheel </w:t>
      </w:r>
      <w:r w:rsidR="00266153" w:rsidRPr="00624902">
        <w:rPr>
          <w:rFonts w:ascii="Times New Roman" w:hAnsi="Times New Roman" w:cs="Times New Roman"/>
        </w:rPr>
        <w:t>wheels are sold for $6.95</w:t>
      </w:r>
      <w:r w:rsidR="00101272">
        <w:rPr>
          <w:rFonts w:ascii="Times New Roman" w:hAnsi="Times New Roman" w:cs="Times New Roman"/>
        </w:rPr>
        <w:t>, containing two wheels per package</w:t>
      </w:r>
      <w:r w:rsidR="00266153" w:rsidRPr="00624902">
        <w:rPr>
          <w:rFonts w:ascii="Times New Roman" w:hAnsi="Times New Roman" w:cs="Times New Roman"/>
        </w:rPr>
        <w:t xml:space="preserve">. </w:t>
      </w:r>
      <w:r w:rsidR="00101272">
        <w:rPr>
          <w:rFonts w:ascii="Times New Roman" w:hAnsi="Times New Roman" w:cs="Times New Roman"/>
        </w:rPr>
        <w:t>For t</w:t>
      </w:r>
      <w:r w:rsidR="00266153" w:rsidRPr="00624902">
        <w:rPr>
          <w:rFonts w:ascii="Times New Roman" w:hAnsi="Times New Roman" w:cs="Times New Roman"/>
        </w:rPr>
        <w:t>h</w:t>
      </w:r>
      <w:r>
        <w:rPr>
          <w:rFonts w:ascii="Times New Roman" w:hAnsi="Times New Roman" w:cs="Times New Roman"/>
        </w:rPr>
        <w:t>e decision matrix</w:t>
      </w:r>
      <w:r w:rsidR="00101272">
        <w:rPr>
          <w:rFonts w:ascii="Times New Roman" w:hAnsi="Times New Roman" w:cs="Times New Roman"/>
        </w:rPr>
        <w:t>,</w:t>
      </w:r>
      <w:r>
        <w:rPr>
          <w:rFonts w:ascii="Times New Roman" w:hAnsi="Times New Roman" w:cs="Times New Roman"/>
        </w:rPr>
        <w:t xml:space="preserve"> the price </w:t>
      </w:r>
      <w:r w:rsidR="0058124C">
        <w:rPr>
          <w:rFonts w:ascii="Times New Roman" w:hAnsi="Times New Roman" w:cs="Times New Roman"/>
        </w:rPr>
        <w:t>are</w:t>
      </w:r>
      <w:r>
        <w:rPr>
          <w:rFonts w:ascii="Times New Roman" w:hAnsi="Times New Roman" w:cs="Times New Roman"/>
        </w:rPr>
        <w:t xml:space="preserve"> </w:t>
      </w:r>
      <w:r w:rsidR="00266153" w:rsidRPr="00624902">
        <w:rPr>
          <w:rFonts w:ascii="Times New Roman" w:hAnsi="Times New Roman" w:cs="Times New Roman"/>
        </w:rPr>
        <w:t xml:space="preserve">divided by the number of items sold to find the price per each item. The prices </w:t>
      </w:r>
      <w:r w:rsidR="0058124C">
        <w:rPr>
          <w:rFonts w:ascii="Times New Roman" w:hAnsi="Times New Roman" w:cs="Times New Roman"/>
        </w:rPr>
        <w:t>are</w:t>
      </w:r>
      <w:r w:rsidR="00266153" w:rsidRPr="00624902">
        <w:rPr>
          <w:rFonts w:ascii="Times New Roman" w:hAnsi="Times New Roman" w:cs="Times New Roman"/>
        </w:rPr>
        <w:t xml:space="preserve"> normalized</w:t>
      </w:r>
      <w:r w:rsidR="00101272">
        <w:rPr>
          <w:rFonts w:ascii="Times New Roman" w:hAnsi="Times New Roman" w:cs="Times New Roman"/>
        </w:rPr>
        <w:t xml:space="preserve"> by</w:t>
      </w:r>
      <w:r w:rsidR="00266153" w:rsidRPr="00624902">
        <w:rPr>
          <w:rFonts w:ascii="Times New Roman" w:hAnsi="Times New Roman" w:cs="Times New Roman"/>
        </w:rPr>
        <w:t xml:space="preserve"> comparing each price to the greatest price. The normalized prices </w:t>
      </w:r>
      <w:r w:rsidR="0058124C">
        <w:rPr>
          <w:rFonts w:ascii="Times New Roman" w:hAnsi="Times New Roman" w:cs="Times New Roman"/>
        </w:rPr>
        <w:t>are</w:t>
      </w:r>
      <w:r w:rsidR="00266153" w:rsidRPr="00624902">
        <w:rPr>
          <w:rFonts w:ascii="Times New Roman" w:hAnsi="Times New Roman" w:cs="Times New Roman"/>
        </w:rPr>
        <w:t xml:space="preserve"> multiplied by nine and added to </w:t>
      </w:r>
      <w:r w:rsidR="00266153" w:rsidRPr="007868C8">
        <w:rPr>
          <w:rFonts w:ascii="Times New Roman" w:hAnsi="Times New Roman" w:cs="Times New Roman"/>
        </w:rPr>
        <w:t>one</w:t>
      </w:r>
      <w:r w:rsidR="0058124C">
        <w:rPr>
          <w:rFonts w:ascii="Times New Roman" w:hAnsi="Times New Roman" w:cs="Times New Roman"/>
        </w:rPr>
        <w:t>,</w:t>
      </w:r>
      <w:r w:rsidR="008F2DDA" w:rsidRPr="007868C8">
        <w:rPr>
          <w:rFonts w:ascii="Times New Roman" w:hAnsi="Times New Roman" w:cs="Times New Roman"/>
        </w:rPr>
        <w:t xml:space="preserve"> as sho</w:t>
      </w:r>
      <w:r w:rsidR="008F2DDA" w:rsidRPr="00101272">
        <w:rPr>
          <w:rFonts w:ascii="Times New Roman" w:hAnsi="Times New Roman" w:cs="Times New Roman"/>
        </w:rPr>
        <w:t xml:space="preserve">wn in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_Ref274053327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23</w:t>
      </w:r>
      <w:r w:rsidR="00E06569" w:rsidRPr="00101272">
        <w:rPr>
          <w:rFonts w:ascii="Times New Roman" w:hAnsi="Times New Roman" w:cs="Times New Roman"/>
        </w:rPr>
        <w:fldChar w:fldCharType="end"/>
      </w:r>
      <w:r w:rsidR="00E06569">
        <w:rPr>
          <w:rFonts w:ascii="Times New Roman" w:hAnsi="Times New Roman" w:cs="Times New Roman"/>
        </w:rPr>
        <w:t>.</w:t>
      </w:r>
    </w:p>
    <w:p w14:paraId="406DCE0E" w14:textId="77777777" w:rsidR="002C3E77" w:rsidRPr="002C3E77"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465"/>
        <w:gridCol w:w="4018"/>
        <w:gridCol w:w="913"/>
      </w:tblGrid>
      <w:tr w:rsidR="002C3E77" w:rsidRPr="00624902" w14:paraId="76F6C292" w14:textId="77777777" w:rsidTr="00F52F18">
        <w:trPr>
          <w:trHeight w:val="170"/>
          <w:jc w:val="center"/>
        </w:trPr>
        <w:tc>
          <w:tcPr>
            <w:tcW w:w="2465" w:type="dxa"/>
            <w:shd w:val="clear" w:color="auto" w:fill="A5A5A5" w:themeFill="accent3"/>
          </w:tcPr>
          <w:p w14:paraId="4F7964EE" w14:textId="77777777" w:rsidR="002C3E77" w:rsidRPr="00624902" w:rsidRDefault="002C3E77" w:rsidP="00B36FDE">
            <w:pPr>
              <w:contextualSpacing/>
              <w:jc w:val="center"/>
              <w:rPr>
                <w:rFonts w:ascii="Times New Roman" w:hAnsi="Times New Roman" w:cs="Times New Roman"/>
                <w:b/>
              </w:rPr>
            </w:pPr>
            <w:bookmarkStart w:id="150" w:name="_Ref400161451"/>
            <w:r w:rsidRPr="00624902">
              <w:rPr>
                <w:rFonts w:ascii="Times New Roman" w:hAnsi="Times New Roman" w:cs="Times New Roman"/>
                <w:b/>
              </w:rPr>
              <w:t>Item</w:t>
            </w:r>
          </w:p>
        </w:tc>
        <w:tc>
          <w:tcPr>
            <w:tcW w:w="4018" w:type="dxa"/>
            <w:shd w:val="clear" w:color="auto" w:fill="A5A5A5" w:themeFill="accent3"/>
          </w:tcPr>
          <w:p w14:paraId="7F21D1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4F687FAC"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21FAA0B8" w14:textId="77777777" w:rsidTr="00F52F18">
        <w:trPr>
          <w:trHeight w:val="548"/>
          <w:jc w:val="center"/>
        </w:trPr>
        <w:tc>
          <w:tcPr>
            <w:tcW w:w="2465" w:type="dxa"/>
          </w:tcPr>
          <w:p w14:paraId="73935A1D"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018" w:type="dxa"/>
          </w:tcPr>
          <w:p w14:paraId="76F50D22" w14:textId="37BAEC5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$18.738-$12.495</m:t>
                        </m:r>
                      </m:num>
                      <m:den>
                        <m:r>
                          <w:rPr>
                            <w:rFonts w:ascii="Cambria Math" w:hAnsi="Cambria Math" w:cs="Times New Roman"/>
                          </w:rPr>
                          <m:t>$18.738</m:t>
                        </m:r>
                      </m:den>
                    </m:f>
                  </m:e>
                </m:d>
                <m:r>
                  <w:rPr>
                    <w:rFonts w:ascii="Cambria Math" w:hAnsi="Cambria Math" w:cs="Times New Roman"/>
                  </w:rPr>
                  <m:t>+1=3.99≈4</m:t>
                </m:r>
              </m:oMath>
            </m:oMathPara>
          </w:p>
        </w:tc>
        <w:tc>
          <w:tcPr>
            <w:tcW w:w="913" w:type="dxa"/>
          </w:tcPr>
          <w:p w14:paraId="3205C245"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4</w:t>
            </w:r>
          </w:p>
        </w:tc>
      </w:tr>
      <w:tr w:rsidR="002C3E77" w:rsidRPr="00624902" w14:paraId="444AC3EC" w14:textId="77777777" w:rsidTr="00F52F18">
        <w:trPr>
          <w:trHeight w:val="557"/>
          <w:jc w:val="center"/>
        </w:trPr>
        <w:tc>
          <w:tcPr>
            <w:tcW w:w="2465" w:type="dxa"/>
          </w:tcPr>
          <w:p w14:paraId="26F4698B"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018" w:type="dxa"/>
          </w:tcPr>
          <w:p w14:paraId="0981C3E7" w14:textId="7D94806F"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$18.738-$14.998</m:t>
                        </m:r>
                      </m:num>
                      <m:den>
                        <m:r>
                          <w:rPr>
                            <w:rFonts w:ascii="Cambria Math" w:hAnsi="Cambria Math" w:cs="Times New Roman"/>
                          </w:rPr>
                          <m:t>$18.738</m:t>
                        </m:r>
                      </m:den>
                    </m:f>
                  </m:e>
                </m:d>
                <m:r>
                  <w:rPr>
                    <w:rFonts w:ascii="Cambria Math" w:hAnsi="Cambria Math" w:cs="Times New Roman"/>
                  </w:rPr>
                  <m:t>+1=2.8≈3</m:t>
                </m:r>
              </m:oMath>
            </m:oMathPara>
          </w:p>
        </w:tc>
        <w:tc>
          <w:tcPr>
            <w:tcW w:w="913" w:type="dxa"/>
          </w:tcPr>
          <w:p w14:paraId="5245368E"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3</w:t>
            </w:r>
          </w:p>
        </w:tc>
      </w:tr>
      <w:tr w:rsidR="002C3E77" w:rsidRPr="00624902" w14:paraId="5E3202E7" w14:textId="77777777" w:rsidTr="00F52F18">
        <w:trPr>
          <w:trHeight w:val="593"/>
          <w:jc w:val="center"/>
        </w:trPr>
        <w:tc>
          <w:tcPr>
            <w:tcW w:w="2465" w:type="dxa"/>
          </w:tcPr>
          <w:p w14:paraId="034B0284"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018" w:type="dxa"/>
          </w:tcPr>
          <w:p w14:paraId="6FAC23E5" w14:textId="19C6E70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$18.738-$18.738</m:t>
                        </m:r>
                      </m:num>
                      <m:den>
                        <m:r>
                          <w:rPr>
                            <w:rFonts w:ascii="Cambria Math" w:hAnsi="Cambria Math" w:cs="Times New Roman"/>
                          </w:rPr>
                          <m:t>$18.738</m:t>
                        </m:r>
                      </m:den>
                    </m:f>
                  </m:e>
                </m:d>
                <m:r>
                  <w:rPr>
                    <w:rFonts w:ascii="Cambria Math" w:hAnsi="Cambria Math" w:cs="Times New Roman"/>
                  </w:rPr>
                  <m:t>+1=1</m:t>
                </m:r>
              </m:oMath>
            </m:oMathPara>
          </w:p>
        </w:tc>
        <w:tc>
          <w:tcPr>
            <w:tcW w:w="913" w:type="dxa"/>
          </w:tcPr>
          <w:p w14:paraId="39E9ECE6"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r w:rsidR="002C3E77" w:rsidRPr="00624902" w14:paraId="61BF197E" w14:textId="77777777" w:rsidTr="00F52F18">
        <w:trPr>
          <w:trHeight w:val="530"/>
          <w:jc w:val="center"/>
        </w:trPr>
        <w:tc>
          <w:tcPr>
            <w:tcW w:w="2465" w:type="dxa"/>
          </w:tcPr>
          <w:p w14:paraId="3FA63F78"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018" w:type="dxa"/>
          </w:tcPr>
          <w:p w14:paraId="67DDB97B" w14:textId="62C9B97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$18.738-$3.475</m:t>
                        </m:r>
                      </m:num>
                      <m:den>
                        <m:r>
                          <w:rPr>
                            <w:rFonts w:ascii="Cambria Math" w:hAnsi="Cambria Math" w:cs="Times New Roman"/>
                          </w:rPr>
                          <m:t>$18.738</m:t>
                        </m:r>
                      </m:den>
                    </m:f>
                  </m:e>
                </m:d>
                <m:r>
                  <w:rPr>
                    <w:rFonts w:ascii="Cambria Math" w:hAnsi="Cambria Math" w:cs="Times New Roman"/>
                  </w:rPr>
                  <m:t>+1=8.33≈8</m:t>
                </m:r>
              </m:oMath>
            </m:oMathPara>
          </w:p>
        </w:tc>
        <w:tc>
          <w:tcPr>
            <w:tcW w:w="913" w:type="dxa"/>
          </w:tcPr>
          <w:p w14:paraId="40218A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8</w:t>
            </w:r>
          </w:p>
        </w:tc>
      </w:tr>
    </w:tbl>
    <w:p w14:paraId="222ED813" w14:textId="1A0B91E1" w:rsidR="008F2DDA" w:rsidRPr="002C3E77" w:rsidRDefault="008F2DDA" w:rsidP="00B36FDE">
      <w:pPr>
        <w:pStyle w:val="Caption"/>
        <w:spacing w:after="0"/>
        <w:contextualSpacing/>
      </w:pPr>
      <w:bookmarkStart w:id="151" w:name="_Ref274053327"/>
      <w:bookmarkStart w:id="152" w:name="_Toc400389699"/>
      <w:r w:rsidRPr="002C3E77">
        <w:t xml:space="preserve">Table </w:t>
      </w:r>
      <w:fldSimple w:instr=" SEQ Table \* ARABIC ">
        <w:r w:rsidR="00DE21B9">
          <w:rPr>
            <w:noProof/>
          </w:rPr>
          <w:t>23</w:t>
        </w:r>
      </w:fldSimple>
      <w:bookmarkEnd w:id="150"/>
      <w:bookmarkEnd w:id="151"/>
      <w:r w:rsidR="007868C8">
        <w:t>.</w:t>
      </w:r>
      <w:r w:rsidRPr="002C3E77">
        <w:t xml:space="preserve"> Calculation </w:t>
      </w:r>
      <w:r w:rsidR="002C3E77" w:rsidRPr="002C3E77">
        <w:t>for</w:t>
      </w:r>
      <w:r w:rsidRPr="002C3E77">
        <w:t xml:space="preserve"> the price </w:t>
      </w:r>
      <w:r w:rsidR="002C3E77" w:rsidRPr="002C3E77">
        <w:t>of the wheels</w:t>
      </w:r>
      <w:bookmarkEnd w:id="152"/>
    </w:p>
    <w:p w14:paraId="54E4C13E" w14:textId="77777777" w:rsidR="00266153" w:rsidRPr="00624902" w:rsidRDefault="00266153" w:rsidP="00B36FDE">
      <w:pPr>
        <w:spacing w:after="0" w:line="240" w:lineRule="auto"/>
        <w:contextualSpacing/>
        <w:rPr>
          <w:rFonts w:ascii="Times New Roman" w:hAnsi="Times New Roman" w:cs="Times New Roman"/>
        </w:rPr>
      </w:pPr>
    </w:p>
    <w:p w14:paraId="4E6951CC" w14:textId="1F171DD4" w:rsidR="00F67B38"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t>Weight</w:t>
      </w:r>
    </w:p>
    <w:p w14:paraId="2A41C9A1" w14:textId="23893E61" w:rsidR="00F67B38" w:rsidRDefault="00E04D6E" w:rsidP="00B36FDE">
      <w:pPr>
        <w:spacing w:after="0" w:line="240" w:lineRule="auto"/>
        <w:contextualSpacing/>
        <w:rPr>
          <w:rFonts w:ascii="Times New Roman" w:hAnsi="Times New Roman" w:cs="Times New Roman"/>
        </w:rPr>
      </w:pPr>
      <w:r w:rsidRPr="00624902">
        <w:rPr>
          <w:rFonts w:ascii="Times New Roman" w:hAnsi="Times New Roman" w:cs="Times New Roman"/>
        </w:rPr>
        <w:t>The weight</w:t>
      </w:r>
      <w:r w:rsidR="0058124C">
        <w:rPr>
          <w:rFonts w:ascii="Times New Roman" w:hAnsi="Times New Roman" w:cs="Times New Roman"/>
        </w:rPr>
        <w:t xml:space="preserve"> of the wheels </w:t>
      </w:r>
      <w:r w:rsidR="00C05107">
        <w:rPr>
          <w:rFonts w:ascii="Times New Roman" w:hAnsi="Times New Roman" w:cs="Times New Roman"/>
        </w:rPr>
        <w:t>have a weighted</w:t>
      </w:r>
      <w:r w:rsidRPr="00624902">
        <w:rPr>
          <w:rFonts w:ascii="Times New Roman" w:hAnsi="Times New Roman" w:cs="Times New Roman"/>
        </w:rPr>
        <w:t xml:space="preserve"> valued</w:t>
      </w:r>
      <w:r w:rsidR="00A24861" w:rsidRPr="00624902">
        <w:rPr>
          <w:rFonts w:ascii="Times New Roman" w:hAnsi="Times New Roman" w:cs="Times New Roman"/>
        </w:rPr>
        <w:t xml:space="preserve"> </w:t>
      </w:r>
      <w:r w:rsidR="00C05107">
        <w:rPr>
          <w:rFonts w:ascii="Times New Roman" w:hAnsi="Times New Roman" w:cs="Times New Roman"/>
        </w:rPr>
        <w:t>of</w:t>
      </w:r>
      <w:r w:rsidR="00A24861" w:rsidRPr="00624902">
        <w:rPr>
          <w:rFonts w:ascii="Times New Roman" w:hAnsi="Times New Roman" w:cs="Times New Roman"/>
        </w:rPr>
        <w:t xml:space="preserve"> 2</w:t>
      </w:r>
      <w:r w:rsidR="007B7660" w:rsidRPr="00624902">
        <w:rPr>
          <w:rFonts w:ascii="Times New Roman" w:hAnsi="Times New Roman" w:cs="Times New Roman"/>
        </w:rPr>
        <w:t>5</w:t>
      </w:r>
      <w:r w:rsidR="00C05107">
        <w:rPr>
          <w:rFonts w:ascii="Times New Roman" w:hAnsi="Times New Roman" w:cs="Times New Roman"/>
        </w:rPr>
        <w:t>%</w:t>
      </w:r>
      <w:r w:rsidRPr="00624902">
        <w:rPr>
          <w:rFonts w:ascii="Times New Roman" w:hAnsi="Times New Roman" w:cs="Times New Roman"/>
        </w:rPr>
        <w:t xml:space="preserve">. The APS has a </w:t>
      </w:r>
      <w:r w:rsidR="00C05107">
        <w:rPr>
          <w:rFonts w:ascii="Times New Roman" w:hAnsi="Times New Roman" w:cs="Times New Roman"/>
        </w:rPr>
        <w:t>maximum weight limit of 50 lbs. T</w:t>
      </w:r>
      <w:r w:rsidRPr="00624902">
        <w:rPr>
          <w:rFonts w:ascii="Times New Roman" w:hAnsi="Times New Roman" w:cs="Times New Roman"/>
        </w:rPr>
        <w:t xml:space="preserve">herefore the weight of each wheel </w:t>
      </w:r>
      <w:r w:rsidR="0058124C">
        <w:rPr>
          <w:rFonts w:ascii="Times New Roman" w:hAnsi="Times New Roman" w:cs="Times New Roman"/>
        </w:rPr>
        <w:t>is</w:t>
      </w:r>
      <w:r w:rsidRPr="00624902">
        <w:rPr>
          <w:rFonts w:ascii="Times New Roman" w:hAnsi="Times New Roman" w:cs="Times New Roman"/>
        </w:rPr>
        <w:t xml:space="preserve"> important in choosing the wheels for the APS. </w:t>
      </w:r>
      <w:r w:rsidR="00101272" w:rsidRPr="00624902">
        <w:rPr>
          <w:rFonts w:ascii="Times New Roman" w:hAnsi="Times New Roman" w:cs="Times New Roman"/>
        </w:rPr>
        <w:t xml:space="preserve">The wheels </w:t>
      </w:r>
      <w:r w:rsidR="00101272">
        <w:rPr>
          <w:rFonts w:ascii="Times New Roman" w:hAnsi="Times New Roman" w:cs="Times New Roman"/>
        </w:rPr>
        <w:t>support the entire body of</w:t>
      </w:r>
      <w:r w:rsidR="00101272" w:rsidRPr="00624902">
        <w:rPr>
          <w:rFonts w:ascii="Times New Roman" w:hAnsi="Times New Roman" w:cs="Times New Roman"/>
        </w:rPr>
        <w:t xml:space="preserve"> the APS; consequently the point values were reversed to have the heavier wheels to be rated higher than the low </w:t>
      </w:r>
      <w:r w:rsidR="00101272" w:rsidRPr="0045682C">
        <w:rPr>
          <w:rFonts w:ascii="Times New Roman" w:hAnsi="Times New Roman" w:cs="Times New Roman"/>
        </w:rPr>
        <w:t>weight wheels.</w:t>
      </w:r>
      <w:r w:rsidRPr="007868C8">
        <w:rPr>
          <w:rFonts w:ascii="Times New Roman" w:hAnsi="Times New Roman" w:cs="Times New Roman"/>
        </w:rPr>
        <w:t xml:space="preserve"> </w:t>
      </w:r>
      <w:r w:rsidR="00E06569" w:rsidRPr="00101272">
        <w:rPr>
          <w:rFonts w:ascii="Times New Roman" w:hAnsi="Times New Roman" w:cs="Times New Roman"/>
        </w:rPr>
        <w:fldChar w:fldCharType="begin"/>
      </w:r>
      <w:r w:rsidR="00E06569" w:rsidRPr="00101272">
        <w:rPr>
          <w:rFonts w:ascii="Times New Roman" w:hAnsi="Times New Roman" w:cs="Times New Roman"/>
        </w:rPr>
        <w:instrText xml:space="preserve"> REF _Ref274053344 </w:instrText>
      </w:r>
      <w:r w:rsidR="00101272">
        <w:rPr>
          <w:rFonts w:ascii="Times New Roman" w:hAnsi="Times New Roman" w:cs="Times New Roman"/>
        </w:rPr>
        <w:instrText xml:space="preserve"> \* MERGEFORMAT </w:instrText>
      </w:r>
      <w:r w:rsidR="00E06569" w:rsidRPr="00101272">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24</w:t>
      </w:r>
      <w:r w:rsidR="00E06569" w:rsidRPr="00101272">
        <w:rPr>
          <w:rFonts w:ascii="Times New Roman" w:hAnsi="Times New Roman" w:cs="Times New Roman"/>
        </w:rPr>
        <w:fldChar w:fldCharType="end"/>
      </w:r>
      <w:r w:rsidR="00E06569" w:rsidRPr="00101272">
        <w:rPr>
          <w:rFonts w:ascii="Times New Roman" w:hAnsi="Times New Roman" w:cs="Times New Roman"/>
        </w:rPr>
        <w:t xml:space="preserve"> </w:t>
      </w:r>
      <w:r w:rsidRPr="00101272">
        <w:rPr>
          <w:rFonts w:ascii="Times New Roman" w:hAnsi="Times New Roman" w:cs="Times New Roman"/>
        </w:rPr>
        <w:t>show</w:t>
      </w:r>
      <w:r w:rsidR="00A24861" w:rsidRPr="00101272">
        <w:rPr>
          <w:rFonts w:ascii="Times New Roman" w:hAnsi="Times New Roman" w:cs="Times New Roman"/>
        </w:rPr>
        <w:t>s</w:t>
      </w:r>
      <w:r w:rsidRPr="007868C8">
        <w:rPr>
          <w:rFonts w:ascii="Times New Roman" w:hAnsi="Times New Roman" w:cs="Times New Roman"/>
        </w:rPr>
        <w:t xml:space="preserve"> the calculation to find the score f</w:t>
      </w:r>
      <w:r w:rsidR="00A24861" w:rsidRPr="007868C8">
        <w:rPr>
          <w:rFonts w:ascii="Times New Roman" w:hAnsi="Times New Roman" w:cs="Times New Roman"/>
        </w:rPr>
        <w:t>o</w:t>
      </w:r>
      <w:r w:rsidRPr="007868C8">
        <w:rPr>
          <w:rFonts w:ascii="Times New Roman" w:hAnsi="Times New Roman" w:cs="Times New Roman"/>
        </w:rPr>
        <w:t>r the weight of each type of wheel.</w:t>
      </w:r>
      <w:r w:rsidR="00A24861" w:rsidRPr="007868C8">
        <w:rPr>
          <w:rFonts w:ascii="Times New Roman" w:hAnsi="Times New Roman" w:cs="Times New Roman"/>
        </w:rPr>
        <w:t xml:space="preserve"> The weight of each type of</w:t>
      </w:r>
      <w:r w:rsidR="00A24861" w:rsidRPr="00624902">
        <w:rPr>
          <w:rFonts w:ascii="Times New Roman" w:hAnsi="Times New Roman" w:cs="Times New Roman"/>
        </w:rPr>
        <w:t xml:space="preserve"> wheel </w:t>
      </w:r>
      <w:r w:rsidR="00C05107">
        <w:rPr>
          <w:rFonts w:ascii="Times New Roman" w:hAnsi="Times New Roman" w:cs="Times New Roman"/>
        </w:rPr>
        <w:t>is</w:t>
      </w:r>
      <w:r w:rsidR="00A24861" w:rsidRPr="00624902">
        <w:rPr>
          <w:rFonts w:ascii="Times New Roman" w:hAnsi="Times New Roman" w:cs="Times New Roman"/>
        </w:rPr>
        <w:t xml:space="preserve"> normalized to the greatest weight. The score </w:t>
      </w:r>
      <w:r w:rsidR="0058124C">
        <w:rPr>
          <w:rFonts w:ascii="Times New Roman" w:hAnsi="Times New Roman" w:cs="Times New Roman"/>
        </w:rPr>
        <w:t>is</w:t>
      </w:r>
      <w:r w:rsidR="00A24861" w:rsidRPr="00624902">
        <w:rPr>
          <w:rFonts w:ascii="Times New Roman" w:hAnsi="Times New Roman" w:cs="Times New Roman"/>
        </w:rPr>
        <w:t xml:space="preserve"> multiplied by nine and added to one. The final score </w:t>
      </w:r>
      <w:r w:rsidR="0058124C">
        <w:rPr>
          <w:rFonts w:ascii="Times New Roman" w:hAnsi="Times New Roman" w:cs="Times New Roman"/>
        </w:rPr>
        <w:t>is</w:t>
      </w:r>
      <w:r w:rsidR="00A24861" w:rsidRPr="00624902">
        <w:rPr>
          <w:rFonts w:ascii="Times New Roman" w:hAnsi="Times New Roman" w:cs="Times New Roman"/>
        </w:rPr>
        <w:t xml:space="preserve"> subtracted from ten to yield the heavier wheels having a higher rating.</w:t>
      </w:r>
    </w:p>
    <w:p w14:paraId="6B035813" w14:textId="77777777" w:rsidR="002C3E77" w:rsidRPr="00624902" w:rsidRDefault="002C3E77"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526"/>
        <w:gridCol w:w="4785"/>
        <w:gridCol w:w="913"/>
      </w:tblGrid>
      <w:tr w:rsidR="002C3E77" w:rsidRPr="00624902" w14:paraId="79168EDE" w14:textId="77777777" w:rsidTr="00F52F18">
        <w:trPr>
          <w:jc w:val="center"/>
        </w:trPr>
        <w:tc>
          <w:tcPr>
            <w:tcW w:w="2526" w:type="dxa"/>
            <w:shd w:val="clear" w:color="auto" w:fill="A5A5A5" w:themeFill="accent3"/>
          </w:tcPr>
          <w:p w14:paraId="7C0A3538" w14:textId="77777777" w:rsidR="002C3E77" w:rsidRPr="00624902" w:rsidRDefault="002C3E77" w:rsidP="00B36FDE">
            <w:pPr>
              <w:contextualSpacing/>
              <w:jc w:val="center"/>
              <w:rPr>
                <w:rFonts w:ascii="Times New Roman" w:hAnsi="Times New Roman" w:cs="Times New Roman"/>
                <w:b/>
              </w:rPr>
            </w:pPr>
            <w:bookmarkStart w:id="153" w:name="_Ref400162575"/>
            <w:r w:rsidRPr="00624902">
              <w:rPr>
                <w:rFonts w:ascii="Times New Roman" w:hAnsi="Times New Roman" w:cs="Times New Roman"/>
                <w:b/>
              </w:rPr>
              <w:t>Item</w:t>
            </w:r>
          </w:p>
        </w:tc>
        <w:tc>
          <w:tcPr>
            <w:tcW w:w="4785" w:type="dxa"/>
            <w:shd w:val="clear" w:color="auto" w:fill="A5A5A5" w:themeFill="accent3"/>
          </w:tcPr>
          <w:p w14:paraId="2EA89F54"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Calculation</w:t>
            </w:r>
          </w:p>
        </w:tc>
        <w:tc>
          <w:tcPr>
            <w:tcW w:w="913" w:type="dxa"/>
            <w:shd w:val="clear" w:color="auto" w:fill="A5A5A5" w:themeFill="accent3"/>
          </w:tcPr>
          <w:p w14:paraId="15F52845" w14:textId="77777777" w:rsidR="002C3E77" w:rsidRPr="00624902" w:rsidRDefault="002C3E77" w:rsidP="00B36FDE">
            <w:pPr>
              <w:contextualSpacing/>
              <w:jc w:val="center"/>
              <w:rPr>
                <w:rFonts w:ascii="Times New Roman" w:hAnsi="Times New Roman" w:cs="Times New Roman"/>
                <w:b/>
              </w:rPr>
            </w:pPr>
            <w:r w:rsidRPr="00624902">
              <w:rPr>
                <w:rFonts w:ascii="Times New Roman" w:hAnsi="Times New Roman" w:cs="Times New Roman"/>
                <w:b/>
              </w:rPr>
              <w:t>Score</w:t>
            </w:r>
          </w:p>
        </w:tc>
      </w:tr>
      <w:tr w:rsidR="002C3E77" w:rsidRPr="00624902" w14:paraId="5917EFDC" w14:textId="77777777" w:rsidTr="00F52F18">
        <w:trPr>
          <w:trHeight w:val="557"/>
          <w:jc w:val="center"/>
        </w:trPr>
        <w:tc>
          <w:tcPr>
            <w:tcW w:w="2526" w:type="dxa"/>
          </w:tcPr>
          <w:p w14:paraId="7173D681"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Vex Robotics Omni</w:t>
            </w:r>
          </w:p>
        </w:tc>
        <w:tc>
          <w:tcPr>
            <w:tcW w:w="4785" w:type="dxa"/>
          </w:tcPr>
          <w:p w14:paraId="03F8F672" w14:textId="403A2036"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 xml:space="preserve">0.55 lbs.-0.42lbs. </m:t>
                        </m:r>
                      </m:num>
                      <m:den>
                        <m:r>
                          <w:rPr>
                            <w:rFonts w:ascii="Cambria Math" w:hAnsi="Cambria Math" w:cs="Times New Roman"/>
                          </w:rPr>
                          <m:t>0.55</m:t>
                        </m:r>
                      </m:den>
                    </m:f>
                  </m:e>
                </m:d>
                <m:r>
                  <w:rPr>
                    <w:rFonts w:ascii="Cambria Math" w:hAnsi="Cambria Math" w:cs="Times New Roman"/>
                  </w:rPr>
                  <m:t>+1=6.87≈7</m:t>
                </m:r>
              </m:oMath>
            </m:oMathPara>
          </w:p>
        </w:tc>
        <w:tc>
          <w:tcPr>
            <w:tcW w:w="913" w:type="dxa"/>
          </w:tcPr>
          <w:p w14:paraId="01133654"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7</w:t>
            </w:r>
          </w:p>
        </w:tc>
      </w:tr>
      <w:tr w:rsidR="002C3E77" w:rsidRPr="00624902" w14:paraId="69FD8614" w14:textId="77777777" w:rsidTr="00F52F18">
        <w:trPr>
          <w:trHeight w:val="530"/>
          <w:jc w:val="center"/>
        </w:trPr>
        <w:tc>
          <w:tcPr>
            <w:tcW w:w="2526" w:type="dxa"/>
          </w:tcPr>
          <w:p w14:paraId="06599F5F" w14:textId="77777777" w:rsidR="002C3E77" w:rsidRPr="00624902" w:rsidRDefault="002C3E77" w:rsidP="00B36FDE">
            <w:pPr>
              <w:contextualSpacing/>
              <w:rPr>
                <w:rFonts w:ascii="Times New Roman" w:hAnsi="Times New Roman" w:cs="Times New Roman"/>
              </w:rPr>
            </w:pPr>
            <w:r w:rsidRPr="00624902">
              <w:rPr>
                <w:rFonts w:ascii="Times New Roman" w:eastAsia="Times New Roman" w:hAnsi="Times New Roman" w:cs="Times New Roman"/>
                <w:color w:val="000000"/>
              </w:rPr>
              <w:t xml:space="preserve">Vex Robotics </w:t>
            </w:r>
            <w:proofErr w:type="spellStart"/>
            <w:r w:rsidRPr="00624902">
              <w:rPr>
                <w:rFonts w:ascii="Times New Roman" w:eastAsia="Times New Roman" w:hAnsi="Times New Roman" w:cs="Times New Roman"/>
                <w:color w:val="000000"/>
              </w:rPr>
              <w:t>Mecanum</w:t>
            </w:r>
            <w:proofErr w:type="spellEnd"/>
          </w:p>
        </w:tc>
        <w:tc>
          <w:tcPr>
            <w:tcW w:w="4785" w:type="dxa"/>
          </w:tcPr>
          <w:p w14:paraId="3743B34A" w14:textId="61AFB675"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lbs.-0.55 lbs.</m:t>
                        </m:r>
                      </m:num>
                      <m:den>
                        <m:r>
                          <w:rPr>
                            <w:rFonts w:ascii="Cambria Math" w:hAnsi="Cambria Math" w:cs="Times New Roman"/>
                          </w:rPr>
                          <m:t>0.55 lbs.</m:t>
                        </m:r>
                      </m:den>
                    </m:f>
                  </m:e>
                </m:d>
                <m:r>
                  <w:rPr>
                    <w:rFonts w:ascii="Cambria Math" w:hAnsi="Cambria Math" w:cs="Times New Roman"/>
                  </w:rPr>
                  <m:t>+1=9</m:t>
                </m:r>
              </m:oMath>
            </m:oMathPara>
          </w:p>
        </w:tc>
        <w:tc>
          <w:tcPr>
            <w:tcW w:w="913" w:type="dxa"/>
          </w:tcPr>
          <w:p w14:paraId="3B41E511"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9</w:t>
            </w:r>
          </w:p>
        </w:tc>
      </w:tr>
      <w:tr w:rsidR="002C3E77" w:rsidRPr="00624902" w14:paraId="18A11393" w14:textId="77777777" w:rsidTr="00F52F18">
        <w:trPr>
          <w:trHeight w:val="620"/>
          <w:jc w:val="center"/>
        </w:trPr>
        <w:tc>
          <w:tcPr>
            <w:tcW w:w="2526" w:type="dxa"/>
          </w:tcPr>
          <w:p w14:paraId="3E0DA35A"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Fingertech</w:t>
            </w:r>
            <w:proofErr w:type="spellEnd"/>
            <w:r w:rsidRPr="00624902">
              <w:rPr>
                <w:rFonts w:ascii="Times New Roman" w:eastAsia="Times New Roman" w:hAnsi="Times New Roman" w:cs="Times New Roman"/>
                <w:color w:val="000000"/>
              </w:rPr>
              <w:t xml:space="preserve"> </w:t>
            </w:r>
            <w:proofErr w:type="spellStart"/>
            <w:r w:rsidRPr="00624902">
              <w:rPr>
                <w:rFonts w:ascii="Times New Roman" w:eastAsia="Times New Roman" w:hAnsi="Times New Roman" w:cs="Times New Roman"/>
                <w:color w:val="000000"/>
              </w:rPr>
              <w:t>Mecanum</w:t>
            </w:r>
            <w:proofErr w:type="spellEnd"/>
          </w:p>
        </w:tc>
        <w:tc>
          <w:tcPr>
            <w:tcW w:w="4785" w:type="dxa"/>
          </w:tcPr>
          <w:p w14:paraId="2C4097BA" w14:textId="22FF13BE"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lbs.-0.1325 lbs.</m:t>
                        </m:r>
                      </m:num>
                      <m:den>
                        <m:r>
                          <w:rPr>
                            <w:rFonts w:ascii="Cambria Math" w:hAnsi="Cambria Math" w:cs="Times New Roman"/>
                          </w:rPr>
                          <m:t>0.55 lbs.</m:t>
                        </m:r>
                      </m:den>
                    </m:f>
                  </m:e>
                </m:d>
                <m:r>
                  <w:rPr>
                    <w:rFonts w:ascii="Cambria Math" w:hAnsi="Cambria Math" w:cs="Times New Roman"/>
                  </w:rPr>
                  <m:t>+1=2.17 ≈2</m:t>
                </m:r>
              </m:oMath>
            </m:oMathPara>
          </w:p>
        </w:tc>
        <w:tc>
          <w:tcPr>
            <w:tcW w:w="913" w:type="dxa"/>
          </w:tcPr>
          <w:p w14:paraId="450980DA"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2</w:t>
            </w:r>
          </w:p>
        </w:tc>
      </w:tr>
      <w:tr w:rsidR="002C3E77" w:rsidRPr="00624902" w14:paraId="08561F81" w14:textId="77777777" w:rsidTr="00F52F18">
        <w:trPr>
          <w:trHeight w:val="557"/>
          <w:jc w:val="center"/>
        </w:trPr>
        <w:tc>
          <w:tcPr>
            <w:tcW w:w="2526" w:type="dxa"/>
          </w:tcPr>
          <w:p w14:paraId="7678A2D9" w14:textId="77777777" w:rsidR="002C3E77" w:rsidRPr="00624902" w:rsidRDefault="002C3E77" w:rsidP="00B36FDE">
            <w:pPr>
              <w:contextualSpacing/>
              <w:rPr>
                <w:rFonts w:ascii="Times New Roman" w:hAnsi="Times New Roman" w:cs="Times New Roman"/>
              </w:rPr>
            </w:pPr>
            <w:proofErr w:type="spellStart"/>
            <w:r w:rsidRPr="00624902">
              <w:rPr>
                <w:rFonts w:ascii="Times New Roman" w:eastAsia="Times New Roman" w:hAnsi="Times New Roman" w:cs="Times New Roman"/>
                <w:color w:val="000000"/>
              </w:rPr>
              <w:t>Pololu</w:t>
            </w:r>
            <w:proofErr w:type="spellEnd"/>
            <w:r w:rsidRPr="00624902">
              <w:rPr>
                <w:rFonts w:ascii="Times New Roman" w:eastAsia="Times New Roman" w:hAnsi="Times New Roman" w:cs="Times New Roman"/>
                <w:color w:val="000000"/>
              </w:rPr>
              <w:t xml:space="preserve"> Wheels</w:t>
            </w:r>
          </w:p>
        </w:tc>
        <w:tc>
          <w:tcPr>
            <w:tcW w:w="4785" w:type="dxa"/>
          </w:tcPr>
          <w:p w14:paraId="0D0C64BB" w14:textId="2DDDDC78" w:rsidR="002C3E77" w:rsidRPr="00F52F18" w:rsidRDefault="002C3E77" w:rsidP="00B36FDE">
            <w:pPr>
              <w:contextualSpacing/>
              <w:rPr>
                <w:rFonts w:ascii="Times New Roman" w:hAnsi="Times New Roman" w:cs="Times New Roman"/>
              </w:rPr>
            </w:pPr>
            <m:oMathPara>
              <m:oMathParaPr>
                <m:jc m:val="left"/>
              </m:oMathParaPr>
              <m:oMath>
                <m:r>
                  <w:rPr>
                    <w:rFonts w:ascii="Cambria Math" w:hAnsi="Cambria Math" w:cs="Times New Roman"/>
                  </w:rPr>
                  <m:t>10-9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0.55 lbs.-0.08 lbs.</m:t>
                        </m:r>
                      </m:num>
                      <m:den>
                        <m:r>
                          <w:rPr>
                            <w:rFonts w:ascii="Cambria Math" w:hAnsi="Cambria Math" w:cs="Times New Roman"/>
                          </w:rPr>
                          <m:t>0.55 lbs.</m:t>
                        </m:r>
                      </m:den>
                    </m:f>
                  </m:e>
                </m:d>
                <m:r>
                  <w:rPr>
                    <w:rFonts w:ascii="Cambria Math" w:hAnsi="Cambria Math" w:cs="Times New Roman"/>
                  </w:rPr>
                  <m:t>+1=1.31≈1</m:t>
                </m:r>
              </m:oMath>
            </m:oMathPara>
          </w:p>
        </w:tc>
        <w:tc>
          <w:tcPr>
            <w:tcW w:w="913" w:type="dxa"/>
          </w:tcPr>
          <w:p w14:paraId="2F812430" w14:textId="77777777" w:rsidR="002C3E77" w:rsidRPr="00624902" w:rsidRDefault="002C3E77" w:rsidP="00B36FDE">
            <w:pPr>
              <w:contextualSpacing/>
              <w:rPr>
                <w:rFonts w:ascii="Times New Roman" w:hAnsi="Times New Roman" w:cs="Times New Roman"/>
              </w:rPr>
            </w:pPr>
            <w:r w:rsidRPr="00624902">
              <w:rPr>
                <w:rFonts w:ascii="Times New Roman" w:hAnsi="Times New Roman" w:cs="Times New Roman"/>
              </w:rPr>
              <w:t>1</w:t>
            </w:r>
          </w:p>
        </w:tc>
      </w:tr>
    </w:tbl>
    <w:p w14:paraId="75FDC23B" w14:textId="7C4D3B32" w:rsidR="00A24861" w:rsidRPr="002C3E77" w:rsidRDefault="00A24861" w:rsidP="00B36FDE">
      <w:pPr>
        <w:pStyle w:val="Caption"/>
        <w:spacing w:after="0"/>
        <w:contextualSpacing/>
      </w:pPr>
      <w:bookmarkStart w:id="154" w:name="_Ref274053344"/>
      <w:bookmarkStart w:id="155" w:name="_Toc400389700"/>
      <w:r w:rsidRPr="002C3E77">
        <w:t xml:space="preserve">Table </w:t>
      </w:r>
      <w:fldSimple w:instr=" SEQ Table \* ARABIC ">
        <w:r w:rsidR="00DE21B9">
          <w:rPr>
            <w:noProof/>
          </w:rPr>
          <w:t>24</w:t>
        </w:r>
      </w:fldSimple>
      <w:bookmarkEnd w:id="153"/>
      <w:bookmarkEnd w:id="154"/>
      <w:r w:rsidR="007868C8">
        <w:t>.</w:t>
      </w:r>
      <w:r w:rsidRPr="002C3E77">
        <w:t xml:space="preserve"> Calculation </w:t>
      </w:r>
      <w:r w:rsidR="002C3E77">
        <w:t>for</w:t>
      </w:r>
      <w:r w:rsidRPr="002C3E77">
        <w:t xml:space="preserve"> the weight </w:t>
      </w:r>
      <w:r w:rsidR="002C3E77">
        <w:t>of the wheels</w:t>
      </w:r>
      <w:bookmarkEnd w:id="155"/>
    </w:p>
    <w:p w14:paraId="0CDF44BF" w14:textId="77777777" w:rsidR="00E04D6E" w:rsidRDefault="00E04D6E" w:rsidP="00B36FDE">
      <w:pPr>
        <w:spacing w:after="0" w:line="240" w:lineRule="auto"/>
        <w:contextualSpacing/>
        <w:rPr>
          <w:rFonts w:ascii="Times New Roman" w:hAnsi="Times New Roman" w:cs="Times New Roman"/>
        </w:rPr>
      </w:pPr>
    </w:p>
    <w:p w14:paraId="395E29E4" w14:textId="77777777" w:rsidR="00C05107" w:rsidRDefault="00C05107" w:rsidP="00B36FDE">
      <w:pPr>
        <w:spacing w:after="0" w:line="240" w:lineRule="auto"/>
        <w:contextualSpacing/>
        <w:rPr>
          <w:rFonts w:ascii="Times New Roman" w:hAnsi="Times New Roman" w:cs="Times New Roman"/>
        </w:rPr>
      </w:pPr>
    </w:p>
    <w:p w14:paraId="6C79CF84" w14:textId="77777777" w:rsidR="00C05107" w:rsidRPr="00624902" w:rsidRDefault="00C05107" w:rsidP="00B36FDE">
      <w:pPr>
        <w:spacing w:after="0" w:line="240" w:lineRule="auto"/>
        <w:contextualSpacing/>
        <w:rPr>
          <w:rFonts w:ascii="Times New Roman" w:hAnsi="Times New Roman" w:cs="Times New Roman"/>
        </w:rPr>
      </w:pPr>
    </w:p>
    <w:p w14:paraId="54E015F2" w14:textId="77777777" w:rsidR="00E04D6E" w:rsidRPr="00624902" w:rsidRDefault="00E04D6E" w:rsidP="00B36FDE">
      <w:pPr>
        <w:spacing w:after="0" w:line="240" w:lineRule="auto"/>
        <w:contextualSpacing/>
        <w:rPr>
          <w:rFonts w:ascii="Times New Roman" w:hAnsi="Times New Roman" w:cs="Times New Roman"/>
          <w:b/>
        </w:rPr>
      </w:pPr>
      <w:r w:rsidRPr="00624902">
        <w:rPr>
          <w:rFonts w:ascii="Times New Roman" w:hAnsi="Times New Roman" w:cs="Times New Roman"/>
          <w:b/>
        </w:rPr>
        <w:lastRenderedPageBreak/>
        <w:t>Load Rating</w:t>
      </w:r>
    </w:p>
    <w:p w14:paraId="4661B8A6" w14:textId="6D8F8401" w:rsidR="00A24861" w:rsidRPr="00624902" w:rsidRDefault="00A24861"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APS has a maximum weight limit of 50 lbs., thus the load rating was valued at 20% of the decision. </w:t>
      </w:r>
      <w:r w:rsidR="007B7660" w:rsidRPr="00624902">
        <w:rPr>
          <w:rFonts w:ascii="Times New Roman" w:hAnsi="Times New Roman" w:cs="Times New Roman"/>
        </w:rPr>
        <w:t>Two types of whee</w:t>
      </w:r>
      <w:r w:rsidR="004003AC">
        <w:rPr>
          <w:rFonts w:ascii="Times New Roman" w:hAnsi="Times New Roman" w:cs="Times New Roman"/>
        </w:rPr>
        <w:t xml:space="preserve">ls had equivalent load ratings of 200 lbs. </w:t>
      </w:r>
      <w:r w:rsidR="007B7660" w:rsidRPr="00624902">
        <w:rPr>
          <w:rFonts w:ascii="Times New Roman" w:hAnsi="Times New Roman" w:cs="Times New Roman"/>
        </w:rPr>
        <w:t>and ha</w:t>
      </w:r>
      <w:r w:rsidR="0058124C">
        <w:rPr>
          <w:rFonts w:ascii="Times New Roman" w:hAnsi="Times New Roman" w:cs="Times New Roman"/>
        </w:rPr>
        <w:t>s</w:t>
      </w:r>
      <w:r w:rsidR="007B7660" w:rsidRPr="00624902">
        <w:rPr>
          <w:rFonts w:ascii="Times New Roman" w:hAnsi="Times New Roman" w:cs="Times New Roman"/>
        </w:rPr>
        <w:t xml:space="preserve"> the point value of nine as they ha</w:t>
      </w:r>
      <w:r w:rsidR="0058124C">
        <w:rPr>
          <w:rFonts w:ascii="Times New Roman" w:hAnsi="Times New Roman" w:cs="Times New Roman"/>
        </w:rPr>
        <w:t>s</w:t>
      </w:r>
      <w:r w:rsidR="007B7660" w:rsidRPr="00624902">
        <w:rPr>
          <w:rFonts w:ascii="Times New Roman" w:hAnsi="Times New Roman" w:cs="Times New Roman"/>
        </w:rPr>
        <w:t xml:space="preserve"> the best rating value. One wheel type, </w:t>
      </w:r>
      <w:proofErr w:type="spellStart"/>
      <w:r w:rsidR="007B7660" w:rsidRPr="00624902">
        <w:rPr>
          <w:rFonts w:ascii="Times New Roman" w:eastAsia="Times New Roman" w:hAnsi="Times New Roman" w:cs="Times New Roman"/>
          <w:color w:val="000000"/>
        </w:rPr>
        <w:t>Pololu</w:t>
      </w:r>
      <w:proofErr w:type="spellEnd"/>
      <w:r w:rsidR="007B7660" w:rsidRPr="00624902">
        <w:rPr>
          <w:rFonts w:ascii="Times New Roman" w:eastAsia="Times New Roman" w:hAnsi="Times New Roman" w:cs="Times New Roman"/>
          <w:color w:val="000000"/>
        </w:rPr>
        <w:t xml:space="preserve"> Wheel</w:t>
      </w:r>
      <w:r w:rsidR="00E543F6" w:rsidRPr="00624902">
        <w:rPr>
          <w:rFonts w:ascii="Times New Roman" w:eastAsia="Times New Roman" w:hAnsi="Times New Roman" w:cs="Times New Roman"/>
          <w:color w:val="000000"/>
        </w:rPr>
        <w:t>s</w:t>
      </w:r>
      <w:r w:rsidR="007B7660" w:rsidRPr="00624902">
        <w:rPr>
          <w:rFonts w:ascii="Times New Roman" w:eastAsia="Times New Roman" w:hAnsi="Times New Roman" w:cs="Times New Roman"/>
          <w:color w:val="000000"/>
        </w:rPr>
        <w:t xml:space="preserve">, had </w:t>
      </w:r>
      <w:r w:rsidR="0058124C">
        <w:rPr>
          <w:rFonts w:ascii="Times New Roman" w:eastAsia="Times New Roman" w:hAnsi="Times New Roman" w:cs="Times New Roman"/>
          <w:color w:val="000000"/>
        </w:rPr>
        <w:t xml:space="preserve">no load rating available for it, </w:t>
      </w:r>
      <w:r w:rsidR="007B7660" w:rsidRPr="00624902">
        <w:rPr>
          <w:rFonts w:ascii="Times New Roman" w:eastAsia="Times New Roman" w:hAnsi="Times New Roman" w:cs="Times New Roman"/>
          <w:color w:val="000000"/>
        </w:rPr>
        <w:t xml:space="preserve">so it has the lowest value possible of one. </w:t>
      </w:r>
      <w:r w:rsidR="0058124C">
        <w:rPr>
          <w:rFonts w:ascii="Times New Roman" w:eastAsia="Times New Roman" w:hAnsi="Times New Roman" w:cs="Times New Roman"/>
          <w:color w:val="000000"/>
        </w:rPr>
        <w:t>The other wheel, the</w:t>
      </w:r>
      <w:r w:rsidR="007B7660"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Fingertech</w:t>
      </w:r>
      <w:proofErr w:type="spellEnd"/>
      <w:r w:rsidR="001C1438" w:rsidRPr="00624902">
        <w:rPr>
          <w:rFonts w:ascii="Times New Roman" w:eastAsia="Times New Roman" w:hAnsi="Times New Roman" w:cs="Times New Roman"/>
          <w:color w:val="000000"/>
        </w:rPr>
        <w:t xml:space="preserve"> </w:t>
      </w:r>
      <w:proofErr w:type="spellStart"/>
      <w:r w:rsidR="001C1438" w:rsidRPr="00624902">
        <w:rPr>
          <w:rFonts w:ascii="Times New Roman" w:eastAsia="Times New Roman" w:hAnsi="Times New Roman" w:cs="Times New Roman"/>
          <w:color w:val="000000"/>
        </w:rPr>
        <w:t>Mecanum</w:t>
      </w:r>
      <w:proofErr w:type="spellEnd"/>
      <w:r w:rsidR="0058124C">
        <w:rPr>
          <w:rFonts w:ascii="Times New Roman" w:eastAsia="Times New Roman" w:hAnsi="Times New Roman" w:cs="Times New Roman"/>
          <w:color w:val="000000"/>
        </w:rPr>
        <w:t>, has</w:t>
      </w:r>
      <w:r w:rsidR="00E543F6" w:rsidRPr="00624902">
        <w:rPr>
          <w:rFonts w:ascii="Times New Roman" w:eastAsia="Times New Roman" w:hAnsi="Times New Roman" w:cs="Times New Roman"/>
          <w:color w:val="000000"/>
        </w:rPr>
        <w:t xml:space="preserve"> the lowest rated value, but larger than the unknown value. Consequently, the value for the </w:t>
      </w:r>
      <w:proofErr w:type="spellStart"/>
      <w:r w:rsidR="00E543F6" w:rsidRPr="00624902">
        <w:rPr>
          <w:rFonts w:ascii="Times New Roman" w:eastAsia="Times New Roman" w:hAnsi="Times New Roman" w:cs="Times New Roman"/>
          <w:color w:val="000000"/>
        </w:rPr>
        <w:t>Fingertech</w:t>
      </w:r>
      <w:proofErr w:type="spellEnd"/>
      <w:r w:rsidR="00E543F6" w:rsidRPr="00624902">
        <w:rPr>
          <w:rFonts w:ascii="Times New Roman" w:eastAsia="Times New Roman" w:hAnsi="Times New Roman" w:cs="Times New Roman"/>
          <w:color w:val="000000"/>
        </w:rPr>
        <w:t xml:space="preserve"> </w:t>
      </w:r>
      <w:proofErr w:type="spellStart"/>
      <w:r w:rsidR="00E543F6" w:rsidRPr="00624902">
        <w:rPr>
          <w:rFonts w:ascii="Times New Roman" w:eastAsia="Times New Roman" w:hAnsi="Times New Roman" w:cs="Times New Roman"/>
          <w:color w:val="000000"/>
        </w:rPr>
        <w:t>Mecanum</w:t>
      </w:r>
      <w:proofErr w:type="spellEnd"/>
      <w:r w:rsidR="00E543F6" w:rsidRPr="00624902">
        <w:rPr>
          <w:rFonts w:ascii="Times New Roman" w:eastAsia="Times New Roman" w:hAnsi="Times New Roman" w:cs="Times New Roman"/>
          <w:color w:val="000000"/>
        </w:rPr>
        <w:t xml:space="preserve"> </w:t>
      </w:r>
      <w:r w:rsidR="0058124C">
        <w:rPr>
          <w:rFonts w:ascii="Times New Roman" w:eastAsia="Times New Roman" w:hAnsi="Times New Roman" w:cs="Times New Roman"/>
          <w:color w:val="000000"/>
        </w:rPr>
        <w:t>is</w:t>
      </w:r>
      <w:r w:rsidR="00E543F6" w:rsidRPr="00624902">
        <w:rPr>
          <w:rFonts w:ascii="Times New Roman" w:eastAsia="Times New Roman" w:hAnsi="Times New Roman" w:cs="Times New Roman"/>
          <w:color w:val="000000"/>
        </w:rPr>
        <w:t xml:space="preserve"> given as the mid-range value, five.</w:t>
      </w:r>
    </w:p>
    <w:p w14:paraId="2DF58C73" w14:textId="77777777" w:rsidR="00A24861" w:rsidRPr="00624902" w:rsidRDefault="00A24861" w:rsidP="00B36FDE">
      <w:pPr>
        <w:spacing w:after="0" w:line="240" w:lineRule="auto"/>
        <w:contextualSpacing/>
        <w:rPr>
          <w:rFonts w:ascii="Times New Roman" w:hAnsi="Times New Roman" w:cs="Times New Roman"/>
        </w:rPr>
      </w:pPr>
    </w:p>
    <w:p w14:paraId="26F33A6B" w14:textId="2887381D" w:rsidR="00E04D6E" w:rsidRPr="00624902" w:rsidRDefault="00E04D6E" w:rsidP="00B36FDE">
      <w:pPr>
        <w:spacing w:after="0" w:line="240" w:lineRule="auto"/>
        <w:contextualSpacing/>
        <w:rPr>
          <w:rFonts w:ascii="Times New Roman" w:hAnsi="Times New Roman" w:cs="Times New Roman"/>
          <w:b/>
        </w:rPr>
      </w:pPr>
      <w:proofErr w:type="spellStart"/>
      <w:r w:rsidRPr="00624902">
        <w:rPr>
          <w:rFonts w:ascii="Times New Roman" w:hAnsi="Times New Roman" w:cs="Times New Roman"/>
          <w:b/>
        </w:rPr>
        <w:t>Holonomic</w:t>
      </w:r>
      <w:proofErr w:type="spellEnd"/>
    </w:p>
    <w:p w14:paraId="51961480" w14:textId="42AF9454" w:rsidR="00C05107" w:rsidRDefault="00755BF8"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Each wheel type </w:t>
      </w:r>
      <w:r w:rsidR="0058124C">
        <w:rPr>
          <w:rFonts w:ascii="Times New Roman" w:hAnsi="Times New Roman" w:cs="Times New Roman"/>
        </w:rPr>
        <w:t>is</w:t>
      </w:r>
      <w:r w:rsidRPr="00624902">
        <w:rPr>
          <w:rFonts w:ascii="Times New Roman" w:hAnsi="Times New Roman" w:cs="Times New Roman"/>
        </w:rPr>
        <w:t xml:space="preserve"> judged </w:t>
      </w:r>
      <w:r w:rsidR="0058124C">
        <w:rPr>
          <w:rFonts w:ascii="Times New Roman" w:hAnsi="Times New Roman" w:cs="Times New Roman"/>
        </w:rPr>
        <w:t>based on whether</w:t>
      </w:r>
      <w:r w:rsidRPr="00624902">
        <w:rPr>
          <w:rFonts w:ascii="Times New Roman" w:hAnsi="Times New Roman" w:cs="Times New Roman"/>
        </w:rPr>
        <w:t xml:space="preserve"> it ha</w:t>
      </w:r>
      <w:r w:rsidR="0058124C">
        <w:rPr>
          <w:rFonts w:ascii="Times New Roman" w:hAnsi="Times New Roman" w:cs="Times New Roman"/>
        </w:rPr>
        <w:t>s</w:t>
      </w:r>
      <w:r w:rsidRPr="00624902">
        <w:rPr>
          <w:rFonts w:ascii="Times New Roman" w:hAnsi="Times New Roman" w:cs="Times New Roman"/>
        </w:rPr>
        <w:t xml:space="preserve"> </w:t>
      </w:r>
      <w:proofErr w:type="spellStart"/>
      <w:r w:rsidRPr="00624902">
        <w:rPr>
          <w:rFonts w:ascii="Times New Roman" w:hAnsi="Times New Roman" w:cs="Times New Roman"/>
        </w:rPr>
        <w:t>holonomic</w:t>
      </w:r>
      <w:proofErr w:type="spellEnd"/>
      <w:r w:rsidRPr="00624902">
        <w:rPr>
          <w:rFonts w:ascii="Times New Roman" w:hAnsi="Times New Roman" w:cs="Times New Roman"/>
        </w:rPr>
        <w:t xml:space="preserve"> ability or not. Each wheel </w:t>
      </w:r>
      <w:r w:rsidR="0058124C">
        <w:rPr>
          <w:rFonts w:ascii="Times New Roman" w:hAnsi="Times New Roman" w:cs="Times New Roman"/>
        </w:rPr>
        <w:t>is</w:t>
      </w:r>
      <w:r w:rsidRPr="00624902">
        <w:rPr>
          <w:rFonts w:ascii="Times New Roman" w:hAnsi="Times New Roman" w:cs="Times New Roman"/>
        </w:rPr>
        <w:t xml:space="preserve"> given either a nine, for yes, or </w:t>
      </w:r>
      <w:r w:rsidR="00941C22" w:rsidRPr="00624902">
        <w:rPr>
          <w:rFonts w:ascii="Times New Roman" w:hAnsi="Times New Roman" w:cs="Times New Roman"/>
        </w:rPr>
        <w:t>a</w:t>
      </w:r>
      <w:r w:rsidRPr="00624902">
        <w:rPr>
          <w:rFonts w:ascii="Times New Roman" w:hAnsi="Times New Roman" w:cs="Times New Roman"/>
        </w:rPr>
        <w:t xml:space="preserve"> one, for a no. </w:t>
      </w:r>
      <w:r w:rsidR="00C05107">
        <w:rPr>
          <w:rFonts w:ascii="Times New Roman" w:hAnsi="Times New Roman" w:cs="Times New Roman"/>
        </w:rPr>
        <w:t xml:space="preserve">The team made a collective decision to utilize wheels having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abilities. The weighted value of the </w:t>
      </w:r>
      <w:proofErr w:type="spellStart"/>
      <w:r w:rsidR="00C05107">
        <w:rPr>
          <w:rFonts w:ascii="Times New Roman" w:hAnsi="Times New Roman" w:cs="Times New Roman"/>
        </w:rPr>
        <w:t>holonomic</w:t>
      </w:r>
      <w:proofErr w:type="spellEnd"/>
      <w:r w:rsidR="00C05107">
        <w:rPr>
          <w:rFonts w:ascii="Times New Roman" w:hAnsi="Times New Roman" w:cs="Times New Roman"/>
        </w:rPr>
        <w:t xml:space="preserve"> category is 30%.</w:t>
      </w:r>
    </w:p>
    <w:p w14:paraId="71CF8F0B" w14:textId="220059C4" w:rsidR="008D42D4" w:rsidRPr="00624902" w:rsidRDefault="00C05107" w:rsidP="00B36FDE">
      <w:pPr>
        <w:spacing w:line="240" w:lineRule="auto"/>
        <w:rPr>
          <w:rFonts w:ascii="Times New Roman" w:hAnsi="Times New Roman" w:cs="Times New Roman"/>
        </w:rPr>
      </w:pPr>
      <w:r>
        <w:rPr>
          <w:rFonts w:ascii="Times New Roman" w:hAnsi="Times New Roman" w:cs="Times New Roman"/>
        </w:rPr>
        <w:br w:type="page"/>
      </w:r>
    </w:p>
    <w:p w14:paraId="4B064842" w14:textId="5FD7D0FD" w:rsidR="00D6723A" w:rsidRPr="00624902" w:rsidRDefault="00D6723A" w:rsidP="00B36FDE">
      <w:pPr>
        <w:pStyle w:val="Heading2"/>
        <w:spacing w:before="0" w:line="240" w:lineRule="auto"/>
        <w:contextualSpacing/>
        <w:rPr>
          <w:rFonts w:cs="Times New Roman"/>
          <w:szCs w:val="22"/>
        </w:rPr>
      </w:pPr>
      <w:bookmarkStart w:id="156" w:name="_Toc274055921"/>
      <w:bookmarkStart w:id="157" w:name="_Toc400362019"/>
      <w:r w:rsidRPr="00624902">
        <w:rPr>
          <w:rFonts w:cs="Times New Roman"/>
          <w:szCs w:val="22"/>
        </w:rPr>
        <w:lastRenderedPageBreak/>
        <w:t>Batter</w:t>
      </w:r>
      <w:bookmarkEnd w:id="156"/>
      <w:r w:rsidR="007868C8">
        <w:rPr>
          <w:rFonts w:cs="Times New Roman"/>
          <w:szCs w:val="22"/>
        </w:rPr>
        <w:t>y</w:t>
      </w:r>
      <w:bookmarkEnd w:id="157"/>
    </w:p>
    <w:p w14:paraId="0AC0804A" w14:textId="3C72691B" w:rsidR="00C01AAE" w:rsidRDefault="00595850" w:rsidP="00595850">
      <w:pPr>
        <w:rPr>
          <w:rFonts w:ascii="Times New Roman" w:hAnsi="Times New Roman" w:cs="Times New Roman"/>
        </w:rPr>
      </w:pPr>
      <w:r>
        <w:rPr>
          <w:rFonts w:ascii="Times New Roman" w:hAnsi="Times New Roman" w:cs="Times New Roman"/>
        </w:rPr>
        <w:t xml:space="preserve">The battery would provide the power that the APS needs. </w:t>
      </w:r>
      <w:commentRangeStart w:id="158"/>
      <w:commentRangeStart w:id="159"/>
      <w:r w:rsidR="00C01AAE">
        <w:rPr>
          <w:rFonts w:ascii="Times New Roman" w:hAnsi="Times New Roman" w:cs="Times New Roman"/>
        </w:rPr>
        <w:t>The following categories describe the process in which the decision and justification for choosing the battery.</w:t>
      </w:r>
      <w:commentRangeEnd w:id="158"/>
      <w:r w:rsidR="00340A3A">
        <w:rPr>
          <w:rStyle w:val="CommentReference"/>
        </w:rPr>
        <w:commentReference w:id="158"/>
      </w:r>
      <w:commentRangeEnd w:id="159"/>
      <w:r w:rsidR="00C05107">
        <w:rPr>
          <w:rStyle w:val="CommentReference"/>
        </w:rPr>
        <w:commentReference w:id="159"/>
      </w:r>
      <w:r w:rsidR="00C01AAE">
        <w:rPr>
          <w:rFonts w:ascii="Times New Roman" w:hAnsi="Times New Roman" w:cs="Times New Roman"/>
        </w:rPr>
        <w:t xml:space="preserve"> </w:t>
      </w:r>
    </w:p>
    <w:p w14:paraId="3A314AD0" w14:textId="77777777" w:rsidR="00FF6FC5" w:rsidRPr="00624902" w:rsidRDefault="00FF6FC5" w:rsidP="00B36FDE">
      <w:pPr>
        <w:spacing w:after="0" w:line="240" w:lineRule="auto"/>
        <w:contextualSpacing/>
        <w:rPr>
          <w:rFonts w:ascii="Times New Roman" w:hAnsi="Times New Roman" w:cs="Times New Roman"/>
        </w:rPr>
      </w:pPr>
    </w:p>
    <w:p w14:paraId="4B0EE36B" w14:textId="5091CDEA" w:rsidR="00D6723A" w:rsidRPr="00624902" w:rsidRDefault="002F4268" w:rsidP="00B36FDE">
      <w:pPr>
        <w:pStyle w:val="Heading3"/>
        <w:spacing w:before="0" w:line="240" w:lineRule="auto"/>
        <w:contextualSpacing/>
        <w:rPr>
          <w:rFonts w:cs="Times New Roman"/>
          <w:szCs w:val="22"/>
        </w:rPr>
      </w:pPr>
      <w:bookmarkStart w:id="160" w:name="_Toc274055922"/>
      <w:bookmarkStart w:id="161" w:name="_Toc400362020"/>
      <w:r>
        <w:rPr>
          <w:rFonts w:cs="Times New Roman"/>
          <w:szCs w:val="22"/>
        </w:rPr>
        <w:t>Items u</w:t>
      </w:r>
      <w:r w:rsidR="00D6723A" w:rsidRPr="00624902">
        <w:rPr>
          <w:rFonts w:cs="Times New Roman"/>
          <w:szCs w:val="22"/>
        </w:rPr>
        <w:t>nder Consideration</w:t>
      </w:r>
      <w:bookmarkEnd w:id="160"/>
      <w:bookmarkEnd w:id="161"/>
    </w:p>
    <w:p w14:paraId="75D933AE" w14:textId="19B2E0AB" w:rsidR="00931351" w:rsidRDefault="00E06569"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_Ref274053567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25</w:t>
      </w:r>
      <w:r w:rsidRPr="00C05107">
        <w:rPr>
          <w:rFonts w:ascii="Times New Roman" w:hAnsi="Times New Roman" w:cs="Times New Roman"/>
        </w:rPr>
        <w:fldChar w:fldCharType="end"/>
      </w:r>
      <w:r w:rsidR="00931351" w:rsidRPr="00C05107">
        <w:rPr>
          <w:rFonts w:ascii="Times New Roman" w:hAnsi="Times New Roman" w:cs="Times New Roman"/>
        </w:rPr>
        <w:t xml:space="preserve"> contains</w:t>
      </w:r>
      <w:r w:rsidR="00931351">
        <w:rPr>
          <w:rFonts w:ascii="Times New Roman" w:hAnsi="Times New Roman" w:cs="Times New Roman"/>
        </w:rPr>
        <w:t xml:space="preserve"> the items under consideration for the battery. The items under consideration have been listed below and contain the product ID and the vendor.</w:t>
      </w:r>
    </w:p>
    <w:p w14:paraId="100FEF7F" w14:textId="77777777" w:rsidR="00FF6FC5" w:rsidRPr="00624902" w:rsidRDefault="00FF6FC5" w:rsidP="00B36FDE">
      <w:pPr>
        <w:spacing w:after="0" w:line="240" w:lineRule="auto"/>
        <w:contextualSpacing/>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4"/>
        <w:gridCol w:w="1408"/>
        <w:gridCol w:w="1206"/>
      </w:tblGrid>
      <w:tr w:rsidR="00833536" w:rsidRPr="00624902" w14:paraId="68B32F60" w14:textId="77777777" w:rsidTr="00AD2E9A">
        <w:trPr>
          <w:trHeight w:val="53"/>
          <w:jc w:val="center"/>
        </w:trPr>
        <w:tc>
          <w:tcPr>
            <w:tcW w:w="0" w:type="auto"/>
            <w:shd w:val="clear" w:color="auto" w:fill="A5A5A5" w:themeFill="accent3"/>
            <w:noWrap/>
            <w:vAlign w:val="center"/>
            <w:hideMark/>
          </w:tcPr>
          <w:p w14:paraId="1D807D87" w14:textId="2E7A36C4" w:rsidR="00833536" w:rsidRPr="00624902" w:rsidRDefault="00BB389F" w:rsidP="00B36FDE">
            <w:pPr>
              <w:spacing w:after="0" w:line="240" w:lineRule="auto"/>
              <w:contextualSpacing/>
              <w:jc w:val="center"/>
              <w:rPr>
                <w:rFonts w:ascii="Times New Roman" w:hAnsi="Times New Roman" w:cs="Times New Roman"/>
                <w:b/>
              </w:rPr>
            </w:pPr>
            <w:r>
              <w:rPr>
                <w:rFonts w:ascii="Times New Roman" w:hAnsi="Times New Roman" w:cs="Times New Roman"/>
                <w:b/>
              </w:rPr>
              <w:t>Battery</w:t>
            </w:r>
          </w:p>
        </w:tc>
        <w:tc>
          <w:tcPr>
            <w:tcW w:w="0" w:type="auto"/>
            <w:shd w:val="clear" w:color="auto" w:fill="A5A5A5" w:themeFill="accent3"/>
          </w:tcPr>
          <w:p w14:paraId="655C76FD"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ID</w:t>
            </w:r>
          </w:p>
        </w:tc>
        <w:tc>
          <w:tcPr>
            <w:tcW w:w="0" w:type="auto"/>
            <w:shd w:val="clear" w:color="auto" w:fill="A5A5A5" w:themeFill="accent3"/>
            <w:noWrap/>
            <w:vAlign w:val="center"/>
            <w:hideMark/>
          </w:tcPr>
          <w:p w14:paraId="274DA4AC" w14:textId="4FE24246"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V</w:t>
            </w:r>
            <w:r w:rsidR="00833536" w:rsidRPr="00624902">
              <w:rPr>
                <w:rFonts w:ascii="Times New Roman" w:hAnsi="Times New Roman" w:cs="Times New Roman"/>
                <w:b/>
              </w:rPr>
              <w:t>endor</w:t>
            </w:r>
          </w:p>
        </w:tc>
      </w:tr>
      <w:tr w:rsidR="00833536" w:rsidRPr="00624902" w14:paraId="7B17E51A" w14:textId="77777777" w:rsidTr="00624902">
        <w:trPr>
          <w:trHeight w:val="50"/>
          <w:jc w:val="center"/>
        </w:trPr>
        <w:tc>
          <w:tcPr>
            <w:tcW w:w="0" w:type="auto"/>
            <w:shd w:val="clear" w:color="auto" w:fill="auto"/>
            <w:noWrap/>
            <w:vAlign w:val="center"/>
            <w:hideMark/>
          </w:tcPr>
          <w:p w14:paraId="3D2D6E5C" w14:textId="0AA9C4B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0" w:type="auto"/>
          </w:tcPr>
          <w:p w14:paraId="12EF9C4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PRT-08483</w:t>
            </w:r>
          </w:p>
        </w:tc>
        <w:tc>
          <w:tcPr>
            <w:tcW w:w="0" w:type="auto"/>
            <w:shd w:val="clear" w:color="auto" w:fill="auto"/>
            <w:noWrap/>
            <w:vAlign w:val="center"/>
            <w:hideMark/>
          </w:tcPr>
          <w:p w14:paraId="0D4A6BD8"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70CC75F7" w14:textId="77777777" w:rsidTr="00624902">
        <w:trPr>
          <w:trHeight w:val="107"/>
          <w:jc w:val="center"/>
        </w:trPr>
        <w:tc>
          <w:tcPr>
            <w:tcW w:w="0" w:type="auto"/>
            <w:shd w:val="clear" w:color="auto" w:fill="auto"/>
            <w:noWrap/>
            <w:vAlign w:val="center"/>
            <w:hideMark/>
          </w:tcPr>
          <w:p w14:paraId="5EBD1A05" w14:textId="352A9383"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w:t>
            </w:r>
            <w:r w:rsidR="006B611E">
              <w:rPr>
                <w:rFonts w:ascii="Times New Roman" w:hAnsi="Times New Roman" w:cs="Times New Roman"/>
              </w:rPr>
              <w:t xml:space="preserve"> </w:t>
            </w:r>
            <w:r w:rsidRPr="00624902">
              <w:rPr>
                <w:rFonts w:ascii="Times New Roman" w:hAnsi="Times New Roman" w:cs="Times New Roman"/>
              </w:rPr>
              <w:t>4</w:t>
            </w:r>
            <w:r w:rsidR="009F39AB">
              <w:rPr>
                <w:rFonts w:ascii="Times New Roman" w:hAnsi="Times New Roman" w:cs="Times New Roman"/>
              </w:rPr>
              <w:t xml:space="preserve"> </w:t>
            </w:r>
            <w:r w:rsidRPr="00624902">
              <w:rPr>
                <w:rFonts w:ascii="Times New Roman" w:hAnsi="Times New Roman" w:cs="Times New Roman"/>
              </w:rPr>
              <w:t>V</w:t>
            </w:r>
          </w:p>
        </w:tc>
        <w:tc>
          <w:tcPr>
            <w:tcW w:w="0" w:type="auto"/>
          </w:tcPr>
          <w:p w14:paraId="179C0A2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PRT-11856</w:t>
            </w:r>
          </w:p>
        </w:tc>
        <w:tc>
          <w:tcPr>
            <w:tcW w:w="0" w:type="auto"/>
            <w:shd w:val="clear" w:color="auto" w:fill="auto"/>
            <w:noWrap/>
            <w:vAlign w:val="center"/>
            <w:hideMark/>
          </w:tcPr>
          <w:p w14:paraId="583E804A"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p>
        </w:tc>
      </w:tr>
      <w:tr w:rsidR="00833536" w:rsidRPr="00624902" w14:paraId="14348870" w14:textId="77777777" w:rsidTr="00624902">
        <w:trPr>
          <w:trHeight w:val="50"/>
          <w:jc w:val="center"/>
        </w:trPr>
        <w:tc>
          <w:tcPr>
            <w:tcW w:w="0" w:type="auto"/>
            <w:shd w:val="clear" w:color="auto" w:fill="auto"/>
            <w:noWrap/>
            <w:vAlign w:val="center"/>
            <w:hideMark/>
          </w:tcPr>
          <w:p w14:paraId="6ED671D3" w14:textId="6898711A"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33D9977A"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T2200.3S.20 </w:t>
            </w:r>
          </w:p>
        </w:tc>
        <w:tc>
          <w:tcPr>
            <w:tcW w:w="0" w:type="auto"/>
            <w:shd w:val="clear" w:color="auto" w:fill="auto"/>
            <w:noWrap/>
            <w:vAlign w:val="center"/>
            <w:hideMark/>
          </w:tcPr>
          <w:p w14:paraId="3D94E57C"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66D7D999" w14:textId="77777777" w:rsidTr="00624902">
        <w:trPr>
          <w:trHeight w:val="50"/>
          <w:jc w:val="center"/>
        </w:trPr>
        <w:tc>
          <w:tcPr>
            <w:tcW w:w="0" w:type="auto"/>
            <w:shd w:val="clear" w:color="auto" w:fill="auto"/>
            <w:noWrap/>
            <w:vAlign w:val="center"/>
            <w:hideMark/>
          </w:tcPr>
          <w:p w14:paraId="3E62E19E" w14:textId="3B37D3C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 xml:space="preserve">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7276355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T2200.3S.25 </w:t>
            </w:r>
          </w:p>
        </w:tc>
        <w:tc>
          <w:tcPr>
            <w:tcW w:w="0" w:type="auto"/>
            <w:shd w:val="clear" w:color="auto" w:fill="auto"/>
            <w:noWrap/>
            <w:vAlign w:val="center"/>
            <w:hideMark/>
          </w:tcPr>
          <w:p w14:paraId="3BE8A392" w14:textId="77777777"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r w:rsidR="00833536" w:rsidRPr="00624902" w14:paraId="5A01D1D6" w14:textId="77777777" w:rsidTr="00624902">
        <w:trPr>
          <w:trHeight w:val="50"/>
          <w:jc w:val="center"/>
        </w:trPr>
        <w:tc>
          <w:tcPr>
            <w:tcW w:w="0" w:type="auto"/>
            <w:shd w:val="clear" w:color="auto" w:fill="auto"/>
            <w:noWrap/>
            <w:vAlign w:val="center"/>
            <w:hideMark/>
          </w:tcPr>
          <w:p w14:paraId="01C3C051" w14:textId="5125E0B6"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0" w:type="auto"/>
          </w:tcPr>
          <w:p w14:paraId="4DB58EF5"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T2200.3S.30 </w:t>
            </w:r>
          </w:p>
        </w:tc>
        <w:tc>
          <w:tcPr>
            <w:tcW w:w="0" w:type="auto"/>
            <w:shd w:val="clear" w:color="auto" w:fill="auto"/>
            <w:noWrap/>
            <w:vAlign w:val="center"/>
            <w:hideMark/>
          </w:tcPr>
          <w:p w14:paraId="493A3B4D" w14:textId="77777777" w:rsidR="00833536" w:rsidRPr="00624902" w:rsidRDefault="00833536" w:rsidP="00B36FDE">
            <w:pPr>
              <w:keepNext/>
              <w:spacing w:after="0" w:line="240" w:lineRule="auto"/>
              <w:contextualSpacing/>
              <w:rPr>
                <w:rFonts w:ascii="Times New Roman" w:hAnsi="Times New Roman" w:cs="Times New Roman"/>
              </w:rPr>
            </w:pPr>
            <w:proofErr w:type="spellStart"/>
            <w:r w:rsidRPr="00624902">
              <w:rPr>
                <w:rFonts w:ascii="Times New Roman" w:hAnsi="Times New Roman" w:cs="Times New Roman"/>
              </w:rPr>
              <w:t>Hobbyking</w:t>
            </w:r>
            <w:proofErr w:type="spellEnd"/>
          </w:p>
        </w:tc>
      </w:tr>
    </w:tbl>
    <w:p w14:paraId="24948308" w14:textId="3BD2AA33" w:rsidR="00833536" w:rsidRDefault="002C3E77" w:rsidP="00B36FDE">
      <w:pPr>
        <w:pStyle w:val="Caption"/>
        <w:spacing w:after="0"/>
        <w:contextualSpacing/>
      </w:pPr>
      <w:bookmarkStart w:id="162" w:name="_Ref274053567"/>
      <w:bookmarkStart w:id="163" w:name="_Toc400389701"/>
      <w:r w:rsidRPr="002C3E77">
        <w:t xml:space="preserve">Table </w:t>
      </w:r>
      <w:fldSimple w:instr=" SEQ Table \* ARABIC ">
        <w:r w:rsidR="00DE21B9">
          <w:rPr>
            <w:noProof/>
          </w:rPr>
          <w:t>25</w:t>
        </w:r>
      </w:fldSimple>
      <w:bookmarkEnd w:id="162"/>
      <w:r w:rsidRPr="002C3E77">
        <w:t>. The items under consideration for the batteries</w:t>
      </w:r>
      <w:bookmarkEnd w:id="163"/>
    </w:p>
    <w:p w14:paraId="44F50533" w14:textId="77777777" w:rsidR="002C3E77" w:rsidRPr="002C3E77" w:rsidRDefault="002C3E77" w:rsidP="00B36FDE">
      <w:pPr>
        <w:spacing w:after="0" w:line="240" w:lineRule="auto"/>
        <w:contextualSpacing/>
      </w:pPr>
    </w:p>
    <w:p w14:paraId="153758BD" w14:textId="77777777" w:rsidR="00D6723A" w:rsidRDefault="00D6723A" w:rsidP="00B36FDE">
      <w:pPr>
        <w:pStyle w:val="Heading3"/>
        <w:spacing w:before="0" w:line="240" w:lineRule="auto"/>
        <w:contextualSpacing/>
        <w:rPr>
          <w:rFonts w:cs="Times New Roman"/>
          <w:szCs w:val="22"/>
        </w:rPr>
      </w:pPr>
      <w:bookmarkStart w:id="164" w:name="_Toc274055923"/>
      <w:bookmarkStart w:id="165" w:name="_Toc400362021"/>
      <w:r w:rsidRPr="00624902">
        <w:rPr>
          <w:rFonts w:cs="Times New Roman"/>
          <w:szCs w:val="22"/>
        </w:rPr>
        <w:t>Decision Matrix</w:t>
      </w:r>
      <w:bookmarkEnd w:id="164"/>
      <w:bookmarkEnd w:id="165"/>
    </w:p>
    <w:p w14:paraId="7650C543" w14:textId="57A5DCF0" w:rsidR="00D02417" w:rsidRDefault="002423BE" w:rsidP="00B36FDE">
      <w:pPr>
        <w:spacing w:after="0" w:line="240" w:lineRule="auto"/>
        <w:contextualSpacing/>
        <w:rPr>
          <w:rFonts w:ascii="Times New Roman" w:hAnsi="Times New Roman" w:cs="Times New Roman"/>
        </w:rPr>
      </w:pPr>
      <w:r w:rsidRPr="00C05107">
        <w:rPr>
          <w:rFonts w:ascii="Times New Roman" w:hAnsi="Times New Roman" w:cs="Times New Roman"/>
        </w:rPr>
        <w:fldChar w:fldCharType="begin"/>
      </w:r>
      <w:r w:rsidRPr="00C05107">
        <w:rPr>
          <w:rFonts w:ascii="Times New Roman" w:hAnsi="Times New Roman" w:cs="Times New Roman"/>
        </w:rPr>
        <w:instrText xml:space="preserve"> REF _Ref400277460 </w:instrText>
      </w:r>
      <w:r w:rsidR="00C05107">
        <w:rPr>
          <w:rFonts w:ascii="Times New Roman" w:hAnsi="Times New Roman" w:cs="Times New Roman"/>
        </w:rPr>
        <w:instrText xml:space="preserve"> \* MERGEFORMAT </w:instrText>
      </w:r>
      <w:r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26</w:t>
      </w:r>
      <w:r w:rsidRPr="00C05107">
        <w:rPr>
          <w:rFonts w:ascii="Times New Roman" w:hAnsi="Times New Roman" w:cs="Times New Roman"/>
        </w:rPr>
        <w:fldChar w:fldCharType="end"/>
      </w:r>
      <w:r w:rsidR="00D02417" w:rsidRPr="00C05107">
        <w:rPr>
          <w:rFonts w:ascii="Times New Roman" w:hAnsi="Times New Roman" w:cs="Times New Roman"/>
        </w:rPr>
        <w:t xml:space="preserve"> contains</w:t>
      </w:r>
      <w:r w:rsidR="00D02417">
        <w:rPr>
          <w:rFonts w:ascii="Times New Roman" w:hAnsi="Times New Roman" w:cs="Times New Roman"/>
        </w:rPr>
        <w:t xml:space="preserve"> the decision matrix of the </w:t>
      </w:r>
      <w:r w:rsidR="00C16203">
        <w:rPr>
          <w:rFonts w:ascii="Times New Roman" w:hAnsi="Times New Roman" w:cs="Times New Roman"/>
        </w:rPr>
        <w:t>battery</w:t>
      </w:r>
      <w:r w:rsidR="00D02417">
        <w:rPr>
          <w:rFonts w:ascii="Times New Roman" w:hAnsi="Times New Roman" w:cs="Times New Roman"/>
        </w:rPr>
        <w:t xml:space="preserve">. The </w:t>
      </w:r>
      <w:r w:rsidR="00C16203">
        <w:rPr>
          <w:rFonts w:ascii="Times New Roman" w:hAnsi="Times New Roman" w:cs="Times New Roman"/>
        </w:rPr>
        <w:t>batteries</w:t>
      </w:r>
      <w:r w:rsidR="00D02417">
        <w:rPr>
          <w:rFonts w:ascii="Times New Roman" w:hAnsi="Times New Roman" w:cs="Times New Roman"/>
        </w:rPr>
        <w:t xml:space="preserve"> considered are broken down into categories that are essential for the decision making process. The categories include the price, capacity discharge rate, voltage, and weight of the battery.</w:t>
      </w:r>
    </w:p>
    <w:p w14:paraId="13E6B82E" w14:textId="77777777" w:rsidR="00E06569" w:rsidRPr="00E06569" w:rsidRDefault="00E06569" w:rsidP="00B36FDE">
      <w:pPr>
        <w:spacing w:after="0" w:line="240" w:lineRule="auto"/>
        <w:contextualSpacing/>
      </w:pPr>
    </w:p>
    <w:tbl>
      <w:tblPr>
        <w:tblW w:w="10368"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9"/>
        <w:gridCol w:w="821"/>
        <w:gridCol w:w="1083"/>
        <w:gridCol w:w="1170"/>
        <w:gridCol w:w="1080"/>
        <w:gridCol w:w="1057"/>
        <w:gridCol w:w="828"/>
      </w:tblGrid>
      <w:tr w:rsidR="00833536" w:rsidRPr="00624902" w14:paraId="681B1F6A" w14:textId="77777777" w:rsidTr="00C05107">
        <w:trPr>
          <w:gridAfter w:val="1"/>
          <w:wAfter w:w="828" w:type="dxa"/>
          <w:trHeight w:val="260"/>
        </w:trPr>
        <w:tc>
          <w:tcPr>
            <w:tcW w:w="4329" w:type="dxa"/>
            <w:shd w:val="clear" w:color="auto" w:fill="A5A5A5" w:themeFill="accent3"/>
            <w:vAlign w:val="center"/>
          </w:tcPr>
          <w:p w14:paraId="3F6A3B92" w14:textId="1C93A8F7" w:rsidR="00833536" w:rsidRPr="00624902" w:rsidRDefault="00624902" w:rsidP="00B36FDE">
            <w:pPr>
              <w:spacing w:after="0" w:line="240" w:lineRule="auto"/>
              <w:contextualSpacing/>
              <w:jc w:val="center"/>
              <w:rPr>
                <w:rFonts w:ascii="Times New Roman" w:hAnsi="Times New Roman" w:cs="Times New Roman"/>
                <w:b/>
              </w:rPr>
            </w:pPr>
            <w:r>
              <w:rPr>
                <w:rFonts w:ascii="Times New Roman" w:hAnsi="Times New Roman" w:cs="Times New Roman"/>
                <w:b/>
              </w:rPr>
              <w:t>Product</w:t>
            </w:r>
          </w:p>
        </w:tc>
        <w:tc>
          <w:tcPr>
            <w:tcW w:w="821" w:type="dxa"/>
            <w:shd w:val="clear" w:color="auto" w:fill="A5A5A5" w:themeFill="accent3"/>
            <w:noWrap/>
            <w:vAlign w:val="center"/>
            <w:hideMark/>
          </w:tcPr>
          <w:p w14:paraId="697C1A24" w14:textId="77777777"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Price</w:t>
            </w:r>
          </w:p>
        </w:tc>
        <w:tc>
          <w:tcPr>
            <w:tcW w:w="1083" w:type="dxa"/>
            <w:shd w:val="clear" w:color="auto" w:fill="A5A5A5" w:themeFill="accent3"/>
            <w:noWrap/>
            <w:vAlign w:val="center"/>
            <w:hideMark/>
          </w:tcPr>
          <w:p w14:paraId="5903C991" w14:textId="7E61D0AA"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Capacity</w:t>
            </w:r>
            <w:r w:rsidR="00C05107">
              <w:rPr>
                <w:rFonts w:ascii="Times New Roman" w:hAnsi="Times New Roman" w:cs="Times New Roman"/>
                <w:b/>
              </w:rPr>
              <w:t xml:space="preserve"> (</w:t>
            </w:r>
            <w:proofErr w:type="spellStart"/>
            <w:r w:rsidR="00C05107">
              <w:rPr>
                <w:rFonts w:ascii="Times New Roman" w:hAnsi="Times New Roman" w:cs="Times New Roman"/>
                <w:b/>
              </w:rPr>
              <w:t>mAH</w:t>
            </w:r>
            <w:proofErr w:type="spellEnd"/>
            <w:r w:rsidR="00C05107">
              <w:rPr>
                <w:rFonts w:ascii="Times New Roman" w:hAnsi="Times New Roman" w:cs="Times New Roman"/>
                <w:b/>
              </w:rPr>
              <w:t>)</w:t>
            </w:r>
          </w:p>
        </w:tc>
        <w:tc>
          <w:tcPr>
            <w:tcW w:w="1170" w:type="dxa"/>
            <w:shd w:val="clear" w:color="auto" w:fill="A5A5A5" w:themeFill="accent3"/>
            <w:noWrap/>
            <w:vAlign w:val="center"/>
            <w:hideMark/>
          </w:tcPr>
          <w:p w14:paraId="0158AE80" w14:textId="4857A7B3"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Discharge Rate</w:t>
            </w:r>
            <w:r w:rsidR="00C05107">
              <w:rPr>
                <w:rFonts w:ascii="Times New Roman" w:hAnsi="Times New Roman" w:cs="Times New Roman"/>
                <w:b/>
              </w:rPr>
              <w:t xml:space="preserve"> (C)</w:t>
            </w:r>
          </w:p>
        </w:tc>
        <w:tc>
          <w:tcPr>
            <w:tcW w:w="1080" w:type="dxa"/>
            <w:shd w:val="clear" w:color="auto" w:fill="A5A5A5" w:themeFill="accent3"/>
            <w:noWrap/>
            <w:vAlign w:val="center"/>
            <w:hideMark/>
          </w:tcPr>
          <w:p w14:paraId="422B0A6A" w14:textId="28BFC1B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Voltage</w:t>
            </w:r>
            <w:r w:rsidR="00C05107">
              <w:rPr>
                <w:rFonts w:ascii="Times New Roman" w:hAnsi="Times New Roman" w:cs="Times New Roman"/>
                <w:b/>
              </w:rPr>
              <w:t xml:space="preserve"> (V)</w:t>
            </w:r>
          </w:p>
        </w:tc>
        <w:tc>
          <w:tcPr>
            <w:tcW w:w="1057" w:type="dxa"/>
            <w:shd w:val="clear" w:color="auto" w:fill="A5A5A5" w:themeFill="accent3"/>
            <w:noWrap/>
            <w:vAlign w:val="center"/>
            <w:hideMark/>
          </w:tcPr>
          <w:p w14:paraId="083B5AE8" w14:textId="2B7A57D9" w:rsidR="00833536" w:rsidRPr="00624902" w:rsidRDefault="00833536" w:rsidP="00B36FDE">
            <w:pPr>
              <w:spacing w:after="0" w:line="240" w:lineRule="auto"/>
              <w:contextualSpacing/>
              <w:jc w:val="center"/>
              <w:rPr>
                <w:rFonts w:ascii="Times New Roman" w:hAnsi="Times New Roman" w:cs="Times New Roman"/>
                <w:b/>
              </w:rPr>
            </w:pPr>
            <w:r w:rsidRPr="00624902">
              <w:rPr>
                <w:rFonts w:ascii="Times New Roman" w:hAnsi="Times New Roman" w:cs="Times New Roman"/>
                <w:b/>
              </w:rPr>
              <w:t>Weight</w:t>
            </w:r>
            <w:r w:rsidR="00C05107">
              <w:rPr>
                <w:rFonts w:ascii="Times New Roman" w:hAnsi="Times New Roman" w:cs="Times New Roman"/>
                <w:b/>
              </w:rPr>
              <w:t xml:space="preserve"> (lbs.)</w:t>
            </w:r>
          </w:p>
        </w:tc>
      </w:tr>
      <w:tr w:rsidR="00833536" w:rsidRPr="00624902" w14:paraId="493B184D" w14:textId="77777777" w:rsidTr="00C05107">
        <w:trPr>
          <w:gridAfter w:val="1"/>
          <w:wAfter w:w="828" w:type="dxa"/>
          <w:trHeight w:val="252"/>
        </w:trPr>
        <w:tc>
          <w:tcPr>
            <w:tcW w:w="4329" w:type="dxa"/>
            <w:vAlign w:val="center"/>
          </w:tcPr>
          <w:p w14:paraId="73911AFE" w14:textId="63B5E84E"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shd w:val="clear" w:color="auto" w:fill="auto"/>
            <w:noWrap/>
            <w:vAlign w:val="center"/>
            <w:hideMark/>
          </w:tcPr>
          <w:p w14:paraId="20C57B49"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$12.95 </w:t>
            </w:r>
          </w:p>
        </w:tc>
        <w:tc>
          <w:tcPr>
            <w:tcW w:w="1083" w:type="dxa"/>
            <w:shd w:val="clear" w:color="auto" w:fill="auto"/>
            <w:noWrap/>
            <w:vAlign w:val="center"/>
            <w:hideMark/>
          </w:tcPr>
          <w:p w14:paraId="5317607B" w14:textId="510202B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2000</w:t>
            </w:r>
          </w:p>
        </w:tc>
        <w:tc>
          <w:tcPr>
            <w:tcW w:w="1170" w:type="dxa"/>
            <w:shd w:val="clear" w:color="auto" w:fill="auto"/>
            <w:noWrap/>
            <w:vAlign w:val="center"/>
            <w:hideMark/>
          </w:tcPr>
          <w:p w14:paraId="42DD3B08" w14:textId="20AA2788"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0" w:type="dxa"/>
            <w:shd w:val="clear" w:color="auto" w:fill="auto"/>
            <w:noWrap/>
            <w:vAlign w:val="center"/>
            <w:hideMark/>
          </w:tcPr>
          <w:p w14:paraId="3C2E6E69" w14:textId="0CDA9759"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3.7</w:t>
            </w:r>
          </w:p>
        </w:tc>
        <w:tc>
          <w:tcPr>
            <w:tcW w:w="1057" w:type="dxa"/>
            <w:shd w:val="clear" w:color="auto" w:fill="auto"/>
            <w:noWrap/>
            <w:vAlign w:val="center"/>
            <w:hideMark/>
          </w:tcPr>
          <w:p w14:paraId="5C4E7714" w14:textId="1332C06E"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0.079</w:t>
            </w:r>
          </w:p>
        </w:tc>
      </w:tr>
      <w:tr w:rsidR="00833536" w:rsidRPr="00624902" w14:paraId="698BD3AE" w14:textId="77777777" w:rsidTr="00C05107">
        <w:trPr>
          <w:gridAfter w:val="1"/>
          <w:wAfter w:w="828" w:type="dxa"/>
          <w:trHeight w:val="252"/>
        </w:trPr>
        <w:tc>
          <w:tcPr>
            <w:tcW w:w="4329" w:type="dxa"/>
            <w:vAlign w:val="center"/>
          </w:tcPr>
          <w:p w14:paraId="7B201A3C" w14:textId="233FDAB4"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shd w:val="clear" w:color="auto" w:fill="auto"/>
            <w:noWrap/>
            <w:vAlign w:val="center"/>
            <w:hideMark/>
          </w:tcPr>
          <w:p w14:paraId="199B6EF4"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$13.95 </w:t>
            </w:r>
          </w:p>
        </w:tc>
        <w:tc>
          <w:tcPr>
            <w:tcW w:w="1083" w:type="dxa"/>
            <w:shd w:val="clear" w:color="auto" w:fill="auto"/>
            <w:noWrap/>
            <w:vAlign w:val="center"/>
            <w:hideMark/>
          </w:tcPr>
          <w:p w14:paraId="7AFC438E" w14:textId="1D4DBC9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3AB89247" w14:textId="407405E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shd w:val="clear" w:color="auto" w:fill="auto"/>
            <w:noWrap/>
            <w:vAlign w:val="center"/>
            <w:hideMark/>
          </w:tcPr>
          <w:p w14:paraId="55D072A7" w14:textId="717A7D3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7.4</w:t>
            </w:r>
          </w:p>
        </w:tc>
        <w:tc>
          <w:tcPr>
            <w:tcW w:w="1057" w:type="dxa"/>
            <w:shd w:val="clear" w:color="auto" w:fill="auto"/>
            <w:noWrap/>
            <w:vAlign w:val="center"/>
            <w:hideMark/>
          </w:tcPr>
          <w:p w14:paraId="38CB47BC" w14:textId="1441CDC0"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0.45</w:t>
            </w:r>
          </w:p>
        </w:tc>
      </w:tr>
      <w:tr w:rsidR="00833536" w:rsidRPr="00624902" w14:paraId="4C8719A9" w14:textId="77777777" w:rsidTr="00C05107">
        <w:trPr>
          <w:gridAfter w:val="1"/>
          <w:wAfter w:w="828" w:type="dxa"/>
          <w:trHeight w:val="252"/>
        </w:trPr>
        <w:tc>
          <w:tcPr>
            <w:tcW w:w="4329" w:type="dxa"/>
            <w:vAlign w:val="center"/>
          </w:tcPr>
          <w:p w14:paraId="3444B8FE" w14:textId="1D3EF8B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20</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4B79A8A3"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$8.50 </w:t>
            </w:r>
          </w:p>
        </w:tc>
        <w:tc>
          <w:tcPr>
            <w:tcW w:w="1083" w:type="dxa"/>
            <w:shd w:val="clear" w:color="auto" w:fill="auto"/>
            <w:noWrap/>
            <w:vAlign w:val="center"/>
            <w:hideMark/>
          </w:tcPr>
          <w:p w14:paraId="1547502E" w14:textId="387BCCD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6BDBBBD1" w14:textId="7D74C15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20</w:t>
            </w:r>
          </w:p>
        </w:tc>
        <w:tc>
          <w:tcPr>
            <w:tcW w:w="1080" w:type="dxa"/>
            <w:shd w:val="clear" w:color="auto" w:fill="auto"/>
            <w:noWrap/>
            <w:vAlign w:val="center"/>
            <w:hideMark/>
          </w:tcPr>
          <w:p w14:paraId="67C12939" w14:textId="7BD7EEE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785769E9" w14:textId="11E8782F"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68D91D2E" w14:textId="77777777" w:rsidTr="00C05107">
        <w:trPr>
          <w:gridAfter w:val="1"/>
          <w:wAfter w:w="828" w:type="dxa"/>
          <w:trHeight w:val="252"/>
        </w:trPr>
        <w:tc>
          <w:tcPr>
            <w:tcW w:w="4329" w:type="dxa"/>
            <w:vAlign w:val="center"/>
          </w:tcPr>
          <w:p w14:paraId="75F058B6" w14:textId="13D7EC35"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25</w:t>
            </w:r>
            <w:r w:rsidR="006B611E">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center"/>
            <w:hideMark/>
          </w:tcPr>
          <w:p w14:paraId="208822AC"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$10.60 </w:t>
            </w:r>
          </w:p>
        </w:tc>
        <w:tc>
          <w:tcPr>
            <w:tcW w:w="1083" w:type="dxa"/>
            <w:shd w:val="clear" w:color="auto" w:fill="auto"/>
            <w:noWrap/>
            <w:vAlign w:val="center"/>
            <w:hideMark/>
          </w:tcPr>
          <w:p w14:paraId="21A6F156" w14:textId="332C998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shd w:val="clear" w:color="auto" w:fill="auto"/>
            <w:noWrap/>
            <w:vAlign w:val="center"/>
            <w:hideMark/>
          </w:tcPr>
          <w:p w14:paraId="1C852359" w14:textId="2FD8C1EB"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25</w:t>
            </w:r>
          </w:p>
        </w:tc>
        <w:tc>
          <w:tcPr>
            <w:tcW w:w="1080" w:type="dxa"/>
            <w:shd w:val="clear" w:color="auto" w:fill="auto"/>
            <w:noWrap/>
            <w:vAlign w:val="center"/>
            <w:hideMark/>
          </w:tcPr>
          <w:p w14:paraId="3AA9BC2A" w14:textId="61F330E5"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shd w:val="clear" w:color="auto" w:fill="auto"/>
            <w:noWrap/>
            <w:vAlign w:val="center"/>
            <w:hideMark/>
          </w:tcPr>
          <w:p w14:paraId="1CA45EE4" w14:textId="171916FA"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0.41</w:t>
            </w:r>
          </w:p>
        </w:tc>
      </w:tr>
      <w:tr w:rsidR="00833536" w:rsidRPr="00624902" w14:paraId="7006B3A4" w14:textId="77777777" w:rsidTr="00C05107">
        <w:trPr>
          <w:gridAfter w:val="1"/>
          <w:wAfter w:w="828" w:type="dxa"/>
          <w:trHeight w:val="252"/>
        </w:trPr>
        <w:tc>
          <w:tcPr>
            <w:tcW w:w="4329" w:type="dxa"/>
            <w:tcBorders>
              <w:bottom w:val="single" w:sz="4" w:space="0" w:color="auto"/>
            </w:tcBorders>
            <w:vAlign w:val="center"/>
          </w:tcPr>
          <w:p w14:paraId="6C414B12" w14:textId="5D8D666C" w:rsidR="00833536" w:rsidRPr="00624902" w:rsidRDefault="00833536"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6B611E">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6B611E">
              <w:rPr>
                <w:rFonts w:ascii="Times New Roman" w:hAnsi="Times New Roman" w:cs="Times New Roman"/>
              </w:rPr>
              <w:t xml:space="preserve"> </w:t>
            </w:r>
            <w:r w:rsidRPr="00624902">
              <w:rPr>
                <w:rFonts w:ascii="Times New Roman" w:hAnsi="Times New Roman" w:cs="Times New Roman"/>
              </w:rPr>
              <w:t>S 3</w:t>
            </w:r>
            <w:r w:rsidR="006B611E">
              <w:rPr>
                <w:rFonts w:ascii="Times New Roman" w:hAnsi="Times New Roman" w:cs="Times New Roman"/>
              </w:rPr>
              <w:t xml:space="preserve">0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bottom w:val="single" w:sz="4" w:space="0" w:color="auto"/>
            </w:tcBorders>
            <w:shd w:val="clear" w:color="auto" w:fill="auto"/>
            <w:noWrap/>
            <w:vAlign w:val="center"/>
            <w:hideMark/>
          </w:tcPr>
          <w:p w14:paraId="1FE9D7D2" w14:textId="77777777"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$13.50 </w:t>
            </w:r>
          </w:p>
        </w:tc>
        <w:tc>
          <w:tcPr>
            <w:tcW w:w="1083" w:type="dxa"/>
            <w:tcBorders>
              <w:bottom w:val="single" w:sz="4" w:space="0" w:color="auto"/>
            </w:tcBorders>
            <w:shd w:val="clear" w:color="auto" w:fill="auto"/>
            <w:noWrap/>
            <w:vAlign w:val="center"/>
            <w:hideMark/>
          </w:tcPr>
          <w:p w14:paraId="69094484" w14:textId="0C94ED13"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2200</w:t>
            </w:r>
          </w:p>
        </w:tc>
        <w:tc>
          <w:tcPr>
            <w:tcW w:w="1170" w:type="dxa"/>
            <w:tcBorders>
              <w:bottom w:val="single" w:sz="4" w:space="0" w:color="auto"/>
            </w:tcBorders>
            <w:shd w:val="clear" w:color="auto" w:fill="auto"/>
            <w:noWrap/>
            <w:vAlign w:val="center"/>
            <w:hideMark/>
          </w:tcPr>
          <w:p w14:paraId="239662C2" w14:textId="31CF780C"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30</w:t>
            </w:r>
          </w:p>
        </w:tc>
        <w:tc>
          <w:tcPr>
            <w:tcW w:w="1080" w:type="dxa"/>
            <w:tcBorders>
              <w:bottom w:val="single" w:sz="4" w:space="0" w:color="auto"/>
            </w:tcBorders>
            <w:shd w:val="clear" w:color="auto" w:fill="auto"/>
            <w:noWrap/>
            <w:vAlign w:val="center"/>
            <w:hideMark/>
          </w:tcPr>
          <w:p w14:paraId="5B57680B" w14:textId="102DE866"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11.1</w:t>
            </w:r>
          </w:p>
        </w:tc>
        <w:tc>
          <w:tcPr>
            <w:tcW w:w="1057" w:type="dxa"/>
            <w:tcBorders>
              <w:bottom w:val="single" w:sz="4" w:space="0" w:color="auto"/>
            </w:tcBorders>
            <w:shd w:val="clear" w:color="auto" w:fill="auto"/>
            <w:noWrap/>
            <w:vAlign w:val="center"/>
            <w:hideMark/>
          </w:tcPr>
          <w:p w14:paraId="433F5758" w14:textId="00B45AD4" w:rsidR="00833536" w:rsidRPr="00624902" w:rsidRDefault="00C05107" w:rsidP="00B36FDE">
            <w:pPr>
              <w:spacing w:after="0" w:line="240" w:lineRule="auto"/>
              <w:contextualSpacing/>
              <w:rPr>
                <w:rFonts w:ascii="Times New Roman" w:hAnsi="Times New Roman" w:cs="Times New Roman"/>
              </w:rPr>
            </w:pPr>
            <w:r>
              <w:rPr>
                <w:rFonts w:ascii="Times New Roman" w:hAnsi="Times New Roman" w:cs="Times New Roman"/>
              </w:rPr>
              <w:t>0.43</w:t>
            </w:r>
          </w:p>
        </w:tc>
      </w:tr>
      <w:tr w:rsidR="00396B99" w:rsidRPr="00624902" w14:paraId="71CD380E" w14:textId="77777777" w:rsidTr="00C05107">
        <w:trPr>
          <w:gridAfter w:val="1"/>
          <w:wAfter w:w="828" w:type="dxa"/>
          <w:trHeight w:val="252"/>
        </w:trPr>
        <w:tc>
          <w:tcPr>
            <w:tcW w:w="4329" w:type="dxa"/>
            <w:tcBorders>
              <w:left w:val="nil"/>
              <w:right w:val="nil"/>
            </w:tcBorders>
            <w:vAlign w:val="center"/>
          </w:tcPr>
          <w:p w14:paraId="3F9A528B"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left w:val="nil"/>
              <w:right w:val="nil"/>
            </w:tcBorders>
            <w:shd w:val="clear" w:color="auto" w:fill="auto"/>
            <w:noWrap/>
            <w:vAlign w:val="center"/>
          </w:tcPr>
          <w:p w14:paraId="1E5D6681" w14:textId="77777777" w:rsidR="00396B99" w:rsidRPr="00624902" w:rsidRDefault="00396B99" w:rsidP="00B36FDE">
            <w:pPr>
              <w:spacing w:after="0" w:line="240" w:lineRule="auto"/>
              <w:contextualSpacing/>
              <w:rPr>
                <w:rFonts w:ascii="Times New Roman" w:hAnsi="Times New Roman" w:cs="Times New Roman"/>
              </w:rPr>
            </w:pPr>
          </w:p>
        </w:tc>
        <w:tc>
          <w:tcPr>
            <w:tcW w:w="1083" w:type="dxa"/>
            <w:tcBorders>
              <w:left w:val="nil"/>
              <w:right w:val="nil"/>
            </w:tcBorders>
            <w:shd w:val="clear" w:color="auto" w:fill="auto"/>
            <w:noWrap/>
            <w:vAlign w:val="center"/>
          </w:tcPr>
          <w:p w14:paraId="00322BB3" w14:textId="77777777" w:rsidR="00396B99" w:rsidRPr="00624902" w:rsidRDefault="00396B99" w:rsidP="00B36FDE">
            <w:pPr>
              <w:spacing w:after="0" w:line="240" w:lineRule="auto"/>
              <w:contextualSpacing/>
              <w:rPr>
                <w:rFonts w:ascii="Times New Roman" w:hAnsi="Times New Roman" w:cs="Times New Roman"/>
              </w:rPr>
            </w:pPr>
          </w:p>
        </w:tc>
        <w:tc>
          <w:tcPr>
            <w:tcW w:w="1170" w:type="dxa"/>
            <w:tcBorders>
              <w:left w:val="nil"/>
              <w:right w:val="nil"/>
            </w:tcBorders>
            <w:shd w:val="clear" w:color="auto" w:fill="auto"/>
            <w:noWrap/>
            <w:vAlign w:val="center"/>
          </w:tcPr>
          <w:p w14:paraId="1FC3146C" w14:textId="77777777" w:rsidR="00396B99" w:rsidRPr="00624902" w:rsidRDefault="00396B99" w:rsidP="00B36FDE">
            <w:pPr>
              <w:spacing w:after="0" w:line="240" w:lineRule="auto"/>
              <w:contextualSpacing/>
              <w:rPr>
                <w:rFonts w:ascii="Times New Roman" w:hAnsi="Times New Roman" w:cs="Times New Roman"/>
              </w:rPr>
            </w:pPr>
          </w:p>
        </w:tc>
        <w:tc>
          <w:tcPr>
            <w:tcW w:w="1080" w:type="dxa"/>
            <w:tcBorders>
              <w:left w:val="nil"/>
              <w:right w:val="nil"/>
            </w:tcBorders>
            <w:shd w:val="clear" w:color="auto" w:fill="auto"/>
            <w:noWrap/>
            <w:vAlign w:val="center"/>
          </w:tcPr>
          <w:p w14:paraId="19F33507" w14:textId="77777777" w:rsidR="00396B99" w:rsidRPr="00624902" w:rsidRDefault="00396B99" w:rsidP="00B36FDE">
            <w:pPr>
              <w:spacing w:after="0" w:line="240" w:lineRule="auto"/>
              <w:contextualSpacing/>
              <w:rPr>
                <w:rFonts w:ascii="Times New Roman" w:hAnsi="Times New Roman" w:cs="Times New Roman"/>
              </w:rPr>
            </w:pPr>
          </w:p>
        </w:tc>
        <w:tc>
          <w:tcPr>
            <w:tcW w:w="1057" w:type="dxa"/>
            <w:tcBorders>
              <w:left w:val="nil"/>
              <w:right w:val="nil"/>
            </w:tcBorders>
            <w:shd w:val="clear" w:color="auto" w:fill="auto"/>
            <w:noWrap/>
            <w:vAlign w:val="center"/>
          </w:tcPr>
          <w:p w14:paraId="2245FB7A" w14:textId="77777777" w:rsidR="00396B99" w:rsidRPr="00624902" w:rsidRDefault="00396B99" w:rsidP="00B36FDE">
            <w:pPr>
              <w:spacing w:after="0" w:line="240" w:lineRule="auto"/>
              <w:contextualSpacing/>
              <w:rPr>
                <w:rFonts w:ascii="Times New Roman" w:hAnsi="Times New Roman" w:cs="Times New Roman"/>
              </w:rPr>
            </w:pPr>
          </w:p>
        </w:tc>
      </w:tr>
      <w:tr w:rsidR="00396B99" w:rsidRPr="00624902" w14:paraId="2E7FC03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shd w:val="clear" w:color="auto" w:fill="A5A5A5" w:themeFill="accent3"/>
            <w:vAlign w:val="center"/>
          </w:tcPr>
          <w:p w14:paraId="68EC6EE3"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Weight</w:t>
            </w:r>
          </w:p>
        </w:tc>
        <w:tc>
          <w:tcPr>
            <w:tcW w:w="821"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166F9C4"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688C558"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7807A57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5862F695"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tcBorders>
              <w:top w:val="single" w:sz="4" w:space="0" w:color="auto"/>
              <w:left w:val="single" w:sz="4" w:space="0" w:color="auto"/>
              <w:bottom w:val="single" w:sz="4" w:space="0" w:color="auto"/>
              <w:right w:val="single" w:sz="4" w:space="0" w:color="auto"/>
            </w:tcBorders>
            <w:shd w:val="clear" w:color="auto" w:fill="A5A5A5" w:themeFill="accent3"/>
            <w:noWrap/>
            <w:vAlign w:val="center"/>
          </w:tcPr>
          <w:p w14:paraId="679A88D2" w14:textId="777777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Weight</w:t>
            </w:r>
          </w:p>
        </w:tc>
      </w:tr>
      <w:tr w:rsidR="00396B99" w:rsidRPr="00624902" w14:paraId="3B921443"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5FD2B2F" w14:textId="49748D67"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Battery-2000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E8EEE" w14:textId="35A8BAA5"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E06D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4</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86F46" w14:textId="0E53705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A180C2" w14:textId="72A19A2D"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3</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D57262" w14:textId="36D4E84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8</w:t>
            </w:r>
          </w:p>
        </w:tc>
      </w:tr>
      <w:tr w:rsidR="00396B99" w:rsidRPr="00624902" w14:paraId="006FA127"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E200F26" w14:textId="17617F7D" w:rsidR="00396B99" w:rsidRPr="00624902" w:rsidRDefault="00396B99" w:rsidP="00B36FDE">
            <w:pPr>
              <w:spacing w:after="0" w:line="240" w:lineRule="auto"/>
              <w:contextualSpacing/>
              <w:rPr>
                <w:rFonts w:ascii="Times New Roman" w:hAnsi="Times New Roman" w:cs="Times New Roman"/>
              </w:rPr>
            </w:pPr>
            <w:r w:rsidRPr="00624902">
              <w:rPr>
                <w:rFonts w:ascii="Times New Roman" w:hAnsi="Times New Roman" w:cs="Times New Roman"/>
              </w:rPr>
              <w:t>Polymer Lithium Ion Battery-2200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7.4</w:t>
            </w:r>
            <w:r w:rsidR="009F39AB">
              <w:rPr>
                <w:rFonts w:ascii="Times New Roman" w:hAnsi="Times New Roman" w:cs="Times New Roman"/>
              </w:rPr>
              <w:t xml:space="preserve"> </w:t>
            </w:r>
            <w:r w:rsidRPr="00624902">
              <w:rPr>
                <w:rFonts w:ascii="Times New Roman" w:hAnsi="Times New Roman" w:cs="Times New Roman"/>
              </w:rPr>
              <w:t>V</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F22993" w14:textId="6F25FDBC"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31E78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B50C7" w14:textId="548FFBD3"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A6A102" w14:textId="146C4A87"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BA4D6" w14:textId="5724D028"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F98B4CA"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55860EF0" w14:textId="126B1099"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F7E8C1" w14:textId="611DCB6D"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A8F1B4"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4D6C12" w14:textId="0CF9215A"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6</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37B4AC" w14:textId="34D43161"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1B04EB" w14:textId="443C9C1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099A3352"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605C8851" w14:textId="30688990"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25</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E66A95" w14:textId="0BE43E67"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3</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93CA32"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C0A181" w14:textId="11A36EB0"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8</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009454" w14:textId="4B7738EB"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471269" w14:textId="42BC1348"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2</w:t>
            </w:r>
          </w:p>
        </w:tc>
      </w:tr>
      <w:tr w:rsidR="00396B99" w:rsidRPr="00624902" w14:paraId="166D8264"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7BAF76D9" w14:textId="357213D5" w:rsidR="00396B99" w:rsidRPr="00624902" w:rsidRDefault="00396B99" w:rsidP="00B36FDE">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w:t>
            </w:r>
            <w:r w:rsidR="009F39AB">
              <w:rPr>
                <w:rFonts w:ascii="Times New Roman" w:hAnsi="Times New Roman" w:cs="Times New Roman"/>
              </w:rPr>
              <w:t xml:space="preserve"> </w:t>
            </w:r>
            <w:r w:rsidRPr="00624902">
              <w:rPr>
                <w:rFonts w:ascii="Times New Roman" w:hAnsi="Times New Roman" w:cs="Times New Roman"/>
              </w:rPr>
              <w:t>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6F6D87" w14:textId="4E62EB24"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1</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C98FE8"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A2BC81" w14:textId="0208A64F" w:rsidR="00396B99" w:rsidRPr="00396B99" w:rsidRDefault="0008609D" w:rsidP="0008609D">
            <w:pPr>
              <w:spacing w:after="0" w:line="240" w:lineRule="auto"/>
              <w:contextualSpacing/>
              <w:rPr>
                <w:rFonts w:ascii="Times New Roman" w:hAnsi="Times New Roman" w:cs="Times New Roman"/>
              </w:rPr>
            </w:pPr>
            <w:r>
              <w:rPr>
                <w:rFonts w:ascii="Times New Roman" w:hAnsi="Times New Roman" w:cs="Times New Roman"/>
              </w:rPr>
              <w:t>9</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267935" w14:textId="37CF71AE" w:rsidR="00396B99" w:rsidRPr="00396B99" w:rsidRDefault="0008609D" w:rsidP="00B36FDE">
            <w:pPr>
              <w:spacing w:after="0" w:line="240" w:lineRule="auto"/>
              <w:contextualSpacing/>
              <w:rPr>
                <w:rFonts w:ascii="Times New Roman" w:hAnsi="Times New Roman" w:cs="Times New Roman"/>
              </w:rPr>
            </w:pPr>
            <w:r>
              <w:rPr>
                <w:rFonts w:ascii="Times New Roman" w:hAnsi="Times New Roman" w:cs="Times New Roman"/>
              </w:rPr>
              <w:t>9</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49FA6" w14:textId="6C1798CF" w:rsidR="00396B99" w:rsidRPr="00396B99" w:rsidRDefault="00396B99" w:rsidP="0008609D">
            <w:pPr>
              <w:spacing w:after="0" w:line="240" w:lineRule="auto"/>
              <w:contextualSpacing/>
              <w:rPr>
                <w:rFonts w:ascii="Times New Roman" w:hAnsi="Times New Roman" w:cs="Times New Roman"/>
              </w:rPr>
            </w:pPr>
            <w:r w:rsidRPr="00396B99">
              <w:rPr>
                <w:rFonts w:ascii="Times New Roman" w:hAnsi="Times New Roman" w:cs="Times New Roman"/>
              </w:rPr>
              <w:t>1</w:t>
            </w:r>
          </w:p>
        </w:tc>
      </w:tr>
      <w:tr w:rsidR="00396B99" w:rsidRPr="00624902" w14:paraId="32380674" w14:textId="77777777" w:rsidTr="00C05107">
        <w:trPr>
          <w:gridAfter w:val="1"/>
          <w:wAfter w:w="828" w:type="dxa"/>
          <w:trHeight w:val="252"/>
        </w:trPr>
        <w:tc>
          <w:tcPr>
            <w:tcW w:w="4329" w:type="dxa"/>
            <w:tcBorders>
              <w:top w:val="single" w:sz="4" w:space="0" w:color="auto"/>
              <w:left w:val="nil"/>
              <w:bottom w:val="single" w:sz="4" w:space="0" w:color="auto"/>
              <w:right w:val="nil"/>
            </w:tcBorders>
            <w:vAlign w:val="center"/>
          </w:tcPr>
          <w:p w14:paraId="022FFD11"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60C1446"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18728386"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7C2C57BA"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C2E6408"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2AC066E4"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33D15FF8" w14:textId="77777777" w:rsidTr="00C05107">
        <w:trPr>
          <w:gridAfter w:val="1"/>
          <w:wAfter w:w="828" w:type="dxa"/>
          <w:trHeight w:val="252"/>
        </w:trPr>
        <w:tc>
          <w:tcPr>
            <w:tcW w:w="4329" w:type="dxa"/>
            <w:tcBorders>
              <w:top w:val="single" w:sz="4" w:space="0" w:color="auto"/>
              <w:left w:val="single" w:sz="4" w:space="0" w:color="auto"/>
              <w:bottom w:val="single" w:sz="4" w:space="0" w:color="auto"/>
              <w:right w:val="single" w:sz="4" w:space="0" w:color="auto"/>
            </w:tcBorders>
            <w:vAlign w:val="center"/>
          </w:tcPr>
          <w:p w14:paraId="2A5C70E0" w14:textId="77777777" w:rsidR="00396B99" w:rsidRPr="00624902" w:rsidRDefault="00396B99" w:rsidP="00B36FDE">
            <w:pPr>
              <w:spacing w:after="0" w:line="240" w:lineRule="auto"/>
              <w:contextualSpacing/>
              <w:jc w:val="center"/>
              <w:rPr>
                <w:rFonts w:ascii="Times New Roman" w:hAnsi="Times New Roman" w:cs="Times New Roman"/>
              </w:rPr>
            </w:pPr>
            <w:r w:rsidRPr="00396B99">
              <w:rPr>
                <w:rFonts w:ascii="Times New Roman" w:hAnsi="Times New Roman" w:cs="Times New Roman"/>
                <w:b/>
              </w:rPr>
              <w:t>Weighted</w:t>
            </w:r>
          </w:p>
        </w:tc>
        <w:tc>
          <w:tcPr>
            <w:tcW w:w="8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6307F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0.15</w:t>
            </w:r>
          </w:p>
        </w:tc>
        <w:tc>
          <w:tcPr>
            <w:tcW w:w="10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51FE3"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53829"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0.3</w:t>
            </w:r>
          </w:p>
        </w:tc>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83791"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0.25</w:t>
            </w:r>
          </w:p>
        </w:tc>
        <w:tc>
          <w:tcPr>
            <w:tcW w:w="105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1871C5" w14:textId="77777777" w:rsidR="00396B99" w:rsidRPr="00396B99"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rPr>
              <w:t>0.05</w:t>
            </w:r>
          </w:p>
        </w:tc>
      </w:tr>
      <w:tr w:rsidR="00396B99" w:rsidRPr="00624902" w14:paraId="0E8308EA" w14:textId="77777777" w:rsidTr="00C05107">
        <w:trPr>
          <w:gridAfter w:val="1"/>
          <w:wAfter w:w="828" w:type="dxa"/>
          <w:trHeight w:val="50"/>
        </w:trPr>
        <w:tc>
          <w:tcPr>
            <w:tcW w:w="4329" w:type="dxa"/>
            <w:tcBorders>
              <w:top w:val="single" w:sz="4" w:space="0" w:color="auto"/>
              <w:left w:val="nil"/>
              <w:bottom w:val="single" w:sz="4" w:space="0" w:color="auto"/>
              <w:right w:val="nil"/>
            </w:tcBorders>
            <w:vAlign w:val="center"/>
          </w:tcPr>
          <w:p w14:paraId="025B78ED" w14:textId="77777777" w:rsidR="00396B99" w:rsidRPr="00624902" w:rsidRDefault="00396B99" w:rsidP="00B36FDE">
            <w:pPr>
              <w:spacing w:after="0" w:line="240" w:lineRule="auto"/>
              <w:contextualSpacing/>
              <w:rPr>
                <w:rFonts w:ascii="Times New Roman" w:hAnsi="Times New Roman" w:cs="Times New Roman"/>
              </w:rPr>
            </w:pPr>
          </w:p>
        </w:tc>
        <w:tc>
          <w:tcPr>
            <w:tcW w:w="821" w:type="dxa"/>
            <w:tcBorders>
              <w:top w:val="single" w:sz="4" w:space="0" w:color="auto"/>
              <w:left w:val="nil"/>
              <w:bottom w:val="single" w:sz="4" w:space="0" w:color="auto"/>
              <w:right w:val="nil"/>
            </w:tcBorders>
            <w:shd w:val="clear" w:color="auto" w:fill="auto"/>
            <w:noWrap/>
            <w:vAlign w:val="center"/>
          </w:tcPr>
          <w:p w14:paraId="0A3AC8AF" w14:textId="77777777" w:rsidR="00396B99" w:rsidRPr="00396B99" w:rsidRDefault="00396B99" w:rsidP="00B36FDE">
            <w:pPr>
              <w:spacing w:after="0" w:line="240" w:lineRule="auto"/>
              <w:contextualSpacing/>
              <w:rPr>
                <w:rFonts w:ascii="Times New Roman" w:hAnsi="Times New Roman" w:cs="Times New Roman"/>
              </w:rPr>
            </w:pPr>
          </w:p>
        </w:tc>
        <w:tc>
          <w:tcPr>
            <w:tcW w:w="1083" w:type="dxa"/>
            <w:tcBorders>
              <w:top w:val="single" w:sz="4" w:space="0" w:color="auto"/>
              <w:left w:val="nil"/>
              <w:bottom w:val="single" w:sz="4" w:space="0" w:color="auto"/>
              <w:right w:val="nil"/>
            </w:tcBorders>
            <w:shd w:val="clear" w:color="auto" w:fill="auto"/>
            <w:noWrap/>
            <w:vAlign w:val="center"/>
          </w:tcPr>
          <w:p w14:paraId="0C3197FA" w14:textId="77777777" w:rsidR="00396B99" w:rsidRPr="00396B99" w:rsidRDefault="00396B99" w:rsidP="00B36FDE">
            <w:pPr>
              <w:spacing w:after="0" w:line="240" w:lineRule="auto"/>
              <w:contextualSpacing/>
              <w:rPr>
                <w:rFonts w:ascii="Times New Roman" w:hAnsi="Times New Roman" w:cs="Times New Roman"/>
              </w:rPr>
            </w:pPr>
          </w:p>
        </w:tc>
        <w:tc>
          <w:tcPr>
            <w:tcW w:w="1170" w:type="dxa"/>
            <w:tcBorders>
              <w:top w:val="single" w:sz="4" w:space="0" w:color="auto"/>
              <w:left w:val="nil"/>
              <w:bottom w:val="single" w:sz="4" w:space="0" w:color="auto"/>
              <w:right w:val="nil"/>
            </w:tcBorders>
            <w:shd w:val="clear" w:color="auto" w:fill="auto"/>
            <w:noWrap/>
            <w:vAlign w:val="center"/>
          </w:tcPr>
          <w:p w14:paraId="65A01758" w14:textId="77777777" w:rsidR="00396B99" w:rsidRPr="00396B99" w:rsidRDefault="00396B99" w:rsidP="00B36FDE">
            <w:pPr>
              <w:spacing w:after="0" w:line="240" w:lineRule="auto"/>
              <w:contextualSpacing/>
              <w:rPr>
                <w:rFonts w:ascii="Times New Roman" w:hAnsi="Times New Roman" w:cs="Times New Roman"/>
              </w:rPr>
            </w:pPr>
          </w:p>
        </w:tc>
        <w:tc>
          <w:tcPr>
            <w:tcW w:w="1080" w:type="dxa"/>
            <w:tcBorders>
              <w:top w:val="single" w:sz="4" w:space="0" w:color="auto"/>
              <w:left w:val="nil"/>
              <w:bottom w:val="single" w:sz="4" w:space="0" w:color="auto"/>
              <w:right w:val="nil"/>
            </w:tcBorders>
            <w:shd w:val="clear" w:color="auto" w:fill="auto"/>
            <w:noWrap/>
            <w:vAlign w:val="center"/>
          </w:tcPr>
          <w:p w14:paraId="49AC6B21" w14:textId="77777777" w:rsidR="00396B99" w:rsidRPr="00396B99" w:rsidRDefault="00396B99" w:rsidP="00B36FDE">
            <w:pPr>
              <w:spacing w:after="0" w:line="240" w:lineRule="auto"/>
              <w:contextualSpacing/>
              <w:rPr>
                <w:rFonts w:ascii="Times New Roman" w:hAnsi="Times New Roman" w:cs="Times New Roman"/>
              </w:rPr>
            </w:pPr>
          </w:p>
        </w:tc>
        <w:tc>
          <w:tcPr>
            <w:tcW w:w="1057" w:type="dxa"/>
            <w:tcBorders>
              <w:top w:val="single" w:sz="4" w:space="0" w:color="auto"/>
              <w:left w:val="nil"/>
              <w:bottom w:val="single" w:sz="4" w:space="0" w:color="auto"/>
              <w:right w:val="nil"/>
            </w:tcBorders>
            <w:shd w:val="clear" w:color="auto" w:fill="auto"/>
            <w:noWrap/>
            <w:vAlign w:val="center"/>
          </w:tcPr>
          <w:p w14:paraId="7696B3F7" w14:textId="77777777" w:rsidR="00396B99" w:rsidRPr="00396B99" w:rsidRDefault="00396B99" w:rsidP="00B36FDE">
            <w:pPr>
              <w:spacing w:after="0" w:line="240" w:lineRule="auto"/>
              <w:contextualSpacing/>
              <w:rPr>
                <w:rFonts w:ascii="Times New Roman" w:hAnsi="Times New Roman" w:cs="Times New Roman"/>
              </w:rPr>
            </w:pPr>
          </w:p>
        </w:tc>
      </w:tr>
      <w:tr w:rsidR="00396B99" w:rsidRPr="00624902" w14:paraId="4BF91031" w14:textId="413DD251" w:rsidTr="00C05107">
        <w:trPr>
          <w:trHeight w:val="50"/>
        </w:trPr>
        <w:tc>
          <w:tcPr>
            <w:tcW w:w="4329" w:type="dxa"/>
            <w:shd w:val="clear" w:color="auto" w:fill="A5A5A5" w:themeFill="accent3"/>
            <w:vAlign w:val="center"/>
          </w:tcPr>
          <w:p w14:paraId="2BAE6A7B" w14:textId="5156F07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Product Total</w:t>
            </w:r>
          </w:p>
        </w:tc>
        <w:tc>
          <w:tcPr>
            <w:tcW w:w="821" w:type="dxa"/>
            <w:shd w:val="clear" w:color="auto" w:fill="A5A5A5" w:themeFill="accent3"/>
            <w:noWrap/>
            <w:vAlign w:val="center"/>
          </w:tcPr>
          <w:p w14:paraId="5D37B4CB" w14:textId="361FE853"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Price</w:t>
            </w:r>
          </w:p>
        </w:tc>
        <w:tc>
          <w:tcPr>
            <w:tcW w:w="1083" w:type="dxa"/>
            <w:shd w:val="clear" w:color="auto" w:fill="A5A5A5" w:themeFill="accent3"/>
            <w:noWrap/>
            <w:vAlign w:val="center"/>
          </w:tcPr>
          <w:p w14:paraId="3D1FADDB" w14:textId="01207CB7"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Capacity</w:t>
            </w:r>
          </w:p>
        </w:tc>
        <w:tc>
          <w:tcPr>
            <w:tcW w:w="1170" w:type="dxa"/>
            <w:shd w:val="clear" w:color="auto" w:fill="A5A5A5" w:themeFill="accent3"/>
            <w:noWrap/>
            <w:vAlign w:val="center"/>
          </w:tcPr>
          <w:p w14:paraId="035D89CC" w14:textId="565D33AC"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Discharge Rate</w:t>
            </w:r>
          </w:p>
        </w:tc>
        <w:tc>
          <w:tcPr>
            <w:tcW w:w="1080" w:type="dxa"/>
            <w:shd w:val="clear" w:color="auto" w:fill="A5A5A5" w:themeFill="accent3"/>
            <w:noWrap/>
            <w:vAlign w:val="center"/>
          </w:tcPr>
          <w:p w14:paraId="367C056A" w14:textId="50943A5B" w:rsidR="00396B99" w:rsidRPr="00396B99" w:rsidRDefault="00396B99" w:rsidP="00B36FDE">
            <w:pPr>
              <w:spacing w:after="0" w:line="240" w:lineRule="auto"/>
              <w:contextualSpacing/>
              <w:jc w:val="center"/>
              <w:rPr>
                <w:rFonts w:ascii="Times New Roman" w:hAnsi="Times New Roman" w:cs="Times New Roman"/>
                <w:b/>
              </w:rPr>
            </w:pPr>
            <w:r w:rsidRPr="00396B99">
              <w:rPr>
                <w:rFonts w:ascii="Times New Roman" w:hAnsi="Times New Roman" w:cs="Times New Roman"/>
                <w:b/>
              </w:rPr>
              <w:t>Voltage</w:t>
            </w:r>
          </w:p>
        </w:tc>
        <w:tc>
          <w:tcPr>
            <w:tcW w:w="1057" w:type="dxa"/>
            <w:shd w:val="clear" w:color="auto" w:fill="A5A5A5" w:themeFill="accent3"/>
            <w:noWrap/>
            <w:vAlign w:val="center"/>
          </w:tcPr>
          <w:p w14:paraId="4EE89716" w14:textId="618F9770" w:rsidR="00396B99" w:rsidRPr="00396B99" w:rsidRDefault="00396B99" w:rsidP="00B36FDE">
            <w:pPr>
              <w:spacing w:after="0" w:line="240" w:lineRule="auto"/>
              <w:contextualSpacing/>
              <w:rPr>
                <w:rFonts w:ascii="Times New Roman" w:hAnsi="Times New Roman" w:cs="Times New Roman"/>
                <w:b/>
              </w:rPr>
            </w:pPr>
            <w:r w:rsidRPr="00396B99">
              <w:rPr>
                <w:rFonts w:ascii="Times New Roman" w:hAnsi="Times New Roman" w:cs="Times New Roman"/>
                <w:b/>
              </w:rPr>
              <w:t>Weight</w:t>
            </w:r>
          </w:p>
        </w:tc>
        <w:tc>
          <w:tcPr>
            <w:tcW w:w="828" w:type="dxa"/>
            <w:shd w:val="clear" w:color="auto" w:fill="A5A5A5" w:themeFill="accent3"/>
            <w:vAlign w:val="center"/>
          </w:tcPr>
          <w:p w14:paraId="7BBA5370" w14:textId="5CB1907B" w:rsidR="00396B99" w:rsidRPr="00624902" w:rsidRDefault="00396B99" w:rsidP="00B36FDE">
            <w:pPr>
              <w:spacing w:after="0" w:line="240" w:lineRule="auto"/>
              <w:contextualSpacing/>
              <w:rPr>
                <w:rFonts w:ascii="Times New Roman" w:hAnsi="Times New Roman" w:cs="Times New Roman"/>
              </w:rPr>
            </w:pPr>
            <w:r w:rsidRPr="00396B99">
              <w:rPr>
                <w:rFonts w:ascii="Times New Roman" w:hAnsi="Times New Roman" w:cs="Times New Roman"/>
                <w:b/>
              </w:rPr>
              <w:t>Total</w:t>
            </w:r>
          </w:p>
        </w:tc>
      </w:tr>
      <w:tr w:rsidR="00396B99" w:rsidRPr="00624902" w14:paraId="65C906EF" w14:textId="2300B4FF" w:rsidTr="00C05107">
        <w:trPr>
          <w:trHeight w:val="50"/>
        </w:trPr>
        <w:tc>
          <w:tcPr>
            <w:tcW w:w="4329" w:type="dxa"/>
            <w:vAlign w:val="center"/>
          </w:tcPr>
          <w:p w14:paraId="684140B2" w14:textId="0F53D721"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Battery-2000mAh</w:t>
            </w:r>
          </w:p>
        </w:tc>
        <w:tc>
          <w:tcPr>
            <w:tcW w:w="821" w:type="dxa"/>
            <w:shd w:val="clear" w:color="auto" w:fill="auto"/>
            <w:noWrap/>
            <w:vAlign w:val="bottom"/>
          </w:tcPr>
          <w:p w14:paraId="2A5BE154" w14:textId="5C666A89"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0.3</w:t>
            </w:r>
          </w:p>
        </w:tc>
        <w:tc>
          <w:tcPr>
            <w:tcW w:w="1083" w:type="dxa"/>
            <w:shd w:val="clear" w:color="auto" w:fill="auto"/>
            <w:noWrap/>
            <w:vAlign w:val="bottom"/>
          </w:tcPr>
          <w:p w14:paraId="21E0263D" w14:textId="64B5371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w:t>
            </w:r>
            <w:r w:rsidR="00AD2E9A">
              <w:rPr>
                <w:rFonts w:ascii="Times New Roman" w:eastAsia="Times New Roman" w:hAnsi="Times New Roman" w:cs="Times New Roman"/>
                <w:color w:val="000000"/>
              </w:rPr>
              <w:t>.0</w:t>
            </w:r>
          </w:p>
        </w:tc>
        <w:tc>
          <w:tcPr>
            <w:tcW w:w="1170" w:type="dxa"/>
            <w:shd w:val="clear" w:color="auto" w:fill="auto"/>
            <w:noWrap/>
            <w:vAlign w:val="bottom"/>
          </w:tcPr>
          <w:p w14:paraId="2F27BA05" w14:textId="15D0AB47" w:rsidR="00396B99" w:rsidRPr="00624902" w:rsidRDefault="00BC4D50"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0.3</w:t>
            </w:r>
          </w:p>
        </w:tc>
        <w:tc>
          <w:tcPr>
            <w:tcW w:w="1080" w:type="dxa"/>
            <w:shd w:val="clear" w:color="auto" w:fill="auto"/>
            <w:noWrap/>
            <w:vAlign w:val="bottom"/>
          </w:tcPr>
          <w:p w14:paraId="22180CB6" w14:textId="2B9DE09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0.75</w:t>
            </w:r>
          </w:p>
        </w:tc>
        <w:tc>
          <w:tcPr>
            <w:tcW w:w="1057" w:type="dxa"/>
            <w:shd w:val="clear" w:color="auto" w:fill="auto"/>
            <w:noWrap/>
            <w:vAlign w:val="bottom"/>
          </w:tcPr>
          <w:p w14:paraId="0FAC731E" w14:textId="4E86583A"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w:t>
            </w:r>
          </w:p>
        </w:tc>
        <w:tc>
          <w:tcPr>
            <w:tcW w:w="828" w:type="dxa"/>
            <w:vAlign w:val="bottom"/>
          </w:tcPr>
          <w:p w14:paraId="6D2C6D35" w14:textId="2E519E13" w:rsidR="00396B99" w:rsidRPr="00624902" w:rsidRDefault="00BC4D50"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2.75</w:t>
            </w:r>
          </w:p>
        </w:tc>
      </w:tr>
      <w:tr w:rsidR="00396B99" w:rsidRPr="00624902" w14:paraId="20B39906" w14:textId="24FD1EC8" w:rsidTr="00C05107">
        <w:trPr>
          <w:trHeight w:val="50"/>
        </w:trPr>
        <w:tc>
          <w:tcPr>
            <w:tcW w:w="4329" w:type="dxa"/>
            <w:vAlign w:val="center"/>
          </w:tcPr>
          <w:p w14:paraId="07251776" w14:textId="1E70D4EC"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hAnsi="Times New Roman" w:cs="Times New Roman"/>
              </w:rPr>
              <w:t>Polymer Lithium Ion Battery-2200mAh 7.4V</w:t>
            </w:r>
          </w:p>
        </w:tc>
        <w:tc>
          <w:tcPr>
            <w:tcW w:w="821" w:type="dxa"/>
            <w:shd w:val="clear" w:color="auto" w:fill="auto"/>
            <w:noWrap/>
            <w:vAlign w:val="bottom"/>
          </w:tcPr>
          <w:p w14:paraId="3501CF54" w14:textId="1D80D70F"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217B8B9B" w14:textId="72C70B1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1BA774BB" w14:textId="5AC7BB2B"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0235DEFD" w14:textId="077BA36E"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1.5</w:t>
            </w:r>
          </w:p>
        </w:tc>
        <w:tc>
          <w:tcPr>
            <w:tcW w:w="1057" w:type="dxa"/>
            <w:shd w:val="clear" w:color="auto" w:fill="auto"/>
            <w:noWrap/>
            <w:vAlign w:val="bottom"/>
          </w:tcPr>
          <w:p w14:paraId="67B83419" w14:textId="2FF4C186"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1D92A2EB" w14:textId="07EDD97A"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5.65</w:t>
            </w:r>
          </w:p>
        </w:tc>
      </w:tr>
      <w:tr w:rsidR="00396B99" w:rsidRPr="00624902" w14:paraId="2640726D" w14:textId="32C5F6F9" w:rsidTr="00C05107">
        <w:trPr>
          <w:trHeight w:val="50"/>
        </w:trPr>
        <w:tc>
          <w:tcPr>
            <w:tcW w:w="4329" w:type="dxa"/>
            <w:vAlign w:val="center"/>
          </w:tcPr>
          <w:p w14:paraId="62A77377" w14:textId="746FA6E5"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20C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4D0584AE" w14:textId="78BCC9C4"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0.75</w:t>
            </w:r>
          </w:p>
        </w:tc>
        <w:tc>
          <w:tcPr>
            <w:tcW w:w="1083" w:type="dxa"/>
            <w:shd w:val="clear" w:color="auto" w:fill="auto"/>
            <w:noWrap/>
            <w:vAlign w:val="bottom"/>
          </w:tcPr>
          <w:p w14:paraId="67BFE8FE" w14:textId="7D95624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485A33B0" w14:textId="117F3762"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1.8</w:t>
            </w:r>
          </w:p>
        </w:tc>
        <w:tc>
          <w:tcPr>
            <w:tcW w:w="1080" w:type="dxa"/>
            <w:shd w:val="clear" w:color="auto" w:fill="auto"/>
            <w:noWrap/>
            <w:vAlign w:val="bottom"/>
          </w:tcPr>
          <w:p w14:paraId="477DB17E" w14:textId="10C7C995"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3C0EFE59" w14:textId="3431F5B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vAlign w:val="bottom"/>
          </w:tcPr>
          <w:p w14:paraId="6FA06E85" w14:textId="4A88BDED"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6.15</w:t>
            </w:r>
          </w:p>
        </w:tc>
      </w:tr>
      <w:tr w:rsidR="00396B99" w:rsidRPr="00624902" w14:paraId="7142B698" w14:textId="1BD41F7B" w:rsidTr="00C05107">
        <w:trPr>
          <w:trHeight w:val="107"/>
        </w:trPr>
        <w:tc>
          <w:tcPr>
            <w:tcW w:w="4329" w:type="dxa"/>
            <w:shd w:val="clear" w:color="auto" w:fill="70AD47" w:themeFill="accent6"/>
            <w:vAlign w:val="center"/>
          </w:tcPr>
          <w:p w14:paraId="72C322E3" w14:textId="7A629B32" w:rsidR="00396B99" w:rsidRPr="00624902" w:rsidRDefault="00396B99" w:rsidP="00B36FDE">
            <w:pPr>
              <w:spacing w:after="0" w:line="240" w:lineRule="auto"/>
              <w:contextualSpacing/>
              <w:rPr>
                <w:rFonts w:ascii="Times New Roman" w:eastAsia="Times New Roman" w:hAnsi="Times New Roman" w:cs="Times New Roman"/>
                <w:color w:val="000000"/>
              </w:rPr>
            </w:pPr>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25C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70AD47" w:themeFill="accent6"/>
            <w:noWrap/>
            <w:vAlign w:val="bottom"/>
          </w:tcPr>
          <w:p w14:paraId="431E4052" w14:textId="2AF19B27"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0.45</w:t>
            </w:r>
          </w:p>
        </w:tc>
        <w:tc>
          <w:tcPr>
            <w:tcW w:w="1083" w:type="dxa"/>
            <w:shd w:val="clear" w:color="auto" w:fill="70AD47" w:themeFill="accent6"/>
            <w:noWrap/>
            <w:vAlign w:val="bottom"/>
          </w:tcPr>
          <w:p w14:paraId="7A966C51" w14:textId="11D9F492"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70AD47" w:themeFill="accent6"/>
            <w:noWrap/>
            <w:vAlign w:val="bottom"/>
          </w:tcPr>
          <w:p w14:paraId="77C65A28" w14:textId="38AA5A7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1080" w:type="dxa"/>
            <w:shd w:val="clear" w:color="auto" w:fill="70AD47" w:themeFill="accent6"/>
            <w:noWrap/>
            <w:vAlign w:val="bottom"/>
          </w:tcPr>
          <w:p w14:paraId="0F7D9EC1" w14:textId="4F964C0C"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70AD47" w:themeFill="accent6"/>
            <w:noWrap/>
            <w:vAlign w:val="bottom"/>
          </w:tcPr>
          <w:p w14:paraId="61400D15" w14:textId="4962CF0E"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w:t>
            </w:r>
          </w:p>
        </w:tc>
        <w:tc>
          <w:tcPr>
            <w:tcW w:w="828" w:type="dxa"/>
            <w:shd w:val="clear" w:color="auto" w:fill="70AD47" w:themeFill="accent6"/>
            <w:vAlign w:val="bottom"/>
          </w:tcPr>
          <w:p w14:paraId="33C86C5B" w14:textId="2481A1DB" w:rsidR="00396B99" w:rsidRPr="00624902" w:rsidRDefault="0008609D" w:rsidP="00B36FDE">
            <w:pPr>
              <w:spacing w:after="0" w:line="240" w:lineRule="auto"/>
              <w:contextualSpacing/>
              <w:rPr>
                <w:rFonts w:ascii="Times New Roman" w:hAnsi="Times New Roman" w:cs="Times New Roman"/>
              </w:rPr>
            </w:pPr>
            <w:r>
              <w:rPr>
                <w:rFonts w:ascii="Times New Roman" w:eastAsia="Times New Roman" w:hAnsi="Times New Roman" w:cs="Times New Roman"/>
                <w:color w:val="000000"/>
              </w:rPr>
              <w:t>6.45</w:t>
            </w:r>
          </w:p>
        </w:tc>
      </w:tr>
      <w:tr w:rsidR="00396B99" w:rsidRPr="00624902" w14:paraId="38606E1B" w14:textId="2A3F6348" w:rsidTr="00C05107">
        <w:trPr>
          <w:trHeight w:val="50"/>
        </w:trPr>
        <w:tc>
          <w:tcPr>
            <w:tcW w:w="4329" w:type="dxa"/>
            <w:vAlign w:val="center"/>
          </w:tcPr>
          <w:p w14:paraId="3A0FA3E7" w14:textId="02E7FA3F" w:rsidR="00396B99" w:rsidRPr="00624902" w:rsidRDefault="00396B99" w:rsidP="00B36FDE">
            <w:pPr>
              <w:spacing w:after="0" w:line="240" w:lineRule="auto"/>
              <w:contextualSpacing/>
              <w:rPr>
                <w:rFonts w:ascii="Times New Roman" w:eastAsia="Times New Roman" w:hAnsi="Times New Roman" w:cs="Times New Roman"/>
                <w:color w:val="000000"/>
              </w:rPr>
            </w:pPr>
            <w:commentRangeStart w:id="166"/>
            <w:proofErr w:type="spellStart"/>
            <w:r w:rsidRPr="00624902">
              <w:rPr>
                <w:rFonts w:ascii="Times New Roman" w:hAnsi="Times New Roman" w:cs="Times New Roman"/>
              </w:rPr>
              <w:t>Turnigy</w:t>
            </w:r>
            <w:proofErr w:type="spellEnd"/>
            <w:r w:rsidRPr="00624902">
              <w:rPr>
                <w:rFonts w:ascii="Times New Roman" w:hAnsi="Times New Roman" w:cs="Times New Roman"/>
              </w:rPr>
              <w:t xml:space="preserve"> 2200</w:t>
            </w:r>
            <w:r w:rsidR="009F39AB">
              <w:rPr>
                <w:rFonts w:ascii="Times New Roman" w:hAnsi="Times New Roman" w:cs="Times New Roman"/>
              </w:rPr>
              <w:t xml:space="preserve">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3S 30</w:t>
            </w:r>
            <w:r w:rsidR="009F39AB">
              <w:rPr>
                <w:rFonts w:ascii="Times New Roman" w:hAnsi="Times New Roman" w:cs="Times New Roman"/>
              </w:rPr>
              <w:t xml:space="preserve"> </w:t>
            </w:r>
            <w:r w:rsidRPr="00624902">
              <w:rPr>
                <w:rFonts w:ascii="Times New Roman" w:hAnsi="Times New Roman" w:cs="Times New Roman"/>
              </w:rPr>
              <w:t xml:space="preserve">C </w:t>
            </w:r>
            <w:proofErr w:type="spellStart"/>
            <w:r w:rsidRPr="00624902">
              <w:rPr>
                <w:rFonts w:ascii="Times New Roman" w:hAnsi="Times New Roman" w:cs="Times New Roman"/>
              </w:rPr>
              <w:t>Lipo</w:t>
            </w:r>
            <w:proofErr w:type="spellEnd"/>
            <w:r w:rsidRPr="00624902">
              <w:rPr>
                <w:rFonts w:ascii="Times New Roman" w:hAnsi="Times New Roman" w:cs="Times New Roman"/>
              </w:rPr>
              <w:t xml:space="preserve"> Pack</w:t>
            </w:r>
          </w:p>
        </w:tc>
        <w:tc>
          <w:tcPr>
            <w:tcW w:w="821" w:type="dxa"/>
            <w:shd w:val="clear" w:color="auto" w:fill="auto"/>
            <w:noWrap/>
            <w:vAlign w:val="bottom"/>
          </w:tcPr>
          <w:p w14:paraId="050FA0C0" w14:textId="449B7693"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0.15</w:t>
            </w:r>
          </w:p>
        </w:tc>
        <w:tc>
          <w:tcPr>
            <w:tcW w:w="1083" w:type="dxa"/>
            <w:shd w:val="clear" w:color="auto" w:fill="auto"/>
            <w:noWrap/>
            <w:vAlign w:val="bottom"/>
          </w:tcPr>
          <w:p w14:paraId="43969255" w14:textId="1B20C10B"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1.25</w:t>
            </w:r>
          </w:p>
        </w:tc>
        <w:tc>
          <w:tcPr>
            <w:tcW w:w="1170" w:type="dxa"/>
            <w:shd w:val="clear" w:color="auto" w:fill="auto"/>
            <w:noWrap/>
            <w:vAlign w:val="bottom"/>
          </w:tcPr>
          <w:p w14:paraId="0278A3A5" w14:textId="46703E34"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2.7</w:t>
            </w:r>
          </w:p>
        </w:tc>
        <w:tc>
          <w:tcPr>
            <w:tcW w:w="1080" w:type="dxa"/>
            <w:shd w:val="clear" w:color="auto" w:fill="auto"/>
            <w:noWrap/>
            <w:vAlign w:val="bottom"/>
          </w:tcPr>
          <w:p w14:paraId="692A9F78" w14:textId="41EC3E6D" w:rsidR="00396B99" w:rsidRPr="00624902" w:rsidRDefault="0008609D" w:rsidP="00B36FDE">
            <w:pPr>
              <w:spacing w:after="0" w:line="24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2.25</w:t>
            </w:r>
          </w:p>
        </w:tc>
        <w:tc>
          <w:tcPr>
            <w:tcW w:w="1057" w:type="dxa"/>
            <w:shd w:val="clear" w:color="auto" w:fill="auto"/>
            <w:noWrap/>
            <w:vAlign w:val="bottom"/>
          </w:tcPr>
          <w:p w14:paraId="2334B715" w14:textId="4A7AECAD" w:rsidR="00396B99" w:rsidRPr="00624902" w:rsidRDefault="00396B99" w:rsidP="00B36FDE">
            <w:pPr>
              <w:spacing w:after="0" w:line="240" w:lineRule="auto"/>
              <w:contextualSpacing/>
              <w:rPr>
                <w:rFonts w:ascii="Times New Roman" w:eastAsia="Times New Roman" w:hAnsi="Times New Roman" w:cs="Times New Roman"/>
                <w:color w:val="000000"/>
              </w:rPr>
            </w:pPr>
            <w:r w:rsidRPr="00624902">
              <w:rPr>
                <w:rFonts w:ascii="Times New Roman" w:eastAsia="Times New Roman" w:hAnsi="Times New Roman" w:cs="Times New Roman"/>
                <w:color w:val="000000"/>
              </w:rPr>
              <w:t>0.05</w:t>
            </w:r>
          </w:p>
        </w:tc>
        <w:tc>
          <w:tcPr>
            <w:tcW w:w="828" w:type="dxa"/>
            <w:vAlign w:val="bottom"/>
          </w:tcPr>
          <w:p w14:paraId="5CD07814" w14:textId="1ADE702A" w:rsidR="00396B99" w:rsidRPr="00624902" w:rsidRDefault="00396B99" w:rsidP="00B36FDE">
            <w:pPr>
              <w:keepNext/>
              <w:spacing w:after="0" w:line="240" w:lineRule="auto"/>
              <w:contextualSpacing/>
              <w:rPr>
                <w:rFonts w:ascii="Times New Roman" w:hAnsi="Times New Roman" w:cs="Times New Roman"/>
              </w:rPr>
            </w:pPr>
            <w:r w:rsidRPr="00624902">
              <w:rPr>
                <w:rFonts w:ascii="Times New Roman" w:eastAsia="Times New Roman" w:hAnsi="Times New Roman" w:cs="Times New Roman"/>
                <w:color w:val="000000"/>
              </w:rPr>
              <w:t>6.</w:t>
            </w:r>
            <w:commentRangeEnd w:id="166"/>
            <w:r w:rsidR="0008609D">
              <w:rPr>
                <w:rFonts w:ascii="Times New Roman" w:eastAsia="Times New Roman" w:hAnsi="Times New Roman" w:cs="Times New Roman"/>
                <w:color w:val="000000"/>
              </w:rPr>
              <w:t>4</w:t>
            </w:r>
            <w:r w:rsidR="00B36FDE">
              <w:rPr>
                <w:rStyle w:val="CommentReference"/>
              </w:rPr>
              <w:commentReference w:id="166"/>
            </w:r>
          </w:p>
        </w:tc>
      </w:tr>
    </w:tbl>
    <w:p w14:paraId="6A703E03" w14:textId="24AE6702" w:rsidR="00833536" w:rsidRPr="007868C8" w:rsidRDefault="002C3E77" w:rsidP="00B36FDE">
      <w:pPr>
        <w:pStyle w:val="Caption"/>
        <w:spacing w:after="0"/>
        <w:contextualSpacing/>
      </w:pPr>
      <w:bookmarkStart w:id="167" w:name="_Ref400277460"/>
      <w:bookmarkStart w:id="168" w:name="_Toc400389702"/>
      <w:r w:rsidRPr="002C3E77">
        <w:t xml:space="preserve">Table </w:t>
      </w:r>
      <w:fldSimple w:instr=" SEQ Table \* ARABIC ">
        <w:r w:rsidR="00DE21B9">
          <w:rPr>
            <w:noProof/>
          </w:rPr>
          <w:t>26</w:t>
        </w:r>
      </w:fldSimple>
      <w:bookmarkEnd w:id="167"/>
      <w:r w:rsidRPr="002C3E77">
        <w:t>. Decision matrix for the batteries</w:t>
      </w:r>
      <w:bookmarkEnd w:id="168"/>
    </w:p>
    <w:p w14:paraId="118BE8AF" w14:textId="77777777" w:rsidR="00833536" w:rsidRPr="00624902" w:rsidRDefault="00833536" w:rsidP="00B36FDE">
      <w:pPr>
        <w:spacing w:after="0" w:line="240" w:lineRule="auto"/>
        <w:contextualSpacing/>
        <w:rPr>
          <w:rFonts w:ascii="Times New Roman" w:hAnsi="Times New Roman" w:cs="Times New Roman"/>
        </w:rPr>
      </w:pPr>
    </w:p>
    <w:p w14:paraId="07540E79" w14:textId="77777777" w:rsidR="00D6723A" w:rsidRPr="00624902" w:rsidRDefault="00D6723A" w:rsidP="00B36FDE">
      <w:pPr>
        <w:pStyle w:val="Heading3"/>
        <w:spacing w:before="0" w:line="240" w:lineRule="auto"/>
        <w:contextualSpacing/>
        <w:rPr>
          <w:rFonts w:cs="Times New Roman"/>
          <w:szCs w:val="22"/>
        </w:rPr>
      </w:pPr>
      <w:bookmarkStart w:id="169" w:name="_Toc274055924"/>
      <w:bookmarkStart w:id="170" w:name="_Toc400362022"/>
      <w:r w:rsidRPr="00624902">
        <w:rPr>
          <w:rFonts w:cs="Times New Roman"/>
          <w:szCs w:val="22"/>
        </w:rPr>
        <w:lastRenderedPageBreak/>
        <w:t>Justification</w:t>
      </w:r>
      <w:bookmarkEnd w:id="169"/>
      <w:bookmarkEnd w:id="170"/>
    </w:p>
    <w:p w14:paraId="1988A732" w14:textId="47566770" w:rsidR="00833536"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following describes the process used </w:t>
      </w:r>
      <w:r w:rsidR="00C05107">
        <w:rPr>
          <w:rFonts w:ascii="Times New Roman" w:hAnsi="Times New Roman" w:cs="Times New Roman"/>
        </w:rPr>
        <w:t>to obtain</w:t>
      </w:r>
      <w:r w:rsidRPr="00624902">
        <w:rPr>
          <w:rFonts w:ascii="Times New Roman" w:hAnsi="Times New Roman" w:cs="Times New Roman"/>
        </w:rPr>
        <w:t xml:space="preserve"> the scores for the various categories used to rate the batteries under consideration in the decision matrix. The data for the batteries under consideration was</w:t>
      </w:r>
      <w:r w:rsidR="00396B99">
        <w:rPr>
          <w:rFonts w:ascii="Times New Roman" w:hAnsi="Times New Roman" w:cs="Times New Roman"/>
        </w:rPr>
        <w:t xml:space="preserve"> </w:t>
      </w:r>
      <w:r w:rsidR="00C05107">
        <w:rPr>
          <w:rFonts w:ascii="Times New Roman" w:hAnsi="Times New Roman" w:cs="Times New Roman"/>
        </w:rPr>
        <w:t>found</w:t>
      </w:r>
      <w:r w:rsidR="00396B99">
        <w:rPr>
          <w:rFonts w:ascii="Times New Roman" w:hAnsi="Times New Roman" w:cs="Times New Roman"/>
        </w:rPr>
        <w:t xml:space="preserve"> from </w:t>
      </w:r>
      <w:proofErr w:type="spellStart"/>
      <w:r w:rsidR="00396B99">
        <w:rPr>
          <w:rFonts w:ascii="Times New Roman" w:hAnsi="Times New Roman" w:cs="Times New Roman"/>
        </w:rPr>
        <w:t>Sparkfun</w:t>
      </w:r>
      <w:proofErr w:type="spellEnd"/>
      <w:r w:rsidR="00396B99">
        <w:rPr>
          <w:rFonts w:ascii="Times New Roman" w:hAnsi="Times New Roman" w:cs="Times New Roman"/>
        </w:rPr>
        <w:t xml:space="preserve"> and </w:t>
      </w:r>
      <w:proofErr w:type="spellStart"/>
      <w:r w:rsidR="00396B99">
        <w:rPr>
          <w:rFonts w:ascii="Times New Roman" w:hAnsi="Times New Roman" w:cs="Times New Roman"/>
        </w:rPr>
        <w:t>Hobbyking</w:t>
      </w:r>
      <w:proofErr w:type="spellEnd"/>
      <w:r w:rsidRPr="00624902">
        <w:rPr>
          <w:rFonts w:ascii="Times New Roman" w:hAnsi="Times New Roman" w:cs="Times New Roman"/>
        </w:rPr>
        <w:t>.</w:t>
      </w:r>
    </w:p>
    <w:p w14:paraId="6F671F17" w14:textId="77777777" w:rsidR="00833536" w:rsidRPr="00624902" w:rsidRDefault="00833536" w:rsidP="00B36FDE">
      <w:pPr>
        <w:spacing w:after="0" w:line="240" w:lineRule="auto"/>
        <w:contextualSpacing/>
        <w:rPr>
          <w:rFonts w:ascii="Times New Roman" w:hAnsi="Times New Roman" w:cs="Times New Roman"/>
        </w:rPr>
      </w:pPr>
    </w:p>
    <w:p w14:paraId="2A82F239"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Price</w:t>
      </w:r>
      <w:r w:rsidRPr="00624902">
        <w:rPr>
          <w:rFonts w:ascii="Times New Roman" w:hAnsi="Times New Roman" w:cs="Times New Roman"/>
        </w:rPr>
        <w:t xml:space="preserve"> </w:t>
      </w:r>
    </w:p>
    <w:p w14:paraId="7C932C00" w14:textId="5E77AE20"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score for the price was obtained by normalizing the price and multiplying </w:t>
      </w:r>
      <w:r w:rsidRPr="007868C8">
        <w:rPr>
          <w:rFonts w:ascii="Times New Roman" w:hAnsi="Times New Roman" w:cs="Times New Roman"/>
        </w:rPr>
        <w:t xml:space="preserve">the </w:t>
      </w:r>
      <w:r w:rsidRPr="00C05107">
        <w:rPr>
          <w:rFonts w:ascii="Times New Roman" w:hAnsi="Times New Roman" w:cs="Times New Roman"/>
        </w:rPr>
        <w:t xml:space="preserve">normalized valued by the maximum score of 9 and adding 1. The weighted value of the price category was 15%. </w:t>
      </w:r>
      <w:r w:rsidR="007868C8" w:rsidRPr="00C05107">
        <w:rPr>
          <w:rFonts w:ascii="Times New Roman" w:hAnsi="Times New Roman" w:cs="Times New Roman"/>
        </w:rPr>
        <w:fldChar w:fldCharType="begin"/>
      </w:r>
      <w:r w:rsidR="007868C8" w:rsidRPr="00C05107">
        <w:rPr>
          <w:rFonts w:ascii="Times New Roman" w:hAnsi="Times New Roman" w:cs="Times New Roman"/>
        </w:rPr>
        <w:instrText xml:space="preserve"> REF _Ref274057084 </w:instrText>
      </w:r>
      <w:r w:rsidR="002423BE" w:rsidRPr="00C05107">
        <w:rPr>
          <w:rFonts w:ascii="Times New Roman" w:hAnsi="Times New Roman" w:cs="Times New Roman"/>
        </w:rPr>
        <w:instrText xml:space="preserve"> \* MERGEFORMAT </w:instrText>
      </w:r>
      <w:r w:rsidR="007868C8"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27</w:t>
      </w:r>
      <w:r w:rsidR="007868C8" w:rsidRPr="00C05107">
        <w:rPr>
          <w:rFonts w:ascii="Times New Roman" w:hAnsi="Times New Roman" w:cs="Times New Roman"/>
        </w:rPr>
        <w:fldChar w:fldCharType="end"/>
      </w:r>
      <w:r w:rsidR="007868C8" w:rsidRPr="007868C8">
        <w:rPr>
          <w:rFonts w:ascii="Times New Roman" w:hAnsi="Times New Roman" w:cs="Times New Roman"/>
        </w:rPr>
        <w:t xml:space="preserve"> contains the calculations for the price of the battery</w:t>
      </w:r>
      <w:r w:rsidR="002F4268">
        <w:rPr>
          <w:rFonts w:ascii="Times New Roman" w:hAnsi="Times New Roman" w:cs="Times New Roman"/>
        </w:rPr>
        <w:t>.</w:t>
      </w:r>
    </w:p>
    <w:p w14:paraId="1F7CD484" w14:textId="77777777" w:rsidR="00FF6FC5" w:rsidRPr="00624902" w:rsidRDefault="00FF6FC5" w:rsidP="00B36FDE">
      <w:pPr>
        <w:spacing w:after="0" w:line="240" w:lineRule="auto"/>
        <w:contextualSpacing/>
        <w:rPr>
          <w:rFonts w:ascii="Times New Roman" w:hAnsi="Times New Roman" w:cs="Times New Roman"/>
        </w:rPr>
      </w:pPr>
    </w:p>
    <w:p w14:paraId="350BFE27" w14:textId="77777777" w:rsidR="00833536" w:rsidRPr="00FF6FC5"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$13.95-$10.60</m:t>
                  </m:r>
                </m:num>
                <m:den>
                  <m:r>
                    <w:rPr>
                      <w:rFonts w:ascii="Cambria Math" w:hAnsi="Cambria Math" w:cs="Times New Roman"/>
                    </w:rPr>
                    <m:t>$13.95</m:t>
                  </m:r>
                </m:den>
              </m:f>
            </m:e>
          </m:d>
          <m:r>
            <w:rPr>
              <w:rFonts w:ascii="Cambria Math" w:hAnsi="Cambria Math" w:cs="Times New Roman"/>
            </w:rPr>
            <m:t>+1=3.16≈3</m:t>
          </m:r>
        </m:oMath>
      </m:oMathPara>
    </w:p>
    <w:p w14:paraId="12F18C05" w14:textId="77777777" w:rsidR="00FF6FC5" w:rsidRPr="00624902" w:rsidRDefault="00FF6FC5" w:rsidP="00B36FDE">
      <w:pPr>
        <w:spacing w:after="0" w:line="240" w:lineRule="auto"/>
        <w:contextualSpacing/>
        <w:rPr>
          <w:rFonts w:ascii="Times New Roman" w:eastAsiaTheme="minorEastAsia" w:hAnsi="Times New Roman" w:cs="Times New Roman"/>
        </w:rPr>
      </w:pPr>
    </w:p>
    <w:tbl>
      <w:tblPr>
        <w:tblStyle w:val="TableGrid"/>
        <w:tblW w:w="0" w:type="auto"/>
        <w:jc w:val="center"/>
        <w:tblLook w:val="04A0" w:firstRow="1" w:lastRow="0" w:firstColumn="1" w:lastColumn="0" w:noHBand="0" w:noVBand="1"/>
      </w:tblPr>
      <w:tblGrid>
        <w:gridCol w:w="1408"/>
        <w:gridCol w:w="3664"/>
        <w:gridCol w:w="742"/>
      </w:tblGrid>
      <w:tr w:rsidR="00833536" w:rsidRPr="00624902" w14:paraId="71B850F2" w14:textId="77777777" w:rsidTr="00AD2E9A">
        <w:trPr>
          <w:jc w:val="center"/>
        </w:trPr>
        <w:tc>
          <w:tcPr>
            <w:tcW w:w="0" w:type="auto"/>
            <w:shd w:val="clear" w:color="auto" w:fill="A5A5A5" w:themeFill="accent3"/>
            <w:vAlign w:val="center"/>
          </w:tcPr>
          <w:p w14:paraId="2821E54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76596BB"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4F5457C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439AEB0" w14:textId="77777777" w:rsidTr="00396B99">
        <w:trPr>
          <w:jc w:val="center"/>
        </w:trPr>
        <w:tc>
          <w:tcPr>
            <w:tcW w:w="0" w:type="auto"/>
          </w:tcPr>
          <w:p w14:paraId="4706441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566EB052"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$13.95-$12.95</m:t>
                        </m:r>
                      </m:num>
                      <m:den>
                        <m:r>
                          <w:rPr>
                            <w:rFonts w:ascii="Cambria Math" w:hAnsi="Cambria Math" w:cs="Times New Roman"/>
                          </w:rPr>
                          <m:t>$13.95</m:t>
                        </m:r>
                      </m:den>
                    </m:f>
                  </m:e>
                </m:d>
                <m:r>
                  <w:rPr>
                    <w:rFonts w:ascii="Cambria Math" w:hAnsi="Cambria Math" w:cs="Times New Roman"/>
                  </w:rPr>
                  <m:t>+1=1.65≈2</m:t>
                </m:r>
              </m:oMath>
            </m:oMathPara>
          </w:p>
        </w:tc>
        <w:tc>
          <w:tcPr>
            <w:tcW w:w="0" w:type="auto"/>
          </w:tcPr>
          <w:p w14:paraId="6F6F19B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3DB0D8AE" w14:textId="77777777" w:rsidTr="00396B99">
        <w:trPr>
          <w:jc w:val="center"/>
        </w:trPr>
        <w:tc>
          <w:tcPr>
            <w:tcW w:w="0" w:type="auto"/>
          </w:tcPr>
          <w:p w14:paraId="03EF548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0F89A60B"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$13.95-$13.95</m:t>
                        </m:r>
                      </m:num>
                      <m:den>
                        <m:r>
                          <w:rPr>
                            <w:rFonts w:ascii="Cambria Math" w:hAnsi="Cambria Math" w:cs="Times New Roman"/>
                          </w:rPr>
                          <m:t>$13.95</m:t>
                        </m:r>
                      </m:den>
                    </m:f>
                  </m:e>
                </m:d>
                <m:r>
                  <w:rPr>
                    <w:rFonts w:ascii="Cambria Math" w:hAnsi="Cambria Math" w:cs="Times New Roman"/>
                  </w:rPr>
                  <m:t>+1=1</m:t>
                </m:r>
              </m:oMath>
            </m:oMathPara>
          </w:p>
        </w:tc>
        <w:tc>
          <w:tcPr>
            <w:tcW w:w="0" w:type="auto"/>
          </w:tcPr>
          <w:p w14:paraId="2EB3AAE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1848E1B9" w14:textId="77777777" w:rsidTr="00396B99">
        <w:trPr>
          <w:jc w:val="center"/>
        </w:trPr>
        <w:tc>
          <w:tcPr>
            <w:tcW w:w="0" w:type="auto"/>
          </w:tcPr>
          <w:p w14:paraId="447566D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66F7724A"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$13.95-$8.50</m:t>
                        </m:r>
                      </m:num>
                      <m:den>
                        <m:r>
                          <w:rPr>
                            <w:rFonts w:ascii="Cambria Math" w:hAnsi="Cambria Math" w:cs="Times New Roman"/>
                          </w:rPr>
                          <m:t>$13.95</m:t>
                        </m:r>
                      </m:den>
                    </m:f>
                  </m:e>
                </m:d>
                <m:r>
                  <w:rPr>
                    <w:rFonts w:ascii="Cambria Math" w:hAnsi="Cambria Math" w:cs="Times New Roman"/>
                  </w:rPr>
                  <m:t>+1=4.52≈5</m:t>
                </m:r>
              </m:oMath>
            </m:oMathPara>
          </w:p>
        </w:tc>
        <w:tc>
          <w:tcPr>
            <w:tcW w:w="0" w:type="auto"/>
          </w:tcPr>
          <w:p w14:paraId="3DE86A75"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5</w:t>
            </w:r>
          </w:p>
        </w:tc>
      </w:tr>
      <w:tr w:rsidR="00833536" w:rsidRPr="00624902" w14:paraId="56B8B0A0" w14:textId="77777777" w:rsidTr="00396B99">
        <w:trPr>
          <w:jc w:val="center"/>
        </w:trPr>
        <w:tc>
          <w:tcPr>
            <w:tcW w:w="0" w:type="auto"/>
          </w:tcPr>
          <w:p w14:paraId="3F083A2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39AC53CC" w14:textId="77777777" w:rsidR="00833536" w:rsidRPr="00F52F18" w:rsidRDefault="00833536" w:rsidP="00F52F18">
            <w:pPr>
              <w:rPr>
                <w:rFonts w:ascii="Times New Roman" w:hAnsi="Times New Roman"/>
              </w:rPr>
            </w:pPr>
            <m:oMathPara>
              <m:oMathParaPr>
                <m:jc m:val="left"/>
              </m:oMathParaPr>
              <m:oMath>
                <m:r>
                  <m:rPr>
                    <m:sty m:val="p"/>
                  </m:rPr>
                  <w:rPr>
                    <w:rFonts w:ascii="Cambria Math" w:hAnsi="Cambria Math"/>
                  </w:rPr>
                  <m:t>9</m:t>
                </m:r>
                <m:d>
                  <m:dPr>
                    <m:ctrlPr>
                      <w:rPr>
                        <w:rFonts w:ascii="Cambria Math" w:hAnsi="Cambria Math"/>
                      </w:rPr>
                    </m:ctrlPr>
                  </m:dPr>
                  <m:e>
                    <m:f>
                      <m:fPr>
                        <m:ctrlPr>
                          <w:rPr>
                            <w:rFonts w:ascii="Cambria Math" w:hAnsi="Cambria Math"/>
                          </w:rPr>
                        </m:ctrlPr>
                      </m:fPr>
                      <m:num>
                        <m:r>
                          <m:rPr>
                            <m:sty m:val="p"/>
                          </m:rPr>
                          <w:rPr>
                            <w:rFonts w:ascii="Cambria Math" w:hAnsi="Cambria Math"/>
                          </w:rPr>
                          <m:t>$13.95-$10.60</m:t>
                        </m:r>
                      </m:num>
                      <m:den>
                        <m:r>
                          <m:rPr>
                            <m:sty m:val="p"/>
                          </m:rPr>
                          <w:rPr>
                            <w:rFonts w:ascii="Cambria Math" w:hAnsi="Cambria Math"/>
                          </w:rPr>
                          <m:t>$13.95</m:t>
                        </m:r>
                      </m:den>
                    </m:f>
                  </m:e>
                </m:d>
                <m:r>
                  <m:rPr>
                    <m:sty m:val="p"/>
                  </m:rPr>
                  <w:rPr>
                    <w:rFonts w:ascii="Cambria Math" w:hAnsi="Cambria Math"/>
                  </w:rPr>
                  <m:t>+1=3.16≈3</m:t>
                </m:r>
              </m:oMath>
            </m:oMathPara>
          </w:p>
        </w:tc>
        <w:tc>
          <w:tcPr>
            <w:tcW w:w="0" w:type="auto"/>
          </w:tcPr>
          <w:p w14:paraId="23177A3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3</w:t>
            </w:r>
          </w:p>
        </w:tc>
      </w:tr>
      <w:tr w:rsidR="00833536" w:rsidRPr="00624902" w14:paraId="6A7134D7" w14:textId="77777777" w:rsidTr="00396B99">
        <w:trPr>
          <w:jc w:val="center"/>
        </w:trPr>
        <w:tc>
          <w:tcPr>
            <w:tcW w:w="0" w:type="auto"/>
          </w:tcPr>
          <w:p w14:paraId="065CD4C0"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325A8F6F" w14:textId="2202FB07" w:rsidR="00833536" w:rsidRPr="00F52F18" w:rsidRDefault="00833536" w:rsidP="0008609D">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$13.95-$13.50</m:t>
                        </m:r>
                      </m:num>
                      <m:den>
                        <m:r>
                          <w:rPr>
                            <w:rFonts w:ascii="Cambria Math" w:hAnsi="Cambria Math" w:cs="Times New Roman"/>
                          </w:rPr>
                          <m:t>$13.95</m:t>
                        </m:r>
                      </m:den>
                    </m:f>
                  </m:e>
                </m:d>
                <m:r>
                  <w:rPr>
                    <w:rFonts w:ascii="Cambria Math" w:hAnsi="Cambria Math" w:cs="Times New Roman"/>
                  </w:rPr>
                  <m:t>+1=1.29≈1</m:t>
                </m:r>
              </m:oMath>
            </m:oMathPara>
          </w:p>
        </w:tc>
        <w:tc>
          <w:tcPr>
            <w:tcW w:w="0" w:type="auto"/>
          </w:tcPr>
          <w:p w14:paraId="573D6C51" w14:textId="2A6E13BC" w:rsidR="00833536" w:rsidRPr="00624902" w:rsidRDefault="0008609D" w:rsidP="00B36FDE">
            <w:pPr>
              <w:keepNext/>
              <w:contextualSpacing/>
              <w:rPr>
                <w:rFonts w:ascii="Times New Roman" w:hAnsi="Times New Roman" w:cs="Times New Roman"/>
              </w:rPr>
            </w:pPr>
            <w:r>
              <w:rPr>
                <w:rFonts w:ascii="Times New Roman" w:hAnsi="Times New Roman" w:cs="Times New Roman"/>
              </w:rPr>
              <w:t>1</w:t>
            </w:r>
          </w:p>
        </w:tc>
      </w:tr>
    </w:tbl>
    <w:p w14:paraId="23834FB8" w14:textId="530F6EE3" w:rsidR="00833536" w:rsidRDefault="002C3E77" w:rsidP="00B36FDE">
      <w:pPr>
        <w:pStyle w:val="Caption"/>
        <w:spacing w:after="0"/>
        <w:contextualSpacing/>
      </w:pPr>
      <w:bookmarkStart w:id="171" w:name="_Ref274057084"/>
      <w:bookmarkStart w:id="172" w:name="_Toc400389703"/>
      <w:r w:rsidRPr="002C3E77">
        <w:t xml:space="preserve">Table </w:t>
      </w:r>
      <w:fldSimple w:instr=" SEQ Table \* ARABIC ">
        <w:r w:rsidR="00DE21B9">
          <w:rPr>
            <w:noProof/>
          </w:rPr>
          <w:t>27</w:t>
        </w:r>
      </w:fldSimple>
      <w:bookmarkEnd w:id="171"/>
      <w:r w:rsidRPr="002C3E77">
        <w:t>. Calculations for the price of the batteries</w:t>
      </w:r>
      <w:bookmarkEnd w:id="172"/>
    </w:p>
    <w:p w14:paraId="57955AE8" w14:textId="77777777" w:rsidR="00FF6FC5" w:rsidRPr="00FF6FC5" w:rsidRDefault="00FF6FC5" w:rsidP="00B36FDE">
      <w:pPr>
        <w:spacing w:after="0" w:line="240" w:lineRule="auto"/>
        <w:contextualSpacing/>
      </w:pPr>
    </w:p>
    <w:p w14:paraId="7F95FDF6"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Capacity</w:t>
      </w:r>
    </w:p>
    <w:p w14:paraId="27BB364B" w14:textId="1242EE1E" w:rsidR="00FF6FC5" w:rsidRPr="00624902"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capacity category scores the different capacities of the batteries. As the capacities of the batteries </w:t>
      </w:r>
      <w:r w:rsidR="00985943">
        <w:rPr>
          <w:rFonts w:ascii="Times New Roman" w:hAnsi="Times New Roman" w:cs="Times New Roman"/>
        </w:rPr>
        <w:t>do not differ much</w:t>
      </w:r>
      <w:r w:rsidR="00C8295F">
        <w:rPr>
          <w:rFonts w:ascii="Times New Roman" w:hAnsi="Times New Roman" w:cs="Times New Roman"/>
        </w:rPr>
        <w:t xml:space="preserve">, </w:t>
      </w:r>
      <w:r w:rsidR="00985943">
        <w:rPr>
          <w:rFonts w:ascii="Times New Roman" w:hAnsi="Times New Roman" w:cs="Times New Roman"/>
        </w:rPr>
        <w:t>the capacity of one batter</w:t>
      </w:r>
      <w:r w:rsidR="00420BF2">
        <w:rPr>
          <w:rFonts w:ascii="Times New Roman" w:hAnsi="Times New Roman" w:cs="Times New Roman"/>
        </w:rPr>
        <w:t xml:space="preserve">y was 2000 </w:t>
      </w:r>
      <w:proofErr w:type="spellStart"/>
      <w:r w:rsidR="00420BF2">
        <w:rPr>
          <w:rFonts w:ascii="Times New Roman" w:hAnsi="Times New Roman" w:cs="Times New Roman"/>
        </w:rPr>
        <w:t>mAh</w:t>
      </w:r>
      <w:proofErr w:type="spellEnd"/>
      <w:r w:rsidR="00420BF2">
        <w:rPr>
          <w:rFonts w:ascii="Times New Roman" w:hAnsi="Times New Roman" w:cs="Times New Roman"/>
        </w:rPr>
        <w:t xml:space="preserve"> while the other four</w:t>
      </w:r>
      <w:r w:rsidR="00985943">
        <w:rPr>
          <w:rFonts w:ascii="Times New Roman" w:hAnsi="Times New Roman" w:cs="Times New Roman"/>
        </w:rPr>
        <w:t xml:space="preserve"> batteries were 2200 </w:t>
      </w:r>
      <w:proofErr w:type="spellStart"/>
      <w:r w:rsidR="00985943">
        <w:rPr>
          <w:rFonts w:ascii="Times New Roman" w:hAnsi="Times New Roman" w:cs="Times New Roman"/>
        </w:rPr>
        <w:t>mAh</w:t>
      </w:r>
      <w:proofErr w:type="spellEnd"/>
      <w:r w:rsidR="00C8295F">
        <w:rPr>
          <w:rFonts w:ascii="Times New Roman" w:hAnsi="Times New Roman" w:cs="Times New Roman"/>
        </w:rPr>
        <w:t>. A score of five</w:t>
      </w:r>
      <w:r w:rsidRPr="00624902">
        <w:rPr>
          <w:rFonts w:ascii="Times New Roman" w:hAnsi="Times New Roman" w:cs="Times New Roman"/>
        </w:rPr>
        <w:t xml:space="preserve"> was given to the </w:t>
      </w:r>
      <w:r w:rsidR="00C8295F" w:rsidRPr="00624902">
        <w:rPr>
          <w:rFonts w:ascii="Times New Roman" w:hAnsi="Times New Roman" w:cs="Times New Roman"/>
        </w:rPr>
        <w:t>220</w:t>
      </w:r>
      <w:r w:rsidR="00420BF2">
        <w:rPr>
          <w:rFonts w:ascii="Times New Roman" w:hAnsi="Times New Roman" w:cs="Times New Roman"/>
        </w:rPr>
        <w:t xml:space="preserve">0 </w:t>
      </w:r>
      <w:proofErr w:type="spellStart"/>
      <w:r w:rsidR="00C8295F">
        <w:rPr>
          <w:rFonts w:ascii="Times New Roman" w:hAnsi="Times New Roman" w:cs="Times New Roman"/>
        </w:rPr>
        <w:t>mAh</w:t>
      </w:r>
      <w:proofErr w:type="spellEnd"/>
      <w:r w:rsidR="00C8295F">
        <w:rPr>
          <w:rFonts w:ascii="Times New Roman" w:hAnsi="Times New Roman" w:cs="Times New Roman"/>
        </w:rPr>
        <w:t xml:space="preserve"> batteries and a score of four</w:t>
      </w:r>
      <w:r w:rsidRPr="00624902">
        <w:rPr>
          <w:rFonts w:ascii="Times New Roman" w:hAnsi="Times New Roman" w:cs="Times New Roman"/>
        </w:rPr>
        <w:t xml:space="preserve"> was given to the battery with 2000 </w:t>
      </w:r>
      <w:proofErr w:type="spellStart"/>
      <w:r w:rsidRPr="00624902">
        <w:rPr>
          <w:rFonts w:ascii="Times New Roman" w:hAnsi="Times New Roman" w:cs="Times New Roman"/>
        </w:rPr>
        <w:t>mAh</w:t>
      </w:r>
      <w:proofErr w:type="spellEnd"/>
      <w:r w:rsidRPr="00624902">
        <w:rPr>
          <w:rFonts w:ascii="Times New Roman" w:hAnsi="Times New Roman" w:cs="Times New Roman"/>
        </w:rPr>
        <w:t xml:space="preserve">. </w:t>
      </w:r>
      <w:r w:rsidR="00C05107">
        <w:rPr>
          <w:rFonts w:ascii="Times New Roman" w:hAnsi="Times New Roman" w:cs="Times New Roman"/>
        </w:rPr>
        <w:t>The weighted value of the capacity category is 25</w:t>
      </w:r>
      <w:r w:rsidRPr="00624902">
        <w:rPr>
          <w:rFonts w:ascii="Times New Roman" w:hAnsi="Times New Roman" w:cs="Times New Roman"/>
        </w:rPr>
        <w:t>%.</w:t>
      </w:r>
    </w:p>
    <w:p w14:paraId="260D82FE" w14:textId="77777777" w:rsidR="00833536" w:rsidRPr="00624902" w:rsidRDefault="00833536" w:rsidP="00B36FDE">
      <w:pPr>
        <w:spacing w:after="0" w:line="240" w:lineRule="auto"/>
        <w:contextualSpacing/>
        <w:rPr>
          <w:rFonts w:ascii="Times New Roman" w:hAnsi="Times New Roman" w:cs="Times New Roman"/>
        </w:rPr>
      </w:pPr>
    </w:p>
    <w:p w14:paraId="21F496C6" w14:textId="77777777" w:rsidR="00833536" w:rsidRPr="00396B99" w:rsidRDefault="00833536" w:rsidP="00B36FDE">
      <w:pPr>
        <w:spacing w:after="0" w:line="240" w:lineRule="auto"/>
        <w:contextualSpacing/>
        <w:rPr>
          <w:rFonts w:ascii="Times New Roman" w:hAnsi="Times New Roman" w:cs="Times New Roman"/>
          <w:b/>
        </w:rPr>
      </w:pPr>
      <w:r w:rsidRPr="00396B99">
        <w:rPr>
          <w:rFonts w:ascii="Times New Roman" w:hAnsi="Times New Roman" w:cs="Times New Roman"/>
          <w:b/>
        </w:rPr>
        <w:t>Discharge Rate</w:t>
      </w:r>
    </w:p>
    <w:p w14:paraId="3F490185" w14:textId="63815421" w:rsidR="00833536" w:rsidRDefault="00833536" w:rsidP="00B36FDE">
      <w:pPr>
        <w:spacing w:after="0" w:line="240" w:lineRule="auto"/>
        <w:contextualSpacing/>
        <w:rPr>
          <w:rFonts w:ascii="Times New Roman" w:hAnsi="Times New Roman" w:cs="Times New Roman"/>
        </w:rPr>
      </w:pPr>
      <w:r w:rsidRPr="00624902">
        <w:rPr>
          <w:rFonts w:ascii="Times New Roman" w:hAnsi="Times New Roman" w:cs="Times New Roman"/>
        </w:rPr>
        <w:t xml:space="preserve">The discharge rate, C rating, of the batteries scores the discharge relative to the battery capacity, a </w:t>
      </w:r>
      <w:r w:rsidR="00420BF2">
        <w:rPr>
          <w:rFonts w:ascii="Times New Roman" w:hAnsi="Times New Roman" w:cs="Times New Roman"/>
        </w:rPr>
        <w:t xml:space="preserve">100 </w:t>
      </w:r>
      <w:proofErr w:type="spellStart"/>
      <w:r w:rsidR="00C8295F" w:rsidRPr="00624902">
        <w:rPr>
          <w:rFonts w:ascii="Times New Roman" w:hAnsi="Times New Roman" w:cs="Times New Roman"/>
        </w:rPr>
        <w:t>mAh</w:t>
      </w:r>
      <w:proofErr w:type="spellEnd"/>
      <w:r w:rsidRPr="00624902">
        <w:rPr>
          <w:rFonts w:ascii="Times New Roman" w:hAnsi="Times New Roman" w:cs="Times New Roman"/>
        </w:rPr>
        <w:t xml:space="preserve"> capacity at a 5 C rate will have a total capacity of 500 mA. The equation to determine the score was derived by normalizing the C rat</w:t>
      </w:r>
      <w:r w:rsidR="00420BF2">
        <w:rPr>
          <w:rFonts w:ascii="Times New Roman" w:hAnsi="Times New Roman" w:cs="Times New Roman"/>
        </w:rPr>
        <w:t>ing multiplied by nine</w:t>
      </w:r>
      <w:r w:rsidR="00C05107">
        <w:rPr>
          <w:rFonts w:ascii="Times New Roman" w:hAnsi="Times New Roman" w:cs="Times New Roman"/>
        </w:rPr>
        <w:t xml:space="preserve"> and subtracting </w:t>
      </w:r>
      <w:r w:rsidR="00B36FDE">
        <w:rPr>
          <w:rFonts w:ascii="Times New Roman" w:hAnsi="Times New Roman" w:cs="Times New Roman"/>
        </w:rPr>
        <w:t>it from</w:t>
      </w:r>
      <w:r w:rsidR="0008609D">
        <w:rPr>
          <w:rFonts w:ascii="Times New Roman" w:hAnsi="Times New Roman" w:cs="Times New Roman"/>
        </w:rPr>
        <w:t xml:space="preserve"> </w:t>
      </w:r>
      <w:r w:rsidR="00420BF2">
        <w:rPr>
          <w:rFonts w:ascii="Times New Roman" w:hAnsi="Times New Roman" w:cs="Times New Roman"/>
        </w:rPr>
        <w:t>nine</w:t>
      </w:r>
      <w:r w:rsidR="00C05107">
        <w:rPr>
          <w:rFonts w:ascii="Times New Roman" w:hAnsi="Times New Roman" w:cs="Times New Roman"/>
        </w:rPr>
        <w:t xml:space="preserve">. The weighted value of the discharge rate category is 30%. </w:t>
      </w:r>
      <w:r w:rsidR="00F4418B" w:rsidRPr="00C05107">
        <w:rPr>
          <w:rFonts w:ascii="Times New Roman" w:hAnsi="Times New Roman" w:cs="Times New Roman"/>
        </w:rPr>
        <w:fldChar w:fldCharType="begin"/>
      </w:r>
      <w:r w:rsidR="00F4418B" w:rsidRPr="00C05107">
        <w:rPr>
          <w:rFonts w:ascii="Times New Roman" w:hAnsi="Times New Roman" w:cs="Times New Roman"/>
        </w:rPr>
        <w:instrText xml:space="preserve"> REF _Ref274056262 </w:instrText>
      </w:r>
      <w:r w:rsidR="00C05107">
        <w:rPr>
          <w:rFonts w:ascii="Times New Roman" w:hAnsi="Times New Roman" w:cs="Times New Roman"/>
        </w:rPr>
        <w:instrText xml:space="preserve"> \* MERGEFORMAT </w:instrText>
      </w:r>
      <w:r w:rsidR="00F4418B" w:rsidRPr="00C05107">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28</w:t>
      </w:r>
      <w:r w:rsidR="00F4418B" w:rsidRPr="00C05107">
        <w:rPr>
          <w:rFonts w:ascii="Times New Roman" w:hAnsi="Times New Roman" w:cs="Times New Roman"/>
        </w:rPr>
        <w:fldChar w:fldCharType="end"/>
      </w:r>
      <w:r w:rsidR="00F4418B" w:rsidRPr="00C05107">
        <w:rPr>
          <w:rFonts w:ascii="Times New Roman" w:hAnsi="Times New Roman" w:cs="Times New Roman"/>
        </w:rPr>
        <w:t xml:space="preserve"> contains</w:t>
      </w:r>
      <w:r w:rsidR="00F4418B">
        <w:rPr>
          <w:rFonts w:ascii="Times New Roman" w:hAnsi="Times New Roman" w:cs="Times New Roman"/>
        </w:rPr>
        <w:t xml:space="preserve"> the calculations for the discharge rate.</w:t>
      </w:r>
    </w:p>
    <w:p w14:paraId="7DDD5A61" w14:textId="6D6994EA" w:rsidR="00FF6FC5" w:rsidRDefault="00F4418B" w:rsidP="00B36FDE">
      <w:pPr>
        <w:tabs>
          <w:tab w:val="left" w:pos="8290"/>
        </w:tabs>
        <w:spacing w:after="0" w:line="240" w:lineRule="auto"/>
        <w:contextualSpacing/>
        <w:rPr>
          <w:rFonts w:ascii="Times New Roman" w:hAnsi="Times New Roman" w:cs="Times New Roman"/>
        </w:rPr>
      </w:pPr>
      <w:r>
        <w:rPr>
          <w:rFonts w:ascii="Times New Roman" w:hAnsi="Times New Roman" w:cs="Times New Roman"/>
        </w:rPr>
        <w:tab/>
      </w:r>
    </w:p>
    <w:p w14:paraId="0682CF5F" w14:textId="77777777" w:rsidR="00C05107" w:rsidRDefault="00C05107" w:rsidP="00B36FDE">
      <w:pPr>
        <w:tabs>
          <w:tab w:val="left" w:pos="8290"/>
        </w:tabs>
        <w:spacing w:after="0" w:line="240" w:lineRule="auto"/>
        <w:contextualSpacing/>
        <w:rPr>
          <w:rFonts w:ascii="Times New Roman" w:hAnsi="Times New Roman" w:cs="Times New Roman"/>
        </w:rPr>
      </w:pPr>
    </w:p>
    <w:p w14:paraId="635A1473" w14:textId="77777777" w:rsidR="00C05107" w:rsidRDefault="00C05107" w:rsidP="00B36FDE">
      <w:pPr>
        <w:tabs>
          <w:tab w:val="left" w:pos="8290"/>
        </w:tabs>
        <w:spacing w:after="0" w:line="240" w:lineRule="auto"/>
        <w:contextualSpacing/>
        <w:rPr>
          <w:rFonts w:ascii="Times New Roman" w:hAnsi="Times New Roman" w:cs="Times New Roman"/>
        </w:rPr>
      </w:pPr>
    </w:p>
    <w:p w14:paraId="11CF6EAD" w14:textId="77777777" w:rsidR="00C05107" w:rsidRDefault="00C05107" w:rsidP="00B36FDE">
      <w:pPr>
        <w:tabs>
          <w:tab w:val="left" w:pos="8290"/>
        </w:tabs>
        <w:spacing w:after="0" w:line="240" w:lineRule="auto"/>
        <w:contextualSpacing/>
        <w:rPr>
          <w:rFonts w:ascii="Times New Roman" w:hAnsi="Times New Roman" w:cs="Times New Roman"/>
        </w:rPr>
      </w:pPr>
    </w:p>
    <w:p w14:paraId="5DD58FBA" w14:textId="77777777" w:rsidR="00C05107" w:rsidRDefault="00C05107" w:rsidP="00B36FDE">
      <w:pPr>
        <w:tabs>
          <w:tab w:val="left" w:pos="8290"/>
        </w:tabs>
        <w:spacing w:after="0" w:line="240" w:lineRule="auto"/>
        <w:contextualSpacing/>
        <w:rPr>
          <w:rFonts w:ascii="Times New Roman" w:hAnsi="Times New Roman" w:cs="Times New Roman"/>
        </w:rPr>
      </w:pPr>
    </w:p>
    <w:p w14:paraId="64F7CB34" w14:textId="77777777" w:rsidR="00C05107" w:rsidRDefault="00C05107" w:rsidP="00B36FDE">
      <w:pPr>
        <w:tabs>
          <w:tab w:val="left" w:pos="8290"/>
        </w:tabs>
        <w:spacing w:after="0" w:line="240" w:lineRule="auto"/>
        <w:contextualSpacing/>
        <w:rPr>
          <w:rFonts w:ascii="Times New Roman" w:hAnsi="Times New Roman" w:cs="Times New Roman"/>
        </w:rPr>
      </w:pPr>
    </w:p>
    <w:p w14:paraId="113B74AB" w14:textId="77777777" w:rsidR="00C05107" w:rsidRDefault="00C05107" w:rsidP="00B36FDE">
      <w:pPr>
        <w:tabs>
          <w:tab w:val="left" w:pos="8290"/>
        </w:tabs>
        <w:spacing w:after="0" w:line="240" w:lineRule="auto"/>
        <w:contextualSpacing/>
        <w:rPr>
          <w:rFonts w:ascii="Times New Roman" w:hAnsi="Times New Roman" w:cs="Times New Roman"/>
        </w:rPr>
      </w:pPr>
    </w:p>
    <w:p w14:paraId="30F77161" w14:textId="77777777" w:rsidR="00C05107" w:rsidRDefault="00C05107" w:rsidP="00B36FDE">
      <w:pPr>
        <w:tabs>
          <w:tab w:val="left" w:pos="8290"/>
        </w:tabs>
        <w:spacing w:after="0" w:line="240" w:lineRule="auto"/>
        <w:contextualSpacing/>
        <w:rPr>
          <w:rFonts w:ascii="Times New Roman" w:hAnsi="Times New Roman" w:cs="Times New Roman"/>
        </w:rPr>
      </w:pPr>
    </w:p>
    <w:p w14:paraId="1FC564FD" w14:textId="77777777" w:rsidR="00C05107" w:rsidRDefault="00C05107" w:rsidP="00B36FDE">
      <w:pPr>
        <w:tabs>
          <w:tab w:val="left" w:pos="8290"/>
        </w:tabs>
        <w:spacing w:after="0" w:line="240" w:lineRule="auto"/>
        <w:contextualSpacing/>
        <w:rPr>
          <w:rFonts w:ascii="Times New Roman" w:hAnsi="Times New Roman" w:cs="Times New Roman"/>
        </w:rPr>
      </w:pPr>
    </w:p>
    <w:p w14:paraId="72C01413" w14:textId="77777777" w:rsidR="00C05107" w:rsidRDefault="00C05107" w:rsidP="00B36FDE">
      <w:pPr>
        <w:tabs>
          <w:tab w:val="left" w:pos="8290"/>
        </w:tabs>
        <w:spacing w:after="0" w:line="240" w:lineRule="auto"/>
        <w:contextualSpacing/>
        <w:rPr>
          <w:rFonts w:ascii="Times New Roman" w:hAnsi="Times New Roman" w:cs="Times New Roman"/>
        </w:rPr>
      </w:pPr>
    </w:p>
    <w:p w14:paraId="4DCF18C2" w14:textId="77777777" w:rsidR="00C05107" w:rsidRPr="00624902" w:rsidRDefault="00C05107" w:rsidP="00B36FDE">
      <w:pPr>
        <w:tabs>
          <w:tab w:val="left" w:pos="8290"/>
        </w:tabs>
        <w:spacing w:after="0" w:line="240" w:lineRule="auto"/>
        <w:contextualSpacing/>
        <w:rPr>
          <w:rFonts w:ascii="Times New Roman" w:hAnsi="Times New Roman" w:cs="Times New Roman"/>
        </w:rPr>
      </w:pPr>
    </w:p>
    <w:p w14:paraId="6ECC321E" w14:textId="0128AF08" w:rsidR="00833536" w:rsidRPr="00FF6FC5"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w:lastRenderedPageBreak/>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p w14:paraId="0C1F1532" w14:textId="77777777" w:rsidR="00FF6FC5" w:rsidRPr="00624902" w:rsidRDefault="00FF6FC5"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39"/>
        <w:gridCol w:w="742"/>
      </w:tblGrid>
      <w:tr w:rsidR="00833536" w:rsidRPr="00624902" w14:paraId="19E9B115" w14:textId="77777777" w:rsidTr="00F52F18">
        <w:trPr>
          <w:jc w:val="center"/>
        </w:trPr>
        <w:tc>
          <w:tcPr>
            <w:tcW w:w="0" w:type="auto"/>
            <w:shd w:val="clear" w:color="auto" w:fill="A5A5A5" w:themeFill="accent3"/>
            <w:vAlign w:val="center"/>
          </w:tcPr>
          <w:p w14:paraId="2AAB8AD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3439" w:type="dxa"/>
            <w:shd w:val="clear" w:color="auto" w:fill="A5A5A5" w:themeFill="accent3"/>
          </w:tcPr>
          <w:p w14:paraId="11F9D07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7BE4855"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108BEDC3" w14:textId="77777777" w:rsidTr="00F52F18">
        <w:trPr>
          <w:trHeight w:val="539"/>
          <w:jc w:val="center"/>
        </w:trPr>
        <w:tc>
          <w:tcPr>
            <w:tcW w:w="0" w:type="auto"/>
          </w:tcPr>
          <w:p w14:paraId="353B420E"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3439" w:type="dxa"/>
          </w:tcPr>
          <w:p w14:paraId="3D61DB3E" w14:textId="7CBACF2F"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 C</m:t>
                        </m:r>
                      </m:num>
                      <m:den>
                        <m:r>
                          <w:rPr>
                            <w:rFonts w:ascii="Cambria Math" w:hAnsi="Cambria Math" w:cs="Times New Roman"/>
                          </w:rPr>
                          <m:t>30 C</m:t>
                        </m:r>
                      </m:den>
                    </m:f>
                  </m:e>
                </m:d>
                <m:r>
                  <w:rPr>
                    <w:rFonts w:ascii="Cambria Math" w:hAnsi="Cambria Math" w:cs="Times New Roman"/>
                  </w:rPr>
                  <m:t>=0.60≈1</m:t>
                </m:r>
              </m:oMath>
            </m:oMathPara>
          </w:p>
        </w:tc>
        <w:tc>
          <w:tcPr>
            <w:tcW w:w="0" w:type="auto"/>
          </w:tcPr>
          <w:p w14:paraId="6E24B04A" w14:textId="369AAEDE" w:rsidR="00833536" w:rsidRPr="00624902" w:rsidRDefault="0008609D" w:rsidP="00B36FDE">
            <w:pPr>
              <w:contextualSpacing/>
              <w:rPr>
                <w:rFonts w:ascii="Times New Roman" w:hAnsi="Times New Roman" w:cs="Times New Roman"/>
              </w:rPr>
            </w:pPr>
            <w:r>
              <w:rPr>
                <w:rFonts w:ascii="Times New Roman" w:hAnsi="Times New Roman" w:cs="Times New Roman"/>
              </w:rPr>
              <w:t>1</w:t>
            </w:r>
          </w:p>
        </w:tc>
      </w:tr>
      <w:tr w:rsidR="00833536" w:rsidRPr="00624902" w14:paraId="3A2FE724" w14:textId="77777777" w:rsidTr="00F52F18">
        <w:trPr>
          <w:trHeight w:val="530"/>
          <w:jc w:val="center"/>
        </w:trPr>
        <w:tc>
          <w:tcPr>
            <w:tcW w:w="0" w:type="auto"/>
          </w:tcPr>
          <w:p w14:paraId="632D147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3439" w:type="dxa"/>
          </w:tcPr>
          <w:p w14:paraId="53766BF9" w14:textId="0ECC7A4E"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01191464" w14:textId="352F08C0"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53957CA" w14:textId="77777777" w:rsidTr="00F52F18">
        <w:trPr>
          <w:trHeight w:val="557"/>
          <w:jc w:val="center"/>
        </w:trPr>
        <w:tc>
          <w:tcPr>
            <w:tcW w:w="0" w:type="auto"/>
          </w:tcPr>
          <w:p w14:paraId="5AC32D5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3439" w:type="dxa"/>
          </w:tcPr>
          <w:p w14:paraId="0CB03390" w14:textId="76BDDA7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C-20 C</m:t>
                        </m:r>
                      </m:num>
                      <m:den>
                        <m:r>
                          <w:rPr>
                            <w:rFonts w:ascii="Cambria Math" w:hAnsi="Cambria Math" w:cs="Times New Roman"/>
                          </w:rPr>
                          <m:t>30 C</m:t>
                        </m:r>
                      </m:den>
                    </m:f>
                  </m:e>
                </m:d>
                <m:r>
                  <w:rPr>
                    <w:rFonts w:ascii="Cambria Math" w:hAnsi="Cambria Math" w:cs="Times New Roman"/>
                  </w:rPr>
                  <m:t>=6</m:t>
                </m:r>
              </m:oMath>
            </m:oMathPara>
          </w:p>
        </w:tc>
        <w:tc>
          <w:tcPr>
            <w:tcW w:w="0" w:type="auto"/>
          </w:tcPr>
          <w:p w14:paraId="5EB6C891" w14:textId="17A934F0"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2A9A0CC8" w14:textId="77777777" w:rsidTr="00F52F18">
        <w:trPr>
          <w:trHeight w:val="593"/>
          <w:jc w:val="center"/>
        </w:trPr>
        <w:tc>
          <w:tcPr>
            <w:tcW w:w="0" w:type="auto"/>
          </w:tcPr>
          <w:p w14:paraId="23E9B68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3439" w:type="dxa"/>
          </w:tcPr>
          <w:p w14:paraId="580D14B7" w14:textId="41CB1B02"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C-25 C</m:t>
                        </m:r>
                      </m:num>
                      <m:den>
                        <m:r>
                          <w:rPr>
                            <w:rFonts w:ascii="Cambria Math" w:hAnsi="Cambria Math" w:cs="Times New Roman"/>
                          </w:rPr>
                          <m:t>30 C</m:t>
                        </m:r>
                      </m:den>
                    </m:f>
                  </m:e>
                </m:d>
                <m:r>
                  <w:rPr>
                    <w:rFonts w:ascii="Cambria Math" w:hAnsi="Cambria Math" w:cs="Times New Roman"/>
                  </w:rPr>
                  <m:t>=7.50≈8</m:t>
                </m:r>
              </m:oMath>
            </m:oMathPara>
          </w:p>
        </w:tc>
        <w:tc>
          <w:tcPr>
            <w:tcW w:w="0" w:type="auto"/>
          </w:tcPr>
          <w:p w14:paraId="08E093FD" w14:textId="02C924DA" w:rsidR="00833536" w:rsidRPr="00624902" w:rsidRDefault="0008609D" w:rsidP="00B36FDE">
            <w:pPr>
              <w:contextualSpacing/>
              <w:rPr>
                <w:rFonts w:ascii="Times New Roman" w:hAnsi="Times New Roman" w:cs="Times New Roman"/>
              </w:rPr>
            </w:pPr>
            <w:r>
              <w:rPr>
                <w:rFonts w:ascii="Times New Roman" w:hAnsi="Times New Roman" w:cs="Times New Roman"/>
              </w:rPr>
              <w:t>8</w:t>
            </w:r>
          </w:p>
        </w:tc>
      </w:tr>
      <w:tr w:rsidR="00833536" w:rsidRPr="00624902" w14:paraId="4C16D1CB" w14:textId="77777777" w:rsidTr="00F52F18">
        <w:trPr>
          <w:trHeight w:val="530"/>
          <w:jc w:val="center"/>
        </w:trPr>
        <w:tc>
          <w:tcPr>
            <w:tcW w:w="0" w:type="auto"/>
          </w:tcPr>
          <w:p w14:paraId="72E90D2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3439" w:type="dxa"/>
          </w:tcPr>
          <w:p w14:paraId="71AA695B" w14:textId="22B1D0EB"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30 C-30 C</m:t>
                        </m:r>
                      </m:num>
                      <m:den>
                        <m:r>
                          <w:rPr>
                            <w:rFonts w:ascii="Cambria Math" w:hAnsi="Cambria Math" w:cs="Times New Roman"/>
                          </w:rPr>
                          <m:t>30 C</m:t>
                        </m:r>
                      </m:den>
                    </m:f>
                  </m:e>
                </m:d>
                <m:r>
                  <w:rPr>
                    <w:rFonts w:ascii="Cambria Math" w:hAnsi="Cambria Math" w:cs="Times New Roman"/>
                  </w:rPr>
                  <m:t>=9</m:t>
                </m:r>
              </m:oMath>
            </m:oMathPara>
          </w:p>
        </w:tc>
        <w:tc>
          <w:tcPr>
            <w:tcW w:w="0" w:type="auto"/>
          </w:tcPr>
          <w:p w14:paraId="3198C052" w14:textId="438411BC"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p>
        </w:tc>
      </w:tr>
    </w:tbl>
    <w:p w14:paraId="227B47F1" w14:textId="4E9A67B2" w:rsidR="00833536" w:rsidRDefault="002C3E77" w:rsidP="00B36FDE">
      <w:pPr>
        <w:pStyle w:val="Caption"/>
        <w:spacing w:after="0"/>
        <w:contextualSpacing/>
      </w:pPr>
      <w:bookmarkStart w:id="173" w:name="_Ref274056262"/>
      <w:bookmarkStart w:id="174" w:name="_Toc400389704"/>
      <w:r w:rsidRPr="002C3E77">
        <w:t xml:space="preserve">Table </w:t>
      </w:r>
      <w:fldSimple w:instr=" SEQ Table \* ARABIC ">
        <w:r w:rsidR="00DE21B9">
          <w:rPr>
            <w:noProof/>
          </w:rPr>
          <w:t>28</w:t>
        </w:r>
      </w:fldSimple>
      <w:bookmarkEnd w:id="173"/>
      <w:r w:rsidRPr="002C3E77">
        <w:t>. Calculations for the discharge rate of the batteries</w:t>
      </w:r>
      <w:bookmarkEnd w:id="174"/>
    </w:p>
    <w:p w14:paraId="7A58477B" w14:textId="77777777" w:rsidR="00FF6FC5" w:rsidRPr="00FF6FC5" w:rsidRDefault="00FF6FC5" w:rsidP="00B36FDE">
      <w:pPr>
        <w:spacing w:after="0" w:line="240" w:lineRule="auto"/>
        <w:contextualSpacing/>
      </w:pPr>
    </w:p>
    <w:p w14:paraId="6E83B14E" w14:textId="77777777"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Voltage</w:t>
      </w:r>
    </w:p>
    <w:p w14:paraId="4D35E57C" w14:textId="3DBB3664"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_Ref274055665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29</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 </w:t>
      </w:r>
      <w:r w:rsidR="00833536" w:rsidRPr="00F4418B">
        <w:rPr>
          <w:rFonts w:ascii="Times New Roman" w:hAnsi="Times New Roman" w:cs="Times New Roman"/>
        </w:rPr>
        <w:t xml:space="preserve">voltage category scores </w:t>
      </w:r>
      <w:r w:rsidR="00C05107">
        <w:rPr>
          <w:rFonts w:ascii="Times New Roman" w:hAnsi="Times New Roman" w:cs="Times New Roman"/>
        </w:rPr>
        <w:t xml:space="preserve">of </w:t>
      </w:r>
      <w:r w:rsidR="00833536" w:rsidRPr="00F4418B">
        <w:rPr>
          <w:rFonts w:ascii="Times New Roman" w:hAnsi="Times New Roman" w:cs="Times New Roman"/>
        </w:rPr>
        <w:t xml:space="preserve">the </w:t>
      </w:r>
      <w:r w:rsidR="00C05107">
        <w:rPr>
          <w:rFonts w:ascii="Times New Roman" w:hAnsi="Times New Roman" w:cs="Times New Roman"/>
        </w:rPr>
        <w:t xml:space="preserve">voltage output of the battery. </w:t>
      </w:r>
      <w:r w:rsidR="00833536" w:rsidRPr="00F4418B">
        <w:rPr>
          <w:rFonts w:ascii="Times New Roman" w:hAnsi="Times New Roman" w:cs="Times New Roman"/>
        </w:rPr>
        <w:t>This determines the normalized voltage</w:t>
      </w:r>
      <w:r w:rsidR="00833536" w:rsidRPr="00624902">
        <w:rPr>
          <w:rFonts w:ascii="Times New Roman" w:hAnsi="Times New Roman" w:cs="Times New Roman"/>
        </w:rPr>
        <w:t xml:space="preserve"> output of the battery. The equation to determine the score for the voltage was to normalize the voltage multiply</w:t>
      </w:r>
      <w:r w:rsidR="0008609D">
        <w:rPr>
          <w:rFonts w:ascii="Times New Roman" w:hAnsi="Times New Roman" w:cs="Times New Roman"/>
        </w:rPr>
        <w:t xml:space="preserve"> by</w:t>
      </w:r>
      <w:r w:rsidR="00420BF2">
        <w:rPr>
          <w:rFonts w:ascii="Times New Roman" w:hAnsi="Times New Roman" w:cs="Times New Roman"/>
        </w:rPr>
        <w:t xml:space="preserve"> nine </w:t>
      </w:r>
      <w:r w:rsidR="0008609D">
        <w:rPr>
          <w:rFonts w:ascii="Times New Roman" w:hAnsi="Times New Roman" w:cs="Times New Roman"/>
        </w:rPr>
        <w:t xml:space="preserve">and subtract that from </w:t>
      </w:r>
      <w:r w:rsidR="00420BF2">
        <w:rPr>
          <w:rFonts w:ascii="Times New Roman" w:hAnsi="Times New Roman" w:cs="Times New Roman"/>
        </w:rPr>
        <w:t>nine</w:t>
      </w:r>
      <w:r w:rsidR="0008609D">
        <w:rPr>
          <w:rFonts w:ascii="Times New Roman" w:hAnsi="Times New Roman" w:cs="Times New Roman"/>
        </w:rPr>
        <w:t xml:space="preserve"> </w:t>
      </w:r>
      <w:r w:rsidR="00833536" w:rsidRPr="00624902">
        <w:rPr>
          <w:rFonts w:ascii="Times New Roman" w:hAnsi="Times New Roman" w:cs="Times New Roman"/>
        </w:rPr>
        <w:t xml:space="preserve">to get the score. The weighted value of </w:t>
      </w:r>
      <w:r w:rsidR="00C05107">
        <w:rPr>
          <w:rFonts w:ascii="Times New Roman" w:hAnsi="Times New Roman" w:cs="Times New Roman"/>
        </w:rPr>
        <w:t>the voltage</w:t>
      </w:r>
      <w:r w:rsidR="00833536" w:rsidRPr="00624902">
        <w:rPr>
          <w:rFonts w:ascii="Times New Roman" w:hAnsi="Times New Roman" w:cs="Times New Roman"/>
        </w:rPr>
        <w:t xml:space="preserve"> category is 25%.</w:t>
      </w:r>
    </w:p>
    <w:p w14:paraId="7D5CFC9C" w14:textId="77777777" w:rsidR="00E06569" w:rsidRPr="00624902" w:rsidRDefault="00E06569" w:rsidP="00B36FDE">
      <w:pPr>
        <w:spacing w:after="0" w:line="240" w:lineRule="auto"/>
        <w:contextualSpacing/>
        <w:rPr>
          <w:rFonts w:ascii="Times New Roman" w:hAnsi="Times New Roman" w:cs="Times New Roman"/>
        </w:rPr>
      </w:pPr>
    </w:p>
    <w:p w14:paraId="27B1B278" w14:textId="6394A9E5" w:rsidR="00833536" w:rsidRPr="00E06569" w:rsidRDefault="0008609D" w:rsidP="00B36FDE">
      <w:pPr>
        <w:spacing w:after="0" w:line="240" w:lineRule="auto"/>
        <w:contextualSpacing/>
        <w:rPr>
          <w:rFonts w:ascii="Times New Roman" w:eastAsiaTheme="minorEastAsia" w:hAnsi="Times New Roman" w:cs="Times New Roman"/>
        </w:rPr>
      </w:pPr>
      <m:oMathPara>
        <m:oMath>
          <m:r>
            <m:rPr>
              <m:sty m:val="p"/>
            </m:rPr>
            <w:rPr>
              <w:rFonts w:ascii="Cambria Math" w:eastAsiaTheme="minorEastAsia"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p w14:paraId="7353E228"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2854"/>
        <w:gridCol w:w="830"/>
      </w:tblGrid>
      <w:tr w:rsidR="00833536" w:rsidRPr="00624902" w14:paraId="215CCF89" w14:textId="77777777" w:rsidTr="00AD2E9A">
        <w:trPr>
          <w:jc w:val="center"/>
        </w:trPr>
        <w:tc>
          <w:tcPr>
            <w:tcW w:w="0" w:type="auto"/>
            <w:shd w:val="clear" w:color="auto" w:fill="A5A5A5" w:themeFill="accent3"/>
            <w:vAlign w:val="center"/>
          </w:tcPr>
          <w:p w14:paraId="6718791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30E941FD"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7F956551"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73DDD3C0" w14:textId="77777777" w:rsidTr="00396B99">
        <w:trPr>
          <w:trHeight w:val="521"/>
          <w:jc w:val="center"/>
        </w:trPr>
        <w:tc>
          <w:tcPr>
            <w:tcW w:w="0" w:type="auto"/>
          </w:tcPr>
          <w:p w14:paraId="00927F0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F201B98" w14:textId="39F834FA"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V-3.7 V</m:t>
                        </m:r>
                      </m:num>
                      <m:den>
                        <m:r>
                          <w:rPr>
                            <w:rFonts w:ascii="Cambria Math" w:hAnsi="Cambria Math" w:cs="Times New Roman"/>
                          </w:rPr>
                          <m:t>11.1 V</m:t>
                        </m:r>
                      </m:den>
                    </m:f>
                  </m:e>
                </m:d>
                <m:r>
                  <w:rPr>
                    <w:rFonts w:ascii="Cambria Math" w:hAnsi="Cambria Math" w:cs="Times New Roman"/>
                  </w:rPr>
                  <m:t>=3</m:t>
                </m:r>
              </m:oMath>
            </m:oMathPara>
          </w:p>
        </w:tc>
        <w:tc>
          <w:tcPr>
            <w:tcW w:w="0" w:type="auto"/>
          </w:tcPr>
          <w:p w14:paraId="5DCF46D9" w14:textId="7FCC0902" w:rsidR="00833536" w:rsidRPr="00624902" w:rsidRDefault="0008609D" w:rsidP="00B36FDE">
            <w:pPr>
              <w:contextualSpacing/>
              <w:rPr>
                <w:rFonts w:ascii="Times New Roman" w:hAnsi="Times New Roman" w:cs="Times New Roman"/>
              </w:rPr>
            </w:pPr>
            <w:r>
              <w:rPr>
                <w:rFonts w:ascii="Times New Roman" w:hAnsi="Times New Roman" w:cs="Times New Roman"/>
              </w:rPr>
              <w:t>3</w:t>
            </w:r>
          </w:p>
        </w:tc>
      </w:tr>
      <w:tr w:rsidR="00833536" w:rsidRPr="00624902" w14:paraId="0E87C72C" w14:textId="77777777" w:rsidTr="00396B99">
        <w:trPr>
          <w:trHeight w:val="566"/>
          <w:jc w:val="center"/>
        </w:trPr>
        <w:tc>
          <w:tcPr>
            <w:tcW w:w="0" w:type="auto"/>
          </w:tcPr>
          <w:p w14:paraId="201157E6"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PRT-11856</w:t>
            </w:r>
          </w:p>
        </w:tc>
        <w:tc>
          <w:tcPr>
            <w:tcW w:w="0" w:type="auto"/>
          </w:tcPr>
          <w:p w14:paraId="5465E2CD" w14:textId="38AF95CC"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V-7.4 V</m:t>
                        </m:r>
                      </m:num>
                      <m:den>
                        <m:r>
                          <w:rPr>
                            <w:rFonts w:ascii="Cambria Math" w:hAnsi="Cambria Math" w:cs="Times New Roman"/>
                          </w:rPr>
                          <m:t>11.1 V</m:t>
                        </m:r>
                      </m:den>
                    </m:f>
                  </m:e>
                </m:d>
                <m:r>
                  <w:rPr>
                    <w:rFonts w:ascii="Cambria Math" w:hAnsi="Cambria Math" w:cs="Times New Roman"/>
                  </w:rPr>
                  <m:t>=6</m:t>
                </m:r>
              </m:oMath>
            </m:oMathPara>
          </w:p>
        </w:tc>
        <w:tc>
          <w:tcPr>
            <w:tcW w:w="0" w:type="auto"/>
          </w:tcPr>
          <w:p w14:paraId="63BAC0EA" w14:textId="1664FFE6" w:rsidR="00833536" w:rsidRPr="00624902" w:rsidRDefault="0008609D" w:rsidP="00B36FDE">
            <w:pPr>
              <w:contextualSpacing/>
              <w:rPr>
                <w:rFonts w:ascii="Times New Roman" w:hAnsi="Times New Roman" w:cs="Times New Roman"/>
              </w:rPr>
            </w:pPr>
            <w:r>
              <w:rPr>
                <w:rFonts w:ascii="Times New Roman" w:hAnsi="Times New Roman" w:cs="Times New Roman"/>
              </w:rPr>
              <w:t>6</w:t>
            </w:r>
          </w:p>
        </w:tc>
      </w:tr>
      <w:tr w:rsidR="00833536" w:rsidRPr="00624902" w14:paraId="7BF21A7C" w14:textId="77777777" w:rsidTr="00396B99">
        <w:trPr>
          <w:jc w:val="center"/>
        </w:trPr>
        <w:tc>
          <w:tcPr>
            <w:tcW w:w="0" w:type="auto"/>
          </w:tcPr>
          <w:p w14:paraId="09F0A79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05B40EC" w14:textId="25178B64"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77D6867B" w14:textId="4951C3D9"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2DF5074F" w14:textId="77777777" w:rsidTr="00396B99">
        <w:trPr>
          <w:jc w:val="center"/>
        </w:trPr>
        <w:tc>
          <w:tcPr>
            <w:tcW w:w="0" w:type="auto"/>
          </w:tcPr>
          <w:p w14:paraId="11EF065A"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19D3758D" w14:textId="3417CE49"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m:t>
                </m:r>
                <m:r>
                  <w:rPr>
                    <w:rFonts w:ascii="Cambria Math" w:eastAsiaTheme="minorEastAsia" w:hAnsi="Cambria Math" w:cs="Times New Roman"/>
                  </w:rPr>
                  <m:t>9</m:t>
                </m:r>
              </m:oMath>
            </m:oMathPara>
          </w:p>
        </w:tc>
        <w:tc>
          <w:tcPr>
            <w:tcW w:w="0" w:type="auto"/>
          </w:tcPr>
          <w:p w14:paraId="6051674E" w14:textId="22E40BF8" w:rsidR="00833536" w:rsidRPr="00624902" w:rsidRDefault="0008609D" w:rsidP="00B36FDE">
            <w:pPr>
              <w:contextualSpacing/>
              <w:rPr>
                <w:rFonts w:ascii="Times New Roman" w:hAnsi="Times New Roman" w:cs="Times New Roman"/>
              </w:rPr>
            </w:pPr>
            <w:r>
              <w:rPr>
                <w:rFonts w:ascii="Times New Roman" w:hAnsi="Times New Roman" w:cs="Times New Roman"/>
              </w:rPr>
              <w:t>9</w:t>
            </w:r>
          </w:p>
        </w:tc>
      </w:tr>
      <w:tr w:rsidR="00833536" w:rsidRPr="00624902" w14:paraId="6C212ABB" w14:textId="77777777" w:rsidTr="00396B99">
        <w:trPr>
          <w:jc w:val="center"/>
        </w:trPr>
        <w:tc>
          <w:tcPr>
            <w:tcW w:w="0" w:type="auto"/>
          </w:tcPr>
          <w:p w14:paraId="2C2631B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504E5FBF" w14:textId="1507BD06" w:rsidR="00833536" w:rsidRPr="00F52F18" w:rsidRDefault="0008609D" w:rsidP="00B36FDE">
            <w:pPr>
              <w:contextualSpacing/>
              <w:rPr>
                <w:rFonts w:ascii="Times New Roman" w:hAnsi="Times New Roman" w:cs="Times New Roman"/>
              </w:rPr>
            </w:pPr>
            <m:oMathPara>
              <m:oMathParaPr>
                <m:jc m:val="left"/>
              </m:oMathParaPr>
              <m:oMath>
                <m:r>
                  <m:rPr>
                    <m:sty m:val="p"/>
                  </m:rPr>
                  <w:rPr>
                    <w:rFonts w:ascii="Cambria Math" w:hAnsi="Cambria Math" w:cs="Times New Roman"/>
                  </w:rPr>
                  <m:t>9-</m:t>
                </m:r>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11.1 V-11.1 V</m:t>
                        </m:r>
                      </m:num>
                      <m:den>
                        <m:r>
                          <w:rPr>
                            <w:rFonts w:ascii="Cambria Math" w:hAnsi="Cambria Math" w:cs="Times New Roman"/>
                          </w:rPr>
                          <m:t>11.1 V</m:t>
                        </m:r>
                      </m:den>
                    </m:f>
                  </m:e>
                </m:d>
                <m:r>
                  <w:rPr>
                    <w:rFonts w:ascii="Cambria Math" w:hAnsi="Cambria Math" w:cs="Times New Roman"/>
                  </w:rPr>
                  <m:t>=9</m:t>
                </m:r>
              </m:oMath>
            </m:oMathPara>
          </w:p>
        </w:tc>
        <w:tc>
          <w:tcPr>
            <w:tcW w:w="0" w:type="auto"/>
          </w:tcPr>
          <w:p w14:paraId="69BBFE8C" w14:textId="76F123C1" w:rsidR="00833536" w:rsidRPr="00624902" w:rsidRDefault="0008609D" w:rsidP="00B36FDE">
            <w:pPr>
              <w:keepNext/>
              <w:contextualSpacing/>
              <w:rPr>
                <w:rFonts w:ascii="Times New Roman" w:hAnsi="Times New Roman" w:cs="Times New Roman"/>
              </w:rPr>
            </w:pPr>
            <w:r>
              <w:rPr>
                <w:rFonts w:ascii="Times New Roman" w:hAnsi="Times New Roman" w:cs="Times New Roman"/>
              </w:rPr>
              <w:t>9</w:t>
            </w:r>
            <w:r w:rsidR="00F52F18">
              <w:rPr>
                <w:rStyle w:val="CommentReference"/>
              </w:rPr>
              <w:commentReference w:id="175"/>
            </w:r>
          </w:p>
        </w:tc>
      </w:tr>
    </w:tbl>
    <w:p w14:paraId="4F713B06" w14:textId="717588CE" w:rsidR="00833536" w:rsidRDefault="002C3E77" w:rsidP="00B36FDE">
      <w:pPr>
        <w:pStyle w:val="Caption"/>
        <w:spacing w:after="0"/>
        <w:contextualSpacing/>
      </w:pPr>
      <w:bookmarkStart w:id="176" w:name="_Ref274055665"/>
      <w:bookmarkStart w:id="177" w:name="_Toc400389705"/>
      <w:r>
        <w:t xml:space="preserve">Table </w:t>
      </w:r>
      <w:fldSimple w:instr=" SEQ Table \* ARABIC ">
        <w:r w:rsidR="00DE21B9">
          <w:rPr>
            <w:noProof/>
          </w:rPr>
          <w:t>29</w:t>
        </w:r>
      </w:fldSimple>
      <w:bookmarkEnd w:id="176"/>
      <w:r>
        <w:t>. Calculations for the voltage of the batteries</w:t>
      </w:r>
      <w:bookmarkEnd w:id="177"/>
    </w:p>
    <w:p w14:paraId="0EDAC8DC" w14:textId="77777777" w:rsidR="00FF6FC5" w:rsidRPr="00FF6FC5" w:rsidRDefault="00FF6FC5" w:rsidP="00B36FDE">
      <w:pPr>
        <w:spacing w:after="0" w:line="240" w:lineRule="auto"/>
        <w:contextualSpacing/>
      </w:pPr>
    </w:p>
    <w:p w14:paraId="7702A47C" w14:textId="2ACFB8A0" w:rsidR="00833536" w:rsidRPr="00624902" w:rsidRDefault="00833536" w:rsidP="00B36FDE">
      <w:pPr>
        <w:spacing w:after="0" w:line="240" w:lineRule="auto"/>
        <w:contextualSpacing/>
        <w:rPr>
          <w:rFonts w:ascii="Times New Roman" w:hAnsi="Times New Roman" w:cs="Times New Roman"/>
        </w:rPr>
      </w:pPr>
      <w:r w:rsidRPr="00396B99">
        <w:rPr>
          <w:rFonts w:ascii="Times New Roman" w:hAnsi="Times New Roman" w:cs="Times New Roman"/>
          <w:b/>
        </w:rPr>
        <w:t>Weight</w:t>
      </w:r>
    </w:p>
    <w:p w14:paraId="3B6D28CD" w14:textId="494BF32B" w:rsidR="00833536" w:rsidRDefault="00F4418B"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_Ref274055678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30</w:t>
      </w:r>
      <w:r w:rsidRPr="002423BE">
        <w:rPr>
          <w:rFonts w:ascii="Times New Roman" w:hAnsi="Times New Roman" w:cs="Times New Roman"/>
        </w:rPr>
        <w:fldChar w:fldCharType="end"/>
      </w:r>
      <w:r w:rsidRPr="002423BE">
        <w:rPr>
          <w:rFonts w:ascii="Times New Roman" w:hAnsi="Times New Roman" w:cs="Times New Roman"/>
        </w:rPr>
        <w:t xml:space="preserve"> contains the </w:t>
      </w:r>
      <w:r w:rsidR="00833536" w:rsidRPr="002423BE">
        <w:rPr>
          <w:rFonts w:ascii="Times New Roman" w:hAnsi="Times New Roman" w:cs="Times New Roman"/>
        </w:rPr>
        <w:t xml:space="preserve">weight category </w:t>
      </w:r>
      <w:r w:rsidR="00C05107">
        <w:rPr>
          <w:rFonts w:ascii="Times New Roman" w:hAnsi="Times New Roman" w:cs="Times New Roman"/>
        </w:rPr>
        <w:t>to determine</w:t>
      </w:r>
      <w:r w:rsidR="00833536" w:rsidRPr="002423BE">
        <w:rPr>
          <w:rFonts w:ascii="Times New Roman" w:hAnsi="Times New Roman" w:cs="Times New Roman"/>
        </w:rPr>
        <w:t xml:space="preserve"> the weight of the different </w:t>
      </w:r>
      <w:r w:rsidR="00BB389F">
        <w:rPr>
          <w:rFonts w:ascii="Times New Roman" w:hAnsi="Times New Roman" w:cs="Times New Roman"/>
        </w:rPr>
        <w:t>batteries</w:t>
      </w:r>
      <w:r w:rsidR="00833536" w:rsidRPr="002423BE">
        <w:rPr>
          <w:rFonts w:ascii="Times New Roman" w:hAnsi="Times New Roman" w:cs="Times New Roman"/>
        </w:rPr>
        <w:t xml:space="preserve">. The scores for this category </w:t>
      </w:r>
      <w:r w:rsidRPr="002423BE">
        <w:rPr>
          <w:rFonts w:ascii="Times New Roman" w:hAnsi="Times New Roman" w:cs="Times New Roman"/>
        </w:rPr>
        <w:t>are</w:t>
      </w:r>
      <w:r w:rsidR="00833536" w:rsidRPr="002423BE">
        <w:rPr>
          <w:rFonts w:ascii="Times New Roman" w:hAnsi="Times New Roman" w:cs="Times New Roman"/>
        </w:rPr>
        <w:t xml:space="preserve"> determined</w:t>
      </w:r>
      <w:r w:rsidR="00833536" w:rsidRPr="00624902">
        <w:rPr>
          <w:rFonts w:ascii="Times New Roman" w:hAnsi="Times New Roman" w:cs="Times New Roman"/>
        </w:rPr>
        <w:t xml:space="preserve"> by normalizing the weights of the motors multiplied by </w:t>
      </w:r>
      <w:r w:rsidR="00420BF2">
        <w:rPr>
          <w:rFonts w:ascii="Times New Roman" w:hAnsi="Times New Roman" w:cs="Times New Roman"/>
        </w:rPr>
        <w:t>nine and adding one</w:t>
      </w:r>
      <w:r w:rsidR="00833536" w:rsidRPr="00624902">
        <w:rPr>
          <w:rFonts w:ascii="Times New Roman" w:hAnsi="Times New Roman" w:cs="Times New Roman"/>
        </w:rPr>
        <w:t xml:space="preserve">. The weighted value of </w:t>
      </w:r>
      <w:r w:rsidR="00C05107">
        <w:rPr>
          <w:rFonts w:ascii="Times New Roman" w:hAnsi="Times New Roman" w:cs="Times New Roman"/>
        </w:rPr>
        <w:t>the weight</w:t>
      </w:r>
      <w:r w:rsidR="00833536" w:rsidRPr="00624902">
        <w:rPr>
          <w:rFonts w:ascii="Times New Roman" w:hAnsi="Times New Roman" w:cs="Times New Roman"/>
        </w:rPr>
        <w:t xml:space="preserve"> category is 5%.</w:t>
      </w:r>
    </w:p>
    <w:p w14:paraId="7418118A" w14:textId="77777777" w:rsidR="00E06569" w:rsidRPr="00624902" w:rsidRDefault="00E06569" w:rsidP="00B36FDE">
      <w:pPr>
        <w:spacing w:after="0" w:line="240" w:lineRule="auto"/>
        <w:contextualSpacing/>
        <w:rPr>
          <w:rFonts w:ascii="Times New Roman" w:hAnsi="Times New Roman" w:cs="Times New Roman"/>
        </w:rPr>
      </w:pPr>
    </w:p>
    <w:p w14:paraId="65C30EC5" w14:textId="77777777" w:rsidR="00833536" w:rsidRPr="00E06569" w:rsidRDefault="00833536" w:rsidP="00B36FDE">
      <w:pPr>
        <w:spacing w:after="0" w:line="240" w:lineRule="auto"/>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p w14:paraId="5A65C275"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1408"/>
        <w:gridCol w:w="3446"/>
        <w:gridCol w:w="742"/>
      </w:tblGrid>
      <w:tr w:rsidR="00833536" w:rsidRPr="00624902" w14:paraId="29716B30" w14:textId="77777777" w:rsidTr="00AD2E9A">
        <w:trPr>
          <w:jc w:val="center"/>
        </w:trPr>
        <w:tc>
          <w:tcPr>
            <w:tcW w:w="0" w:type="auto"/>
            <w:shd w:val="clear" w:color="auto" w:fill="A5A5A5" w:themeFill="accent3"/>
          </w:tcPr>
          <w:p w14:paraId="071A94A8"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Item</w:t>
            </w:r>
          </w:p>
        </w:tc>
        <w:tc>
          <w:tcPr>
            <w:tcW w:w="0" w:type="auto"/>
            <w:shd w:val="clear" w:color="auto" w:fill="A5A5A5" w:themeFill="accent3"/>
          </w:tcPr>
          <w:p w14:paraId="21C59287"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Calculation</w:t>
            </w:r>
          </w:p>
        </w:tc>
        <w:tc>
          <w:tcPr>
            <w:tcW w:w="0" w:type="auto"/>
            <w:shd w:val="clear" w:color="auto" w:fill="A5A5A5" w:themeFill="accent3"/>
          </w:tcPr>
          <w:p w14:paraId="3392FFF0" w14:textId="77777777" w:rsidR="00833536" w:rsidRPr="00396B99" w:rsidRDefault="00833536" w:rsidP="00B36FDE">
            <w:pPr>
              <w:contextualSpacing/>
              <w:jc w:val="center"/>
              <w:rPr>
                <w:rFonts w:ascii="Times New Roman" w:hAnsi="Times New Roman" w:cs="Times New Roman"/>
                <w:b/>
              </w:rPr>
            </w:pPr>
            <w:r w:rsidRPr="00396B99">
              <w:rPr>
                <w:rFonts w:ascii="Times New Roman" w:hAnsi="Times New Roman" w:cs="Times New Roman"/>
                <w:b/>
              </w:rPr>
              <w:t>Score</w:t>
            </w:r>
          </w:p>
        </w:tc>
      </w:tr>
      <w:tr w:rsidR="00833536" w:rsidRPr="00624902" w14:paraId="39E273BF" w14:textId="77777777" w:rsidTr="00396B99">
        <w:trPr>
          <w:jc w:val="center"/>
        </w:trPr>
        <w:tc>
          <w:tcPr>
            <w:tcW w:w="0" w:type="auto"/>
          </w:tcPr>
          <w:p w14:paraId="7F29D179"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PRT-08483</w:t>
            </w:r>
          </w:p>
        </w:tc>
        <w:tc>
          <w:tcPr>
            <w:tcW w:w="0" w:type="auto"/>
          </w:tcPr>
          <w:p w14:paraId="02560247" w14:textId="77777777" w:rsidR="00833536" w:rsidRPr="00F52F18" w:rsidRDefault="00833536" w:rsidP="00B36FDE">
            <w:pPr>
              <w:contextualSpacing/>
              <w:rPr>
                <w:rFonts w:ascii="Times New Roman" w:hAnsi="Times New Roman" w:cs="Times New Roman"/>
              </w:rPr>
            </w:pPr>
            <m:oMathPara>
              <m:oMathParaPr>
                <m:jc m:val="left"/>
              </m:oMathParaPr>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g-36 g</m:t>
                        </m:r>
                      </m:num>
                      <m:den>
                        <m:r>
                          <w:rPr>
                            <w:rFonts w:ascii="Cambria Math" w:hAnsi="Cambria Math" w:cs="Times New Roman"/>
                          </w:rPr>
                          <m:t>206 g</m:t>
                        </m:r>
                      </m:den>
                    </m:f>
                  </m:e>
                </m:d>
                <m:r>
                  <w:rPr>
                    <w:rFonts w:ascii="Cambria Math" w:hAnsi="Cambria Math" w:cs="Times New Roman"/>
                  </w:rPr>
                  <m:t>+1=8.43≈8</m:t>
                </m:r>
              </m:oMath>
            </m:oMathPara>
          </w:p>
        </w:tc>
        <w:tc>
          <w:tcPr>
            <w:tcW w:w="0" w:type="auto"/>
          </w:tcPr>
          <w:p w14:paraId="38A1FFE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8</w:t>
            </w:r>
          </w:p>
        </w:tc>
      </w:tr>
      <w:tr w:rsidR="00833536" w:rsidRPr="00624902" w14:paraId="69D229D6" w14:textId="77777777" w:rsidTr="00396B99">
        <w:trPr>
          <w:jc w:val="center"/>
        </w:trPr>
        <w:tc>
          <w:tcPr>
            <w:tcW w:w="0" w:type="auto"/>
          </w:tcPr>
          <w:p w14:paraId="3F7F2D6B"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lastRenderedPageBreak/>
              <w:t>PRT-11856</w:t>
            </w:r>
          </w:p>
        </w:tc>
        <w:tc>
          <w:tcPr>
            <w:tcW w:w="0" w:type="auto"/>
          </w:tcPr>
          <w:p w14:paraId="0CFE4335" w14:textId="77777777" w:rsidR="00833536" w:rsidRPr="00624902" w:rsidRDefault="00833536" w:rsidP="00B36FDE">
            <w:pPr>
              <w:contextualSpacing/>
              <w:rPr>
                <w:rFonts w:ascii="Times New Roman"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g-206 g</m:t>
                        </m:r>
                      </m:num>
                      <m:den>
                        <m:r>
                          <w:rPr>
                            <w:rFonts w:ascii="Cambria Math" w:hAnsi="Cambria Math" w:cs="Times New Roman"/>
                          </w:rPr>
                          <m:t>206 g</m:t>
                        </m:r>
                      </m:den>
                    </m:f>
                  </m:e>
                </m:d>
                <m:r>
                  <w:rPr>
                    <w:rFonts w:ascii="Cambria Math" w:hAnsi="Cambria Math" w:cs="Times New Roman"/>
                  </w:rPr>
                  <m:t>+1=1</m:t>
                </m:r>
              </m:oMath>
            </m:oMathPara>
          </w:p>
        </w:tc>
        <w:tc>
          <w:tcPr>
            <w:tcW w:w="0" w:type="auto"/>
          </w:tcPr>
          <w:p w14:paraId="1164F9DC"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1</w:t>
            </w:r>
          </w:p>
        </w:tc>
      </w:tr>
      <w:tr w:rsidR="00833536" w:rsidRPr="00624902" w14:paraId="22D3CC9E" w14:textId="77777777" w:rsidTr="00396B99">
        <w:trPr>
          <w:jc w:val="center"/>
        </w:trPr>
        <w:tc>
          <w:tcPr>
            <w:tcW w:w="0" w:type="auto"/>
          </w:tcPr>
          <w:p w14:paraId="3E9BEA6F"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T2200.3S.20 </w:t>
            </w:r>
          </w:p>
        </w:tc>
        <w:tc>
          <w:tcPr>
            <w:tcW w:w="0" w:type="auto"/>
          </w:tcPr>
          <w:p w14:paraId="7E7D692E"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2C390724"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6EF7FDD6" w14:textId="77777777" w:rsidTr="00396B99">
        <w:trPr>
          <w:jc w:val="center"/>
        </w:trPr>
        <w:tc>
          <w:tcPr>
            <w:tcW w:w="0" w:type="auto"/>
          </w:tcPr>
          <w:p w14:paraId="325D8963"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T2200.3S.25 </w:t>
            </w:r>
          </w:p>
        </w:tc>
        <w:tc>
          <w:tcPr>
            <w:tcW w:w="0" w:type="auto"/>
          </w:tcPr>
          <w:p w14:paraId="496C7973"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g-188 g</m:t>
                        </m:r>
                      </m:num>
                      <m:den>
                        <m:r>
                          <w:rPr>
                            <w:rFonts w:ascii="Cambria Math" w:hAnsi="Cambria Math" w:cs="Times New Roman"/>
                          </w:rPr>
                          <m:t>206 g</m:t>
                        </m:r>
                      </m:den>
                    </m:f>
                  </m:e>
                </m:d>
                <m:r>
                  <w:rPr>
                    <w:rFonts w:ascii="Cambria Math" w:hAnsi="Cambria Math" w:cs="Times New Roman"/>
                  </w:rPr>
                  <m:t>+1=1.79≈2</m:t>
                </m:r>
              </m:oMath>
            </m:oMathPara>
          </w:p>
        </w:tc>
        <w:tc>
          <w:tcPr>
            <w:tcW w:w="0" w:type="auto"/>
          </w:tcPr>
          <w:p w14:paraId="617C0C7D"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2</w:t>
            </w:r>
          </w:p>
        </w:tc>
      </w:tr>
      <w:tr w:rsidR="00833536" w:rsidRPr="00624902" w14:paraId="78EB2DB8" w14:textId="77777777" w:rsidTr="00396B99">
        <w:trPr>
          <w:jc w:val="center"/>
        </w:trPr>
        <w:tc>
          <w:tcPr>
            <w:tcW w:w="0" w:type="auto"/>
          </w:tcPr>
          <w:p w14:paraId="3AD1E032" w14:textId="77777777" w:rsidR="00833536" w:rsidRPr="00624902" w:rsidRDefault="00833536" w:rsidP="00B36FDE">
            <w:pPr>
              <w:contextualSpacing/>
              <w:rPr>
                <w:rFonts w:ascii="Times New Roman" w:hAnsi="Times New Roman" w:cs="Times New Roman"/>
              </w:rPr>
            </w:pPr>
            <w:r w:rsidRPr="00624902">
              <w:rPr>
                <w:rFonts w:ascii="Times New Roman" w:hAnsi="Times New Roman" w:cs="Times New Roman"/>
              </w:rPr>
              <w:t>T2200.3S.30 </w:t>
            </w:r>
          </w:p>
        </w:tc>
        <w:tc>
          <w:tcPr>
            <w:tcW w:w="0" w:type="auto"/>
          </w:tcPr>
          <w:p w14:paraId="2092B5E8" w14:textId="77777777" w:rsidR="00833536" w:rsidRPr="00624902" w:rsidRDefault="00833536" w:rsidP="00B36FDE">
            <w:pPr>
              <w:contextualSpacing/>
              <w:rPr>
                <w:rFonts w:ascii="Times New Roman" w:eastAsiaTheme="minorEastAsia" w:hAnsi="Times New Roman" w:cs="Times New Roman"/>
              </w:rPr>
            </w:pPr>
            <m:oMathPara>
              <m:oMath>
                <m:r>
                  <w:rPr>
                    <w:rFonts w:ascii="Cambria Math" w:hAnsi="Cambria Math" w:cs="Times New Roman"/>
                  </w:rPr>
                  <m:t>9</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206 g-197 g</m:t>
                        </m:r>
                      </m:num>
                      <m:den>
                        <m:r>
                          <w:rPr>
                            <w:rFonts w:ascii="Cambria Math" w:hAnsi="Cambria Math" w:cs="Times New Roman"/>
                          </w:rPr>
                          <m:t>206 g</m:t>
                        </m:r>
                      </m:den>
                    </m:f>
                  </m:e>
                </m:d>
                <m:r>
                  <w:rPr>
                    <w:rFonts w:ascii="Cambria Math" w:hAnsi="Cambria Math" w:cs="Times New Roman"/>
                  </w:rPr>
                  <m:t>+1=1.39≈1</m:t>
                </m:r>
              </m:oMath>
            </m:oMathPara>
          </w:p>
        </w:tc>
        <w:tc>
          <w:tcPr>
            <w:tcW w:w="0" w:type="auto"/>
          </w:tcPr>
          <w:p w14:paraId="375953A8" w14:textId="77777777" w:rsidR="00833536" w:rsidRPr="00624902" w:rsidRDefault="00833536" w:rsidP="00B36FDE">
            <w:pPr>
              <w:keepNext/>
              <w:contextualSpacing/>
              <w:rPr>
                <w:rFonts w:ascii="Times New Roman" w:hAnsi="Times New Roman" w:cs="Times New Roman"/>
              </w:rPr>
            </w:pPr>
            <w:r w:rsidRPr="00624902">
              <w:rPr>
                <w:rFonts w:ascii="Times New Roman" w:hAnsi="Times New Roman" w:cs="Times New Roman"/>
              </w:rPr>
              <w:t>1</w:t>
            </w:r>
          </w:p>
        </w:tc>
      </w:tr>
    </w:tbl>
    <w:p w14:paraId="477F5A6D" w14:textId="3D0B46A1" w:rsidR="00833536" w:rsidRPr="00624902" w:rsidRDefault="002C3E77" w:rsidP="00B36FDE">
      <w:pPr>
        <w:pStyle w:val="Caption"/>
        <w:spacing w:after="0"/>
        <w:contextualSpacing/>
        <w:rPr>
          <w:rFonts w:ascii="Times New Roman" w:hAnsi="Times New Roman"/>
        </w:rPr>
      </w:pPr>
      <w:bookmarkStart w:id="178" w:name="_Ref274055678"/>
      <w:bookmarkStart w:id="179" w:name="_Toc400389706"/>
      <w:r>
        <w:t xml:space="preserve">Table </w:t>
      </w:r>
      <w:fldSimple w:instr=" SEQ Table \* ARABIC ">
        <w:r w:rsidR="00DE21B9">
          <w:rPr>
            <w:noProof/>
          </w:rPr>
          <w:t>30</w:t>
        </w:r>
      </w:fldSimple>
      <w:bookmarkEnd w:id="178"/>
      <w:r>
        <w:t>. Calculations for the weight of the batteries</w:t>
      </w:r>
      <w:bookmarkEnd w:id="179"/>
    </w:p>
    <w:p w14:paraId="3EBBFA32" w14:textId="77777777" w:rsidR="0069119B"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26B895AD" w14:textId="77777777" w:rsidR="00462758" w:rsidRPr="00624902" w:rsidRDefault="00462758" w:rsidP="00B36FDE">
      <w:pPr>
        <w:pStyle w:val="Heading1"/>
        <w:spacing w:before="0" w:line="240" w:lineRule="auto"/>
        <w:contextualSpacing/>
        <w:rPr>
          <w:rFonts w:cs="Times New Roman"/>
          <w:szCs w:val="22"/>
        </w:rPr>
      </w:pPr>
      <w:bookmarkStart w:id="180" w:name="_Toc274055893"/>
      <w:bookmarkStart w:id="181" w:name="_Toc400362023"/>
      <w:r w:rsidRPr="00624902">
        <w:rPr>
          <w:rFonts w:cs="Times New Roman"/>
          <w:szCs w:val="22"/>
        </w:rPr>
        <w:lastRenderedPageBreak/>
        <w:t>Requirements Traceability</w:t>
      </w:r>
      <w:bookmarkEnd w:id="180"/>
      <w:bookmarkEnd w:id="181"/>
    </w:p>
    <w:p w14:paraId="1252CE24" w14:textId="7F5FF16A" w:rsidR="00462758" w:rsidRDefault="00462758" w:rsidP="00B36FDE">
      <w:pPr>
        <w:spacing w:after="0" w:line="240" w:lineRule="auto"/>
        <w:contextualSpacing/>
        <w:rPr>
          <w:rFonts w:ascii="Times New Roman" w:hAnsi="Times New Roman" w:cs="Times New Roman"/>
        </w:rPr>
      </w:pPr>
      <w:r>
        <w:rPr>
          <w:rFonts w:ascii="Times New Roman" w:hAnsi="Times New Roman" w:cs="Times New Roman"/>
        </w:rPr>
        <w:t>T</w:t>
      </w:r>
      <w:r w:rsidR="00C75928">
        <w:rPr>
          <w:rFonts w:ascii="Times New Roman" w:hAnsi="Times New Roman" w:cs="Times New Roman"/>
        </w:rPr>
        <w:t xml:space="preserve">he following items describe </w:t>
      </w:r>
      <w:r>
        <w:rPr>
          <w:rFonts w:ascii="Times New Roman" w:hAnsi="Times New Roman" w:cs="Times New Roman"/>
        </w:rPr>
        <w:t xml:space="preserve">how each requirement in the </w:t>
      </w:r>
      <w:r w:rsidR="005F1A88">
        <w:rPr>
          <w:rFonts w:ascii="Times New Roman" w:hAnsi="Times New Roman" w:cs="Times New Roman"/>
        </w:rPr>
        <w:t>FTFP’s</w:t>
      </w:r>
      <w:r>
        <w:rPr>
          <w:rFonts w:ascii="Times New Roman" w:hAnsi="Times New Roman" w:cs="Times New Roman"/>
        </w:rPr>
        <w:t xml:space="preserve"> </w:t>
      </w:r>
      <w:r w:rsidR="005F1A88">
        <w:rPr>
          <w:rFonts w:ascii="Times New Roman" w:hAnsi="Times New Roman" w:cs="Times New Roman"/>
        </w:rPr>
        <w:t>S</w:t>
      </w:r>
      <w:r>
        <w:rPr>
          <w:rFonts w:ascii="Times New Roman" w:hAnsi="Times New Roman" w:cs="Times New Roman"/>
        </w:rPr>
        <w:t xml:space="preserve">ystem </w:t>
      </w:r>
      <w:r w:rsidR="005F1A88">
        <w:rPr>
          <w:rFonts w:ascii="Times New Roman" w:hAnsi="Times New Roman" w:cs="Times New Roman"/>
        </w:rPr>
        <w:t>R</w:t>
      </w:r>
      <w:r>
        <w:rPr>
          <w:rFonts w:ascii="Times New Roman" w:hAnsi="Times New Roman" w:cs="Times New Roman"/>
        </w:rPr>
        <w:t xml:space="preserve">equirement </w:t>
      </w:r>
      <w:r w:rsidR="005F1A88">
        <w:rPr>
          <w:rFonts w:ascii="Times New Roman" w:hAnsi="Times New Roman" w:cs="Times New Roman"/>
        </w:rPr>
        <w:t>S</w:t>
      </w:r>
      <w:r>
        <w:rPr>
          <w:rFonts w:ascii="Times New Roman" w:hAnsi="Times New Roman" w:cs="Times New Roman"/>
        </w:rPr>
        <w:t>pecification (SRS) traces to the parts needed to build the APS.</w:t>
      </w:r>
      <w:r w:rsidR="00E27412">
        <w:rPr>
          <w:rFonts w:ascii="Times New Roman" w:hAnsi="Times New Roman" w:cs="Times New Roman"/>
        </w:rPr>
        <w:t xml:space="preserve"> The following tables will refer to the IEEE </w:t>
      </w:r>
      <w:proofErr w:type="spellStart"/>
      <w:r w:rsidR="00E27412">
        <w:rPr>
          <w:rFonts w:ascii="Times New Roman" w:hAnsi="Times New Roman" w:cs="Times New Roman"/>
        </w:rPr>
        <w:t>SoutheastCon</w:t>
      </w:r>
      <w:proofErr w:type="spellEnd"/>
      <w:r w:rsidR="00E27412">
        <w:rPr>
          <w:rFonts w:ascii="Times New Roman" w:hAnsi="Times New Roman" w:cs="Times New Roman"/>
        </w:rPr>
        <w:t xml:space="preserve"> 2015 Hardware Competition (SHC) rules for requirements traceability purposes.</w:t>
      </w:r>
    </w:p>
    <w:p w14:paraId="0DBAE8B6" w14:textId="77777777" w:rsidR="00462758" w:rsidRPr="00624902" w:rsidRDefault="00462758" w:rsidP="00B36FDE">
      <w:pPr>
        <w:spacing w:after="0" w:line="240" w:lineRule="auto"/>
        <w:contextualSpacing/>
        <w:rPr>
          <w:rFonts w:ascii="Times New Roman" w:hAnsi="Times New Roman" w:cs="Times New Roman"/>
        </w:rPr>
      </w:pPr>
    </w:p>
    <w:p w14:paraId="567E5958" w14:textId="77777777" w:rsidR="00462758" w:rsidRPr="00624902" w:rsidRDefault="00462758" w:rsidP="00B36FDE">
      <w:pPr>
        <w:pStyle w:val="Heading2"/>
        <w:spacing w:before="0" w:line="240" w:lineRule="auto"/>
        <w:contextualSpacing/>
        <w:rPr>
          <w:rFonts w:cs="Times New Roman"/>
          <w:szCs w:val="22"/>
        </w:rPr>
      </w:pPr>
      <w:bookmarkStart w:id="182" w:name="_Toc274055894"/>
      <w:bookmarkStart w:id="183" w:name="_Toc400362024"/>
      <w:r w:rsidRPr="00624902">
        <w:rPr>
          <w:rFonts w:cs="Times New Roman"/>
          <w:szCs w:val="22"/>
        </w:rPr>
        <w:t>Microcontroller</w:t>
      </w:r>
      <w:bookmarkEnd w:id="182"/>
      <w:bookmarkEnd w:id="183"/>
    </w:p>
    <w:p w14:paraId="48366CE5" w14:textId="7F0C446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_Ref274054315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31</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microcontroller and how each requirement will be fulfilled. </w:t>
      </w:r>
    </w:p>
    <w:p w14:paraId="6AFC648E"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632"/>
        <w:gridCol w:w="2104"/>
        <w:gridCol w:w="1439"/>
      </w:tblGrid>
      <w:tr w:rsidR="00462758" w:rsidRPr="00624902" w14:paraId="3E662AE4" w14:textId="77777777" w:rsidTr="00462758">
        <w:trPr>
          <w:jc w:val="center"/>
        </w:trPr>
        <w:tc>
          <w:tcPr>
            <w:tcW w:w="632" w:type="dxa"/>
            <w:shd w:val="clear" w:color="auto" w:fill="A5A5A5" w:themeFill="accent3"/>
          </w:tcPr>
          <w:p w14:paraId="6FAA93D8"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104" w:type="dxa"/>
            <w:shd w:val="clear" w:color="auto" w:fill="A5A5A5" w:themeFill="accent3"/>
          </w:tcPr>
          <w:p w14:paraId="7DF6B3D6"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1439" w:type="dxa"/>
            <w:shd w:val="clear" w:color="auto" w:fill="A5A5A5" w:themeFill="accent3"/>
          </w:tcPr>
          <w:p w14:paraId="7C5E0802" w14:textId="77777777" w:rsidR="00462758" w:rsidRPr="00624902" w:rsidRDefault="00462758"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462758" w:rsidRPr="00624902" w14:paraId="20ECDBC3" w14:textId="77777777" w:rsidTr="00462758">
        <w:trPr>
          <w:jc w:val="center"/>
        </w:trPr>
        <w:tc>
          <w:tcPr>
            <w:tcW w:w="632" w:type="dxa"/>
          </w:tcPr>
          <w:p w14:paraId="70883189" w14:textId="77777777" w:rsidR="00462758" w:rsidRPr="00624902" w:rsidRDefault="00462758" w:rsidP="00B36FDE">
            <w:pPr>
              <w:contextualSpacing/>
              <w:rPr>
                <w:rFonts w:ascii="Times New Roman" w:hAnsi="Times New Roman" w:cs="Times New Roman"/>
              </w:rPr>
            </w:pPr>
          </w:p>
        </w:tc>
        <w:tc>
          <w:tcPr>
            <w:tcW w:w="2104" w:type="dxa"/>
          </w:tcPr>
          <w:p w14:paraId="33E14444" w14:textId="77777777" w:rsidR="00462758" w:rsidRPr="00624902" w:rsidRDefault="00462758" w:rsidP="00B36FDE">
            <w:pPr>
              <w:contextualSpacing/>
              <w:rPr>
                <w:rFonts w:ascii="Times New Roman" w:hAnsi="Times New Roman" w:cs="Times New Roman"/>
              </w:rPr>
            </w:pPr>
          </w:p>
        </w:tc>
        <w:tc>
          <w:tcPr>
            <w:tcW w:w="1439" w:type="dxa"/>
          </w:tcPr>
          <w:p w14:paraId="6404A2F7" w14:textId="77777777" w:rsidR="00462758" w:rsidRPr="00624902" w:rsidRDefault="00462758" w:rsidP="00B36FDE">
            <w:pPr>
              <w:keepNext/>
              <w:contextualSpacing/>
              <w:rPr>
                <w:rFonts w:ascii="Times New Roman" w:hAnsi="Times New Roman" w:cs="Times New Roman"/>
              </w:rPr>
            </w:pPr>
          </w:p>
        </w:tc>
      </w:tr>
    </w:tbl>
    <w:p w14:paraId="39B78F3F" w14:textId="673600E2" w:rsidR="00462758" w:rsidRDefault="00462758" w:rsidP="00B36FDE">
      <w:pPr>
        <w:pStyle w:val="Caption"/>
        <w:spacing w:after="0"/>
        <w:contextualSpacing/>
      </w:pPr>
      <w:bookmarkStart w:id="184" w:name="_Ref274054315"/>
      <w:bookmarkStart w:id="185" w:name="_Toc400389707"/>
      <w:r>
        <w:t xml:space="preserve">Table </w:t>
      </w:r>
      <w:fldSimple w:instr=" SEQ Table \* ARABIC ">
        <w:r w:rsidR="00DE21B9">
          <w:rPr>
            <w:noProof/>
          </w:rPr>
          <w:t>31</w:t>
        </w:r>
      </w:fldSimple>
      <w:bookmarkEnd w:id="184"/>
      <w:r>
        <w:t>. Requirements traceability for the microcontroller</w:t>
      </w:r>
      <w:bookmarkEnd w:id="185"/>
    </w:p>
    <w:p w14:paraId="51FF41B2" w14:textId="77777777" w:rsidR="00462758" w:rsidRPr="00FF6FC5" w:rsidRDefault="00462758" w:rsidP="00B36FDE">
      <w:pPr>
        <w:spacing w:after="0" w:line="240" w:lineRule="auto"/>
        <w:contextualSpacing/>
      </w:pPr>
    </w:p>
    <w:p w14:paraId="48883363" w14:textId="77777777" w:rsidR="00462758" w:rsidRPr="00624902" w:rsidRDefault="00462758" w:rsidP="00B36FDE">
      <w:pPr>
        <w:pStyle w:val="Heading2"/>
        <w:spacing w:before="0" w:line="240" w:lineRule="auto"/>
        <w:contextualSpacing/>
        <w:rPr>
          <w:rFonts w:cs="Times New Roman"/>
          <w:szCs w:val="22"/>
        </w:rPr>
      </w:pPr>
      <w:bookmarkStart w:id="186" w:name="_Toc274055895"/>
      <w:bookmarkStart w:id="187" w:name="_Toc400362025"/>
      <w:r w:rsidRPr="00624902">
        <w:rPr>
          <w:rFonts w:cs="Times New Roman"/>
          <w:szCs w:val="22"/>
        </w:rPr>
        <w:t>Sensors</w:t>
      </w:r>
      <w:bookmarkEnd w:id="186"/>
      <w:bookmarkEnd w:id="187"/>
    </w:p>
    <w:p w14:paraId="2C28421F" w14:textId="14A98149"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_Ref274054374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32</w:t>
      </w:r>
      <w:r w:rsidRPr="002423BE">
        <w:rPr>
          <w:rFonts w:ascii="Times New Roman" w:hAnsi="Times New Roman" w:cs="Times New Roman"/>
        </w:rPr>
        <w:fldChar w:fldCharType="end"/>
      </w:r>
      <w:r w:rsidRPr="002423BE">
        <w:rPr>
          <w:rFonts w:ascii="Times New Roman" w:hAnsi="Times New Roman" w:cs="Times New Roman"/>
        </w:rPr>
        <w:t xml:space="preserve"> contains the</w:t>
      </w:r>
      <w:r>
        <w:rPr>
          <w:rFonts w:ascii="Times New Roman" w:hAnsi="Times New Roman" w:cs="Times New Roman"/>
        </w:rPr>
        <w:t xml:space="preserve"> requirements related to the sensors and how each requirement will be fulfilled. </w:t>
      </w:r>
    </w:p>
    <w:p w14:paraId="1F7D5AFB"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10173" w:type="dxa"/>
        <w:jc w:val="center"/>
        <w:tblLook w:val="04A0" w:firstRow="1" w:lastRow="0" w:firstColumn="1" w:lastColumn="0" w:noHBand="0" w:noVBand="1"/>
      </w:tblPr>
      <w:tblGrid>
        <w:gridCol w:w="931"/>
        <w:gridCol w:w="3796"/>
        <w:gridCol w:w="2877"/>
        <w:gridCol w:w="2569"/>
      </w:tblGrid>
      <w:tr w:rsidR="00B3488D" w:rsidRPr="00624902" w14:paraId="092B7097" w14:textId="06A829F6" w:rsidTr="00C75928">
        <w:trPr>
          <w:jc w:val="center"/>
        </w:trPr>
        <w:tc>
          <w:tcPr>
            <w:tcW w:w="931" w:type="dxa"/>
            <w:shd w:val="clear" w:color="auto" w:fill="A5A5A5" w:themeFill="accent3"/>
          </w:tcPr>
          <w:p w14:paraId="2718201C"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3796" w:type="dxa"/>
            <w:shd w:val="clear" w:color="auto" w:fill="A5A5A5" w:themeFill="accent3"/>
          </w:tcPr>
          <w:p w14:paraId="63948C3D" w14:textId="77777777"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877" w:type="dxa"/>
            <w:shd w:val="clear" w:color="auto" w:fill="A5A5A5" w:themeFill="accent3"/>
          </w:tcPr>
          <w:p w14:paraId="54D4F798" w14:textId="3A38089C" w:rsidR="00E27412" w:rsidRPr="00624902" w:rsidRDefault="00E27412" w:rsidP="00B36FDE">
            <w:pPr>
              <w:contextualSpacing/>
              <w:jc w:val="center"/>
              <w:rPr>
                <w:rFonts w:ascii="Times New Roman" w:hAnsi="Times New Roman" w:cs="Times New Roman"/>
                <w:b/>
              </w:rPr>
            </w:pPr>
            <w:r>
              <w:rPr>
                <w:rFonts w:ascii="Times New Roman" w:hAnsi="Times New Roman" w:cs="Times New Roman"/>
                <w:b/>
              </w:rPr>
              <w:t xml:space="preserve">SHC Rules </w:t>
            </w:r>
            <w:r w:rsidR="00B3488D">
              <w:rPr>
                <w:rFonts w:ascii="Times New Roman" w:hAnsi="Times New Roman" w:cs="Times New Roman"/>
                <w:b/>
              </w:rPr>
              <w:t>Traceability</w:t>
            </w:r>
            <w:r>
              <w:rPr>
                <w:rFonts w:ascii="Times New Roman" w:hAnsi="Times New Roman" w:cs="Times New Roman"/>
                <w:b/>
              </w:rPr>
              <w:t xml:space="preserve"> </w:t>
            </w:r>
          </w:p>
        </w:tc>
        <w:tc>
          <w:tcPr>
            <w:tcW w:w="2569" w:type="dxa"/>
            <w:shd w:val="clear" w:color="auto" w:fill="A5A5A5" w:themeFill="accent3"/>
          </w:tcPr>
          <w:p w14:paraId="7C5E832D" w14:textId="68940F2E" w:rsidR="00B3488D" w:rsidRPr="00624902" w:rsidRDefault="00B3488D"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B3488D" w:rsidRPr="00624902" w14:paraId="184B030D" w14:textId="50DB5A1F" w:rsidTr="00C75928">
        <w:trPr>
          <w:jc w:val="center"/>
        </w:trPr>
        <w:tc>
          <w:tcPr>
            <w:tcW w:w="931" w:type="dxa"/>
          </w:tcPr>
          <w:p w14:paraId="628B19AF" w14:textId="464B0E7E"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4.1.3</w:t>
            </w:r>
          </w:p>
        </w:tc>
        <w:tc>
          <w:tcPr>
            <w:tcW w:w="3796" w:type="dxa"/>
          </w:tcPr>
          <w:p w14:paraId="0D653DB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monitor the red LED on the floor.</w:t>
            </w:r>
          </w:p>
        </w:tc>
        <w:tc>
          <w:tcPr>
            <w:tcW w:w="2877" w:type="dxa"/>
          </w:tcPr>
          <w:p w14:paraId="7FFC9773" w14:textId="4DFFB3FD" w:rsidR="00B3488D" w:rsidRPr="00624902" w:rsidRDefault="00E27412" w:rsidP="00B36FDE">
            <w:pPr>
              <w:contextualSpacing/>
              <w:rPr>
                <w:rFonts w:ascii="Times New Roman" w:hAnsi="Times New Roman" w:cs="Times New Roman"/>
              </w:rPr>
            </w:pPr>
            <w:r w:rsidRPr="00E27412">
              <w:rPr>
                <w:rFonts w:ascii="Times New Roman" w:hAnsi="Times New Roman" w:cs="Times New Roman"/>
              </w:rPr>
              <w:t>Once the signal in shut off the timer is st</w:t>
            </w:r>
            <w:r w:rsidR="00E607A1">
              <w:rPr>
                <w:rFonts w:ascii="Times New Roman" w:hAnsi="Times New Roman" w:cs="Times New Roman"/>
              </w:rPr>
              <w:t>arted and the round begins.</w:t>
            </w:r>
          </w:p>
        </w:tc>
        <w:tc>
          <w:tcPr>
            <w:tcW w:w="2569" w:type="dxa"/>
          </w:tcPr>
          <w:p w14:paraId="0A1D2C02" w14:textId="32550499" w:rsidR="00B3488D" w:rsidRDefault="00B3488D" w:rsidP="00B36FDE">
            <w:pPr>
              <w:contextualSpacing/>
              <w:rPr>
                <w:rFonts w:ascii="Times New Roman" w:hAnsi="Times New Roman" w:cs="Times New Roman"/>
              </w:rPr>
            </w:pPr>
            <w:r>
              <w:rPr>
                <w:rFonts w:ascii="Times New Roman" w:hAnsi="Times New Roman" w:cs="Times New Roman"/>
              </w:rPr>
              <w:t>The Pixy Cam uses hue and saturation as its primary means of images detection</w:t>
            </w:r>
            <w:r w:rsidR="00E27412">
              <w:rPr>
                <w:rFonts w:ascii="Times New Roman" w:hAnsi="Times New Roman" w:cs="Times New Roman"/>
              </w:rPr>
              <w:t>.</w:t>
            </w:r>
          </w:p>
        </w:tc>
      </w:tr>
      <w:tr w:rsidR="00B3488D" w:rsidRPr="00624902" w14:paraId="30ED96AB" w14:textId="1C2E0CEA" w:rsidTr="00C75928">
        <w:trPr>
          <w:jc w:val="center"/>
        </w:trPr>
        <w:tc>
          <w:tcPr>
            <w:tcW w:w="931" w:type="dxa"/>
          </w:tcPr>
          <w:p w14:paraId="10C0CF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4.1.5</w:t>
            </w:r>
          </w:p>
        </w:tc>
        <w:tc>
          <w:tcPr>
            <w:tcW w:w="3796" w:type="dxa"/>
          </w:tcPr>
          <w:p w14:paraId="4FDEBFE7"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follow the line on the floor.</w:t>
            </w:r>
          </w:p>
        </w:tc>
        <w:tc>
          <w:tcPr>
            <w:tcW w:w="2877" w:type="dxa"/>
          </w:tcPr>
          <w:p w14:paraId="2F74DA75" w14:textId="4285BF56" w:rsidR="00B3488D" w:rsidRPr="00624902" w:rsidRDefault="00E27412" w:rsidP="00B36FDE">
            <w:pPr>
              <w:contextualSpacing/>
              <w:rPr>
                <w:rFonts w:ascii="Times New Roman" w:hAnsi="Times New Roman" w:cs="Times New Roman"/>
              </w:rPr>
            </w:pPr>
            <w:r>
              <w:rPr>
                <w:rFonts w:ascii="Times New Roman" w:hAnsi="Times New Roman" w:cs="Times New Roman"/>
              </w:rPr>
              <w:t>Drive on the white line (must cover the line all of the time).</w:t>
            </w:r>
          </w:p>
        </w:tc>
        <w:tc>
          <w:tcPr>
            <w:tcW w:w="2569" w:type="dxa"/>
          </w:tcPr>
          <w:p w14:paraId="2DB22BB9" w14:textId="7F0781C5"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fulfill this requirement.</w:t>
            </w:r>
          </w:p>
        </w:tc>
      </w:tr>
      <w:tr w:rsidR="00B3488D" w:rsidRPr="00624902" w14:paraId="6D73E6FA" w14:textId="27443352" w:rsidTr="00C75928">
        <w:trPr>
          <w:jc w:val="center"/>
        </w:trPr>
        <w:tc>
          <w:tcPr>
            <w:tcW w:w="931" w:type="dxa"/>
          </w:tcPr>
          <w:p w14:paraId="25B9E1A2"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4.1.6</w:t>
            </w:r>
          </w:p>
        </w:tc>
        <w:tc>
          <w:tcPr>
            <w:tcW w:w="3796" w:type="dxa"/>
          </w:tcPr>
          <w:p w14:paraId="6711D0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877" w:type="dxa"/>
          </w:tcPr>
          <w:p w14:paraId="317B979B" w14:textId="12484315" w:rsidR="00B3488D" w:rsidRPr="00624902" w:rsidRDefault="00E27412"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r w:rsidR="001644AB">
              <w:rPr>
                <w:rFonts w:ascii="Times New Roman" w:hAnsi="Times New Roman" w:cs="Times New Roman"/>
              </w:rPr>
              <w:t>.</w:t>
            </w:r>
          </w:p>
        </w:tc>
        <w:tc>
          <w:tcPr>
            <w:tcW w:w="2569" w:type="dxa"/>
          </w:tcPr>
          <w:p w14:paraId="7E71A5D4" w14:textId="5E0A617E" w:rsidR="00B3488D" w:rsidRPr="00624902" w:rsidRDefault="00C75928" w:rsidP="00B36FDE">
            <w:pPr>
              <w:contextualSpacing/>
              <w:rPr>
                <w:rFonts w:ascii="Times New Roman" w:hAnsi="Times New Roman" w:cs="Times New Roman"/>
              </w:rPr>
            </w:pPr>
            <w:r>
              <w:rPr>
                <w:rFonts w:ascii="Times New Roman" w:hAnsi="Times New Roman" w:cs="Times New Roman"/>
              </w:rPr>
              <w:t>The image detection capabilities will keep the robot on the line to ensure it does not leave the playing board.</w:t>
            </w:r>
          </w:p>
        </w:tc>
      </w:tr>
      <w:tr w:rsidR="00B3488D" w:rsidRPr="00624902" w14:paraId="44BD8D64" w14:textId="68F3BC6F" w:rsidTr="00C75928">
        <w:trPr>
          <w:jc w:val="center"/>
        </w:trPr>
        <w:tc>
          <w:tcPr>
            <w:tcW w:w="931" w:type="dxa"/>
          </w:tcPr>
          <w:p w14:paraId="12710493"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4.1.7.1</w:t>
            </w:r>
          </w:p>
        </w:tc>
        <w:tc>
          <w:tcPr>
            <w:tcW w:w="3796" w:type="dxa"/>
          </w:tcPr>
          <w:p w14:paraId="14C949B5"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identify the game station.</w:t>
            </w:r>
          </w:p>
        </w:tc>
        <w:tc>
          <w:tcPr>
            <w:tcW w:w="2877" w:type="dxa"/>
          </w:tcPr>
          <w:p w14:paraId="091D511D" w14:textId="4A0DE648" w:rsidR="00B3488D" w:rsidRPr="00624902" w:rsidRDefault="001644AB" w:rsidP="00B36FDE">
            <w:pPr>
              <w:contextualSpacing/>
              <w:rPr>
                <w:rFonts w:ascii="Times New Roman" w:hAnsi="Times New Roman" w:cs="Times New Roman"/>
              </w:rPr>
            </w:pPr>
            <w:r>
              <w:rPr>
                <w:rFonts w:ascii="Times New Roman" w:hAnsi="Times New Roman" w:cs="Times New Roman"/>
              </w:rPr>
              <w:t>Each toy will be placed in a white block.</w:t>
            </w:r>
          </w:p>
        </w:tc>
        <w:tc>
          <w:tcPr>
            <w:tcW w:w="2569" w:type="dxa"/>
          </w:tcPr>
          <w:p w14:paraId="6990E96E" w14:textId="7BDB80AB" w:rsidR="00B3488D" w:rsidRPr="00624902" w:rsidRDefault="00C75928" w:rsidP="00C75928">
            <w:pPr>
              <w:contextualSpacing/>
              <w:rPr>
                <w:rFonts w:ascii="Times New Roman" w:hAnsi="Times New Roman" w:cs="Times New Roman"/>
              </w:rPr>
            </w:pPr>
            <w:r>
              <w:rPr>
                <w:rFonts w:ascii="Times New Roman" w:hAnsi="Times New Roman" w:cs="Times New Roman"/>
              </w:rPr>
              <w:t>The image detection capabilities of the Pixy Cam will be utilized to identify the game station.</w:t>
            </w:r>
          </w:p>
        </w:tc>
      </w:tr>
      <w:tr w:rsidR="00B3488D" w:rsidRPr="00624902" w14:paraId="6F792383" w14:textId="77580B82" w:rsidTr="00C75928">
        <w:trPr>
          <w:jc w:val="center"/>
        </w:trPr>
        <w:tc>
          <w:tcPr>
            <w:tcW w:w="931" w:type="dxa"/>
          </w:tcPr>
          <w:p w14:paraId="36E6169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4.1.8</w:t>
            </w:r>
          </w:p>
        </w:tc>
        <w:tc>
          <w:tcPr>
            <w:tcW w:w="3796" w:type="dxa"/>
          </w:tcPr>
          <w:p w14:paraId="33FD497E"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877" w:type="dxa"/>
          </w:tcPr>
          <w:p w14:paraId="16F927D0" w14:textId="794237D2" w:rsidR="00B3488D" w:rsidRPr="00624902" w:rsidRDefault="001644AB" w:rsidP="00B36FDE">
            <w:pPr>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569" w:type="dxa"/>
          </w:tcPr>
          <w:p w14:paraId="07BE5F4F" w14:textId="612F74F4" w:rsidR="00B3488D" w:rsidRPr="00624902" w:rsidRDefault="00C75928" w:rsidP="001F74C5">
            <w:pPr>
              <w:contextualSpacing/>
              <w:rPr>
                <w:rFonts w:ascii="Times New Roman" w:hAnsi="Times New Roman" w:cs="Times New Roman"/>
              </w:rPr>
            </w:pPr>
            <w:r>
              <w:rPr>
                <w:rFonts w:ascii="Times New Roman" w:hAnsi="Times New Roman" w:cs="Times New Roman"/>
              </w:rPr>
              <w:t xml:space="preserve">The image detection capabilities of the Pixy Cam will be utilized to </w:t>
            </w:r>
            <w:r w:rsidR="001F74C5">
              <w:rPr>
                <w:rFonts w:ascii="Times New Roman" w:hAnsi="Times New Roman" w:cs="Times New Roman"/>
              </w:rPr>
              <w:t xml:space="preserve">detect the finish line and stop the APS once it has been crossed. </w:t>
            </w:r>
            <w:r>
              <w:rPr>
                <w:rFonts w:ascii="Times New Roman" w:hAnsi="Times New Roman" w:cs="Times New Roman"/>
              </w:rPr>
              <w:t xml:space="preserve">  </w:t>
            </w:r>
          </w:p>
        </w:tc>
      </w:tr>
      <w:tr w:rsidR="00B3488D" w:rsidRPr="00624902" w14:paraId="359A641A" w14:textId="2D5B0E86" w:rsidTr="00C75928">
        <w:trPr>
          <w:jc w:val="center"/>
        </w:trPr>
        <w:tc>
          <w:tcPr>
            <w:tcW w:w="931" w:type="dxa"/>
          </w:tcPr>
          <w:p w14:paraId="15544756"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4.2.2</w:t>
            </w:r>
          </w:p>
        </w:tc>
        <w:tc>
          <w:tcPr>
            <w:tcW w:w="3796" w:type="dxa"/>
          </w:tcPr>
          <w:p w14:paraId="5D4173B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877" w:type="dxa"/>
          </w:tcPr>
          <w:p w14:paraId="3300827A" w14:textId="7C646028" w:rsidR="00B3488D" w:rsidRPr="00624902" w:rsidRDefault="001644AB" w:rsidP="00B36FDE">
            <w:pPr>
              <w:contextualSpacing/>
              <w:rPr>
                <w:rFonts w:ascii="Times New Roman" w:hAnsi="Times New Roman" w:cs="Times New Roman"/>
              </w:rPr>
            </w:pPr>
            <w:r>
              <w:rPr>
                <w:rFonts w:ascii="Times New Roman" w:hAnsi="Times New Roman" w:cs="Times New Roman"/>
              </w:rPr>
              <w:t>Play Simon for 15 seconds. Correctly match the lights and sounds.</w:t>
            </w:r>
          </w:p>
        </w:tc>
        <w:tc>
          <w:tcPr>
            <w:tcW w:w="2569" w:type="dxa"/>
          </w:tcPr>
          <w:p w14:paraId="194906B2" w14:textId="7D29C562" w:rsidR="00B3488D" w:rsidRPr="00624902" w:rsidRDefault="00C75928" w:rsidP="00B36FDE">
            <w:pPr>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w:t>
            </w:r>
            <w:r w:rsidR="001F74C5">
              <w:rPr>
                <w:rFonts w:ascii="Times New Roman" w:hAnsi="Times New Roman" w:cs="Times New Roman"/>
              </w:rPr>
              <w:t xml:space="preserve">the Simon </w:t>
            </w:r>
            <w:proofErr w:type="spellStart"/>
            <w:r w:rsidR="001F74C5">
              <w:rPr>
                <w:rFonts w:ascii="Times New Roman" w:hAnsi="Times New Roman" w:cs="Times New Roman"/>
              </w:rPr>
              <w:t>Carabiner</w:t>
            </w:r>
            <w:proofErr w:type="spellEnd"/>
            <w:r w:rsidR="001F74C5">
              <w:rPr>
                <w:rFonts w:ascii="Times New Roman" w:hAnsi="Times New Roman" w:cs="Times New Roman"/>
              </w:rPr>
              <w:t xml:space="preserve">, with the ability to store and identify up to seven (7) different objects. </w:t>
            </w:r>
          </w:p>
        </w:tc>
      </w:tr>
      <w:tr w:rsidR="00B3488D" w:rsidRPr="00624902" w14:paraId="2EAA1828" w14:textId="2192903D" w:rsidTr="00C75928">
        <w:trPr>
          <w:jc w:val="center"/>
        </w:trPr>
        <w:tc>
          <w:tcPr>
            <w:tcW w:w="931" w:type="dxa"/>
          </w:tcPr>
          <w:p w14:paraId="7EFF14DB"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t>4.2.3</w:t>
            </w:r>
          </w:p>
        </w:tc>
        <w:tc>
          <w:tcPr>
            <w:tcW w:w="3796" w:type="dxa"/>
          </w:tcPr>
          <w:p w14:paraId="1AD0067A"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877" w:type="dxa"/>
          </w:tcPr>
          <w:p w14:paraId="399545F8" w14:textId="06C6AF89" w:rsidR="00B3488D" w:rsidRPr="00624902" w:rsidRDefault="001644AB"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569" w:type="dxa"/>
          </w:tcPr>
          <w:p w14:paraId="0EB44922" w14:textId="681DD8A3" w:rsidR="00B3488D" w:rsidRPr="00624902" w:rsidRDefault="001F74C5" w:rsidP="00B36FDE">
            <w:pPr>
              <w:contextualSpacing/>
              <w:rPr>
                <w:rFonts w:ascii="Times New Roman" w:hAnsi="Times New Roman" w:cs="Times New Roman"/>
              </w:rPr>
            </w:pPr>
            <w:r>
              <w:rPr>
                <w:rFonts w:ascii="Times New Roman" w:hAnsi="Times New Roman" w:cs="Times New Roman"/>
              </w:rPr>
              <w:t xml:space="preserve">The image detection capabilities of the Pixy </w:t>
            </w:r>
            <w:r>
              <w:rPr>
                <w:rFonts w:ascii="Times New Roman" w:hAnsi="Times New Roman" w:cs="Times New Roman"/>
              </w:rPr>
              <w:lastRenderedPageBreak/>
              <w:t xml:space="preserve">Cam will allow the APS to identify the Rubik’s Cube. </w:t>
            </w:r>
          </w:p>
        </w:tc>
      </w:tr>
      <w:tr w:rsidR="00B3488D" w:rsidRPr="00624902" w14:paraId="41FFBBB0" w14:textId="35665014" w:rsidTr="00C75928">
        <w:trPr>
          <w:jc w:val="center"/>
        </w:trPr>
        <w:tc>
          <w:tcPr>
            <w:tcW w:w="931" w:type="dxa"/>
          </w:tcPr>
          <w:p w14:paraId="4E6D80EF" w14:textId="77777777" w:rsidR="00B3488D" w:rsidRPr="00624902" w:rsidRDefault="00B3488D"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3796" w:type="dxa"/>
          </w:tcPr>
          <w:p w14:paraId="59F838D3" w14:textId="77777777" w:rsidR="00B3488D" w:rsidRPr="00624902" w:rsidRDefault="00B3488D"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877" w:type="dxa"/>
          </w:tcPr>
          <w:p w14:paraId="22A8D4FD" w14:textId="1C0F01D9" w:rsidR="00B3488D" w:rsidRPr="00624902" w:rsidRDefault="001644AB" w:rsidP="00B36FDE">
            <w:pPr>
              <w:keepNext/>
              <w:contextualSpacing/>
              <w:rPr>
                <w:rFonts w:ascii="Times New Roman" w:hAnsi="Times New Roman" w:cs="Times New Roman"/>
              </w:rPr>
            </w:pPr>
            <w:r>
              <w:rPr>
                <w:rFonts w:ascii="Times New Roman" w:hAnsi="Times New Roman" w:cs="Times New Roman"/>
              </w:rPr>
              <w:t>Pick up one card from the deck and hold it to cross the finish line.</w:t>
            </w:r>
          </w:p>
        </w:tc>
        <w:tc>
          <w:tcPr>
            <w:tcW w:w="2569" w:type="dxa"/>
          </w:tcPr>
          <w:p w14:paraId="311AE7FB" w14:textId="5130C017" w:rsidR="00B3488D" w:rsidRPr="00624902" w:rsidRDefault="001F74C5" w:rsidP="00B36FDE">
            <w:pPr>
              <w:keepNext/>
              <w:contextualSpacing/>
              <w:rPr>
                <w:rFonts w:ascii="Times New Roman" w:hAnsi="Times New Roman" w:cs="Times New Roman"/>
              </w:rPr>
            </w:pPr>
            <w:r>
              <w:rPr>
                <w:rFonts w:ascii="Times New Roman" w:hAnsi="Times New Roman" w:cs="Times New Roman"/>
              </w:rPr>
              <w:t xml:space="preserve">The image detection capabilities of the Pixy Cam will allow the APS to identify a playing card. </w:t>
            </w:r>
          </w:p>
        </w:tc>
      </w:tr>
    </w:tbl>
    <w:p w14:paraId="0AD0173F" w14:textId="6E2553EF" w:rsidR="00462758" w:rsidRDefault="00462758" w:rsidP="00B36FDE">
      <w:pPr>
        <w:pStyle w:val="Caption"/>
        <w:spacing w:after="0"/>
        <w:contextualSpacing/>
      </w:pPr>
      <w:bookmarkStart w:id="188" w:name="_Ref274054374"/>
      <w:bookmarkStart w:id="189" w:name="_Toc400389708"/>
      <w:r>
        <w:t xml:space="preserve">Table </w:t>
      </w:r>
      <w:fldSimple w:instr=" SEQ Table \* ARABIC ">
        <w:r w:rsidR="00DE21B9">
          <w:rPr>
            <w:noProof/>
          </w:rPr>
          <w:t>32</w:t>
        </w:r>
      </w:fldSimple>
      <w:bookmarkEnd w:id="188"/>
      <w:r>
        <w:t>. Requirements traceability for the sensors</w:t>
      </w:r>
      <w:bookmarkEnd w:id="189"/>
    </w:p>
    <w:p w14:paraId="4556F1B5" w14:textId="33839162" w:rsidR="00462758" w:rsidRPr="00FF6FC5" w:rsidRDefault="00C05107" w:rsidP="00B36FDE">
      <w:pPr>
        <w:spacing w:line="240" w:lineRule="auto"/>
      </w:pPr>
      <w:r>
        <w:br w:type="page"/>
      </w:r>
    </w:p>
    <w:p w14:paraId="047BB1B5" w14:textId="77777777" w:rsidR="00462758" w:rsidRPr="00624902" w:rsidRDefault="00462758" w:rsidP="00B36FDE">
      <w:pPr>
        <w:pStyle w:val="Heading2"/>
        <w:spacing w:before="0" w:line="240" w:lineRule="auto"/>
        <w:contextualSpacing/>
        <w:rPr>
          <w:rFonts w:cs="Times New Roman"/>
          <w:szCs w:val="22"/>
        </w:rPr>
      </w:pPr>
      <w:bookmarkStart w:id="190" w:name="_Toc274055896"/>
      <w:bookmarkStart w:id="191" w:name="_Toc400362026"/>
      <w:r w:rsidRPr="00624902">
        <w:rPr>
          <w:rFonts w:cs="Times New Roman"/>
          <w:szCs w:val="22"/>
        </w:rPr>
        <w:lastRenderedPageBreak/>
        <w:t>Motors</w:t>
      </w:r>
      <w:bookmarkEnd w:id="190"/>
      <w:bookmarkEnd w:id="191"/>
    </w:p>
    <w:p w14:paraId="185D301E" w14:textId="45D17ADA"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_Ref274054412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33</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motor and how each requirement will be fulfilled.</w:t>
      </w:r>
    </w:p>
    <w:p w14:paraId="4A0BADB0"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9576" w:type="dxa"/>
        <w:jc w:val="center"/>
        <w:tblLook w:val="04A0" w:firstRow="1" w:lastRow="0" w:firstColumn="1" w:lastColumn="0" w:noHBand="0" w:noVBand="1"/>
      </w:tblPr>
      <w:tblGrid>
        <w:gridCol w:w="770"/>
        <w:gridCol w:w="4170"/>
        <w:gridCol w:w="2142"/>
        <w:gridCol w:w="2494"/>
      </w:tblGrid>
      <w:tr w:rsidR="001644AB" w:rsidRPr="00624902" w14:paraId="270787CB" w14:textId="77777777" w:rsidTr="001644AB">
        <w:trPr>
          <w:jc w:val="center"/>
        </w:trPr>
        <w:tc>
          <w:tcPr>
            <w:tcW w:w="770" w:type="dxa"/>
            <w:shd w:val="clear" w:color="auto" w:fill="A5A5A5" w:themeFill="accent3"/>
          </w:tcPr>
          <w:p w14:paraId="3D131B05"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70" w:type="dxa"/>
            <w:shd w:val="clear" w:color="auto" w:fill="A5A5A5" w:themeFill="accent3"/>
          </w:tcPr>
          <w:p w14:paraId="21005FBE" w14:textId="77777777"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42" w:type="dxa"/>
            <w:shd w:val="clear" w:color="auto" w:fill="A5A5A5" w:themeFill="accent3"/>
          </w:tcPr>
          <w:p w14:paraId="577E56CD" w14:textId="5FBACA12" w:rsidR="001644AB" w:rsidRPr="00624902" w:rsidRDefault="001644A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94" w:type="dxa"/>
            <w:shd w:val="clear" w:color="auto" w:fill="A5A5A5" w:themeFill="accent3"/>
          </w:tcPr>
          <w:p w14:paraId="2665B618" w14:textId="7F616C22" w:rsidR="001644AB" w:rsidRPr="00624902" w:rsidRDefault="001644A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1644AB" w:rsidRPr="00624902" w14:paraId="42886E46" w14:textId="77777777" w:rsidTr="001644AB">
        <w:trPr>
          <w:trHeight w:val="242"/>
          <w:jc w:val="center"/>
        </w:trPr>
        <w:tc>
          <w:tcPr>
            <w:tcW w:w="770" w:type="dxa"/>
          </w:tcPr>
          <w:p w14:paraId="66F13EC0"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4.1.4</w:t>
            </w:r>
          </w:p>
        </w:tc>
        <w:tc>
          <w:tcPr>
            <w:tcW w:w="4170" w:type="dxa"/>
          </w:tcPr>
          <w:p w14:paraId="50013AF1"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start moving when the red LED powers off.</w:t>
            </w:r>
          </w:p>
        </w:tc>
        <w:tc>
          <w:tcPr>
            <w:tcW w:w="2142" w:type="dxa"/>
          </w:tcPr>
          <w:p w14:paraId="14A70EF6" w14:textId="65A8D024" w:rsidR="001644AB" w:rsidRPr="00624902" w:rsidRDefault="00E607A1" w:rsidP="00B36FDE">
            <w:pPr>
              <w:contextualSpacing/>
              <w:rPr>
                <w:rFonts w:ascii="Times New Roman" w:hAnsi="Times New Roman" w:cs="Times New Roman"/>
              </w:rPr>
            </w:pPr>
            <w:r w:rsidRPr="00E27412">
              <w:rPr>
                <w:rFonts w:ascii="Times New Roman" w:hAnsi="Times New Roman" w:cs="Times New Roman"/>
              </w:rPr>
              <w:t>Once the signal in shut off the timer is started and the</w:t>
            </w:r>
            <w:r>
              <w:rPr>
                <w:rFonts w:ascii="Times New Roman" w:hAnsi="Times New Roman" w:cs="Times New Roman"/>
              </w:rPr>
              <w:t xml:space="preserve"> </w:t>
            </w:r>
            <w:r w:rsidRPr="00E27412">
              <w:rPr>
                <w:rFonts w:ascii="Times New Roman" w:hAnsi="Times New Roman" w:cs="Times New Roman"/>
              </w:rPr>
              <w:t>vehicle will have a maximum of five minutes navigate and play each of the games</w:t>
            </w:r>
            <w:r>
              <w:rPr>
                <w:rFonts w:ascii="Times New Roman" w:hAnsi="Times New Roman" w:cs="Times New Roman"/>
              </w:rPr>
              <w:t>.</w:t>
            </w:r>
          </w:p>
        </w:tc>
        <w:tc>
          <w:tcPr>
            <w:tcW w:w="2494" w:type="dxa"/>
          </w:tcPr>
          <w:p w14:paraId="5A3F1EAB" w14:textId="6FD5E368"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motors chosen have a stall torque of 98.01 </w:t>
            </w:r>
            <w:proofErr w:type="spellStart"/>
            <w:r>
              <w:rPr>
                <w:rFonts w:ascii="Times New Roman" w:hAnsi="Times New Roman" w:cs="Times New Roman"/>
              </w:rPr>
              <w:t>Ncm</w:t>
            </w:r>
            <w:proofErr w:type="spellEnd"/>
            <w:r>
              <w:rPr>
                <w:rFonts w:ascii="Times New Roman" w:hAnsi="Times New Roman" w:cs="Times New Roman"/>
              </w:rPr>
              <w:t xml:space="preserve"> each, providing the necessary torque needed to move the APS. </w:t>
            </w:r>
          </w:p>
        </w:tc>
      </w:tr>
      <w:tr w:rsidR="001644AB" w:rsidRPr="00624902" w14:paraId="4C075016" w14:textId="77777777" w:rsidTr="001644AB">
        <w:trPr>
          <w:trHeight w:val="242"/>
          <w:jc w:val="center"/>
        </w:trPr>
        <w:tc>
          <w:tcPr>
            <w:tcW w:w="770" w:type="dxa"/>
          </w:tcPr>
          <w:p w14:paraId="06FB3957"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4.1.6</w:t>
            </w:r>
          </w:p>
        </w:tc>
        <w:tc>
          <w:tcPr>
            <w:tcW w:w="4170" w:type="dxa"/>
          </w:tcPr>
          <w:p w14:paraId="6ED38423"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remain within the playing board.</w:t>
            </w:r>
          </w:p>
        </w:tc>
        <w:tc>
          <w:tcPr>
            <w:tcW w:w="2142" w:type="dxa"/>
          </w:tcPr>
          <w:p w14:paraId="556205E6" w14:textId="3A95BFF3" w:rsidR="001644AB" w:rsidRPr="00624902" w:rsidRDefault="00E607A1" w:rsidP="00B36FDE">
            <w:pPr>
              <w:contextualSpacing/>
              <w:rPr>
                <w:rFonts w:ascii="Times New Roman" w:hAnsi="Times New Roman" w:cs="Times New Roman"/>
              </w:rPr>
            </w:pPr>
            <w:r>
              <w:rPr>
                <w:rFonts w:ascii="Times New Roman" w:hAnsi="Times New Roman" w:cs="Times New Roman"/>
              </w:rPr>
              <w:t>The competition round will end if any part of the robot leaves the playing board.</w:t>
            </w:r>
          </w:p>
        </w:tc>
        <w:tc>
          <w:tcPr>
            <w:tcW w:w="2494" w:type="dxa"/>
          </w:tcPr>
          <w:p w14:paraId="43812222" w14:textId="3524D0CA" w:rsidR="001644AB"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to control the speed of the wheels to respond to deviations from the line. </w:t>
            </w:r>
          </w:p>
        </w:tc>
      </w:tr>
      <w:tr w:rsidR="001644AB" w:rsidRPr="00624902" w14:paraId="313CF8E4" w14:textId="77777777" w:rsidTr="001644AB">
        <w:trPr>
          <w:trHeight w:val="242"/>
          <w:jc w:val="center"/>
        </w:trPr>
        <w:tc>
          <w:tcPr>
            <w:tcW w:w="770" w:type="dxa"/>
          </w:tcPr>
          <w:p w14:paraId="4F983EBF"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4.1.8</w:t>
            </w:r>
          </w:p>
        </w:tc>
        <w:tc>
          <w:tcPr>
            <w:tcW w:w="4170" w:type="dxa"/>
          </w:tcPr>
          <w:p w14:paraId="1EAC0EAA" w14:textId="77777777" w:rsidR="001644AB" w:rsidRPr="00624902" w:rsidRDefault="001644AB" w:rsidP="00B36FDE">
            <w:pPr>
              <w:contextualSpacing/>
              <w:rPr>
                <w:rFonts w:ascii="Times New Roman" w:hAnsi="Times New Roman" w:cs="Times New Roman"/>
              </w:rPr>
            </w:pPr>
            <w:r w:rsidRPr="00624902">
              <w:rPr>
                <w:rFonts w:ascii="Times New Roman" w:hAnsi="Times New Roman" w:cs="Times New Roman"/>
              </w:rPr>
              <w:t>The APS shall stop moving once the finish line is crossed.</w:t>
            </w:r>
          </w:p>
        </w:tc>
        <w:tc>
          <w:tcPr>
            <w:tcW w:w="2142" w:type="dxa"/>
          </w:tcPr>
          <w:p w14:paraId="267771A8" w14:textId="31A0E01E" w:rsidR="001644AB" w:rsidRPr="00624902" w:rsidRDefault="00E607A1" w:rsidP="00B36FDE">
            <w:pPr>
              <w:keepNext/>
              <w:contextualSpacing/>
              <w:rPr>
                <w:rFonts w:ascii="Times New Roman" w:hAnsi="Times New Roman" w:cs="Times New Roman"/>
              </w:rPr>
            </w:pPr>
            <w:r>
              <w:rPr>
                <w:rFonts w:ascii="Times New Roman" w:hAnsi="Times New Roman" w:cs="Times New Roman"/>
              </w:rPr>
              <w:t>The competition round will end when the robot crosses the finish line.</w:t>
            </w:r>
          </w:p>
        </w:tc>
        <w:tc>
          <w:tcPr>
            <w:tcW w:w="2494" w:type="dxa"/>
          </w:tcPr>
          <w:p w14:paraId="49BB4B1A" w14:textId="45121497" w:rsidR="001644AB" w:rsidRPr="00624902" w:rsidRDefault="00EC69B6" w:rsidP="00EC69B6">
            <w:pPr>
              <w:keepNext/>
              <w:contextualSpacing/>
              <w:rPr>
                <w:rFonts w:ascii="Times New Roman" w:hAnsi="Times New Roman" w:cs="Times New Roman"/>
              </w:rPr>
            </w:pPr>
            <w:r>
              <w:rPr>
                <w:rFonts w:ascii="Times New Roman" w:hAnsi="Times New Roman" w:cs="Times New Roman"/>
              </w:rPr>
              <w:t xml:space="preserve">The sensor data received will be used to stop the APS when the finish line is crossed. </w:t>
            </w:r>
          </w:p>
        </w:tc>
      </w:tr>
    </w:tbl>
    <w:p w14:paraId="0B251182" w14:textId="4C736956" w:rsidR="00462758" w:rsidRDefault="00462758" w:rsidP="00B36FDE">
      <w:pPr>
        <w:pStyle w:val="Caption"/>
        <w:spacing w:after="0"/>
        <w:contextualSpacing/>
      </w:pPr>
      <w:bookmarkStart w:id="192" w:name="_Ref274054412"/>
      <w:bookmarkStart w:id="193" w:name="_Toc400389709"/>
      <w:r>
        <w:t xml:space="preserve">Table </w:t>
      </w:r>
      <w:fldSimple w:instr=" SEQ Table \* ARABIC ">
        <w:r w:rsidR="00DE21B9">
          <w:rPr>
            <w:noProof/>
          </w:rPr>
          <w:t>33</w:t>
        </w:r>
      </w:fldSimple>
      <w:bookmarkEnd w:id="192"/>
      <w:r>
        <w:t>. Requirements traceability for the motors</w:t>
      </w:r>
      <w:bookmarkEnd w:id="193"/>
    </w:p>
    <w:p w14:paraId="281D5110" w14:textId="77777777" w:rsidR="00462758" w:rsidRPr="00FF6FC5" w:rsidRDefault="00462758" w:rsidP="00B36FDE">
      <w:pPr>
        <w:spacing w:after="0" w:line="240" w:lineRule="auto"/>
        <w:contextualSpacing/>
      </w:pPr>
    </w:p>
    <w:p w14:paraId="07BBAC6E" w14:textId="77777777" w:rsidR="00462758" w:rsidRPr="00624902" w:rsidRDefault="00462758" w:rsidP="00B36FDE">
      <w:pPr>
        <w:pStyle w:val="Heading2"/>
        <w:spacing w:before="0" w:line="240" w:lineRule="auto"/>
        <w:contextualSpacing/>
        <w:rPr>
          <w:rFonts w:cs="Times New Roman"/>
          <w:szCs w:val="22"/>
        </w:rPr>
      </w:pPr>
      <w:bookmarkStart w:id="194" w:name="_Toc400362027"/>
      <w:r>
        <w:rPr>
          <w:rFonts w:cs="Times New Roman"/>
          <w:szCs w:val="22"/>
        </w:rPr>
        <w:t>Claw</w:t>
      </w:r>
      <w:bookmarkEnd w:id="194"/>
    </w:p>
    <w:p w14:paraId="45D2B4BA" w14:textId="1062D2EB"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_Ref274054441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34</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arm and how each requirement will be fulfilled.</w:t>
      </w:r>
    </w:p>
    <w:p w14:paraId="3F6C2953"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E607A1" w:rsidRPr="00624902" w14:paraId="3EF3542B" w14:textId="77777777" w:rsidTr="00E607A1">
        <w:trPr>
          <w:jc w:val="center"/>
        </w:trPr>
        <w:tc>
          <w:tcPr>
            <w:tcW w:w="769" w:type="dxa"/>
            <w:shd w:val="clear" w:color="auto" w:fill="A5A5A5" w:themeFill="accent3"/>
          </w:tcPr>
          <w:p w14:paraId="337A2241"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6F80EDEE" w14:textId="77777777"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089A7C38" w14:textId="6241332D" w:rsidR="00E607A1" w:rsidRPr="00624902" w:rsidRDefault="00E607A1"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4034A6E4" w14:textId="296E5408" w:rsidR="00E607A1" w:rsidRPr="00624902" w:rsidRDefault="00E607A1"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E607A1" w:rsidRPr="00624902" w14:paraId="22AE6CAF" w14:textId="77777777" w:rsidTr="00E607A1">
        <w:trPr>
          <w:jc w:val="center"/>
        </w:trPr>
        <w:tc>
          <w:tcPr>
            <w:tcW w:w="769" w:type="dxa"/>
          </w:tcPr>
          <w:p w14:paraId="17F0B93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4.2.1</w:t>
            </w:r>
          </w:p>
        </w:tc>
        <w:tc>
          <w:tcPr>
            <w:tcW w:w="4199" w:type="dxa"/>
          </w:tcPr>
          <w:p w14:paraId="08FDF9F4"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press the middle button on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to start playing. </w:t>
            </w:r>
          </w:p>
        </w:tc>
        <w:tc>
          <w:tcPr>
            <w:tcW w:w="2125" w:type="dxa"/>
          </w:tcPr>
          <w:p w14:paraId="6630DFCC" w14:textId="180CC084" w:rsidR="00E607A1" w:rsidRPr="00624902" w:rsidRDefault="00E607A1" w:rsidP="00B36FDE">
            <w:pPr>
              <w:contextualSpacing/>
              <w:rPr>
                <w:rFonts w:ascii="Times New Roman" w:hAnsi="Times New Roman" w:cs="Times New Roman"/>
              </w:rPr>
            </w:pPr>
            <w:r>
              <w:rPr>
                <w:rFonts w:ascii="Times New Roman" w:hAnsi="Times New Roman" w:cs="Times New Roman"/>
              </w:rPr>
              <w:t>The timer starts and points are earned when the robot presses the center button on Simon.</w:t>
            </w:r>
          </w:p>
        </w:tc>
        <w:tc>
          <w:tcPr>
            <w:tcW w:w="2483" w:type="dxa"/>
          </w:tcPr>
          <w:p w14:paraId="126AB500" w14:textId="0DD77869"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Pr>
                <w:rFonts w:ascii="Times New Roman" w:hAnsi="Times New Roman" w:cs="Times New Roman"/>
              </w:rPr>
              <w:t xml:space="preserve">will close completely to push the middle button on the Simon </w:t>
            </w:r>
            <w:proofErr w:type="spellStart"/>
            <w:r>
              <w:rPr>
                <w:rFonts w:ascii="Times New Roman" w:hAnsi="Times New Roman" w:cs="Times New Roman"/>
              </w:rPr>
              <w:t>Carabiner</w:t>
            </w:r>
            <w:proofErr w:type="spellEnd"/>
            <w:r>
              <w:rPr>
                <w:rFonts w:ascii="Times New Roman" w:hAnsi="Times New Roman" w:cs="Times New Roman"/>
              </w:rPr>
              <w:t xml:space="preserve">. </w:t>
            </w:r>
          </w:p>
        </w:tc>
      </w:tr>
      <w:tr w:rsidR="00E607A1" w:rsidRPr="00624902" w14:paraId="2C86FDED" w14:textId="77777777" w:rsidTr="00E607A1">
        <w:trPr>
          <w:jc w:val="center"/>
        </w:trPr>
        <w:tc>
          <w:tcPr>
            <w:tcW w:w="769" w:type="dxa"/>
          </w:tcPr>
          <w:p w14:paraId="188C4B72"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4.2.2</w:t>
            </w:r>
          </w:p>
        </w:tc>
        <w:tc>
          <w:tcPr>
            <w:tcW w:w="4199" w:type="dxa"/>
          </w:tcPr>
          <w:p w14:paraId="59370E08"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play with the Simon </w:t>
            </w:r>
            <w:proofErr w:type="spellStart"/>
            <w:r w:rsidRPr="00624902">
              <w:rPr>
                <w:rFonts w:ascii="Times New Roman" w:hAnsi="Times New Roman" w:cs="Times New Roman"/>
              </w:rPr>
              <w:t>Carabiner</w:t>
            </w:r>
            <w:proofErr w:type="spellEnd"/>
            <w:r w:rsidRPr="00624902">
              <w:rPr>
                <w:rFonts w:ascii="Times New Roman" w:hAnsi="Times New Roman" w:cs="Times New Roman"/>
              </w:rPr>
              <w:t xml:space="preserve"> for 15 seconds.</w:t>
            </w:r>
          </w:p>
        </w:tc>
        <w:tc>
          <w:tcPr>
            <w:tcW w:w="2125" w:type="dxa"/>
          </w:tcPr>
          <w:p w14:paraId="1DFAD087" w14:textId="3C423ECD" w:rsidR="00E607A1" w:rsidRPr="00624902" w:rsidRDefault="00E607A1" w:rsidP="00B36FDE">
            <w:pPr>
              <w:contextualSpacing/>
              <w:rPr>
                <w:rFonts w:ascii="Times New Roman" w:hAnsi="Times New Roman" w:cs="Times New Roman"/>
              </w:rPr>
            </w:pPr>
            <w:r>
              <w:rPr>
                <w:rFonts w:ascii="Times New Roman" w:hAnsi="Times New Roman" w:cs="Times New Roman"/>
              </w:rPr>
              <w:t>Play Simon for 15 seconds.</w:t>
            </w:r>
          </w:p>
        </w:tc>
        <w:tc>
          <w:tcPr>
            <w:tcW w:w="2483" w:type="dxa"/>
          </w:tcPr>
          <w:p w14:paraId="30223CE6" w14:textId="3FFBCF84" w:rsidR="00E607A1" w:rsidRPr="00624902" w:rsidRDefault="00EC69B6" w:rsidP="00B36FDE">
            <w:pPr>
              <w:contextualSpacing/>
              <w:rPr>
                <w:rFonts w:ascii="Times New Roman" w:hAnsi="Times New Roman" w:cs="Times New Roman"/>
              </w:rPr>
            </w:pPr>
            <w:r>
              <w:rPr>
                <w:rFonts w:ascii="Times New Roman" w:hAnsi="Times New Roman" w:cs="Times New Roman"/>
              </w:rPr>
              <w:t xml:space="preserve">The sensor data received will be used </w:t>
            </w:r>
            <w:r w:rsidR="000270DB">
              <w:rPr>
                <w:rFonts w:ascii="Times New Roman" w:hAnsi="Times New Roman" w:cs="Times New Roman"/>
              </w:rPr>
              <w:t xml:space="preserve">to identify the correct button to push on the Simon </w:t>
            </w:r>
            <w:proofErr w:type="spellStart"/>
            <w:r w:rsidR="000270DB">
              <w:rPr>
                <w:rFonts w:ascii="Times New Roman" w:hAnsi="Times New Roman" w:cs="Times New Roman"/>
              </w:rPr>
              <w:t>Carabiner</w:t>
            </w:r>
            <w:proofErr w:type="spellEnd"/>
            <w:r w:rsidR="000270DB">
              <w:rPr>
                <w:rFonts w:ascii="Times New Roman" w:hAnsi="Times New Roman" w:cs="Times New Roman"/>
              </w:rPr>
              <w:t xml:space="preserve">. The </w:t>
            </w:r>
            <w:r w:rsidR="000270DB" w:rsidRPr="00624902">
              <w:rPr>
                <w:rFonts w:ascii="Times New Roman" w:eastAsia="Times New Roman" w:hAnsi="Times New Roman" w:cs="Times New Roman"/>
                <w:color w:val="000000"/>
              </w:rPr>
              <w:t>AX-12 Dual Robotic Gripper</w:t>
            </w:r>
            <w:r w:rsidR="000270DB">
              <w:rPr>
                <w:rFonts w:ascii="Times New Roman" w:eastAsia="Times New Roman" w:hAnsi="Times New Roman" w:cs="Times New Roman"/>
                <w:color w:val="000000"/>
              </w:rPr>
              <w:t xml:space="preserve"> </w:t>
            </w:r>
            <w:r w:rsidR="000270DB">
              <w:rPr>
                <w:rFonts w:ascii="Times New Roman" w:hAnsi="Times New Roman" w:cs="Times New Roman"/>
              </w:rPr>
              <w:t xml:space="preserve">will close completely to fulfill this requirement. </w:t>
            </w:r>
          </w:p>
        </w:tc>
      </w:tr>
      <w:tr w:rsidR="00E607A1" w:rsidRPr="00624902" w14:paraId="4EB59A2D" w14:textId="77777777" w:rsidTr="00E607A1">
        <w:trPr>
          <w:jc w:val="center"/>
        </w:trPr>
        <w:tc>
          <w:tcPr>
            <w:tcW w:w="769" w:type="dxa"/>
          </w:tcPr>
          <w:p w14:paraId="51C833A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4.2.3</w:t>
            </w:r>
          </w:p>
        </w:tc>
        <w:tc>
          <w:tcPr>
            <w:tcW w:w="4199" w:type="dxa"/>
          </w:tcPr>
          <w:p w14:paraId="0873781A"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rotate one (1) row of the Rubik’s Cube 180 degrees. </w:t>
            </w:r>
          </w:p>
        </w:tc>
        <w:tc>
          <w:tcPr>
            <w:tcW w:w="2125" w:type="dxa"/>
          </w:tcPr>
          <w:p w14:paraId="438E9073" w14:textId="745556A8" w:rsidR="00E607A1" w:rsidRPr="00624902" w:rsidRDefault="00E607A1" w:rsidP="00B36FDE">
            <w:pPr>
              <w:contextualSpacing/>
              <w:rPr>
                <w:rFonts w:ascii="Times New Roman" w:hAnsi="Times New Roman" w:cs="Times New Roman"/>
              </w:rPr>
            </w:pPr>
            <w:r>
              <w:rPr>
                <w:rFonts w:ascii="Times New Roman" w:hAnsi="Times New Roman" w:cs="Times New Roman"/>
              </w:rPr>
              <w:t>Twist one row 180 degrees on the Rubik's Cube.</w:t>
            </w:r>
          </w:p>
        </w:tc>
        <w:tc>
          <w:tcPr>
            <w:tcW w:w="2483" w:type="dxa"/>
          </w:tcPr>
          <w:p w14:paraId="50D32169" w14:textId="5889ED32" w:rsidR="00E607A1" w:rsidRPr="00624902" w:rsidRDefault="002A0A3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rotate the row 180 degrees.</w:t>
            </w:r>
          </w:p>
        </w:tc>
      </w:tr>
      <w:tr w:rsidR="00E607A1" w:rsidRPr="00624902" w14:paraId="6A8575DA" w14:textId="77777777" w:rsidTr="00E607A1">
        <w:trPr>
          <w:jc w:val="center"/>
        </w:trPr>
        <w:tc>
          <w:tcPr>
            <w:tcW w:w="769" w:type="dxa"/>
          </w:tcPr>
          <w:p w14:paraId="27E892CE"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t>4.2.6</w:t>
            </w:r>
          </w:p>
        </w:tc>
        <w:tc>
          <w:tcPr>
            <w:tcW w:w="4199" w:type="dxa"/>
          </w:tcPr>
          <w:p w14:paraId="2054B63D"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 xml:space="preserve">The APS shall draw “IEEE” on the Etch-a-Sketch using the knobs located on the Etch-a-Sketch. </w:t>
            </w:r>
          </w:p>
        </w:tc>
        <w:tc>
          <w:tcPr>
            <w:tcW w:w="2125" w:type="dxa"/>
          </w:tcPr>
          <w:p w14:paraId="24A65025" w14:textId="35C9E381" w:rsidR="00E607A1" w:rsidRPr="00624902" w:rsidRDefault="00E607A1" w:rsidP="00B36FDE">
            <w:pPr>
              <w:contextualSpacing/>
              <w:rPr>
                <w:rFonts w:ascii="Times New Roman" w:hAnsi="Times New Roman" w:cs="Times New Roman"/>
              </w:rPr>
            </w:pPr>
            <w:r>
              <w:rPr>
                <w:rFonts w:ascii="Times New Roman" w:hAnsi="Times New Roman" w:cs="Times New Roman"/>
              </w:rPr>
              <w:t>Draw “IEEE” on the Etch-a-Sketch.</w:t>
            </w:r>
          </w:p>
        </w:tc>
        <w:tc>
          <w:tcPr>
            <w:tcW w:w="2483" w:type="dxa"/>
          </w:tcPr>
          <w:p w14:paraId="6CE00DFC" w14:textId="6296EB60" w:rsidR="00E607A1" w:rsidRPr="00624902" w:rsidRDefault="000270DB" w:rsidP="00B36FDE">
            <w:pPr>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will clamp to one knob at a time to fulfill this requirement. </w:t>
            </w:r>
          </w:p>
        </w:tc>
      </w:tr>
      <w:tr w:rsidR="00E607A1" w:rsidRPr="00624902" w14:paraId="65FF51B3" w14:textId="77777777" w:rsidTr="00E607A1">
        <w:trPr>
          <w:jc w:val="center"/>
        </w:trPr>
        <w:tc>
          <w:tcPr>
            <w:tcW w:w="769" w:type="dxa"/>
          </w:tcPr>
          <w:p w14:paraId="1D072F66" w14:textId="77777777" w:rsidR="00E607A1" w:rsidRPr="00624902" w:rsidRDefault="00E607A1" w:rsidP="00B36FDE">
            <w:pPr>
              <w:contextualSpacing/>
              <w:rPr>
                <w:rFonts w:ascii="Times New Roman" w:hAnsi="Times New Roman" w:cs="Times New Roman"/>
              </w:rPr>
            </w:pPr>
            <w:r w:rsidRPr="00624902">
              <w:rPr>
                <w:rFonts w:ascii="Times New Roman" w:hAnsi="Times New Roman" w:cs="Times New Roman"/>
              </w:rPr>
              <w:lastRenderedPageBreak/>
              <w:t>4.2.8</w:t>
            </w:r>
          </w:p>
        </w:tc>
        <w:tc>
          <w:tcPr>
            <w:tcW w:w="4199" w:type="dxa"/>
          </w:tcPr>
          <w:p w14:paraId="37B2118E" w14:textId="77777777" w:rsidR="00E607A1" w:rsidRPr="00624902" w:rsidRDefault="00E607A1" w:rsidP="00B36FDE">
            <w:pPr>
              <w:tabs>
                <w:tab w:val="left" w:pos="2880"/>
                <w:tab w:val="left" w:pos="3330"/>
                <w:tab w:val="left" w:pos="4410"/>
              </w:tabs>
              <w:contextualSpacing/>
              <w:rPr>
                <w:rFonts w:ascii="Times New Roman" w:hAnsi="Times New Roman" w:cs="Times New Roman"/>
              </w:rPr>
            </w:pPr>
            <w:r w:rsidRPr="00624902">
              <w:rPr>
                <w:rFonts w:ascii="Times New Roman" w:hAnsi="Times New Roman" w:cs="Times New Roman"/>
              </w:rPr>
              <w:t>The APS shall pick up one (1) playing card from the stack of cards.</w:t>
            </w:r>
          </w:p>
        </w:tc>
        <w:tc>
          <w:tcPr>
            <w:tcW w:w="2125" w:type="dxa"/>
          </w:tcPr>
          <w:p w14:paraId="6946F566" w14:textId="6B17FBFB" w:rsidR="00E607A1" w:rsidRPr="00624902" w:rsidRDefault="00E607A1" w:rsidP="00B36FDE">
            <w:pPr>
              <w:keepNext/>
              <w:contextualSpacing/>
              <w:rPr>
                <w:rFonts w:ascii="Times New Roman" w:hAnsi="Times New Roman" w:cs="Times New Roman"/>
              </w:rPr>
            </w:pPr>
            <w:r>
              <w:rPr>
                <w:rFonts w:ascii="Times New Roman" w:hAnsi="Times New Roman" w:cs="Times New Roman"/>
              </w:rPr>
              <w:t>Pick up one card from the deck.</w:t>
            </w:r>
          </w:p>
        </w:tc>
        <w:tc>
          <w:tcPr>
            <w:tcW w:w="2483" w:type="dxa"/>
          </w:tcPr>
          <w:p w14:paraId="45584296" w14:textId="1739F42E" w:rsidR="00E607A1" w:rsidRPr="00624902" w:rsidRDefault="000270DB" w:rsidP="000270DB">
            <w:pPr>
              <w:keepNext/>
              <w:contextualSpacing/>
              <w:rPr>
                <w:rFonts w:ascii="Times New Roman" w:hAnsi="Times New Roman" w:cs="Times New Roman"/>
              </w:rPr>
            </w:pPr>
            <w:r>
              <w:rPr>
                <w:rFonts w:ascii="Times New Roman" w:hAnsi="Times New Roman" w:cs="Times New Roman"/>
              </w:rPr>
              <w:t xml:space="preserve">The </w:t>
            </w:r>
            <w:r w:rsidRPr="00624902">
              <w:rPr>
                <w:rFonts w:ascii="Times New Roman" w:eastAsia="Times New Roman" w:hAnsi="Times New Roman" w:cs="Times New Roman"/>
                <w:color w:val="000000"/>
              </w:rPr>
              <w:t>AX-12 Dual Robotic Gripper</w:t>
            </w:r>
            <w:r>
              <w:rPr>
                <w:rFonts w:ascii="Times New Roman" w:eastAsia="Times New Roman" w:hAnsi="Times New Roman" w:cs="Times New Roman"/>
                <w:color w:val="000000"/>
              </w:rPr>
              <w:t xml:space="preserve"> has 6 DOF allowing it to fulfill this requirement. </w:t>
            </w:r>
          </w:p>
        </w:tc>
      </w:tr>
    </w:tbl>
    <w:p w14:paraId="0EEE3EBC" w14:textId="5C680822" w:rsidR="00462758" w:rsidRDefault="00462758" w:rsidP="00B36FDE">
      <w:pPr>
        <w:pStyle w:val="Caption"/>
        <w:spacing w:after="0"/>
        <w:contextualSpacing/>
      </w:pPr>
      <w:bookmarkStart w:id="195" w:name="_Ref274054441"/>
      <w:bookmarkStart w:id="196" w:name="_Toc400389710"/>
      <w:r>
        <w:t xml:space="preserve">Table </w:t>
      </w:r>
      <w:fldSimple w:instr=" SEQ Table \* ARABIC ">
        <w:r w:rsidR="00DE21B9">
          <w:rPr>
            <w:noProof/>
          </w:rPr>
          <w:t>34</w:t>
        </w:r>
      </w:fldSimple>
      <w:bookmarkEnd w:id="195"/>
      <w:r>
        <w:t>. Requirements traceability for the claw</w:t>
      </w:r>
      <w:bookmarkEnd w:id="196"/>
    </w:p>
    <w:p w14:paraId="31B5F79D" w14:textId="2EE856AF" w:rsidR="00462758" w:rsidRPr="00F4418B" w:rsidRDefault="00462758" w:rsidP="00B36FDE">
      <w:pPr>
        <w:spacing w:line="240" w:lineRule="auto"/>
      </w:pPr>
    </w:p>
    <w:p w14:paraId="69D54462" w14:textId="77777777" w:rsidR="00462758" w:rsidRPr="00624902" w:rsidRDefault="00462758" w:rsidP="00B36FDE">
      <w:pPr>
        <w:pStyle w:val="Heading2"/>
        <w:spacing w:before="0" w:line="240" w:lineRule="auto"/>
        <w:contextualSpacing/>
        <w:rPr>
          <w:rFonts w:cs="Times New Roman"/>
          <w:szCs w:val="22"/>
        </w:rPr>
      </w:pPr>
      <w:bookmarkStart w:id="197" w:name="_Toc274055898"/>
      <w:bookmarkStart w:id="198" w:name="_Toc400362028"/>
      <w:r w:rsidRPr="00624902">
        <w:rPr>
          <w:rFonts w:cs="Times New Roman"/>
          <w:szCs w:val="22"/>
        </w:rPr>
        <w:t>Frame</w:t>
      </w:r>
      <w:bookmarkEnd w:id="197"/>
      <w:bookmarkEnd w:id="198"/>
    </w:p>
    <w:p w14:paraId="35AD50B3" w14:textId="3A422D0E"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_Ref274054469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35</w:t>
      </w:r>
      <w:r w:rsidRPr="002423BE">
        <w:rPr>
          <w:rFonts w:ascii="Times New Roman" w:hAnsi="Times New Roman" w:cs="Times New Roman"/>
        </w:rPr>
        <w:fldChar w:fldCharType="end"/>
      </w:r>
      <w:r w:rsidRPr="002423BE">
        <w:rPr>
          <w:rFonts w:ascii="Times New Roman" w:hAnsi="Times New Roman" w:cs="Times New Roman"/>
        </w:rPr>
        <w:t xml:space="preserve"> contains</w:t>
      </w:r>
      <w:r>
        <w:rPr>
          <w:rFonts w:ascii="Times New Roman" w:hAnsi="Times New Roman" w:cs="Times New Roman"/>
        </w:rPr>
        <w:t xml:space="preserve"> the requirements related to the frame and how each requirement will be fulfilled</w:t>
      </w:r>
    </w:p>
    <w:p w14:paraId="54FDA87C"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right"/>
        <w:tblLook w:val="04A0" w:firstRow="1" w:lastRow="0" w:firstColumn="1" w:lastColumn="0" w:noHBand="0" w:noVBand="1"/>
      </w:tblPr>
      <w:tblGrid>
        <w:gridCol w:w="2356"/>
        <w:gridCol w:w="2563"/>
        <w:gridCol w:w="2155"/>
        <w:gridCol w:w="2502"/>
      </w:tblGrid>
      <w:tr w:rsidR="002A0A3B" w:rsidRPr="00624902" w14:paraId="6A53FD92" w14:textId="77777777" w:rsidTr="002A0A3B">
        <w:trPr>
          <w:jc w:val="right"/>
        </w:trPr>
        <w:tc>
          <w:tcPr>
            <w:tcW w:w="2356" w:type="dxa"/>
            <w:shd w:val="clear" w:color="auto" w:fill="A5A5A5" w:themeFill="accent3"/>
          </w:tcPr>
          <w:p w14:paraId="22358580"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2563" w:type="dxa"/>
            <w:shd w:val="clear" w:color="auto" w:fill="A5A5A5" w:themeFill="accent3"/>
          </w:tcPr>
          <w:p w14:paraId="7A4F3AE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55" w:type="dxa"/>
            <w:shd w:val="clear" w:color="auto" w:fill="A5A5A5" w:themeFill="accent3"/>
          </w:tcPr>
          <w:p w14:paraId="5A7C8C91" w14:textId="176CB5BC"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502" w:type="dxa"/>
            <w:shd w:val="clear" w:color="auto" w:fill="A5A5A5" w:themeFill="accent3"/>
          </w:tcPr>
          <w:p w14:paraId="4C9424C8" w14:textId="75946F3E"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2173B309" w14:textId="77777777" w:rsidTr="002A0A3B">
        <w:trPr>
          <w:jc w:val="right"/>
        </w:trPr>
        <w:tc>
          <w:tcPr>
            <w:tcW w:w="2356" w:type="dxa"/>
          </w:tcPr>
          <w:p w14:paraId="3333BFFA" w14:textId="554D340D" w:rsidR="002A0A3B" w:rsidRPr="00624902" w:rsidRDefault="002A0A3B" w:rsidP="00B36FDE">
            <w:pPr>
              <w:contextualSpacing/>
              <w:rPr>
                <w:rFonts w:ascii="Times New Roman" w:hAnsi="Times New Roman" w:cs="Times New Roman"/>
              </w:rPr>
            </w:pPr>
            <w:r>
              <w:rPr>
                <w:rFonts w:ascii="Times New Roman" w:hAnsi="Times New Roman" w:cs="Times New Roman"/>
              </w:rPr>
              <w:t>5.2/5.3</w:t>
            </w:r>
          </w:p>
        </w:tc>
        <w:tc>
          <w:tcPr>
            <w:tcW w:w="2563" w:type="dxa"/>
          </w:tcPr>
          <w:p w14:paraId="6358AFE9" w14:textId="0DD2ACE5" w:rsidR="002A0A3B" w:rsidRPr="00624902" w:rsidRDefault="002A0A3B" w:rsidP="00B36FDE">
            <w:pPr>
              <w:rPr>
                <w:rFonts w:ascii="Times New Roman" w:hAnsi="Times New Roman" w:cs="Times New Roman"/>
              </w:rPr>
            </w:pPr>
            <w:r w:rsidRPr="00B3488D">
              <w:rPr>
                <w:rFonts w:ascii="Times New Roman" w:hAnsi="Times New Roman" w:cs="Times New Roman"/>
              </w:rPr>
              <w:t>The APS shall fit within a 1 ft. x 1 ft. x 1 ft. area before</w:t>
            </w:r>
            <w:r>
              <w:rPr>
                <w:rFonts w:ascii="Times New Roman" w:hAnsi="Times New Roman" w:cs="Times New Roman"/>
              </w:rPr>
              <w:t xml:space="preserve"> and after</w:t>
            </w:r>
            <w:r w:rsidRPr="00B3488D">
              <w:rPr>
                <w:rFonts w:ascii="Times New Roman" w:hAnsi="Times New Roman" w:cs="Times New Roman"/>
              </w:rPr>
              <w:t xml:space="preserve"> the competition begins.</w:t>
            </w:r>
          </w:p>
        </w:tc>
        <w:tc>
          <w:tcPr>
            <w:tcW w:w="2155" w:type="dxa"/>
          </w:tcPr>
          <w:p w14:paraId="0CEDBCB2" w14:textId="3D984D30" w:rsidR="002A0A3B" w:rsidRPr="00624902" w:rsidRDefault="002A0A3B" w:rsidP="00B36FDE">
            <w:pPr>
              <w:keepNext/>
              <w:contextualSpacing/>
              <w:rPr>
                <w:rFonts w:ascii="Times New Roman" w:hAnsi="Times New Roman" w:cs="Times New Roman"/>
              </w:rPr>
            </w:pPr>
            <w:r>
              <w:rPr>
                <w:rFonts w:ascii="Times New Roman" w:hAnsi="Times New Roman" w:cs="Times New Roman"/>
              </w:rPr>
              <w:t>The vehicle must fit in a 1 ft. x 1 ft. square and may not be taller than 1 ft.</w:t>
            </w:r>
          </w:p>
        </w:tc>
        <w:tc>
          <w:tcPr>
            <w:tcW w:w="2502" w:type="dxa"/>
          </w:tcPr>
          <w:p w14:paraId="5C617288" w14:textId="042CEA5A"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frame will be constructed in one piece within the size parameters specified. </w:t>
            </w:r>
          </w:p>
        </w:tc>
      </w:tr>
    </w:tbl>
    <w:p w14:paraId="6EA81BC3" w14:textId="00C6D39B" w:rsidR="00462758" w:rsidRDefault="00462758" w:rsidP="00B36FDE">
      <w:pPr>
        <w:pStyle w:val="Caption"/>
        <w:spacing w:after="0"/>
        <w:contextualSpacing/>
      </w:pPr>
      <w:bookmarkStart w:id="199" w:name="_Ref274054469"/>
      <w:bookmarkStart w:id="200" w:name="_Toc400389711"/>
      <w:r>
        <w:t xml:space="preserve">Table </w:t>
      </w:r>
      <w:fldSimple w:instr=" SEQ Table \* ARABIC ">
        <w:r w:rsidR="00DE21B9">
          <w:rPr>
            <w:noProof/>
          </w:rPr>
          <w:t>35</w:t>
        </w:r>
      </w:fldSimple>
      <w:bookmarkEnd w:id="199"/>
      <w:r>
        <w:t>. Requirements traceability for the frame</w:t>
      </w:r>
      <w:bookmarkEnd w:id="200"/>
    </w:p>
    <w:p w14:paraId="423DEA39" w14:textId="77777777" w:rsidR="00462758" w:rsidRPr="00F4418B" w:rsidRDefault="00462758" w:rsidP="00B36FDE">
      <w:pPr>
        <w:spacing w:after="0" w:line="240" w:lineRule="auto"/>
        <w:contextualSpacing/>
      </w:pPr>
    </w:p>
    <w:p w14:paraId="5C4F5337" w14:textId="77777777" w:rsidR="00462758" w:rsidRPr="00624902" w:rsidRDefault="00462758" w:rsidP="00B36FDE">
      <w:pPr>
        <w:pStyle w:val="Heading2"/>
        <w:spacing w:before="0" w:line="240" w:lineRule="auto"/>
        <w:contextualSpacing/>
        <w:rPr>
          <w:rFonts w:cs="Times New Roman"/>
          <w:szCs w:val="22"/>
        </w:rPr>
      </w:pPr>
      <w:bookmarkStart w:id="201" w:name="_Toc274055899"/>
      <w:bookmarkStart w:id="202" w:name="_Toc400362029"/>
      <w:r w:rsidRPr="00624902">
        <w:rPr>
          <w:rFonts w:cs="Times New Roman"/>
          <w:szCs w:val="22"/>
        </w:rPr>
        <w:t>Batte</w:t>
      </w:r>
      <w:r>
        <w:rPr>
          <w:rFonts w:cs="Times New Roman"/>
          <w:szCs w:val="22"/>
        </w:rPr>
        <w:t>ry</w:t>
      </w:r>
      <w:bookmarkEnd w:id="201"/>
      <w:bookmarkEnd w:id="202"/>
    </w:p>
    <w:p w14:paraId="6A383BE5" w14:textId="17C747F5" w:rsidR="00462758" w:rsidRDefault="00462758"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_Ref274054502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36</w:t>
      </w:r>
      <w:r w:rsidRPr="002423BE">
        <w:rPr>
          <w:rFonts w:ascii="Times New Roman" w:hAnsi="Times New Roman" w:cs="Times New Roman"/>
        </w:rPr>
        <w:fldChar w:fldCharType="end"/>
      </w:r>
      <w:r w:rsidRPr="002423BE">
        <w:rPr>
          <w:rFonts w:ascii="Times New Roman" w:hAnsi="Times New Roman" w:cs="Times New Roman"/>
        </w:rPr>
        <w:t xml:space="preserve"> contains</w:t>
      </w:r>
      <w:r w:rsidRPr="00F4418B">
        <w:rPr>
          <w:rFonts w:ascii="Times New Roman" w:hAnsi="Times New Roman" w:cs="Times New Roman"/>
        </w:rPr>
        <w:t xml:space="preserve"> the</w:t>
      </w:r>
      <w:r>
        <w:rPr>
          <w:rFonts w:ascii="Times New Roman" w:hAnsi="Times New Roman" w:cs="Times New Roman"/>
        </w:rPr>
        <w:t xml:space="preserve"> requirements related to the battery and how each requirement will be fulfilled.</w:t>
      </w:r>
    </w:p>
    <w:p w14:paraId="0A5EB502" w14:textId="77777777" w:rsidR="00462758" w:rsidRPr="00624902" w:rsidRDefault="00462758"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69"/>
        <w:gridCol w:w="4199"/>
        <w:gridCol w:w="2125"/>
        <w:gridCol w:w="2483"/>
      </w:tblGrid>
      <w:tr w:rsidR="002A0A3B" w:rsidRPr="00624902" w14:paraId="7EBB0402" w14:textId="77777777" w:rsidTr="002A0A3B">
        <w:trPr>
          <w:trHeight w:val="63"/>
          <w:jc w:val="center"/>
        </w:trPr>
        <w:tc>
          <w:tcPr>
            <w:tcW w:w="769" w:type="dxa"/>
            <w:shd w:val="clear" w:color="auto" w:fill="A5A5A5" w:themeFill="accent3"/>
          </w:tcPr>
          <w:p w14:paraId="6E52C805"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ID</w:t>
            </w:r>
          </w:p>
        </w:tc>
        <w:tc>
          <w:tcPr>
            <w:tcW w:w="4199" w:type="dxa"/>
            <w:shd w:val="clear" w:color="auto" w:fill="A5A5A5" w:themeFill="accent3"/>
          </w:tcPr>
          <w:p w14:paraId="78D04DCA" w14:textId="77777777"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Requirement Text</w:t>
            </w:r>
          </w:p>
        </w:tc>
        <w:tc>
          <w:tcPr>
            <w:tcW w:w="2125" w:type="dxa"/>
            <w:shd w:val="clear" w:color="auto" w:fill="A5A5A5" w:themeFill="accent3"/>
          </w:tcPr>
          <w:p w14:paraId="18540658" w14:textId="57C37752" w:rsidR="002A0A3B" w:rsidRPr="00624902" w:rsidRDefault="002A0A3B" w:rsidP="00B36FDE">
            <w:pPr>
              <w:contextualSpacing/>
              <w:jc w:val="center"/>
              <w:rPr>
                <w:rFonts w:ascii="Times New Roman" w:hAnsi="Times New Roman" w:cs="Times New Roman"/>
                <w:b/>
              </w:rPr>
            </w:pPr>
            <w:r>
              <w:rPr>
                <w:rFonts w:ascii="Times New Roman" w:hAnsi="Times New Roman" w:cs="Times New Roman"/>
                <w:b/>
              </w:rPr>
              <w:t>SHC Rules Traceability</w:t>
            </w:r>
          </w:p>
        </w:tc>
        <w:tc>
          <w:tcPr>
            <w:tcW w:w="2483" w:type="dxa"/>
            <w:shd w:val="clear" w:color="auto" w:fill="A5A5A5" w:themeFill="accent3"/>
          </w:tcPr>
          <w:p w14:paraId="6A4546D3" w14:textId="6BCC5133" w:rsidR="002A0A3B" w:rsidRPr="00624902" w:rsidRDefault="002A0A3B" w:rsidP="00B36FDE">
            <w:pPr>
              <w:contextualSpacing/>
              <w:jc w:val="center"/>
              <w:rPr>
                <w:rFonts w:ascii="Times New Roman" w:hAnsi="Times New Roman" w:cs="Times New Roman"/>
                <w:b/>
              </w:rPr>
            </w:pPr>
            <w:r w:rsidRPr="00624902">
              <w:rPr>
                <w:rFonts w:ascii="Times New Roman" w:hAnsi="Times New Roman" w:cs="Times New Roman"/>
                <w:b/>
              </w:rPr>
              <w:t>Fulfillment</w:t>
            </w:r>
          </w:p>
        </w:tc>
      </w:tr>
      <w:tr w:rsidR="002A0A3B" w:rsidRPr="00624902" w14:paraId="5BF2A519" w14:textId="77777777" w:rsidTr="002A0A3B">
        <w:trPr>
          <w:jc w:val="center"/>
        </w:trPr>
        <w:tc>
          <w:tcPr>
            <w:tcW w:w="769" w:type="dxa"/>
          </w:tcPr>
          <w:p w14:paraId="6795CE7D"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4.1.1</w:t>
            </w:r>
          </w:p>
        </w:tc>
        <w:tc>
          <w:tcPr>
            <w:tcW w:w="4199" w:type="dxa"/>
          </w:tcPr>
          <w:p w14:paraId="791F84B9" w14:textId="77777777" w:rsidR="002A0A3B" w:rsidRPr="00624902" w:rsidRDefault="002A0A3B" w:rsidP="00B36FDE">
            <w:pPr>
              <w:contextualSpacing/>
              <w:rPr>
                <w:rFonts w:ascii="Times New Roman" w:hAnsi="Times New Roman" w:cs="Times New Roman"/>
              </w:rPr>
            </w:pPr>
            <w:r w:rsidRPr="00624902">
              <w:rPr>
                <w:rFonts w:ascii="Times New Roman" w:hAnsi="Times New Roman" w:cs="Times New Roman"/>
              </w:rPr>
              <w:t>The APS shall receive power from an independent, on-board, battery.</w:t>
            </w:r>
          </w:p>
        </w:tc>
        <w:tc>
          <w:tcPr>
            <w:tcW w:w="2125" w:type="dxa"/>
          </w:tcPr>
          <w:p w14:paraId="68A68830" w14:textId="00C5757C" w:rsidR="002A0A3B" w:rsidRPr="00624902" w:rsidRDefault="002A0A3B" w:rsidP="00B36FDE">
            <w:pPr>
              <w:keepNext/>
              <w:contextualSpacing/>
              <w:rPr>
                <w:rFonts w:ascii="Times New Roman" w:hAnsi="Times New Roman" w:cs="Times New Roman"/>
              </w:rPr>
            </w:pPr>
            <w:r>
              <w:rPr>
                <w:rFonts w:ascii="Times New Roman" w:hAnsi="Times New Roman" w:cs="Times New Roman"/>
              </w:rPr>
              <w:t>It must be self-propelled, autonomous and may not be remotely controlled in any manner.</w:t>
            </w:r>
          </w:p>
        </w:tc>
        <w:tc>
          <w:tcPr>
            <w:tcW w:w="2483" w:type="dxa"/>
          </w:tcPr>
          <w:p w14:paraId="49339BF3" w14:textId="4A273D7C" w:rsidR="002A0A3B" w:rsidRPr="00624902" w:rsidRDefault="005F589B" w:rsidP="00B36FDE">
            <w:pPr>
              <w:keepNext/>
              <w:contextualSpacing/>
              <w:rPr>
                <w:rFonts w:ascii="Times New Roman" w:hAnsi="Times New Roman" w:cs="Times New Roman"/>
              </w:rPr>
            </w:pPr>
            <w:r>
              <w:rPr>
                <w:rFonts w:ascii="Times New Roman" w:hAnsi="Times New Roman" w:cs="Times New Roman"/>
              </w:rPr>
              <w:t xml:space="preserve">The specifications for the T2200.3S.25 battery specify that the device outputs a voltage of 11.1 V, allowing it to fulfill this requirement. </w:t>
            </w:r>
          </w:p>
        </w:tc>
      </w:tr>
    </w:tbl>
    <w:p w14:paraId="06B49889" w14:textId="37A4F434" w:rsidR="00462758" w:rsidRDefault="00462758" w:rsidP="00B36FDE">
      <w:pPr>
        <w:pStyle w:val="Caption"/>
        <w:spacing w:after="0"/>
        <w:contextualSpacing/>
      </w:pPr>
      <w:bookmarkStart w:id="203" w:name="_Ref274054502"/>
      <w:bookmarkStart w:id="204" w:name="_Toc400389712"/>
      <w:r>
        <w:t xml:space="preserve">Table </w:t>
      </w:r>
      <w:fldSimple w:instr=" SEQ Table \* ARABIC ">
        <w:r w:rsidR="00DE21B9">
          <w:rPr>
            <w:noProof/>
          </w:rPr>
          <w:t>36</w:t>
        </w:r>
      </w:fldSimple>
      <w:bookmarkEnd w:id="203"/>
      <w:r>
        <w:t>. Requirements traceability for the batteries</w:t>
      </w:r>
      <w:bookmarkEnd w:id="204"/>
    </w:p>
    <w:p w14:paraId="0796293C" w14:textId="77777777" w:rsidR="00462758" w:rsidRDefault="00462758" w:rsidP="00B36FDE">
      <w:pPr>
        <w:spacing w:after="0" w:line="240" w:lineRule="auto"/>
        <w:contextualSpacing/>
        <w:rPr>
          <w:rFonts w:ascii="Times New Roman" w:hAnsi="Times New Roman" w:cs="Times New Roman"/>
        </w:rPr>
      </w:pPr>
    </w:p>
    <w:p w14:paraId="1D3AE954" w14:textId="7815EB3E" w:rsidR="00462758" w:rsidRPr="00624902" w:rsidRDefault="00462758" w:rsidP="00B36FDE">
      <w:pPr>
        <w:spacing w:after="0" w:line="240" w:lineRule="auto"/>
        <w:contextualSpacing/>
        <w:rPr>
          <w:rFonts w:ascii="Times New Roman" w:hAnsi="Times New Roman" w:cs="Times New Roman"/>
        </w:rPr>
      </w:pPr>
      <w:r>
        <w:rPr>
          <w:rFonts w:ascii="Times New Roman" w:hAnsi="Times New Roman" w:cs="Times New Roman"/>
        </w:rPr>
        <w:br w:type="page"/>
      </w:r>
    </w:p>
    <w:p w14:paraId="4C7A1985" w14:textId="77777777" w:rsidR="00AE5AAF" w:rsidRPr="00624902" w:rsidRDefault="00AE5AAF" w:rsidP="00B36FDE">
      <w:pPr>
        <w:pStyle w:val="Heading1"/>
        <w:spacing w:before="0" w:line="240" w:lineRule="auto"/>
        <w:contextualSpacing/>
        <w:rPr>
          <w:rFonts w:cs="Times New Roman"/>
          <w:szCs w:val="22"/>
        </w:rPr>
      </w:pPr>
      <w:bookmarkStart w:id="205" w:name="_Toc274055925"/>
      <w:bookmarkStart w:id="206" w:name="_Toc400362030"/>
      <w:r w:rsidRPr="00624902">
        <w:rPr>
          <w:rFonts w:cs="Times New Roman"/>
          <w:szCs w:val="22"/>
        </w:rPr>
        <w:lastRenderedPageBreak/>
        <w:t>Risk Analysis</w:t>
      </w:r>
      <w:bookmarkEnd w:id="205"/>
      <w:bookmarkEnd w:id="206"/>
    </w:p>
    <w:p w14:paraId="0ADB0A6F" w14:textId="3F2995DE" w:rsidR="0010700A" w:rsidRDefault="0042308F" w:rsidP="00B36FDE">
      <w:pPr>
        <w:spacing w:after="0" w:line="240" w:lineRule="auto"/>
        <w:contextualSpacing/>
        <w:rPr>
          <w:rFonts w:ascii="Times New Roman" w:hAnsi="Times New Roman" w:cs="Times New Roman"/>
        </w:rPr>
      </w:pPr>
      <w:r>
        <w:rPr>
          <w:rFonts w:ascii="Times New Roman" w:hAnsi="Times New Roman" w:cs="Times New Roman"/>
        </w:rPr>
        <w:t>Each component has a certain</w:t>
      </w:r>
      <w:r w:rsidR="00755BF8" w:rsidRPr="00624902">
        <w:rPr>
          <w:rFonts w:ascii="Times New Roman" w:hAnsi="Times New Roman" w:cs="Times New Roman"/>
        </w:rPr>
        <w:t xml:space="preserve"> amount of risk </w:t>
      </w:r>
      <w:r>
        <w:rPr>
          <w:rFonts w:ascii="Times New Roman" w:hAnsi="Times New Roman" w:cs="Times New Roman"/>
        </w:rPr>
        <w:t>as part of</w:t>
      </w:r>
      <w:r w:rsidR="00C05107">
        <w:rPr>
          <w:rStyle w:val="CommentReference"/>
        </w:rPr>
        <w:commentReference w:id="207"/>
      </w:r>
      <w:r>
        <w:rPr>
          <w:rFonts w:ascii="Times New Roman" w:hAnsi="Times New Roman" w:cs="Times New Roman"/>
        </w:rPr>
        <w:t xml:space="preserve"> t</w:t>
      </w:r>
      <w:r w:rsidR="00755BF8" w:rsidRPr="00624902">
        <w:rPr>
          <w:rFonts w:ascii="Times New Roman" w:hAnsi="Times New Roman" w:cs="Times New Roman"/>
        </w:rPr>
        <w:t>he</w:t>
      </w:r>
      <w:r>
        <w:rPr>
          <w:rFonts w:ascii="Times New Roman" w:hAnsi="Times New Roman" w:cs="Times New Roman"/>
        </w:rPr>
        <w:t xml:space="preserve"> regular use of the </w:t>
      </w:r>
      <w:r w:rsidR="00755BF8" w:rsidRPr="00624902">
        <w:rPr>
          <w:rFonts w:ascii="Times New Roman" w:hAnsi="Times New Roman" w:cs="Times New Roman"/>
        </w:rPr>
        <w:t xml:space="preserve">APS. This section details some </w:t>
      </w:r>
      <w:r w:rsidR="00C05107">
        <w:rPr>
          <w:rFonts w:ascii="Times New Roman" w:hAnsi="Times New Roman" w:cs="Times New Roman"/>
        </w:rPr>
        <w:t xml:space="preserve">of the </w:t>
      </w:r>
      <w:r w:rsidR="00755BF8" w:rsidRPr="00624902">
        <w:rPr>
          <w:rFonts w:ascii="Times New Roman" w:hAnsi="Times New Roman" w:cs="Times New Roman"/>
        </w:rPr>
        <w:t>risks associated with each component used as part of the APS.</w:t>
      </w:r>
      <w:r w:rsidR="00794AE6" w:rsidRPr="00624902">
        <w:rPr>
          <w:rFonts w:ascii="Times New Roman" w:hAnsi="Times New Roman" w:cs="Times New Roman"/>
        </w:rPr>
        <w:t xml:space="preserve"> </w:t>
      </w:r>
      <w:r w:rsidR="0010700A" w:rsidRPr="00624902">
        <w:rPr>
          <w:rFonts w:ascii="Times New Roman" w:hAnsi="Times New Roman" w:cs="Times New Roman"/>
        </w:rPr>
        <w:t xml:space="preserve">The </w:t>
      </w:r>
      <w:r w:rsidR="00794AE6" w:rsidRPr="00624902">
        <w:rPr>
          <w:rFonts w:ascii="Times New Roman" w:hAnsi="Times New Roman" w:cs="Times New Roman"/>
        </w:rPr>
        <w:t xml:space="preserve">quantitative value of each risk was determined by </w:t>
      </w:r>
      <w:commentRangeStart w:id="208"/>
      <w:r w:rsidR="00794AE6" w:rsidRPr="00624902">
        <w:rPr>
          <w:rFonts w:ascii="Times New Roman" w:hAnsi="Times New Roman" w:cs="Times New Roman"/>
        </w:rPr>
        <w:t xml:space="preserve">personal experience </w:t>
      </w:r>
      <w:commentRangeEnd w:id="208"/>
      <w:r w:rsidR="00C05107">
        <w:rPr>
          <w:rStyle w:val="CommentReference"/>
        </w:rPr>
        <w:commentReference w:id="208"/>
      </w:r>
      <w:r w:rsidR="00794AE6" w:rsidRPr="00624902">
        <w:rPr>
          <w:rFonts w:ascii="Times New Roman" w:hAnsi="Times New Roman" w:cs="Times New Roman"/>
        </w:rPr>
        <w:t>and research of each component. The chance that the risk could occur is rated in a range of one to nine. One is the least likely for that risk to occur and nine being the most likely to occur. The severity of each is risk is rated in the same scale of one to nine; one being the least severe and nine is the most severe.</w:t>
      </w:r>
    </w:p>
    <w:p w14:paraId="3E5A935A" w14:textId="77777777" w:rsidR="00FF6FC5" w:rsidRPr="00624902" w:rsidRDefault="00FF6FC5" w:rsidP="00B36FDE">
      <w:pPr>
        <w:spacing w:after="0" w:line="240" w:lineRule="auto"/>
        <w:contextualSpacing/>
        <w:rPr>
          <w:rFonts w:ascii="Times New Roman" w:hAnsi="Times New Roman" w:cs="Times New Roman"/>
        </w:rPr>
      </w:pPr>
    </w:p>
    <w:p w14:paraId="69355714" w14:textId="1BBF2428" w:rsidR="00FF6FC5" w:rsidRPr="00FF6FC5" w:rsidRDefault="00AE5AAF" w:rsidP="00B36FDE">
      <w:pPr>
        <w:pStyle w:val="Heading2"/>
        <w:spacing w:before="0" w:line="240" w:lineRule="auto"/>
        <w:contextualSpacing/>
        <w:rPr>
          <w:rFonts w:cs="Times New Roman"/>
          <w:szCs w:val="22"/>
        </w:rPr>
      </w:pPr>
      <w:bookmarkStart w:id="209" w:name="_Toc274055926"/>
      <w:bookmarkStart w:id="210" w:name="_Toc400362031"/>
      <w:r w:rsidRPr="00624902">
        <w:rPr>
          <w:rFonts w:cs="Times New Roman"/>
          <w:szCs w:val="22"/>
        </w:rPr>
        <w:t>Microcontroller</w:t>
      </w:r>
      <w:bookmarkEnd w:id="209"/>
      <w:bookmarkEnd w:id="210"/>
    </w:p>
    <w:p w14:paraId="03137569" w14:textId="53203B9F"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_Ref274053386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37</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microcontrollers.</w:t>
      </w:r>
    </w:p>
    <w:p w14:paraId="4120C439"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5296A77F" w14:textId="77777777" w:rsidTr="002423BE">
        <w:trPr>
          <w:jc w:val="center"/>
        </w:trPr>
        <w:tc>
          <w:tcPr>
            <w:tcW w:w="754" w:type="dxa"/>
            <w:shd w:val="clear" w:color="auto" w:fill="A5A5A5" w:themeFill="accent3"/>
          </w:tcPr>
          <w:p w14:paraId="5F7C8726" w14:textId="77777777" w:rsidR="00FF6FC5" w:rsidRPr="00624902" w:rsidRDefault="00FF6FC5" w:rsidP="00B36FDE">
            <w:pPr>
              <w:contextualSpacing/>
              <w:jc w:val="center"/>
              <w:rPr>
                <w:rFonts w:ascii="Times New Roman" w:hAnsi="Times New Roman" w:cs="Times New Roman"/>
                <w:b/>
              </w:rPr>
            </w:pPr>
            <w:bookmarkStart w:id="211" w:name="_Ref400166240"/>
            <w:r w:rsidRPr="00624902">
              <w:rPr>
                <w:rFonts w:ascii="Times New Roman" w:hAnsi="Times New Roman" w:cs="Times New Roman"/>
                <w:b/>
              </w:rPr>
              <w:t>Risk</w:t>
            </w:r>
          </w:p>
        </w:tc>
        <w:tc>
          <w:tcPr>
            <w:tcW w:w="1390" w:type="dxa"/>
            <w:shd w:val="clear" w:color="auto" w:fill="A5A5A5" w:themeFill="accent3"/>
          </w:tcPr>
          <w:p w14:paraId="4759A375"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Probability</w:t>
            </w:r>
          </w:p>
        </w:tc>
        <w:tc>
          <w:tcPr>
            <w:tcW w:w="1096" w:type="dxa"/>
            <w:shd w:val="clear" w:color="auto" w:fill="A5A5A5" w:themeFill="accent3"/>
          </w:tcPr>
          <w:p w14:paraId="54E0937F"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Severity</w:t>
            </w:r>
          </w:p>
        </w:tc>
        <w:tc>
          <w:tcPr>
            <w:tcW w:w="4068" w:type="dxa"/>
            <w:shd w:val="clear" w:color="auto" w:fill="A5A5A5" w:themeFill="accent3"/>
          </w:tcPr>
          <w:p w14:paraId="468760BA" w14:textId="77777777" w:rsidR="00FF6FC5" w:rsidRPr="00624902" w:rsidRDefault="00FF6FC5" w:rsidP="00B36FDE">
            <w:pPr>
              <w:contextualSpacing/>
              <w:jc w:val="center"/>
              <w:rPr>
                <w:rFonts w:ascii="Times New Roman" w:hAnsi="Times New Roman" w:cs="Times New Roman"/>
                <w:b/>
              </w:rPr>
            </w:pPr>
            <w:r w:rsidRPr="00624902">
              <w:rPr>
                <w:rFonts w:ascii="Times New Roman" w:hAnsi="Times New Roman" w:cs="Times New Roman"/>
                <w:b/>
              </w:rPr>
              <w:t>Risk Mitigation</w:t>
            </w:r>
          </w:p>
        </w:tc>
      </w:tr>
      <w:tr w:rsidR="00FF6FC5" w:rsidRPr="00624902" w14:paraId="732EA383" w14:textId="77777777" w:rsidTr="002423BE">
        <w:trPr>
          <w:jc w:val="center"/>
        </w:trPr>
        <w:tc>
          <w:tcPr>
            <w:tcW w:w="754" w:type="dxa"/>
          </w:tcPr>
          <w:p w14:paraId="78A48A80" w14:textId="77777777" w:rsidR="00FF6FC5" w:rsidRPr="00624902" w:rsidRDefault="00FF6FC5" w:rsidP="00B36FDE">
            <w:pPr>
              <w:contextualSpacing/>
              <w:rPr>
                <w:rFonts w:ascii="Times New Roman" w:hAnsi="Times New Roman" w:cs="Times New Roman"/>
              </w:rPr>
            </w:pPr>
          </w:p>
        </w:tc>
        <w:tc>
          <w:tcPr>
            <w:tcW w:w="1390" w:type="dxa"/>
          </w:tcPr>
          <w:p w14:paraId="5B6248C2" w14:textId="77777777" w:rsidR="00FF6FC5" w:rsidRPr="00624902" w:rsidRDefault="00FF6FC5" w:rsidP="00B36FDE">
            <w:pPr>
              <w:contextualSpacing/>
              <w:rPr>
                <w:rFonts w:ascii="Times New Roman" w:hAnsi="Times New Roman" w:cs="Times New Roman"/>
              </w:rPr>
            </w:pPr>
          </w:p>
        </w:tc>
        <w:tc>
          <w:tcPr>
            <w:tcW w:w="1096" w:type="dxa"/>
          </w:tcPr>
          <w:p w14:paraId="648E28D8" w14:textId="77777777" w:rsidR="00FF6FC5" w:rsidRPr="00624902" w:rsidRDefault="00FF6FC5" w:rsidP="00B36FDE">
            <w:pPr>
              <w:contextualSpacing/>
              <w:rPr>
                <w:rFonts w:ascii="Times New Roman" w:hAnsi="Times New Roman" w:cs="Times New Roman"/>
              </w:rPr>
            </w:pPr>
          </w:p>
        </w:tc>
        <w:tc>
          <w:tcPr>
            <w:tcW w:w="4068" w:type="dxa"/>
          </w:tcPr>
          <w:p w14:paraId="3CC1D5AA" w14:textId="77777777" w:rsidR="00FF6FC5" w:rsidRPr="00624902" w:rsidRDefault="00FF6FC5" w:rsidP="00B36FDE">
            <w:pPr>
              <w:contextualSpacing/>
              <w:rPr>
                <w:rFonts w:ascii="Times New Roman" w:hAnsi="Times New Roman" w:cs="Times New Roman"/>
              </w:rPr>
            </w:pPr>
          </w:p>
        </w:tc>
      </w:tr>
      <w:tr w:rsidR="00FF6FC5" w:rsidRPr="00624902" w14:paraId="70BC8C62" w14:textId="77777777" w:rsidTr="002423BE">
        <w:trPr>
          <w:jc w:val="center"/>
        </w:trPr>
        <w:tc>
          <w:tcPr>
            <w:tcW w:w="754" w:type="dxa"/>
          </w:tcPr>
          <w:p w14:paraId="5F43C0BD" w14:textId="77777777" w:rsidR="00FF6FC5" w:rsidRPr="00624902" w:rsidRDefault="00FF6FC5" w:rsidP="00B36FDE">
            <w:pPr>
              <w:contextualSpacing/>
              <w:rPr>
                <w:rFonts w:ascii="Times New Roman" w:hAnsi="Times New Roman" w:cs="Times New Roman"/>
              </w:rPr>
            </w:pPr>
          </w:p>
        </w:tc>
        <w:tc>
          <w:tcPr>
            <w:tcW w:w="1390" w:type="dxa"/>
          </w:tcPr>
          <w:p w14:paraId="4545FF15" w14:textId="77777777" w:rsidR="00FF6FC5" w:rsidRPr="00624902" w:rsidRDefault="00FF6FC5" w:rsidP="00B36FDE">
            <w:pPr>
              <w:contextualSpacing/>
              <w:rPr>
                <w:rFonts w:ascii="Times New Roman" w:hAnsi="Times New Roman" w:cs="Times New Roman"/>
              </w:rPr>
            </w:pPr>
          </w:p>
        </w:tc>
        <w:tc>
          <w:tcPr>
            <w:tcW w:w="1096" w:type="dxa"/>
          </w:tcPr>
          <w:p w14:paraId="29579C1A" w14:textId="77777777" w:rsidR="00FF6FC5" w:rsidRPr="00624902" w:rsidRDefault="00FF6FC5" w:rsidP="00B36FDE">
            <w:pPr>
              <w:contextualSpacing/>
              <w:rPr>
                <w:rFonts w:ascii="Times New Roman" w:hAnsi="Times New Roman" w:cs="Times New Roman"/>
              </w:rPr>
            </w:pPr>
          </w:p>
        </w:tc>
        <w:tc>
          <w:tcPr>
            <w:tcW w:w="4068" w:type="dxa"/>
          </w:tcPr>
          <w:p w14:paraId="210C5243" w14:textId="77777777" w:rsidR="00FF6FC5" w:rsidRPr="00624902" w:rsidRDefault="00FF6FC5" w:rsidP="00B36FDE">
            <w:pPr>
              <w:contextualSpacing/>
              <w:rPr>
                <w:rFonts w:ascii="Times New Roman" w:hAnsi="Times New Roman" w:cs="Times New Roman"/>
              </w:rPr>
            </w:pPr>
          </w:p>
        </w:tc>
      </w:tr>
    </w:tbl>
    <w:p w14:paraId="2F71177B" w14:textId="1C9B61BC" w:rsidR="00DB6409" w:rsidRDefault="00C83D0E" w:rsidP="00B36FDE">
      <w:pPr>
        <w:pStyle w:val="Caption"/>
        <w:spacing w:after="0"/>
        <w:contextualSpacing/>
      </w:pPr>
      <w:bookmarkStart w:id="212" w:name="_Ref274053386"/>
      <w:bookmarkStart w:id="213" w:name="_Toc400389713"/>
      <w:r w:rsidRPr="00624902">
        <w:t xml:space="preserve">Table </w:t>
      </w:r>
      <w:fldSimple w:instr=" SEQ Table \* ARABIC ">
        <w:r w:rsidR="00DE21B9">
          <w:rPr>
            <w:noProof/>
          </w:rPr>
          <w:t>37</w:t>
        </w:r>
      </w:fldSimple>
      <w:bookmarkEnd w:id="211"/>
      <w:bookmarkEnd w:id="212"/>
      <w:r w:rsidR="007868C8">
        <w:t>.</w:t>
      </w:r>
      <w:r w:rsidRPr="00624902">
        <w:t xml:space="preserve"> Risks and al</w:t>
      </w:r>
      <w:r w:rsidR="00FF6FC5">
        <w:t>leviations associated with the m</w:t>
      </w:r>
      <w:r w:rsidRPr="00624902">
        <w:t>icrocontrollers</w:t>
      </w:r>
      <w:bookmarkEnd w:id="213"/>
    </w:p>
    <w:p w14:paraId="545B6EFD" w14:textId="77777777" w:rsidR="00FF6FC5" w:rsidRPr="00FF6FC5" w:rsidRDefault="00FF6FC5" w:rsidP="00B36FDE">
      <w:pPr>
        <w:spacing w:after="0" w:line="240" w:lineRule="auto"/>
        <w:contextualSpacing/>
      </w:pPr>
    </w:p>
    <w:p w14:paraId="5AD64581" w14:textId="7234C199" w:rsidR="00FF6FC5" w:rsidRPr="00FF6FC5" w:rsidRDefault="00AE5AAF" w:rsidP="00B36FDE">
      <w:pPr>
        <w:pStyle w:val="Heading2"/>
        <w:spacing w:before="0" w:line="240" w:lineRule="auto"/>
        <w:contextualSpacing/>
        <w:rPr>
          <w:rFonts w:cs="Times New Roman"/>
          <w:szCs w:val="22"/>
        </w:rPr>
      </w:pPr>
      <w:bookmarkStart w:id="214" w:name="_Toc274055927"/>
      <w:bookmarkStart w:id="215" w:name="_Toc400362032"/>
      <w:r w:rsidRPr="00624902">
        <w:rPr>
          <w:rFonts w:cs="Times New Roman"/>
          <w:szCs w:val="22"/>
        </w:rPr>
        <w:t>Sensors</w:t>
      </w:r>
      <w:bookmarkEnd w:id="214"/>
      <w:bookmarkEnd w:id="215"/>
    </w:p>
    <w:p w14:paraId="01E1AA84" w14:textId="169C36C1"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_Ref274053395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38</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sensors.</w:t>
      </w:r>
    </w:p>
    <w:p w14:paraId="7CB908F8" w14:textId="77777777" w:rsidR="00AD2E9A" w:rsidRPr="00624902" w:rsidRDefault="00AD2E9A"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754"/>
        <w:gridCol w:w="1390"/>
        <w:gridCol w:w="1096"/>
        <w:gridCol w:w="4068"/>
      </w:tblGrid>
      <w:tr w:rsidR="00FF6FC5" w:rsidRPr="00624902" w14:paraId="62E20CB7" w14:textId="77777777" w:rsidTr="002423BE">
        <w:trPr>
          <w:jc w:val="center"/>
        </w:trPr>
        <w:tc>
          <w:tcPr>
            <w:tcW w:w="754" w:type="dxa"/>
            <w:shd w:val="clear" w:color="auto" w:fill="A5A5A5" w:themeFill="accent3"/>
          </w:tcPr>
          <w:p w14:paraId="3954013A" w14:textId="77777777" w:rsidR="00FF6FC5" w:rsidRPr="00624902" w:rsidRDefault="00FF6FC5" w:rsidP="00B36FDE">
            <w:pPr>
              <w:contextualSpacing/>
              <w:jc w:val="center"/>
              <w:rPr>
                <w:rFonts w:ascii="Times New Roman" w:hAnsi="Times New Roman" w:cs="Times New Roman"/>
              </w:rPr>
            </w:pPr>
            <w:bookmarkStart w:id="216" w:name="_Ref400166259"/>
            <w:r w:rsidRPr="00624902">
              <w:rPr>
                <w:rFonts w:ascii="Times New Roman" w:hAnsi="Times New Roman" w:cs="Times New Roman"/>
                <w:b/>
              </w:rPr>
              <w:t>Risk</w:t>
            </w:r>
          </w:p>
        </w:tc>
        <w:tc>
          <w:tcPr>
            <w:tcW w:w="1390" w:type="dxa"/>
            <w:shd w:val="clear" w:color="auto" w:fill="A5A5A5" w:themeFill="accent3"/>
          </w:tcPr>
          <w:p w14:paraId="66BFD6C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89E64E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1F92EED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44FA643" w14:textId="77777777" w:rsidTr="002423BE">
        <w:trPr>
          <w:jc w:val="center"/>
        </w:trPr>
        <w:tc>
          <w:tcPr>
            <w:tcW w:w="754" w:type="dxa"/>
          </w:tcPr>
          <w:p w14:paraId="150EBB6C" w14:textId="77777777" w:rsidR="00FF6FC5" w:rsidRPr="00624902" w:rsidRDefault="00FF6FC5" w:rsidP="00B36FDE">
            <w:pPr>
              <w:contextualSpacing/>
              <w:rPr>
                <w:rFonts w:ascii="Times New Roman" w:hAnsi="Times New Roman" w:cs="Times New Roman"/>
              </w:rPr>
            </w:pPr>
          </w:p>
        </w:tc>
        <w:tc>
          <w:tcPr>
            <w:tcW w:w="1390" w:type="dxa"/>
          </w:tcPr>
          <w:p w14:paraId="7138EA22" w14:textId="77777777" w:rsidR="00FF6FC5" w:rsidRPr="00624902" w:rsidRDefault="00FF6FC5" w:rsidP="00B36FDE">
            <w:pPr>
              <w:contextualSpacing/>
              <w:rPr>
                <w:rFonts w:ascii="Times New Roman" w:hAnsi="Times New Roman" w:cs="Times New Roman"/>
              </w:rPr>
            </w:pPr>
          </w:p>
        </w:tc>
        <w:tc>
          <w:tcPr>
            <w:tcW w:w="1096" w:type="dxa"/>
          </w:tcPr>
          <w:p w14:paraId="2F7B1AA1" w14:textId="77777777" w:rsidR="00FF6FC5" w:rsidRPr="00624902" w:rsidRDefault="00FF6FC5" w:rsidP="00B36FDE">
            <w:pPr>
              <w:contextualSpacing/>
              <w:rPr>
                <w:rFonts w:ascii="Times New Roman" w:hAnsi="Times New Roman" w:cs="Times New Roman"/>
              </w:rPr>
            </w:pPr>
          </w:p>
        </w:tc>
        <w:tc>
          <w:tcPr>
            <w:tcW w:w="4068" w:type="dxa"/>
          </w:tcPr>
          <w:p w14:paraId="20B96B21" w14:textId="77777777" w:rsidR="00FF6FC5" w:rsidRPr="00624902" w:rsidRDefault="00FF6FC5" w:rsidP="00B36FDE">
            <w:pPr>
              <w:contextualSpacing/>
              <w:rPr>
                <w:rFonts w:ascii="Times New Roman" w:hAnsi="Times New Roman" w:cs="Times New Roman"/>
              </w:rPr>
            </w:pPr>
          </w:p>
        </w:tc>
      </w:tr>
      <w:tr w:rsidR="00FF6FC5" w:rsidRPr="00624902" w14:paraId="0C4AD9FB" w14:textId="77777777" w:rsidTr="002423BE">
        <w:trPr>
          <w:jc w:val="center"/>
        </w:trPr>
        <w:tc>
          <w:tcPr>
            <w:tcW w:w="754" w:type="dxa"/>
          </w:tcPr>
          <w:p w14:paraId="7EAA0093" w14:textId="77777777" w:rsidR="00FF6FC5" w:rsidRPr="00624902" w:rsidRDefault="00FF6FC5" w:rsidP="00B36FDE">
            <w:pPr>
              <w:contextualSpacing/>
              <w:rPr>
                <w:rFonts w:ascii="Times New Roman" w:hAnsi="Times New Roman" w:cs="Times New Roman"/>
              </w:rPr>
            </w:pPr>
          </w:p>
        </w:tc>
        <w:tc>
          <w:tcPr>
            <w:tcW w:w="1390" w:type="dxa"/>
          </w:tcPr>
          <w:p w14:paraId="5AE4F5FF" w14:textId="77777777" w:rsidR="00FF6FC5" w:rsidRPr="00624902" w:rsidRDefault="00FF6FC5" w:rsidP="00B36FDE">
            <w:pPr>
              <w:contextualSpacing/>
              <w:rPr>
                <w:rFonts w:ascii="Times New Roman" w:hAnsi="Times New Roman" w:cs="Times New Roman"/>
              </w:rPr>
            </w:pPr>
          </w:p>
        </w:tc>
        <w:tc>
          <w:tcPr>
            <w:tcW w:w="1096" w:type="dxa"/>
          </w:tcPr>
          <w:p w14:paraId="1CBE1560" w14:textId="77777777" w:rsidR="00FF6FC5" w:rsidRPr="00624902" w:rsidRDefault="00FF6FC5" w:rsidP="00B36FDE">
            <w:pPr>
              <w:contextualSpacing/>
              <w:rPr>
                <w:rFonts w:ascii="Times New Roman" w:hAnsi="Times New Roman" w:cs="Times New Roman"/>
              </w:rPr>
            </w:pPr>
          </w:p>
        </w:tc>
        <w:tc>
          <w:tcPr>
            <w:tcW w:w="4068" w:type="dxa"/>
          </w:tcPr>
          <w:p w14:paraId="4346C044" w14:textId="77777777" w:rsidR="00FF6FC5" w:rsidRPr="00624902" w:rsidRDefault="00FF6FC5" w:rsidP="00B36FDE">
            <w:pPr>
              <w:contextualSpacing/>
              <w:rPr>
                <w:rFonts w:ascii="Times New Roman" w:hAnsi="Times New Roman" w:cs="Times New Roman"/>
              </w:rPr>
            </w:pPr>
          </w:p>
        </w:tc>
      </w:tr>
    </w:tbl>
    <w:p w14:paraId="0B3E99A3" w14:textId="6FA949B6" w:rsidR="00C83D0E" w:rsidRPr="00624902" w:rsidRDefault="00C83D0E" w:rsidP="00B36FDE">
      <w:pPr>
        <w:pStyle w:val="Caption"/>
        <w:spacing w:after="0"/>
        <w:contextualSpacing/>
      </w:pPr>
      <w:bookmarkStart w:id="217" w:name="_Ref274053395"/>
      <w:bookmarkStart w:id="218" w:name="_Toc400389714"/>
      <w:r w:rsidRPr="00624902">
        <w:t xml:space="preserve">Table </w:t>
      </w:r>
      <w:fldSimple w:instr=" SEQ Table \* ARABIC ">
        <w:r w:rsidR="00DE21B9">
          <w:rPr>
            <w:noProof/>
          </w:rPr>
          <w:t>38</w:t>
        </w:r>
      </w:fldSimple>
      <w:bookmarkEnd w:id="216"/>
      <w:bookmarkEnd w:id="217"/>
      <w:r w:rsidR="00FF6FC5">
        <w:t>.</w:t>
      </w:r>
      <w:r w:rsidRPr="00624902">
        <w:t xml:space="preserve"> Risks and </w:t>
      </w:r>
      <w:r w:rsidRPr="00FF6FC5">
        <w:t>alleviations</w:t>
      </w:r>
      <w:r w:rsidR="00821910">
        <w:t xml:space="preserve"> associated with the s</w:t>
      </w:r>
      <w:r w:rsidRPr="00624902">
        <w:t>ensors</w:t>
      </w:r>
      <w:bookmarkEnd w:id="218"/>
    </w:p>
    <w:p w14:paraId="1C8BE037" w14:textId="77777777" w:rsidR="00DB6409" w:rsidRPr="00624902" w:rsidRDefault="00DB6409" w:rsidP="00B36FDE">
      <w:pPr>
        <w:spacing w:after="0" w:line="240" w:lineRule="auto"/>
        <w:contextualSpacing/>
        <w:rPr>
          <w:rFonts w:ascii="Times New Roman" w:hAnsi="Times New Roman" w:cs="Times New Roman"/>
        </w:rPr>
      </w:pPr>
    </w:p>
    <w:p w14:paraId="001904B5" w14:textId="77AE653C" w:rsidR="00FF6FC5" w:rsidRPr="00E06569" w:rsidRDefault="00AE5AAF" w:rsidP="00B36FDE">
      <w:pPr>
        <w:pStyle w:val="Heading2"/>
        <w:spacing w:before="0" w:line="240" w:lineRule="auto"/>
        <w:contextualSpacing/>
        <w:rPr>
          <w:rFonts w:cs="Times New Roman"/>
          <w:szCs w:val="22"/>
        </w:rPr>
      </w:pPr>
      <w:bookmarkStart w:id="219" w:name="_Toc274055928"/>
      <w:bookmarkStart w:id="220" w:name="_Toc400362033"/>
      <w:r w:rsidRPr="00624902">
        <w:rPr>
          <w:rFonts w:cs="Times New Roman"/>
          <w:szCs w:val="22"/>
        </w:rPr>
        <w:t>Motors</w:t>
      </w:r>
      <w:bookmarkEnd w:id="219"/>
      <w:bookmarkEnd w:id="220"/>
    </w:p>
    <w:p w14:paraId="02B535B2" w14:textId="01ED447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_Ref274053405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39</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motors.</w:t>
      </w:r>
    </w:p>
    <w:p w14:paraId="786EA16F"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52259827" w14:textId="77777777" w:rsidTr="002423BE">
        <w:trPr>
          <w:jc w:val="center"/>
        </w:trPr>
        <w:tc>
          <w:tcPr>
            <w:tcW w:w="2178" w:type="dxa"/>
            <w:shd w:val="clear" w:color="auto" w:fill="A5A5A5" w:themeFill="accent3"/>
            <w:vAlign w:val="center"/>
          </w:tcPr>
          <w:p w14:paraId="10584B34" w14:textId="77777777" w:rsidR="00FF6FC5" w:rsidRPr="00624902" w:rsidRDefault="00FF6FC5" w:rsidP="00B36FDE">
            <w:pPr>
              <w:contextualSpacing/>
              <w:jc w:val="center"/>
              <w:rPr>
                <w:rFonts w:ascii="Times New Roman" w:hAnsi="Times New Roman" w:cs="Times New Roman"/>
              </w:rPr>
            </w:pPr>
            <w:bookmarkStart w:id="221" w:name="_Ref400166276"/>
            <w:r w:rsidRPr="00624902">
              <w:rPr>
                <w:rFonts w:ascii="Times New Roman" w:hAnsi="Times New Roman" w:cs="Times New Roman"/>
                <w:b/>
              </w:rPr>
              <w:t>Risk</w:t>
            </w:r>
          </w:p>
        </w:tc>
        <w:tc>
          <w:tcPr>
            <w:tcW w:w="1390" w:type="dxa"/>
            <w:shd w:val="clear" w:color="auto" w:fill="A5A5A5" w:themeFill="accent3"/>
            <w:vAlign w:val="center"/>
          </w:tcPr>
          <w:p w14:paraId="2649CCB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vAlign w:val="center"/>
          </w:tcPr>
          <w:p w14:paraId="783FD64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vAlign w:val="center"/>
          </w:tcPr>
          <w:p w14:paraId="440D6D4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0510B6EA" w14:textId="77777777" w:rsidTr="002423BE">
        <w:trPr>
          <w:jc w:val="center"/>
        </w:trPr>
        <w:tc>
          <w:tcPr>
            <w:tcW w:w="2178" w:type="dxa"/>
            <w:vAlign w:val="center"/>
          </w:tcPr>
          <w:p w14:paraId="074AF0D4" w14:textId="3FFA7E65" w:rsidR="00FF6FC5" w:rsidRPr="00624902" w:rsidRDefault="004C523F" w:rsidP="00B36FDE">
            <w:pPr>
              <w:contextualSpacing/>
              <w:jc w:val="center"/>
              <w:rPr>
                <w:rFonts w:ascii="Times New Roman" w:hAnsi="Times New Roman" w:cs="Times New Roman"/>
              </w:rPr>
            </w:pPr>
            <w:r>
              <w:rPr>
                <w:rFonts w:ascii="Times New Roman" w:hAnsi="Times New Roman" w:cs="Times New Roman"/>
              </w:rPr>
              <w:t>Motor burns out</w:t>
            </w:r>
          </w:p>
        </w:tc>
        <w:tc>
          <w:tcPr>
            <w:tcW w:w="1390" w:type="dxa"/>
            <w:vAlign w:val="center"/>
          </w:tcPr>
          <w:p w14:paraId="6105B4A1"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32EF667F"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253BE018" w14:textId="77777777" w:rsidR="00FF6FC5" w:rsidRPr="00624902" w:rsidRDefault="00FF6FC5" w:rsidP="00B36FDE">
            <w:pPr>
              <w:contextualSpacing/>
              <w:jc w:val="center"/>
              <w:rPr>
                <w:rFonts w:ascii="Times New Roman" w:hAnsi="Times New Roman" w:cs="Times New Roman"/>
              </w:rPr>
            </w:pPr>
          </w:p>
        </w:tc>
      </w:tr>
      <w:tr w:rsidR="00FF6FC5" w:rsidRPr="00624902" w14:paraId="795B76E9" w14:textId="77777777" w:rsidTr="002423BE">
        <w:trPr>
          <w:jc w:val="center"/>
        </w:trPr>
        <w:tc>
          <w:tcPr>
            <w:tcW w:w="2178" w:type="dxa"/>
            <w:vAlign w:val="center"/>
          </w:tcPr>
          <w:p w14:paraId="6D45D957" w14:textId="77777777" w:rsidR="00FF6FC5" w:rsidRPr="00624902" w:rsidRDefault="00FF6FC5" w:rsidP="00B36FDE">
            <w:pPr>
              <w:contextualSpacing/>
              <w:jc w:val="center"/>
              <w:rPr>
                <w:rFonts w:ascii="Times New Roman" w:hAnsi="Times New Roman" w:cs="Times New Roman"/>
              </w:rPr>
            </w:pPr>
          </w:p>
        </w:tc>
        <w:tc>
          <w:tcPr>
            <w:tcW w:w="1390" w:type="dxa"/>
            <w:vAlign w:val="center"/>
          </w:tcPr>
          <w:p w14:paraId="2BAFD07F" w14:textId="77777777" w:rsidR="00FF6FC5" w:rsidRPr="00624902" w:rsidRDefault="00FF6FC5" w:rsidP="00B36FDE">
            <w:pPr>
              <w:contextualSpacing/>
              <w:jc w:val="center"/>
              <w:rPr>
                <w:rFonts w:ascii="Times New Roman" w:hAnsi="Times New Roman" w:cs="Times New Roman"/>
              </w:rPr>
            </w:pPr>
          </w:p>
        </w:tc>
        <w:tc>
          <w:tcPr>
            <w:tcW w:w="1096" w:type="dxa"/>
            <w:vAlign w:val="center"/>
          </w:tcPr>
          <w:p w14:paraId="12DE7593" w14:textId="77777777" w:rsidR="00FF6FC5" w:rsidRPr="00624902" w:rsidRDefault="00FF6FC5" w:rsidP="00B36FDE">
            <w:pPr>
              <w:contextualSpacing/>
              <w:jc w:val="center"/>
              <w:rPr>
                <w:rFonts w:ascii="Times New Roman" w:hAnsi="Times New Roman" w:cs="Times New Roman"/>
              </w:rPr>
            </w:pPr>
          </w:p>
        </w:tc>
        <w:tc>
          <w:tcPr>
            <w:tcW w:w="4068" w:type="dxa"/>
            <w:vAlign w:val="center"/>
          </w:tcPr>
          <w:p w14:paraId="7B514F48" w14:textId="77777777" w:rsidR="00FF6FC5" w:rsidRPr="00624902" w:rsidRDefault="00FF6FC5" w:rsidP="00B36FDE">
            <w:pPr>
              <w:contextualSpacing/>
              <w:jc w:val="center"/>
              <w:rPr>
                <w:rFonts w:ascii="Times New Roman" w:hAnsi="Times New Roman" w:cs="Times New Roman"/>
              </w:rPr>
            </w:pPr>
          </w:p>
        </w:tc>
      </w:tr>
    </w:tbl>
    <w:p w14:paraId="161775DA" w14:textId="0F6E4060" w:rsidR="00C83D0E" w:rsidRPr="00624902" w:rsidRDefault="00C83D0E" w:rsidP="00B36FDE">
      <w:pPr>
        <w:pStyle w:val="Caption"/>
        <w:spacing w:after="0"/>
        <w:contextualSpacing/>
      </w:pPr>
      <w:bookmarkStart w:id="222" w:name="_Ref274053405"/>
      <w:bookmarkStart w:id="223" w:name="_Toc400389715"/>
      <w:r w:rsidRPr="00624902">
        <w:t xml:space="preserve">Table </w:t>
      </w:r>
      <w:fldSimple w:instr=" SEQ Table \* ARABIC ">
        <w:r w:rsidR="00DE21B9">
          <w:rPr>
            <w:noProof/>
          </w:rPr>
          <w:t>39</w:t>
        </w:r>
      </w:fldSimple>
      <w:bookmarkEnd w:id="221"/>
      <w:bookmarkEnd w:id="222"/>
      <w:r w:rsidR="00FF6FC5">
        <w:t>.</w:t>
      </w:r>
      <w:r w:rsidRPr="00624902">
        <w:t xml:space="preserve"> Risks and al</w:t>
      </w:r>
      <w:r w:rsidR="00E06569">
        <w:t>leviations associated with the m</w:t>
      </w:r>
      <w:r w:rsidRPr="00624902">
        <w:t>otors</w:t>
      </w:r>
      <w:bookmarkEnd w:id="223"/>
    </w:p>
    <w:p w14:paraId="5BBE5DA9" w14:textId="77777777" w:rsidR="00DB6409" w:rsidRPr="00624902" w:rsidRDefault="00DB6409" w:rsidP="00B36FDE">
      <w:pPr>
        <w:spacing w:after="0" w:line="240" w:lineRule="auto"/>
        <w:contextualSpacing/>
        <w:rPr>
          <w:rFonts w:ascii="Times New Roman" w:hAnsi="Times New Roman" w:cs="Times New Roman"/>
        </w:rPr>
      </w:pPr>
    </w:p>
    <w:p w14:paraId="58F9BEC9" w14:textId="5FCC5B8A" w:rsidR="00FF6FC5" w:rsidRPr="00FF6FC5" w:rsidRDefault="00AD2E9A" w:rsidP="00B36FDE">
      <w:pPr>
        <w:pStyle w:val="Heading2"/>
        <w:spacing w:before="0" w:line="240" w:lineRule="auto"/>
        <w:contextualSpacing/>
        <w:rPr>
          <w:rFonts w:cs="Times New Roman"/>
          <w:szCs w:val="22"/>
        </w:rPr>
      </w:pPr>
      <w:bookmarkStart w:id="224" w:name="_Toc400362034"/>
      <w:r>
        <w:rPr>
          <w:rFonts w:cs="Times New Roman"/>
          <w:szCs w:val="22"/>
        </w:rPr>
        <w:t>Claw</w:t>
      </w:r>
      <w:bookmarkEnd w:id="224"/>
    </w:p>
    <w:p w14:paraId="568D272C" w14:textId="06690FA2"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_Ref274053425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40</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t>
      </w:r>
      <w:r w:rsidR="00AD2E9A">
        <w:rPr>
          <w:rFonts w:ascii="Times New Roman" w:hAnsi="Times New Roman" w:cs="Times New Roman"/>
        </w:rPr>
        <w:t>claw</w:t>
      </w:r>
      <w:r w:rsidR="00DB6409" w:rsidRPr="00624902">
        <w:rPr>
          <w:rFonts w:ascii="Times New Roman" w:hAnsi="Times New Roman" w:cs="Times New Roman"/>
        </w:rPr>
        <w:t>.</w:t>
      </w:r>
    </w:p>
    <w:p w14:paraId="47341C3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5B1EF34" w14:textId="77777777" w:rsidTr="002423BE">
        <w:trPr>
          <w:jc w:val="center"/>
        </w:trPr>
        <w:tc>
          <w:tcPr>
            <w:tcW w:w="2178" w:type="dxa"/>
            <w:shd w:val="clear" w:color="auto" w:fill="A5A5A5" w:themeFill="accent3"/>
          </w:tcPr>
          <w:p w14:paraId="25A4EFF2" w14:textId="77777777" w:rsidR="00FF6FC5" w:rsidRPr="00624902" w:rsidRDefault="00FF6FC5" w:rsidP="00B36FDE">
            <w:pPr>
              <w:contextualSpacing/>
              <w:jc w:val="center"/>
              <w:rPr>
                <w:rFonts w:ascii="Times New Roman" w:hAnsi="Times New Roman" w:cs="Times New Roman"/>
              </w:rPr>
            </w:pPr>
            <w:bookmarkStart w:id="225" w:name="_Ref400166328"/>
            <w:r w:rsidRPr="00624902">
              <w:rPr>
                <w:rFonts w:ascii="Times New Roman" w:hAnsi="Times New Roman" w:cs="Times New Roman"/>
                <w:b/>
              </w:rPr>
              <w:t>Risk</w:t>
            </w:r>
          </w:p>
        </w:tc>
        <w:tc>
          <w:tcPr>
            <w:tcW w:w="1390" w:type="dxa"/>
            <w:shd w:val="clear" w:color="auto" w:fill="A5A5A5" w:themeFill="accent3"/>
          </w:tcPr>
          <w:p w14:paraId="4395DC0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725B19B"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C1B7DB2"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280E5FCE" w14:textId="77777777" w:rsidTr="002423BE">
        <w:trPr>
          <w:jc w:val="center"/>
        </w:trPr>
        <w:tc>
          <w:tcPr>
            <w:tcW w:w="2178" w:type="dxa"/>
          </w:tcPr>
          <w:p w14:paraId="06327A0E" w14:textId="26BF5126" w:rsidR="00FF6FC5" w:rsidRPr="00624902" w:rsidRDefault="00821910" w:rsidP="00B36FDE">
            <w:pPr>
              <w:contextualSpacing/>
              <w:rPr>
                <w:rFonts w:ascii="Times New Roman" w:hAnsi="Times New Roman" w:cs="Times New Roman"/>
              </w:rPr>
            </w:pPr>
            <w:r>
              <w:rPr>
                <w:rFonts w:ascii="Times New Roman" w:hAnsi="Times New Roman" w:cs="Times New Roman"/>
              </w:rPr>
              <w:t>Claw falling off</w:t>
            </w:r>
          </w:p>
        </w:tc>
        <w:tc>
          <w:tcPr>
            <w:tcW w:w="1390" w:type="dxa"/>
          </w:tcPr>
          <w:p w14:paraId="59812E98" w14:textId="1378933A"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4BE5704F" w14:textId="361B414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C12608A" w14:textId="77777777" w:rsidR="00FF6FC5" w:rsidRPr="00624902" w:rsidRDefault="00FF6FC5" w:rsidP="00B36FDE">
            <w:pPr>
              <w:contextualSpacing/>
              <w:rPr>
                <w:rFonts w:ascii="Times New Roman" w:hAnsi="Times New Roman" w:cs="Times New Roman"/>
              </w:rPr>
            </w:pPr>
          </w:p>
        </w:tc>
      </w:tr>
      <w:tr w:rsidR="00FF6FC5" w:rsidRPr="00624902" w14:paraId="17C095BA" w14:textId="77777777" w:rsidTr="002423BE">
        <w:trPr>
          <w:jc w:val="center"/>
        </w:trPr>
        <w:tc>
          <w:tcPr>
            <w:tcW w:w="2178" w:type="dxa"/>
          </w:tcPr>
          <w:p w14:paraId="4A7E3B3A" w14:textId="1498F068" w:rsidR="00FF6FC5" w:rsidRPr="00624902" w:rsidRDefault="00821910" w:rsidP="00B36FDE">
            <w:pPr>
              <w:contextualSpacing/>
              <w:rPr>
                <w:rFonts w:ascii="Times New Roman" w:hAnsi="Times New Roman" w:cs="Times New Roman"/>
              </w:rPr>
            </w:pPr>
            <w:r>
              <w:rPr>
                <w:rFonts w:ascii="Times New Roman" w:hAnsi="Times New Roman" w:cs="Times New Roman"/>
              </w:rPr>
              <w:t>Damage to claw</w:t>
            </w:r>
          </w:p>
        </w:tc>
        <w:tc>
          <w:tcPr>
            <w:tcW w:w="1390" w:type="dxa"/>
          </w:tcPr>
          <w:p w14:paraId="67B2EE4B" w14:textId="13B4E15A" w:rsidR="00FF6FC5" w:rsidRPr="00624902" w:rsidRDefault="00821910" w:rsidP="00B36FDE">
            <w:pPr>
              <w:contextualSpacing/>
              <w:rPr>
                <w:rFonts w:ascii="Times New Roman" w:hAnsi="Times New Roman" w:cs="Times New Roman"/>
              </w:rPr>
            </w:pPr>
            <w:r>
              <w:rPr>
                <w:rFonts w:ascii="Times New Roman" w:hAnsi="Times New Roman" w:cs="Times New Roman"/>
              </w:rPr>
              <w:t>4</w:t>
            </w:r>
          </w:p>
        </w:tc>
        <w:tc>
          <w:tcPr>
            <w:tcW w:w="1096" w:type="dxa"/>
          </w:tcPr>
          <w:p w14:paraId="566CA55C" w14:textId="4EA354AC" w:rsidR="00FF6FC5" w:rsidRPr="00624902" w:rsidRDefault="00821910" w:rsidP="00B36FDE">
            <w:pPr>
              <w:contextualSpacing/>
              <w:rPr>
                <w:rFonts w:ascii="Times New Roman" w:hAnsi="Times New Roman" w:cs="Times New Roman"/>
              </w:rPr>
            </w:pPr>
            <w:r>
              <w:rPr>
                <w:rFonts w:ascii="Times New Roman" w:hAnsi="Times New Roman" w:cs="Times New Roman"/>
              </w:rPr>
              <w:t>8</w:t>
            </w:r>
          </w:p>
        </w:tc>
        <w:tc>
          <w:tcPr>
            <w:tcW w:w="4068" w:type="dxa"/>
          </w:tcPr>
          <w:p w14:paraId="2110ACC4" w14:textId="77777777" w:rsidR="00FF6FC5" w:rsidRPr="00624902" w:rsidRDefault="00FF6FC5" w:rsidP="00B36FDE">
            <w:pPr>
              <w:contextualSpacing/>
              <w:rPr>
                <w:rFonts w:ascii="Times New Roman" w:hAnsi="Times New Roman" w:cs="Times New Roman"/>
              </w:rPr>
            </w:pPr>
          </w:p>
        </w:tc>
      </w:tr>
    </w:tbl>
    <w:p w14:paraId="31E7F150" w14:textId="2EE24DDA" w:rsidR="00C83D0E" w:rsidRPr="00624902" w:rsidRDefault="00C83D0E" w:rsidP="00B36FDE">
      <w:pPr>
        <w:pStyle w:val="Caption"/>
        <w:spacing w:after="0"/>
        <w:contextualSpacing/>
      </w:pPr>
      <w:bookmarkStart w:id="226" w:name="_Ref274053425"/>
      <w:bookmarkStart w:id="227" w:name="_Toc400389716"/>
      <w:r w:rsidRPr="00624902">
        <w:t xml:space="preserve">Table </w:t>
      </w:r>
      <w:fldSimple w:instr=" SEQ Table \* ARABIC ">
        <w:r w:rsidR="00DE21B9">
          <w:rPr>
            <w:noProof/>
          </w:rPr>
          <w:t>40</w:t>
        </w:r>
      </w:fldSimple>
      <w:bookmarkEnd w:id="225"/>
      <w:bookmarkEnd w:id="226"/>
      <w:r w:rsidR="00FF6FC5">
        <w:t>.</w:t>
      </w:r>
      <w:r w:rsidRPr="00624902">
        <w:t xml:space="preserve"> Risks and al</w:t>
      </w:r>
      <w:r w:rsidR="00E06569">
        <w:t xml:space="preserve">leviations associated with the </w:t>
      </w:r>
      <w:r w:rsidR="00AD2E9A">
        <w:t>claw</w:t>
      </w:r>
      <w:bookmarkEnd w:id="227"/>
    </w:p>
    <w:p w14:paraId="3D2551C2" w14:textId="77777777" w:rsidR="00DB6409" w:rsidRPr="00624902" w:rsidRDefault="00DB6409" w:rsidP="00B36FDE">
      <w:pPr>
        <w:spacing w:after="0" w:line="240" w:lineRule="auto"/>
        <w:contextualSpacing/>
        <w:rPr>
          <w:rFonts w:ascii="Times New Roman" w:hAnsi="Times New Roman" w:cs="Times New Roman"/>
        </w:rPr>
      </w:pPr>
    </w:p>
    <w:p w14:paraId="7A8C8CCF" w14:textId="77777777" w:rsidR="00AE5AAF" w:rsidRPr="00624902" w:rsidRDefault="00AE5AAF" w:rsidP="00B36FDE">
      <w:pPr>
        <w:pStyle w:val="Heading2"/>
        <w:spacing w:before="0" w:line="240" w:lineRule="auto"/>
        <w:contextualSpacing/>
        <w:rPr>
          <w:rFonts w:cs="Times New Roman"/>
          <w:szCs w:val="22"/>
        </w:rPr>
      </w:pPr>
      <w:bookmarkStart w:id="228" w:name="_Toc274055930"/>
      <w:bookmarkStart w:id="229" w:name="_Toc400362035"/>
      <w:r w:rsidRPr="00624902">
        <w:rPr>
          <w:rFonts w:cs="Times New Roman"/>
          <w:szCs w:val="22"/>
        </w:rPr>
        <w:t>Wheels</w:t>
      </w:r>
      <w:bookmarkEnd w:id="228"/>
      <w:bookmarkEnd w:id="229"/>
    </w:p>
    <w:p w14:paraId="410333AE" w14:textId="6784A65D"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_Ref274053437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41</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wheels.</w:t>
      </w:r>
    </w:p>
    <w:p w14:paraId="211485AB"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398C8DA5" w14:textId="77777777" w:rsidTr="002423BE">
        <w:trPr>
          <w:jc w:val="center"/>
        </w:trPr>
        <w:tc>
          <w:tcPr>
            <w:tcW w:w="2178" w:type="dxa"/>
            <w:shd w:val="clear" w:color="auto" w:fill="A5A5A5" w:themeFill="accent3"/>
          </w:tcPr>
          <w:p w14:paraId="06FE2C62" w14:textId="77777777" w:rsidR="00FF6FC5" w:rsidRPr="00624902" w:rsidRDefault="00FF6FC5" w:rsidP="00B36FDE">
            <w:pPr>
              <w:contextualSpacing/>
              <w:jc w:val="center"/>
              <w:rPr>
                <w:rFonts w:ascii="Times New Roman" w:hAnsi="Times New Roman" w:cs="Times New Roman"/>
              </w:rPr>
            </w:pPr>
            <w:bookmarkStart w:id="230" w:name="_Ref400166348"/>
            <w:r w:rsidRPr="00624902">
              <w:rPr>
                <w:rFonts w:ascii="Times New Roman" w:hAnsi="Times New Roman" w:cs="Times New Roman"/>
                <w:b/>
              </w:rPr>
              <w:t>Risk</w:t>
            </w:r>
          </w:p>
        </w:tc>
        <w:tc>
          <w:tcPr>
            <w:tcW w:w="1390" w:type="dxa"/>
            <w:shd w:val="clear" w:color="auto" w:fill="A5A5A5" w:themeFill="accent3"/>
          </w:tcPr>
          <w:p w14:paraId="5FF955B6"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7B5A041A"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475C433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6B03B46" w14:textId="77777777" w:rsidTr="002423BE">
        <w:trPr>
          <w:jc w:val="center"/>
        </w:trPr>
        <w:tc>
          <w:tcPr>
            <w:tcW w:w="2178" w:type="dxa"/>
          </w:tcPr>
          <w:p w14:paraId="6022D0E6"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Damage to the wheels</w:t>
            </w:r>
          </w:p>
        </w:tc>
        <w:tc>
          <w:tcPr>
            <w:tcW w:w="1390" w:type="dxa"/>
          </w:tcPr>
          <w:p w14:paraId="32B4FF37" w14:textId="77777777" w:rsidR="00FF6FC5" w:rsidRPr="00624902" w:rsidRDefault="00FF6FC5" w:rsidP="00B36FDE">
            <w:pPr>
              <w:contextualSpacing/>
              <w:rPr>
                <w:rFonts w:ascii="Times New Roman" w:hAnsi="Times New Roman" w:cs="Times New Roman"/>
              </w:rPr>
            </w:pPr>
          </w:p>
        </w:tc>
        <w:tc>
          <w:tcPr>
            <w:tcW w:w="1096" w:type="dxa"/>
          </w:tcPr>
          <w:p w14:paraId="64AFBDE4" w14:textId="77777777" w:rsidR="00FF6FC5" w:rsidRPr="00624902" w:rsidRDefault="00FF6FC5" w:rsidP="00B36FDE">
            <w:pPr>
              <w:contextualSpacing/>
              <w:rPr>
                <w:rFonts w:ascii="Times New Roman" w:hAnsi="Times New Roman" w:cs="Times New Roman"/>
              </w:rPr>
            </w:pPr>
          </w:p>
        </w:tc>
        <w:tc>
          <w:tcPr>
            <w:tcW w:w="4068" w:type="dxa"/>
          </w:tcPr>
          <w:p w14:paraId="4514B6A9" w14:textId="77777777" w:rsidR="00FF6FC5" w:rsidRPr="00624902" w:rsidRDefault="00FF6FC5" w:rsidP="00B36FDE">
            <w:pPr>
              <w:contextualSpacing/>
              <w:rPr>
                <w:rFonts w:ascii="Times New Roman" w:hAnsi="Times New Roman" w:cs="Times New Roman"/>
              </w:rPr>
            </w:pPr>
          </w:p>
        </w:tc>
      </w:tr>
      <w:tr w:rsidR="00FF6FC5" w:rsidRPr="00624902" w14:paraId="6784007A" w14:textId="77777777" w:rsidTr="002423BE">
        <w:trPr>
          <w:jc w:val="center"/>
        </w:trPr>
        <w:tc>
          <w:tcPr>
            <w:tcW w:w="2178" w:type="dxa"/>
          </w:tcPr>
          <w:p w14:paraId="71DECA03" w14:textId="77777777" w:rsidR="00FF6FC5" w:rsidRPr="00624902" w:rsidRDefault="00FF6FC5" w:rsidP="00B36FDE">
            <w:pPr>
              <w:contextualSpacing/>
              <w:rPr>
                <w:rFonts w:ascii="Times New Roman" w:hAnsi="Times New Roman" w:cs="Times New Roman"/>
              </w:rPr>
            </w:pPr>
            <w:r w:rsidRPr="00624902">
              <w:rPr>
                <w:rFonts w:ascii="Times New Roman" w:hAnsi="Times New Roman" w:cs="Times New Roman"/>
              </w:rPr>
              <w:t>Loss of a wheel</w:t>
            </w:r>
          </w:p>
        </w:tc>
        <w:tc>
          <w:tcPr>
            <w:tcW w:w="1390" w:type="dxa"/>
          </w:tcPr>
          <w:p w14:paraId="0AF8D047" w14:textId="77777777" w:rsidR="00FF6FC5" w:rsidRPr="00624902" w:rsidRDefault="00FF6FC5" w:rsidP="00B36FDE">
            <w:pPr>
              <w:contextualSpacing/>
              <w:rPr>
                <w:rFonts w:ascii="Times New Roman" w:hAnsi="Times New Roman" w:cs="Times New Roman"/>
              </w:rPr>
            </w:pPr>
          </w:p>
        </w:tc>
        <w:tc>
          <w:tcPr>
            <w:tcW w:w="1096" w:type="dxa"/>
          </w:tcPr>
          <w:p w14:paraId="065AD896" w14:textId="77777777" w:rsidR="00FF6FC5" w:rsidRPr="00624902" w:rsidRDefault="00FF6FC5" w:rsidP="00B36FDE">
            <w:pPr>
              <w:contextualSpacing/>
              <w:rPr>
                <w:rFonts w:ascii="Times New Roman" w:hAnsi="Times New Roman" w:cs="Times New Roman"/>
              </w:rPr>
            </w:pPr>
          </w:p>
        </w:tc>
        <w:tc>
          <w:tcPr>
            <w:tcW w:w="4068" w:type="dxa"/>
          </w:tcPr>
          <w:p w14:paraId="6633AD16" w14:textId="77777777" w:rsidR="00FF6FC5" w:rsidRPr="00624902" w:rsidRDefault="00FF6FC5" w:rsidP="00B36FDE">
            <w:pPr>
              <w:contextualSpacing/>
              <w:rPr>
                <w:rFonts w:ascii="Times New Roman" w:hAnsi="Times New Roman" w:cs="Times New Roman"/>
              </w:rPr>
            </w:pPr>
          </w:p>
        </w:tc>
      </w:tr>
      <w:tr w:rsidR="00FF6FC5" w:rsidRPr="00624902" w14:paraId="24430C24" w14:textId="77777777" w:rsidTr="002423BE">
        <w:trPr>
          <w:jc w:val="center"/>
        </w:trPr>
        <w:tc>
          <w:tcPr>
            <w:tcW w:w="2178" w:type="dxa"/>
          </w:tcPr>
          <w:p w14:paraId="4E134034" w14:textId="77777777" w:rsidR="00FF6FC5" w:rsidRPr="00624902" w:rsidRDefault="00FF6FC5" w:rsidP="00B36FDE">
            <w:pPr>
              <w:contextualSpacing/>
              <w:rPr>
                <w:rFonts w:ascii="Times New Roman" w:hAnsi="Times New Roman" w:cs="Times New Roman"/>
              </w:rPr>
            </w:pPr>
          </w:p>
        </w:tc>
        <w:tc>
          <w:tcPr>
            <w:tcW w:w="1390" w:type="dxa"/>
          </w:tcPr>
          <w:p w14:paraId="5392FCB5" w14:textId="77777777" w:rsidR="00FF6FC5" w:rsidRPr="00624902" w:rsidRDefault="00FF6FC5" w:rsidP="00B36FDE">
            <w:pPr>
              <w:contextualSpacing/>
              <w:rPr>
                <w:rFonts w:ascii="Times New Roman" w:hAnsi="Times New Roman" w:cs="Times New Roman"/>
              </w:rPr>
            </w:pPr>
          </w:p>
        </w:tc>
        <w:tc>
          <w:tcPr>
            <w:tcW w:w="1096" w:type="dxa"/>
          </w:tcPr>
          <w:p w14:paraId="48F58239" w14:textId="77777777" w:rsidR="00FF6FC5" w:rsidRPr="00624902" w:rsidRDefault="00FF6FC5" w:rsidP="00B36FDE">
            <w:pPr>
              <w:contextualSpacing/>
              <w:rPr>
                <w:rFonts w:ascii="Times New Roman" w:hAnsi="Times New Roman" w:cs="Times New Roman"/>
              </w:rPr>
            </w:pPr>
          </w:p>
        </w:tc>
        <w:tc>
          <w:tcPr>
            <w:tcW w:w="4068" w:type="dxa"/>
          </w:tcPr>
          <w:p w14:paraId="0D918FB7" w14:textId="77777777" w:rsidR="00FF6FC5" w:rsidRPr="00624902" w:rsidRDefault="00FF6FC5" w:rsidP="00B36FDE">
            <w:pPr>
              <w:contextualSpacing/>
              <w:rPr>
                <w:rFonts w:ascii="Times New Roman" w:hAnsi="Times New Roman" w:cs="Times New Roman"/>
              </w:rPr>
            </w:pPr>
          </w:p>
        </w:tc>
      </w:tr>
    </w:tbl>
    <w:p w14:paraId="6885E518" w14:textId="5DB8996A" w:rsidR="00C83D0E" w:rsidRPr="00624902" w:rsidRDefault="00C83D0E" w:rsidP="00B36FDE">
      <w:pPr>
        <w:pStyle w:val="Caption"/>
        <w:spacing w:after="0"/>
        <w:contextualSpacing/>
      </w:pPr>
      <w:bookmarkStart w:id="231" w:name="_Ref274053437"/>
      <w:bookmarkStart w:id="232" w:name="_Toc400389717"/>
      <w:r w:rsidRPr="00624902">
        <w:t xml:space="preserve">Table </w:t>
      </w:r>
      <w:fldSimple w:instr=" SEQ Table \* ARABIC ">
        <w:r w:rsidR="00DE21B9">
          <w:rPr>
            <w:noProof/>
          </w:rPr>
          <w:t>41</w:t>
        </w:r>
      </w:fldSimple>
      <w:bookmarkEnd w:id="230"/>
      <w:bookmarkEnd w:id="231"/>
      <w:r w:rsidR="00FF6FC5">
        <w:t>.</w:t>
      </w:r>
      <w:r w:rsidRPr="00624902">
        <w:t xml:space="preserve"> Risks and al</w:t>
      </w:r>
      <w:r w:rsidR="00E06569">
        <w:t>leviations associated with the w</w:t>
      </w:r>
      <w:r w:rsidRPr="00624902">
        <w:t>heels</w:t>
      </w:r>
      <w:bookmarkEnd w:id="232"/>
    </w:p>
    <w:p w14:paraId="04A48EAD" w14:textId="38023ECB" w:rsidR="00755BF8" w:rsidRPr="00624902" w:rsidRDefault="00FF3F95" w:rsidP="00B36FDE">
      <w:pPr>
        <w:spacing w:line="240" w:lineRule="auto"/>
        <w:rPr>
          <w:rFonts w:ascii="Times New Roman" w:hAnsi="Times New Roman" w:cs="Times New Roman"/>
        </w:rPr>
      </w:pPr>
      <w:r>
        <w:rPr>
          <w:rFonts w:ascii="Times New Roman" w:hAnsi="Times New Roman" w:cs="Times New Roman"/>
        </w:rPr>
        <w:br w:type="page"/>
      </w:r>
    </w:p>
    <w:p w14:paraId="7D02CCCB" w14:textId="77777777" w:rsidR="00AE5AAF" w:rsidRPr="00624902" w:rsidRDefault="00AE5AAF" w:rsidP="00B36FDE">
      <w:pPr>
        <w:pStyle w:val="Heading2"/>
        <w:spacing w:before="0" w:line="240" w:lineRule="auto"/>
        <w:contextualSpacing/>
        <w:rPr>
          <w:rFonts w:cs="Times New Roman"/>
          <w:szCs w:val="22"/>
        </w:rPr>
      </w:pPr>
      <w:bookmarkStart w:id="233" w:name="_Toc274055931"/>
      <w:bookmarkStart w:id="234" w:name="_Toc400362036"/>
      <w:r w:rsidRPr="00624902">
        <w:rPr>
          <w:rFonts w:cs="Times New Roman"/>
          <w:szCs w:val="22"/>
        </w:rPr>
        <w:lastRenderedPageBreak/>
        <w:t>Frame</w:t>
      </w:r>
      <w:bookmarkEnd w:id="233"/>
      <w:bookmarkEnd w:id="234"/>
    </w:p>
    <w:p w14:paraId="1EED2F02" w14:textId="66EF1D3E"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_Ref274053448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42</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risks associated with the frames.</w:t>
      </w:r>
    </w:p>
    <w:p w14:paraId="78B6A8B3"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178"/>
        <w:gridCol w:w="1390"/>
        <w:gridCol w:w="1096"/>
        <w:gridCol w:w="4068"/>
      </w:tblGrid>
      <w:tr w:rsidR="00FF6FC5" w:rsidRPr="00624902" w14:paraId="0F6C8A6D" w14:textId="77777777" w:rsidTr="002423BE">
        <w:trPr>
          <w:jc w:val="center"/>
        </w:trPr>
        <w:tc>
          <w:tcPr>
            <w:tcW w:w="2178" w:type="dxa"/>
            <w:shd w:val="clear" w:color="auto" w:fill="A5A5A5" w:themeFill="accent3"/>
          </w:tcPr>
          <w:p w14:paraId="4CF6D257" w14:textId="77777777" w:rsidR="00FF6FC5" w:rsidRPr="00624902" w:rsidRDefault="00FF6FC5" w:rsidP="00B36FDE">
            <w:pPr>
              <w:contextualSpacing/>
              <w:jc w:val="center"/>
              <w:rPr>
                <w:rFonts w:ascii="Times New Roman" w:hAnsi="Times New Roman" w:cs="Times New Roman"/>
              </w:rPr>
            </w:pPr>
            <w:bookmarkStart w:id="235" w:name="_Ref400166370"/>
            <w:r w:rsidRPr="00624902">
              <w:rPr>
                <w:rFonts w:ascii="Times New Roman" w:hAnsi="Times New Roman" w:cs="Times New Roman"/>
                <w:b/>
              </w:rPr>
              <w:t>Risk</w:t>
            </w:r>
          </w:p>
        </w:tc>
        <w:tc>
          <w:tcPr>
            <w:tcW w:w="1390" w:type="dxa"/>
            <w:shd w:val="clear" w:color="auto" w:fill="A5A5A5" w:themeFill="accent3"/>
          </w:tcPr>
          <w:p w14:paraId="33F03D8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22764448"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4068" w:type="dxa"/>
            <w:shd w:val="clear" w:color="auto" w:fill="A5A5A5" w:themeFill="accent3"/>
          </w:tcPr>
          <w:p w14:paraId="2E2653E0"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4F1687A7" w14:textId="77777777" w:rsidTr="002423BE">
        <w:trPr>
          <w:jc w:val="center"/>
        </w:trPr>
        <w:tc>
          <w:tcPr>
            <w:tcW w:w="2178" w:type="dxa"/>
          </w:tcPr>
          <w:p w14:paraId="5207271A" w14:textId="04947618" w:rsidR="002A0A3B" w:rsidRPr="00624902" w:rsidRDefault="002A0A3B" w:rsidP="00B36FDE">
            <w:pPr>
              <w:contextualSpacing/>
              <w:rPr>
                <w:rFonts w:ascii="Times New Roman" w:hAnsi="Times New Roman" w:cs="Times New Roman"/>
              </w:rPr>
            </w:pPr>
            <w:r>
              <w:rPr>
                <w:rFonts w:ascii="Times New Roman" w:hAnsi="Times New Roman" w:cs="Times New Roman"/>
              </w:rPr>
              <w:t>Frame falling apart</w:t>
            </w:r>
          </w:p>
        </w:tc>
        <w:tc>
          <w:tcPr>
            <w:tcW w:w="1390" w:type="dxa"/>
          </w:tcPr>
          <w:p w14:paraId="7773F06D" w14:textId="29DB800F" w:rsidR="00FF6FC5" w:rsidRPr="00624902" w:rsidRDefault="00821910" w:rsidP="00B36FDE">
            <w:pPr>
              <w:contextualSpacing/>
              <w:rPr>
                <w:rFonts w:ascii="Times New Roman" w:hAnsi="Times New Roman" w:cs="Times New Roman"/>
              </w:rPr>
            </w:pPr>
            <w:r>
              <w:rPr>
                <w:rFonts w:ascii="Times New Roman" w:hAnsi="Times New Roman" w:cs="Times New Roman"/>
              </w:rPr>
              <w:t>3</w:t>
            </w:r>
          </w:p>
        </w:tc>
        <w:tc>
          <w:tcPr>
            <w:tcW w:w="1096" w:type="dxa"/>
          </w:tcPr>
          <w:p w14:paraId="35DB7996" w14:textId="16229922"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3FD4503A" w14:textId="77777777" w:rsidR="00FF6FC5" w:rsidRPr="00624902" w:rsidRDefault="00FF6FC5" w:rsidP="00B36FDE">
            <w:pPr>
              <w:contextualSpacing/>
              <w:rPr>
                <w:rFonts w:ascii="Times New Roman" w:hAnsi="Times New Roman" w:cs="Times New Roman"/>
              </w:rPr>
            </w:pPr>
          </w:p>
        </w:tc>
      </w:tr>
      <w:tr w:rsidR="00FF6FC5" w:rsidRPr="00624902" w14:paraId="73C14FC1" w14:textId="77777777" w:rsidTr="002423BE">
        <w:trPr>
          <w:jc w:val="center"/>
        </w:trPr>
        <w:tc>
          <w:tcPr>
            <w:tcW w:w="2178" w:type="dxa"/>
          </w:tcPr>
          <w:p w14:paraId="2E5EEF8E" w14:textId="4A4B71D7" w:rsidR="00FF6FC5" w:rsidRPr="00624902" w:rsidRDefault="00821910" w:rsidP="00B36FDE">
            <w:pPr>
              <w:contextualSpacing/>
              <w:rPr>
                <w:rFonts w:ascii="Times New Roman" w:hAnsi="Times New Roman" w:cs="Times New Roman"/>
              </w:rPr>
            </w:pPr>
            <w:r>
              <w:rPr>
                <w:rFonts w:ascii="Times New Roman" w:hAnsi="Times New Roman" w:cs="Times New Roman"/>
              </w:rPr>
              <w:t>Bolts falling off</w:t>
            </w:r>
          </w:p>
        </w:tc>
        <w:tc>
          <w:tcPr>
            <w:tcW w:w="1390" w:type="dxa"/>
          </w:tcPr>
          <w:p w14:paraId="0B18E4EB" w14:textId="64CC7A31" w:rsidR="00FF6FC5" w:rsidRPr="00624902" w:rsidRDefault="00821910" w:rsidP="00B36FDE">
            <w:pPr>
              <w:contextualSpacing/>
              <w:rPr>
                <w:rFonts w:ascii="Times New Roman" w:hAnsi="Times New Roman" w:cs="Times New Roman"/>
              </w:rPr>
            </w:pPr>
            <w:r>
              <w:rPr>
                <w:rFonts w:ascii="Times New Roman" w:hAnsi="Times New Roman" w:cs="Times New Roman"/>
              </w:rPr>
              <w:t>5</w:t>
            </w:r>
          </w:p>
        </w:tc>
        <w:tc>
          <w:tcPr>
            <w:tcW w:w="1096" w:type="dxa"/>
          </w:tcPr>
          <w:p w14:paraId="5512C60A" w14:textId="48596DF1" w:rsidR="00FF6FC5" w:rsidRPr="00624902" w:rsidRDefault="00821910" w:rsidP="00B36FDE">
            <w:pPr>
              <w:contextualSpacing/>
              <w:rPr>
                <w:rFonts w:ascii="Times New Roman" w:hAnsi="Times New Roman" w:cs="Times New Roman"/>
              </w:rPr>
            </w:pPr>
            <w:r>
              <w:rPr>
                <w:rFonts w:ascii="Times New Roman" w:hAnsi="Times New Roman" w:cs="Times New Roman"/>
              </w:rPr>
              <w:t>9</w:t>
            </w:r>
          </w:p>
        </w:tc>
        <w:tc>
          <w:tcPr>
            <w:tcW w:w="4068" w:type="dxa"/>
          </w:tcPr>
          <w:p w14:paraId="4C445017" w14:textId="77777777" w:rsidR="00FF6FC5" w:rsidRPr="00624902" w:rsidRDefault="00FF6FC5" w:rsidP="00B36FDE">
            <w:pPr>
              <w:contextualSpacing/>
              <w:rPr>
                <w:rFonts w:ascii="Times New Roman" w:hAnsi="Times New Roman" w:cs="Times New Roman"/>
              </w:rPr>
            </w:pPr>
          </w:p>
        </w:tc>
      </w:tr>
      <w:tr w:rsidR="00821910" w:rsidRPr="00624902" w14:paraId="7C5DD0AC" w14:textId="77777777" w:rsidTr="002423BE">
        <w:trPr>
          <w:jc w:val="center"/>
        </w:trPr>
        <w:tc>
          <w:tcPr>
            <w:tcW w:w="2178" w:type="dxa"/>
          </w:tcPr>
          <w:p w14:paraId="3F97DADE" w14:textId="77777777" w:rsidR="00821910" w:rsidRDefault="00821910" w:rsidP="00B36FDE">
            <w:pPr>
              <w:contextualSpacing/>
              <w:rPr>
                <w:rFonts w:ascii="Times New Roman" w:hAnsi="Times New Roman" w:cs="Times New Roman"/>
              </w:rPr>
            </w:pPr>
          </w:p>
        </w:tc>
        <w:tc>
          <w:tcPr>
            <w:tcW w:w="1390" w:type="dxa"/>
          </w:tcPr>
          <w:p w14:paraId="3FB4558C" w14:textId="77777777" w:rsidR="00821910" w:rsidRPr="00624902" w:rsidRDefault="00821910" w:rsidP="00B36FDE">
            <w:pPr>
              <w:contextualSpacing/>
              <w:rPr>
                <w:rFonts w:ascii="Times New Roman" w:hAnsi="Times New Roman" w:cs="Times New Roman"/>
              </w:rPr>
            </w:pPr>
          </w:p>
        </w:tc>
        <w:tc>
          <w:tcPr>
            <w:tcW w:w="1096" w:type="dxa"/>
          </w:tcPr>
          <w:p w14:paraId="0442A465" w14:textId="77777777" w:rsidR="00821910" w:rsidRPr="00624902" w:rsidRDefault="00821910" w:rsidP="00B36FDE">
            <w:pPr>
              <w:contextualSpacing/>
              <w:rPr>
                <w:rFonts w:ascii="Times New Roman" w:hAnsi="Times New Roman" w:cs="Times New Roman"/>
              </w:rPr>
            </w:pPr>
          </w:p>
        </w:tc>
        <w:tc>
          <w:tcPr>
            <w:tcW w:w="4068" w:type="dxa"/>
          </w:tcPr>
          <w:p w14:paraId="0BA96394" w14:textId="77777777" w:rsidR="00821910" w:rsidRPr="00624902" w:rsidRDefault="00821910" w:rsidP="00B36FDE">
            <w:pPr>
              <w:contextualSpacing/>
              <w:rPr>
                <w:rFonts w:ascii="Times New Roman" w:hAnsi="Times New Roman" w:cs="Times New Roman"/>
              </w:rPr>
            </w:pPr>
          </w:p>
        </w:tc>
      </w:tr>
    </w:tbl>
    <w:p w14:paraId="311C0299" w14:textId="63E54B27" w:rsidR="00DB6409" w:rsidRDefault="00C83D0E" w:rsidP="00B36FDE">
      <w:pPr>
        <w:pStyle w:val="Caption"/>
        <w:spacing w:after="0"/>
        <w:contextualSpacing/>
      </w:pPr>
      <w:bookmarkStart w:id="236" w:name="_Ref274053448"/>
      <w:bookmarkStart w:id="237" w:name="_Toc400389718"/>
      <w:r w:rsidRPr="00624902">
        <w:t xml:space="preserve">Table </w:t>
      </w:r>
      <w:fldSimple w:instr=" SEQ Table \* ARABIC ">
        <w:r w:rsidR="00DE21B9">
          <w:rPr>
            <w:noProof/>
          </w:rPr>
          <w:t>42</w:t>
        </w:r>
      </w:fldSimple>
      <w:bookmarkEnd w:id="235"/>
      <w:bookmarkEnd w:id="236"/>
      <w:r w:rsidR="00FF6FC5">
        <w:t>.</w:t>
      </w:r>
      <w:r w:rsidRPr="00624902">
        <w:t xml:space="preserve"> Risks and alleviations associated wit</w:t>
      </w:r>
      <w:r w:rsidR="00E06569">
        <w:t>h the f</w:t>
      </w:r>
      <w:r w:rsidRPr="00624902">
        <w:t>rame</w:t>
      </w:r>
      <w:bookmarkEnd w:id="237"/>
    </w:p>
    <w:p w14:paraId="343CF483" w14:textId="77777777" w:rsidR="00FF6FC5" w:rsidRPr="00FF6FC5" w:rsidRDefault="00FF6FC5" w:rsidP="00B36FDE">
      <w:pPr>
        <w:spacing w:after="0" w:line="240" w:lineRule="auto"/>
        <w:contextualSpacing/>
      </w:pPr>
    </w:p>
    <w:p w14:paraId="6F7781A7" w14:textId="52CBF6B9" w:rsidR="00AE5AAF" w:rsidRPr="00624902" w:rsidRDefault="00AE5AAF" w:rsidP="00B36FDE">
      <w:pPr>
        <w:pStyle w:val="Heading2"/>
        <w:spacing w:before="0" w:line="240" w:lineRule="auto"/>
        <w:contextualSpacing/>
        <w:rPr>
          <w:rFonts w:cs="Times New Roman"/>
          <w:szCs w:val="22"/>
        </w:rPr>
      </w:pPr>
      <w:bookmarkStart w:id="238" w:name="_Toc274055932"/>
      <w:bookmarkStart w:id="239" w:name="_Toc400362037"/>
      <w:r w:rsidRPr="00624902">
        <w:rPr>
          <w:rFonts w:cs="Times New Roman"/>
          <w:szCs w:val="22"/>
        </w:rPr>
        <w:t>Batter</w:t>
      </w:r>
      <w:bookmarkEnd w:id="238"/>
      <w:r w:rsidR="00AD2E9A">
        <w:rPr>
          <w:rFonts w:cs="Times New Roman"/>
          <w:szCs w:val="22"/>
        </w:rPr>
        <w:t>y</w:t>
      </w:r>
      <w:bookmarkEnd w:id="239"/>
    </w:p>
    <w:p w14:paraId="3EF25A62" w14:textId="7E41BD18" w:rsidR="00DB6409" w:rsidRDefault="00E06569" w:rsidP="00B36FDE">
      <w:pPr>
        <w:spacing w:after="0" w:line="240" w:lineRule="auto"/>
        <w:contextualSpacing/>
        <w:rPr>
          <w:rFonts w:ascii="Times New Roman" w:hAnsi="Times New Roman" w:cs="Times New Roman"/>
        </w:rPr>
      </w:pPr>
      <w:r w:rsidRPr="002423BE">
        <w:rPr>
          <w:rFonts w:ascii="Times New Roman" w:hAnsi="Times New Roman" w:cs="Times New Roman"/>
        </w:rPr>
        <w:fldChar w:fldCharType="begin"/>
      </w:r>
      <w:r w:rsidRPr="002423BE">
        <w:rPr>
          <w:rFonts w:ascii="Times New Roman" w:hAnsi="Times New Roman" w:cs="Times New Roman"/>
        </w:rPr>
        <w:instrText xml:space="preserve"> REF _Ref274053455 </w:instrText>
      </w:r>
      <w:r w:rsidR="002423BE">
        <w:rPr>
          <w:rFonts w:ascii="Times New Roman" w:hAnsi="Times New Roman" w:cs="Times New Roman"/>
        </w:rPr>
        <w:instrText xml:space="preserve"> \* MERGEFORMAT </w:instrText>
      </w:r>
      <w:r w:rsidRPr="002423BE">
        <w:rPr>
          <w:rFonts w:ascii="Times New Roman" w:hAnsi="Times New Roman" w:cs="Times New Roman"/>
        </w:rPr>
        <w:fldChar w:fldCharType="separate"/>
      </w:r>
      <w:r w:rsidR="00DE21B9" w:rsidRPr="00DE21B9">
        <w:rPr>
          <w:rFonts w:ascii="Times New Roman" w:hAnsi="Times New Roman" w:cs="Times New Roman"/>
        </w:rPr>
        <w:t xml:space="preserve">Table </w:t>
      </w:r>
      <w:r w:rsidR="00DE21B9" w:rsidRPr="00DE21B9">
        <w:rPr>
          <w:rFonts w:ascii="Times New Roman" w:hAnsi="Times New Roman" w:cs="Times New Roman"/>
          <w:noProof/>
        </w:rPr>
        <w:t>43</w:t>
      </w:r>
      <w:r w:rsidRPr="002423BE">
        <w:rPr>
          <w:rFonts w:ascii="Times New Roman" w:hAnsi="Times New Roman" w:cs="Times New Roman"/>
        </w:rPr>
        <w:fldChar w:fldCharType="end"/>
      </w:r>
      <w:r w:rsidRPr="002423BE">
        <w:rPr>
          <w:rFonts w:ascii="Times New Roman" w:hAnsi="Times New Roman" w:cs="Times New Roman"/>
        </w:rPr>
        <w:t xml:space="preserve"> </w:t>
      </w:r>
      <w:r w:rsidR="00DB6409" w:rsidRPr="002423BE">
        <w:rPr>
          <w:rFonts w:ascii="Times New Roman" w:hAnsi="Times New Roman" w:cs="Times New Roman"/>
        </w:rPr>
        <w:t>details</w:t>
      </w:r>
      <w:r w:rsidR="00DB6409" w:rsidRPr="00624902">
        <w:rPr>
          <w:rFonts w:ascii="Times New Roman" w:hAnsi="Times New Roman" w:cs="Times New Roman"/>
        </w:rPr>
        <w:t xml:space="preserve"> the ris</w:t>
      </w:r>
      <w:r w:rsidR="00AD2E9A">
        <w:rPr>
          <w:rFonts w:ascii="Times New Roman" w:hAnsi="Times New Roman" w:cs="Times New Roman"/>
        </w:rPr>
        <w:t>ks associated with the battery</w:t>
      </w:r>
      <w:r w:rsidR="00DB6409" w:rsidRPr="00624902">
        <w:rPr>
          <w:rFonts w:ascii="Times New Roman" w:hAnsi="Times New Roman" w:cs="Times New Roman"/>
        </w:rPr>
        <w:t>.</w:t>
      </w:r>
    </w:p>
    <w:p w14:paraId="24BE9F4D" w14:textId="77777777" w:rsidR="00E06569" w:rsidRPr="00624902" w:rsidRDefault="00E06569"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2929"/>
        <w:gridCol w:w="1710"/>
        <w:gridCol w:w="1096"/>
        <w:gridCol w:w="3375"/>
      </w:tblGrid>
      <w:tr w:rsidR="00FF6FC5" w:rsidRPr="00624902" w14:paraId="7EB822C4" w14:textId="77777777" w:rsidTr="0058124C">
        <w:trPr>
          <w:jc w:val="center"/>
        </w:trPr>
        <w:tc>
          <w:tcPr>
            <w:tcW w:w="2929" w:type="dxa"/>
            <w:shd w:val="clear" w:color="auto" w:fill="A5A5A5" w:themeFill="accent3"/>
          </w:tcPr>
          <w:p w14:paraId="03E4FE6F" w14:textId="77777777" w:rsidR="00FF6FC5" w:rsidRPr="00624902" w:rsidRDefault="00FF6FC5" w:rsidP="00B36FDE">
            <w:pPr>
              <w:contextualSpacing/>
              <w:jc w:val="center"/>
              <w:rPr>
                <w:rFonts w:ascii="Times New Roman" w:hAnsi="Times New Roman" w:cs="Times New Roman"/>
              </w:rPr>
            </w:pPr>
            <w:bookmarkStart w:id="240" w:name="_Ref400166391"/>
            <w:r w:rsidRPr="00624902">
              <w:rPr>
                <w:rFonts w:ascii="Times New Roman" w:hAnsi="Times New Roman" w:cs="Times New Roman"/>
                <w:b/>
              </w:rPr>
              <w:t>Risk</w:t>
            </w:r>
          </w:p>
        </w:tc>
        <w:tc>
          <w:tcPr>
            <w:tcW w:w="1710" w:type="dxa"/>
            <w:shd w:val="clear" w:color="auto" w:fill="A5A5A5" w:themeFill="accent3"/>
          </w:tcPr>
          <w:p w14:paraId="03019AC1"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Probability</w:t>
            </w:r>
          </w:p>
        </w:tc>
        <w:tc>
          <w:tcPr>
            <w:tcW w:w="1096" w:type="dxa"/>
            <w:shd w:val="clear" w:color="auto" w:fill="A5A5A5" w:themeFill="accent3"/>
          </w:tcPr>
          <w:p w14:paraId="6F9A9AF4"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Severity</w:t>
            </w:r>
          </w:p>
        </w:tc>
        <w:tc>
          <w:tcPr>
            <w:tcW w:w="3375" w:type="dxa"/>
            <w:shd w:val="clear" w:color="auto" w:fill="A5A5A5" w:themeFill="accent3"/>
          </w:tcPr>
          <w:p w14:paraId="19376F5E" w14:textId="77777777" w:rsidR="00FF6FC5" w:rsidRPr="00624902" w:rsidRDefault="00FF6FC5" w:rsidP="00B36FDE">
            <w:pPr>
              <w:contextualSpacing/>
              <w:jc w:val="center"/>
              <w:rPr>
                <w:rFonts w:ascii="Times New Roman" w:hAnsi="Times New Roman" w:cs="Times New Roman"/>
              </w:rPr>
            </w:pPr>
            <w:r w:rsidRPr="00624902">
              <w:rPr>
                <w:rFonts w:ascii="Times New Roman" w:hAnsi="Times New Roman" w:cs="Times New Roman"/>
                <w:b/>
              </w:rPr>
              <w:t>Risk Mitigation</w:t>
            </w:r>
          </w:p>
        </w:tc>
      </w:tr>
      <w:tr w:rsidR="00FF6FC5" w:rsidRPr="00624902" w14:paraId="169BCD5A" w14:textId="77777777" w:rsidTr="0058124C">
        <w:trPr>
          <w:jc w:val="center"/>
        </w:trPr>
        <w:tc>
          <w:tcPr>
            <w:tcW w:w="2929" w:type="dxa"/>
          </w:tcPr>
          <w:p w14:paraId="791AAD30" w14:textId="243A8ECD" w:rsidR="00FF6FC5" w:rsidRPr="00624902" w:rsidRDefault="004C523F" w:rsidP="00B36FDE">
            <w:pPr>
              <w:contextualSpacing/>
              <w:rPr>
                <w:rFonts w:ascii="Times New Roman" w:hAnsi="Times New Roman" w:cs="Times New Roman"/>
              </w:rPr>
            </w:pPr>
            <w:r>
              <w:rPr>
                <w:rFonts w:ascii="Times New Roman" w:hAnsi="Times New Roman" w:cs="Times New Roman"/>
              </w:rPr>
              <w:t>Battery unable to hold charge</w:t>
            </w:r>
          </w:p>
        </w:tc>
        <w:tc>
          <w:tcPr>
            <w:tcW w:w="1710" w:type="dxa"/>
          </w:tcPr>
          <w:p w14:paraId="0F731189" w14:textId="48B11D9D" w:rsidR="00FF6FC5" w:rsidRPr="00624902" w:rsidRDefault="006B496C" w:rsidP="00B36FDE">
            <w:pPr>
              <w:contextualSpacing/>
              <w:rPr>
                <w:rFonts w:ascii="Times New Roman" w:hAnsi="Times New Roman" w:cs="Times New Roman"/>
              </w:rPr>
            </w:pPr>
            <w:r>
              <w:rPr>
                <w:rFonts w:ascii="Times New Roman" w:hAnsi="Times New Roman" w:cs="Times New Roman"/>
              </w:rPr>
              <w:t>3</w:t>
            </w:r>
          </w:p>
        </w:tc>
        <w:tc>
          <w:tcPr>
            <w:tcW w:w="1096" w:type="dxa"/>
          </w:tcPr>
          <w:p w14:paraId="4C747B6D" w14:textId="299679E1" w:rsidR="00FF6FC5" w:rsidRPr="00624902" w:rsidRDefault="00372088" w:rsidP="00B36FDE">
            <w:pPr>
              <w:contextualSpacing/>
              <w:rPr>
                <w:rFonts w:ascii="Times New Roman" w:hAnsi="Times New Roman" w:cs="Times New Roman"/>
              </w:rPr>
            </w:pPr>
            <w:r>
              <w:rPr>
                <w:rFonts w:ascii="Times New Roman" w:hAnsi="Times New Roman" w:cs="Times New Roman"/>
              </w:rPr>
              <w:t>6</w:t>
            </w:r>
          </w:p>
        </w:tc>
        <w:tc>
          <w:tcPr>
            <w:tcW w:w="3375" w:type="dxa"/>
          </w:tcPr>
          <w:p w14:paraId="2BAFE974" w14:textId="1015DFA4" w:rsidR="00FF6FC5" w:rsidRPr="00624902" w:rsidRDefault="00372088" w:rsidP="00B36FDE">
            <w:pPr>
              <w:contextualSpacing/>
              <w:rPr>
                <w:rFonts w:ascii="Times New Roman" w:hAnsi="Times New Roman" w:cs="Times New Roman"/>
              </w:rPr>
            </w:pPr>
            <w:r>
              <w:rPr>
                <w:rFonts w:ascii="Times New Roman" w:hAnsi="Times New Roman" w:cs="Times New Roman"/>
              </w:rPr>
              <w:t>Ensure that the battery is charged in the right manner. Removing the battery from the charger when the charger indicates that it is done charging.</w:t>
            </w:r>
          </w:p>
        </w:tc>
      </w:tr>
      <w:tr w:rsidR="004C523F" w:rsidRPr="00624902" w14:paraId="4D4326F6" w14:textId="77777777" w:rsidTr="0058124C">
        <w:trPr>
          <w:jc w:val="center"/>
        </w:trPr>
        <w:tc>
          <w:tcPr>
            <w:tcW w:w="2929" w:type="dxa"/>
          </w:tcPr>
          <w:p w14:paraId="210C1EF6" w14:textId="62446287" w:rsidR="004C523F" w:rsidRPr="00624902" w:rsidRDefault="00C01AAE" w:rsidP="00B36FDE">
            <w:pPr>
              <w:contextualSpacing/>
              <w:rPr>
                <w:rFonts w:ascii="Times New Roman" w:hAnsi="Times New Roman" w:cs="Times New Roman"/>
              </w:rPr>
            </w:pPr>
            <w:r>
              <w:rPr>
                <w:rFonts w:ascii="Times New Roman" w:hAnsi="Times New Roman" w:cs="Times New Roman"/>
              </w:rPr>
              <w:t>Battery catches fire</w:t>
            </w:r>
          </w:p>
        </w:tc>
        <w:tc>
          <w:tcPr>
            <w:tcW w:w="1710" w:type="dxa"/>
          </w:tcPr>
          <w:p w14:paraId="690C8022" w14:textId="5693E2BE" w:rsidR="004C523F" w:rsidRPr="00624902" w:rsidRDefault="006B496C" w:rsidP="00B36FDE">
            <w:pPr>
              <w:contextualSpacing/>
              <w:rPr>
                <w:rFonts w:ascii="Times New Roman" w:hAnsi="Times New Roman" w:cs="Times New Roman"/>
              </w:rPr>
            </w:pPr>
            <w:r>
              <w:rPr>
                <w:rFonts w:ascii="Times New Roman" w:hAnsi="Times New Roman" w:cs="Times New Roman"/>
              </w:rPr>
              <w:t>2</w:t>
            </w:r>
          </w:p>
        </w:tc>
        <w:tc>
          <w:tcPr>
            <w:tcW w:w="1096" w:type="dxa"/>
          </w:tcPr>
          <w:p w14:paraId="1F9C7E1B" w14:textId="15B33078" w:rsidR="004C523F" w:rsidRPr="00624902" w:rsidRDefault="00372088" w:rsidP="00B36FDE">
            <w:pPr>
              <w:contextualSpacing/>
              <w:rPr>
                <w:rFonts w:ascii="Times New Roman" w:hAnsi="Times New Roman" w:cs="Times New Roman"/>
              </w:rPr>
            </w:pPr>
            <w:r>
              <w:rPr>
                <w:rFonts w:ascii="Times New Roman" w:hAnsi="Times New Roman" w:cs="Times New Roman"/>
              </w:rPr>
              <w:t>9</w:t>
            </w:r>
          </w:p>
        </w:tc>
        <w:tc>
          <w:tcPr>
            <w:tcW w:w="3375" w:type="dxa"/>
          </w:tcPr>
          <w:p w14:paraId="519E9EE9" w14:textId="596D3444" w:rsidR="004C523F" w:rsidRPr="00624902" w:rsidRDefault="00372088" w:rsidP="00B36FDE">
            <w:pPr>
              <w:contextualSpacing/>
              <w:rPr>
                <w:rFonts w:ascii="Times New Roman" w:hAnsi="Times New Roman" w:cs="Times New Roman"/>
              </w:rPr>
            </w:pPr>
            <w:r>
              <w:rPr>
                <w:rFonts w:ascii="Times New Roman" w:hAnsi="Times New Roman" w:cs="Times New Roman"/>
              </w:rPr>
              <w:t>Abusing the battery in ways</w:t>
            </w:r>
            <w:r w:rsidR="00270577">
              <w:rPr>
                <w:rFonts w:ascii="Times New Roman" w:hAnsi="Times New Roman" w:cs="Times New Roman"/>
              </w:rPr>
              <w:t xml:space="preserve"> such as physically damaging it and</w:t>
            </w:r>
            <w:r>
              <w:rPr>
                <w:rFonts w:ascii="Times New Roman" w:hAnsi="Times New Roman" w:cs="Times New Roman"/>
              </w:rPr>
              <w:t xml:space="preserve"> </w:t>
            </w:r>
            <w:r w:rsidR="00270577">
              <w:rPr>
                <w:rFonts w:ascii="Times New Roman" w:hAnsi="Times New Roman" w:cs="Times New Roman"/>
              </w:rPr>
              <w:t>short circuiting the battery will damage the battery</w:t>
            </w:r>
            <w:r w:rsidR="006B496C">
              <w:rPr>
                <w:rFonts w:ascii="Times New Roman" w:hAnsi="Times New Roman" w:cs="Times New Roman"/>
              </w:rPr>
              <w:t>.</w:t>
            </w:r>
          </w:p>
        </w:tc>
      </w:tr>
      <w:tr w:rsidR="00FF6FC5" w:rsidRPr="00624902" w14:paraId="401B81C7" w14:textId="77777777" w:rsidTr="0058124C">
        <w:trPr>
          <w:jc w:val="center"/>
        </w:trPr>
        <w:tc>
          <w:tcPr>
            <w:tcW w:w="2929" w:type="dxa"/>
          </w:tcPr>
          <w:p w14:paraId="7221B0BC" w14:textId="77777777" w:rsidR="00FF6FC5" w:rsidRPr="00624902" w:rsidRDefault="00FF6FC5" w:rsidP="00B36FDE">
            <w:pPr>
              <w:contextualSpacing/>
              <w:rPr>
                <w:rFonts w:ascii="Times New Roman" w:hAnsi="Times New Roman" w:cs="Times New Roman"/>
              </w:rPr>
            </w:pPr>
          </w:p>
        </w:tc>
        <w:tc>
          <w:tcPr>
            <w:tcW w:w="1710" w:type="dxa"/>
          </w:tcPr>
          <w:p w14:paraId="11862199" w14:textId="77777777" w:rsidR="00FF6FC5" w:rsidRPr="00624902" w:rsidRDefault="00FF6FC5" w:rsidP="00B36FDE">
            <w:pPr>
              <w:contextualSpacing/>
              <w:rPr>
                <w:rFonts w:ascii="Times New Roman" w:hAnsi="Times New Roman" w:cs="Times New Roman"/>
              </w:rPr>
            </w:pPr>
          </w:p>
        </w:tc>
        <w:tc>
          <w:tcPr>
            <w:tcW w:w="1096" w:type="dxa"/>
          </w:tcPr>
          <w:p w14:paraId="61C3A373" w14:textId="77777777" w:rsidR="00FF6FC5" w:rsidRPr="00624902" w:rsidRDefault="00FF6FC5" w:rsidP="00B36FDE">
            <w:pPr>
              <w:contextualSpacing/>
              <w:rPr>
                <w:rFonts w:ascii="Times New Roman" w:hAnsi="Times New Roman" w:cs="Times New Roman"/>
              </w:rPr>
            </w:pPr>
          </w:p>
        </w:tc>
        <w:tc>
          <w:tcPr>
            <w:tcW w:w="3375" w:type="dxa"/>
          </w:tcPr>
          <w:p w14:paraId="29626DD0" w14:textId="77777777" w:rsidR="00FF6FC5" w:rsidRPr="00624902" w:rsidRDefault="00FF6FC5" w:rsidP="00B36FDE">
            <w:pPr>
              <w:contextualSpacing/>
              <w:rPr>
                <w:rFonts w:ascii="Times New Roman" w:hAnsi="Times New Roman" w:cs="Times New Roman"/>
              </w:rPr>
            </w:pPr>
          </w:p>
        </w:tc>
      </w:tr>
    </w:tbl>
    <w:p w14:paraId="123751BD" w14:textId="0C51A0D3" w:rsidR="00C83D0E" w:rsidRPr="00624902" w:rsidRDefault="00C83D0E" w:rsidP="00B36FDE">
      <w:pPr>
        <w:pStyle w:val="Caption"/>
        <w:spacing w:after="0"/>
        <w:contextualSpacing/>
      </w:pPr>
      <w:bookmarkStart w:id="241" w:name="_Ref274053455"/>
      <w:bookmarkStart w:id="242" w:name="_Toc400389719"/>
      <w:r w:rsidRPr="00624902">
        <w:t xml:space="preserve">Table </w:t>
      </w:r>
      <w:fldSimple w:instr=" SEQ Table \* ARABIC ">
        <w:r w:rsidR="00DE21B9">
          <w:rPr>
            <w:noProof/>
          </w:rPr>
          <w:t>43</w:t>
        </w:r>
      </w:fldSimple>
      <w:bookmarkEnd w:id="240"/>
      <w:bookmarkEnd w:id="241"/>
      <w:r w:rsidR="00FF6FC5">
        <w:t>.</w:t>
      </w:r>
      <w:r w:rsidRPr="00624902">
        <w:t xml:space="preserve"> Risks and a</w:t>
      </w:r>
      <w:r w:rsidR="00E06569">
        <w:t>lleviations associated with the b</w:t>
      </w:r>
      <w:r w:rsidRPr="00624902">
        <w:t>atter</w:t>
      </w:r>
      <w:r w:rsidR="00AD2E9A">
        <w:t>y</w:t>
      </w:r>
      <w:bookmarkEnd w:id="242"/>
    </w:p>
    <w:p w14:paraId="1A9C7822" w14:textId="77777777" w:rsidR="00DB6409" w:rsidRPr="00624902" w:rsidRDefault="00DB6409" w:rsidP="00B36FDE">
      <w:pPr>
        <w:spacing w:after="0" w:line="240" w:lineRule="auto"/>
        <w:contextualSpacing/>
        <w:rPr>
          <w:rFonts w:ascii="Times New Roman" w:hAnsi="Times New Roman" w:cs="Times New Roman"/>
        </w:rPr>
      </w:pPr>
    </w:p>
    <w:p w14:paraId="56B5D1E3" w14:textId="77777777" w:rsidR="0069119B" w:rsidRPr="00624902" w:rsidRDefault="0069119B" w:rsidP="00B36FDE">
      <w:pPr>
        <w:spacing w:after="0" w:line="240" w:lineRule="auto"/>
        <w:contextualSpacing/>
        <w:rPr>
          <w:rFonts w:ascii="Times New Roman" w:hAnsi="Times New Roman" w:cs="Times New Roman"/>
        </w:rPr>
      </w:pPr>
      <w:r w:rsidRPr="00624902">
        <w:rPr>
          <w:rFonts w:ascii="Times New Roman" w:hAnsi="Times New Roman" w:cs="Times New Roman"/>
        </w:rPr>
        <w:br w:type="page"/>
      </w:r>
    </w:p>
    <w:p w14:paraId="160E7A6A" w14:textId="77777777" w:rsidR="007D4DEA" w:rsidRDefault="00AE5AAF" w:rsidP="00B36FDE">
      <w:pPr>
        <w:pStyle w:val="Heading1"/>
        <w:spacing w:before="0" w:line="240" w:lineRule="auto"/>
        <w:contextualSpacing/>
        <w:rPr>
          <w:rFonts w:cs="Times New Roman"/>
          <w:szCs w:val="22"/>
        </w:rPr>
      </w:pPr>
      <w:bookmarkStart w:id="243" w:name="_Toc274055933"/>
      <w:bookmarkStart w:id="244" w:name="_Toc400362038"/>
      <w:r w:rsidRPr="00624902">
        <w:rPr>
          <w:rFonts w:cs="Times New Roman"/>
          <w:szCs w:val="22"/>
        </w:rPr>
        <w:lastRenderedPageBreak/>
        <w:t>Total System Budget</w:t>
      </w:r>
      <w:bookmarkEnd w:id="243"/>
    </w:p>
    <w:p w14:paraId="5A3E5200" w14:textId="68BEF334" w:rsidR="007D4DEA" w:rsidRDefault="00007407" w:rsidP="006B611E">
      <w:pPr>
        <w:spacing w:after="0"/>
        <w:rPr>
          <w:rFonts w:ascii="Times New Roman" w:hAnsi="Times New Roman" w:cs="Times New Roman"/>
        </w:rPr>
      </w:pPr>
      <w:r w:rsidRPr="006B611E">
        <w:rPr>
          <w:rFonts w:ascii="Times New Roman" w:hAnsi="Times New Roman" w:cs="Times New Roman"/>
        </w:rPr>
        <w:t>Table 44</w:t>
      </w:r>
      <w:r>
        <w:t xml:space="preserve"> </w:t>
      </w:r>
      <w:r>
        <w:rPr>
          <w:rFonts w:ascii="Times New Roman" w:hAnsi="Times New Roman" w:cs="Times New Roman"/>
        </w:rPr>
        <w:t xml:space="preserve">details the total system budget required for the APS. The items in this table were determined by the decision matrix for the different components listed above. </w:t>
      </w:r>
    </w:p>
    <w:p w14:paraId="008508A8" w14:textId="77777777" w:rsidR="006B611E" w:rsidRPr="006B611E" w:rsidRDefault="006B611E" w:rsidP="006B611E">
      <w:pPr>
        <w:spacing w:after="0"/>
        <w:rPr>
          <w:rFonts w:ascii="Times New Roman" w:hAnsi="Times New Roman" w:cs="Times New Roman"/>
        </w:rPr>
      </w:pP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9"/>
        <w:gridCol w:w="1710"/>
        <w:gridCol w:w="2086"/>
        <w:gridCol w:w="1440"/>
        <w:gridCol w:w="1225"/>
        <w:gridCol w:w="1170"/>
        <w:gridCol w:w="999"/>
      </w:tblGrid>
      <w:tr w:rsidR="00AC11B4" w:rsidRPr="00AC11B4" w14:paraId="7BCF2348" w14:textId="77777777" w:rsidTr="009D1646">
        <w:trPr>
          <w:trHeight w:val="188"/>
          <w:jc w:val="center"/>
        </w:trPr>
        <w:tc>
          <w:tcPr>
            <w:tcW w:w="1719" w:type="dxa"/>
            <w:shd w:val="clear" w:color="auto" w:fill="A5A5A5" w:themeFill="accent3"/>
            <w:noWrap/>
            <w:vAlign w:val="bottom"/>
            <w:hideMark/>
          </w:tcPr>
          <w:p w14:paraId="5DF7B8ED"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Component</w:t>
            </w:r>
          </w:p>
        </w:tc>
        <w:tc>
          <w:tcPr>
            <w:tcW w:w="1710" w:type="dxa"/>
            <w:shd w:val="clear" w:color="auto" w:fill="A5A5A5" w:themeFill="accent3"/>
            <w:noWrap/>
            <w:vAlign w:val="bottom"/>
            <w:hideMark/>
          </w:tcPr>
          <w:p w14:paraId="037E3172"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w:t>
            </w:r>
          </w:p>
        </w:tc>
        <w:tc>
          <w:tcPr>
            <w:tcW w:w="2086" w:type="dxa"/>
            <w:shd w:val="clear" w:color="auto" w:fill="A5A5A5" w:themeFill="accent3"/>
            <w:noWrap/>
            <w:vAlign w:val="bottom"/>
            <w:hideMark/>
          </w:tcPr>
          <w:p w14:paraId="1B3B919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Item ID</w:t>
            </w:r>
          </w:p>
        </w:tc>
        <w:tc>
          <w:tcPr>
            <w:tcW w:w="1440" w:type="dxa"/>
            <w:shd w:val="clear" w:color="auto" w:fill="A5A5A5" w:themeFill="accent3"/>
            <w:noWrap/>
            <w:vAlign w:val="bottom"/>
            <w:hideMark/>
          </w:tcPr>
          <w:p w14:paraId="574E44DF"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Vendor</w:t>
            </w:r>
          </w:p>
        </w:tc>
        <w:tc>
          <w:tcPr>
            <w:tcW w:w="1225" w:type="dxa"/>
            <w:shd w:val="clear" w:color="auto" w:fill="A5A5A5" w:themeFill="accent3"/>
            <w:noWrap/>
            <w:vAlign w:val="bottom"/>
            <w:hideMark/>
          </w:tcPr>
          <w:p w14:paraId="70B4FD1E"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Unit Cost</w:t>
            </w:r>
          </w:p>
        </w:tc>
        <w:tc>
          <w:tcPr>
            <w:tcW w:w="1170" w:type="dxa"/>
            <w:shd w:val="clear" w:color="auto" w:fill="A5A5A5" w:themeFill="accent3"/>
            <w:noWrap/>
            <w:vAlign w:val="bottom"/>
            <w:hideMark/>
          </w:tcPr>
          <w:p w14:paraId="6A5F6D7E" w14:textId="08D0B961"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Quantity</w:t>
            </w:r>
          </w:p>
        </w:tc>
        <w:tc>
          <w:tcPr>
            <w:tcW w:w="999" w:type="dxa"/>
            <w:shd w:val="clear" w:color="auto" w:fill="A5A5A5" w:themeFill="accent3"/>
            <w:noWrap/>
            <w:vAlign w:val="bottom"/>
            <w:hideMark/>
          </w:tcPr>
          <w:p w14:paraId="69F875E1" w14:textId="77777777" w:rsidR="007D4DEA" w:rsidRPr="009F39AB" w:rsidRDefault="007D4DEA" w:rsidP="009D1646">
            <w:pPr>
              <w:spacing w:after="0"/>
              <w:jc w:val="center"/>
              <w:rPr>
                <w:rFonts w:ascii="Times New Roman" w:hAnsi="Times New Roman" w:cs="Times New Roman"/>
                <w:b/>
              </w:rPr>
            </w:pPr>
            <w:r w:rsidRPr="009F39AB">
              <w:rPr>
                <w:rFonts w:ascii="Times New Roman" w:hAnsi="Times New Roman" w:cs="Times New Roman"/>
                <w:b/>
              </w:rPr>
              <w:t>Cost</w:t>
            </w:r>
          </w:p>
        </w:tc>
      </w:tr>
      <w:tr w:rsidR="00AC11B4" w:rsidRPr="00AC11B4" w14:paraId="18674093" w14:textId="77777777" w:rsidTr="009D1646">
        <w:trPr>
          <w:jc w:val="center"/>
        </w:trPr>
        <w:tc>
          <w:tcPr>
            <w:tcW w:w="1719" w:type="dxa"/>
            <w:shd w:val="clear" w:color="auto" w:fill="auto"/>
            <w:noWrap/>
            <w:vAlign w:val="bottom"/>
            <w:hideMark/>
          </w:tcPr>
          <w:p w14:paraId="54898C99"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Microcontroller</w:t>
            </w:r>
          </w:p>
        </w:tc>
        <w:tc>
          <w:tcPr>
            <w:tcW w:w="1710" w:type="dxa"/>
            <w:shd w:val="clear" w:color="auto" w:fill="auto"/>
            <w:noWrap/>
            <w:vAlign w:val="bottom"/>
            <w:hideMark/>
          </w:tcPr>
          <w:p w14:paraId="3BE3A4C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2086" w:type="dxa"/>
            <w:shd w:val="clear" w:color="auto" w:fill="auto"/>
            <w:noWrap/>
            <w:vAlign w:val="bottom"/>
            <w:hideMark/>
          </w:tcPr>
          <w:p w14:paraId="2734F59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UDOO Quad</w:t>
            </w:r>
          </w:p>
        </w:tc>
        <w:tc>
          <w:tcPr>
            <w:tcW w:w="1440" w:type="dxa"/>
            <w:shd w:val="clear" w:color="auto" w:fill="auto"/>
            <w:noWrap/>
            <w:vAlign w:val="bottom"/>
            <w:hideMark/>
          </w:tcPr>
          <w:p w14:paraId="35BE0AB4"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Udoo</w:t>
            </w:r>
            <w:proofErr w:type="spellEnd"/>
          </w:p>
        </w:tc>
        <w:tc>
          <w:tcPr>
            <w:tcW w:w="1225" w:type="dxa"/>
            <w:shd w:val="clear" w:color="auto" w:fill="auto"/>
            <w:noWrap/>
            <w:vAlign w:val="bottom"/>
            <w:hideMark/>
          </w:tcPr>
          <w:p w14:paraId="56AD705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c>
          <w:tcPr>
            <w:tcW w:w="1170" w:type="dxa"/>
            <w:shd w:val="clear" w:color="auto" w:fill="auto"/>
            <w:noWrap/>
            <w:vAlign w:val="bottom"/>
            <w:hideMark/>
          </w:tcPr>
          <w:p w14:paraId="56BC528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11B6444F" w14:textId="42A8066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$135.00 </w:t>
            </w:r>
          </w:p>
        </w:tc>
      </w:tr>
      <w:tr w:rsidR="00AC11B4" w:rsidRPr="00AC11B4" w14:paraId="1B7B5F9F" w14:textId="77777777" w:rsidTr="009D1646">
        <w:trPr>
          <w:jc w:val="center"/>
        </w:trPr>
        <w:tc>
          <w:tcPr>
            <w:tcW w:w="1719" w:type="dxa"/>
            <w:shd w:val="clear" w:color="auto" w:fill="auto"/>
            <w:noWrap/>
            <w:vAlign w:val="bottom"/>
          </w:tcPr>
          <w:p w14:paraId="226629C0" w14:textId="65C3F267" w:rsidR="00AC11B4" w:rsidRPr="00AC11B4" w:rsidRDefault="00AC11B4" w:rsidP="009D1646">
            <w:pPr>
              <w:spacing w:after="0"/>
              <w:rPr>
                <w:rFonts w:ascii="Times New Roman" w:hAnsi="Times New Roman" w:cs="Times New Roman"/>
              </w:rPr>
            </w:pPr>
            <w:r w:rsidRPr="00AC11B4">
              <w:rPr>
                <w:rFonts w:ascii="Times New Roman" w:hAnsi="Times New Roman" w:cs="Times New Roman"/>
              </w:rPr>
              <w:t>SD Card</w:t>
            </w:r>
          </w:p>
        </w:tc>
        <w:tc>
          <w:tcPr>
            <w:tcW w:w="1710" w:type="dxa"/>
            <w:shd w:val="clear" w:color="auto" w:fill="auto"/>
            <w:noWrap/>
            <w:vAlign w:val="bottom"/>
          </w:tcPr>
          <w:p w14:paraId="445C6006" w14:textId="10596572" w:rsidR="00AC11B4" w:rsidRPr="00AC11B4" w:rsidRDefault="00630319" w:rsidP="009D1646">
            <w:pPr>
              <w:spacing w:after="0"/>
              <w:rPr>
                <w:rFonts w:ascii="Times New Roman" w:hAnsi="Times New Roman" w:cs="Times New Roman"/>
              </w:rPr>
            </w:pPr>
            <w:r>
              <w:rPr>
                <w:rFonts w:ascii="Times New Roman" w:hAnsi="Times New Roman" w:cs="Times New Roman"/>
              </w:rPr>
              <w:t xml:space="preserve">Kingston 8 GB </w:t>
            </w:r>
            <w:proofErr w:type="spellStart"/>
            <w:r>
              <w:rPr>
                <w:rFonts w:ascii="Times New Roman" w:hAnsi="Times New Roman" w:cs="Times New Roman"/>
              </w:rPr>
              <w:t>microSDHC</w:t>
            </w:r>
            <w:proofErr w:type="spellEnd"/>
            <w:r>
              <w:rPr>
                <w:rFonts w:ascii="Times New Roman" w:hAnsi="Times New Roman" w:cs="Times New Roman"/>
              </w:rPr>
              <w:t xml:space="preserve"> Class 4 Flash Memory Card SDC4/8GB</w:t>
            </w:r>
          </w:p>
        </w:tc>
        <w:tc>
          <w:tcPr>
            <w:tcW w:w="2086" w:type="dxa"/>
            <w:shd w:val="clear" w:color="auto" w:fill="auto"/>
            <w:noWrap/>
            <w:vAlign w:val="bottom"/>
          </w:tcPr>
          <w:p w14:paraId="26DCA5A4" w14:textId="36EBB990" w:rsidR="00AC11B4" w:rsidRPr="002A3293" w:rsidRDefault="002A3293" w:rsidP="009D1646">
            <w:pPr>
              <w:spacing w:after="0"/>
              <w:rPr>
                <w:rFonts w:ascii="Times New Roman" w:hAnsi="Times New Roman" w:cs="Times New Roman"/>
              </w:rPr>
            </w:pPr>
            <w:r w:rsidRPr="00630319">
              <w:rPr>
                <w:rFonts w:ascii="Times New Roman" w:hAnsi="Times New Roman" w:cs="Times New Roman"/>
                <w:shd w:val="clear" w:color="auto" w:fill="FFFFFF"/>
              </w:rPr>
              <w:t>B00HFMNZP8</w:t>
            </w:r>
          </w:p>
        </w:tc>
        <w:tc>
          <w:tcPr>
            <w:tcW w:w="1440" w:type="dxa"/>
            <w:shd w:val="clear" w:color="auto" w:fill="auto"/>
            <w:noWrap/>
            <w:vAlign w:val="bottom"/>
          </w:tcPr>
          <w:p w14:paraId="79CB47C9" w14:textId="63E81640" w:rsidR="00AC11B4" w:rsidRPr="00AC11B4" w:rsidRDefault="00AC11B4" w:rsidP="009D1646">
            <w:pPr>
              <w:spacing w:after="0"/>
              <w:rPr>
                <w:rFonts w:ascii="Times New Roman" w:hAnsi="Times New Roman" w:cs="Times New Roman"/>
              </w:rPr>
            </w:pPr>
            <w:r>
              <w:rPr>
                <w:rFonts w:ascii="Times New Roman" w:hAnsi="Times New Roman" w:cs="Times New Roman"/>
              </w:rPr>
              <w:t>Amazon</w:t>
            </w:r>
          </w:p>
        </w:tc>
        <w:tc>
          <w:tcPr>
            <w:tcW w:w="1225" w:type="dxa"/>
            <w:shd w:val="clear" w:color="auto" w:fill="auto"/>
            <w:noWrap/>
            <w:vAlign w:val="bottom"/>
          </w:tcPr>
          <w:p w14:paraId="068DE79A" w14:textId="4B78491F" w:rsidR="00AC11B4" w:rsidRPr="00AC11B4" w:rsidRDefault="00630319" w:rsidP="009D1646">
            <w:pPr>
              <w:spacing w:after="0"/>
              <w:rPr>
                <w:rFonts w:ascii="Times New Roman" w:hAnsi="Times New Roman" w:cs="Times New Roman"/>
              </w:rPr>
            </w:pPr>
            <w:r>
              <w:rPr>
                <w:rFonts w:ascii="Times New Roman" w:hAnsi="Times New Roman" w:cs="Times New Roman"/>
              </w:rPr>
              <w:t>$5.93</w:t>
            </w:r>
          </w:p>
        </w:tc>
        <w:tc>
          <w:tcPr>
            <w:tcW w:w="1170" w:type="dxa"/>
            <w:shd w:val="clear" w:color="auto" w:fill="auto"/>
            <w:noWrap/>
            <w:vAlign w:val="bottom"/>
          </w:tcPr>
          <w:p w14:paraId="0CFAC2E9" w14:textId="7E17ED1F" w:rsidR="00AC11B4" w:rsidRPr="00AC11B4" w:rsidRDefault="00AC11B4"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tcPr>
          <w:p w14:paraId="0B140E75" w14:textId="10A1BF5A" w:rsidR="00AC11B4" w:rsidRPr="00AC11B4" w:rsidRDefault="00AC11B4" w:rsidP="009D1646">
            <w:pPr>
              <w:spacing w:after="0"/>
              <w:rPr>
                <w:rFonts w:ascii="Times New Roman" w:hAnsi="Times New Roman" w:cs="Times New Roman"/>
              </w:rPr>
            </w:pPr>
            <w:r>
              <w:rPr>
                <w:rFonts w:ascii="Times New Roman" w:hAnsi="Times New Roman" w:cs="Times New Roman"/>
              </w:rPr>
              <w:t>$</w:t>
            </w:r>
            <w:r w:rsidR="00630319">
              <w:rPr>
                <w:rFonts w:ascii="Times New Roman" w:hAnsi="Times New Roman" w:cs="Times New Roman"/>
              </w:rPr>
              <w:t>5.93</w:t>
            </w:r>
          </w:p>
        </w:tc>
      </w:tr>
      <w:tr w:rsidR="00AC11B4" w:rsidRPr="00AC11B4" w14:paraId="5C3D7B1D" w14:textId="77777777" w:rsidTr="009D1646">
        <w:trPr>
          <w:trHeight w:val="98"/>
          <w:jc w:val="center"/>
        </w:trPr>
        <w:tc>
          <w:tcPr>
            <w:tcW w:w="1719" w:type="dxa"/>
            <w:shd w:val="clear" w:color="auto" w:fill="auto"/>
            <w:noWrap/>
            <w:vAlign w:val="bottom"/>
            <w:hideMark/>
          </w:tcPr>
          <w:p w14:paraId="4C2511E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Sensor</w:t>
            </w:r>
          </w:p>
        </w:tc>
        <w:tc>
          <w:tcPr>
            <w:tcW w:w="1710" w:type="dxa"/>
            <w:shd w:val="clear" w:color="auto" w:fill="auto"/>
            <w:noWrap/>
            <w:vAlign w:val="bottom"/>
            <w:hideMark/>
          </w:tcPr>
          <w:p w14:paraId="452BD3B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Pixy Cam</w:t>
            </w:r>
          </w:p>
        </w:tc>
        <w:tc>
          <w:tcPr>
            <w:tcW w:w="2086" w:type="dxa"/>
            <w:shd w:val="clear" w:color="auto" w:fill="auto"/>
            <w:noWrap/>
            <w:vAlign w:val="bottom"/>
            <w:hideMark/>
          </w:tcPr>
          <w:p w14:paraId="3D65A0F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B00IUYUA80</w:t>
            </w:r>
          </w:p>
        </w:tc>
        <w:tc>
          <w:tcPr>
            <w:tcW w:w="1440" w:type="dxa"/>
            <w:shd w:val="clear" w:color="auto" w:fill="auto"/>
            <w:noWrap/>
            <w:vAlign w:val="bottom"/>
            <w:hideMark/>
          </w:tcPr>
          <w:p w14:paraId="7EDD18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02F7EDA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$0.00 </w:t>
            </w:r>
          </w:p>
        </w:tc>
        <w:tc>
          <w:tcPr>
            <w:tcW w:w="1170" w:type="dxa"/>
            <w:shd w:val="clear" w:color="auto" w:fill="auto"/>
            <w:noWrap/>
            <w:vAlign w:val="bottom"/>
            <w:hideMark/>
          </w:tcPr>
          <w:p w14:paraId="7C65AFBB"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64138761" w14:textId="4309591B"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$0 .00</w:t>
            </w:r>
          </w:p>
        </w:tc>
      </w:tr>
      <w:tr w:rsidR="00AC11B4" w:rsidRPr="00AC11B4" w14:paraId="05A8EFB3" w14:textId="77777777" w:rsidTr="009D1646">
        <w:trPr>
          <w:jc w:val="center"/>
        </w:trPr>
        <w:tc>
          <w:tcPr>
            <w:tcW w:w="1719" w:type="dxa"/>
            <w:shd w:val="clear" w:color="auto" w:fill="auto"/>
            <w:noWrap/>
            <w:vAlign w:val="bottom"/>
            <w:hideMark/>
          </w:tcPr>
          <w:p w14:paraId="3DA8F06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Motor</w:t>
            </w:r>
          </w:p>
        </w:tc>
        <w:tc>
          <w:tcPr>
            <w:tcW w:w="1710" w:type="dxa"/>
            <w:shd w:val="clear" w:color="auto" w:fill="auto"/>
            <w:noWrap/>
            <w:vAlign w:val="bottom"/>
            <w:hideMark/>
          </w:tcPr>
          <w:p w14:paraId="151CB78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Precision </w:t>
            </w:r>
            <w:proofErr w:type="spellStart"/>
            <w:r w:rsidRPr="00AC11B4">
              <w:rPr>
                <w:rFonts w:ascii="Times New Roman" w:hAnsi="Times New Roman" w:cs="Times New Roman"/>
              </w:rPr>
              <w:t>Gearmotor</w:t>
            </w:r>
            <w:proofErr w:type="spellEnd"/>
          </w:p>
        </w:tc>
        <w:tc>
          <w:tcPr>
            <w:tcW w:w="2086" w:type="dxa"/>
            <w:shd w:val="clear" w:color="auto" w:fill="auto"/>
            <w:vAlign w:val="center"/>
            <w:hideMark/>
          </w:tcPr>
          <w:p w14:paraId="09BA854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ROB-12497</w:t>
            </w:r>
          </w:p>
        </w:tc>
        <w:tc>
          <w:tcPr>
            <w:tcW w:w="1440" w:type="dxa"/>
            <w:shd w:val="clear" w:color="auto" w:fill="auto"/>
            <w:noWrap/>
            <w:vAlign w:val="bottom"/>
            <w:hideMark/>
          </w:tcPr>
          <w:p w14:paraId="53979B3B"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Sparkfun</w:t>
            </w:r>
            <w:proofErr w:type="spellEnd"/>
          </w:p>
        </w:tc>
        <w:tc>
          <w:tcPr>
            <w:tcW w:w="1225" w:type="dxa"/>
            <w:shd w:val="clear" w:color="auto" w:fill="auto"/>
            <w:noWrap/>
            <w:vAlign w:val="bottom"/>
            <w:hideMark/>
          </w:tcPr>
          <w:p w14:paraId="7A2B073D"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$34.95 </w:t>
            </w:r>
          </w:p>
        </w:tc>
        <w:tc>
          <w:tcPr>
            <w:tcW w:w="1170" w:type="dxa"/>
            <w:shd w:val="clear" w:color="auto" w:fill="auto"/>
            <w:noWrap/>
            <w:vAlign w:val="bottom"/>
            <w:hideMark/>
          </w:tcPr>
          <w:p w14:paraId="5FC1A313" w14:textId="097B4565"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4</w:t>
            </w:r>
          </w:p>
        </w:tc>
        <w:tc>
          <w:tcPr>
            <w:tcW w:w="999" w:type="dxa"/>
            <w:shd w:val="clear" w:color="auto" w:fill="auto"/>
            <w:noWrap/>
            <w:vAlign w:val="bottom"/>
            <w:hideMark/>
          </w:tcPr>
          <w:p w14:paraId="2299E9BE" w14:textId="62E83D40"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$139.80 </w:t>
            </w:r>
          </w:p>
        </w:tc>
      </w:tr>
      <w:tr w:rsidR="00AC11B4" w:rsidRPr="00AC11B4" w14:paraId="1DB84687" w14:textId="77777777" w:rsidTr="009D1646">
        <w:trPr>
          <w:jc w:val="center"/>
        </w:trPr>
        <w:tc>
          <w:tcPr>
            <w:tcW w:w="1719" w:type="dxa"/>
            <w:shd w:val="clear" w:color="auto" w:fill="auto"/>
            <w:noWrap/>
            <w:vAlign w:val="bottom"/>
            <w:hideMark/>
          </w:tcPr>
          <w:p w14:paraId="3D00590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Claw</w:t>
            </w:r>
          </w:p>
        </w:tc>
        <w:tc>
          <w:tcPr>
            <w:tcW w:w="1710" w:type="dxa"/>
            <w:shd w:val="clear" w:color="auto" w:fill="auto"/>
            <w:vAlign w:val="center"/>
            <w:hideMark/>
          </w:tcPr>
          <w:p w14:paraId="51653C4F"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 Dual Robotic Gripper</w:t>
            </w:r>
          </w:p>
        </w:tc>
        <w:tc>
          <w:tcPr>
            <w:tcW w:w="2086" w:type="dxa"/>
            <w:shd w:val="clear" w:color="auto" w:fill="auto"/>
            <w:vAlign w:val="center"/>
            <w:hideMark/>
          </w:tcPr>
          <w:p w14:paraId="33C794D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AX12DUAL_GRIP</w:t>
            </w:r>
          </w:p>
        </w:tc>
        <w:tc>
          <w:tcPr>
            <w:tcW w:w="1440" w:type="dxa"/>
            <w:shd w:val="clear" w:color="auto" w:fill="auto"/>
            <w:vAlign w:val="center"/>
            <w:hideMark/>
          </w:tcPr>
          <w:p w14:paraId="0AA4E1E8"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CrustCrawler</w:t>
            </w:r>
            <w:proofErr w:type="spellEnd"/>
          </w:p>
        </w:tc>
        <w:tc>
          <w:tcPr>
            <w:tcW w:w="1225" w:type="dxa"/>
            <w:shd w:val="clear" w:color="auto" w:fill="auto"/>
            <w:noWrap/>
            <w:vAlign w:val="bottom"/>
            <w:hideMark/>
          </w:tcPr>
          <w:p w14:paraId="727B3BCC"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$69.00 </w:t>
            </w:r>
          </w:p>
        </w:tc>
        <w:tc>
          <w:tcPr>
            <w:tcW w:w="1170" w:type="dxa"/>
            <w:shd w:val="clear" w:color="auto" w:fill="auto"/>
            <w:noWrap/>
            <w:vAlign w:val="bottom"/>
            <w:hideMark/>
          </w:tcPr>
          <w:p w14:paraId="7CB1FBFD" w14:textId="213D225F" w:rsidR="007D4DEA" w:rsidRPr="00AC11B4" w:rsidRDefault="00DE4851" w:rsidP="009D1646">
            <w:pPr>
              <w:spacing w:after="0"/>
              <w:rPr>
                <w:rFonts w:ascii="Times New Roman" w:hAnsi="Times New Roman" w:cs="Times New Roman"/>
              </w:rPr>
            </w:pPr>
            <w:r>
              <w:rPr>
                <w:rFonts w:ascii="Times New Roman" w:hAnsi="Times New Roman" w:cs="Times New Roman"/>
              </w:rPr>
              <w:t>1</w:t>
            </w:r>
          </w:p>
        </w:tc>
        <w:tc>
          <w:tcPr>
            <w:tcW w:w="999" w:type="dxa"/>
            <w:shd w:val="clear" w:color="auto" w:fill="auto"/>
            <w:noWrap/>
            <w:vAlign w:val="bottom"/>
            <w:hideMark/>
          </w:tcPr>
          <w:p w14:paraId="531D14EA" w14:textId="0F3B61CE"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t>
            </w:r>
            <w:r w:rsidR="00DE4851">
              <w:rPr>
                <w:rFonts w:ascii="Times New Roman" w:hAnsi="Times New Roman" w:cs="Times New Roman"/>
              </w:rPr>
              <w:t>69.00</w:t>
            </w:r>
          </w:p>
        </w:tc>
      </w:tr>
      <w:tr w:rsidR="00AC11B4" w:rsidRPr="00AC11B4" w14:paraId="2986DAE2" w14:textId="77777777" w:rsidTr="009D1646">
        <w:trPr>
          <w:jc w:val="center"/>
        </w:trPr>
        <w:tc>
          <w:tcPr>
            <w:tcW w:w="1719" w:type="dxa"/>
            <w:shd w:val="clear" w:color="auto" w:fill="auto"/>
            <w:noWrap/>
            <w:vAlign w:val="bottom"/>
            <w:hideMark/>
          </w:tcPr>
          <w:p w14:paraId="417663A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Wheel</w:t>
            </w:r>
          </w:p>
        </w:tc>
        <w:tc>
          <w:tcPr>
            <w:tcW w:w="1710" w:type="dxa"/>
            <w:shd w:val="clear" w:color="auto" w:fill="auto"/>
            <w:noWrap/>
            <w:vAlign w:val="center"/>
            <w:hideMark/>
          </w:tcPr>
          <w:p w14:paraId="75D93FB3"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Vex Robotics Omni (4 in.)</w:t>
            </w:r>
          </w:p>
        </w:tc>
        <w:tc>
          <w:tcPr>
            <w:tcW w:w="2086" w:type="dxa"/>
            <w:shd w:val="clear" w:color="auto" w:fill="auto"/>
            <w:noWrap/>
            <w:vAlign w:val="center"/>
            <w:hideMark/>
          </w:tcPr>
          <w:p w14:paraId="2A6DADEA"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217-2584</w:t>
            </w:r>
          </w:p>
        </w:tc>
        <w:tc>
          <w:tcPr>
            <w:tcW w:w="1440" w:type="dxa"/>
            <w:shd w:val="clear" w:color="auto" w:fill="auto"/>
            <w:noWrap/>
            <w:vAlign w:val="bottom"/>
            <w:hideMark/>
          </w:tcPr>
          <w:p w14:paraId="4CB5B57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Amazon</w:t>
            </w:r>
          </w:p>
        </w:tc>
        <w:tc>
          <w:tcPr>
            <w:tcW w:w="1225" w:type="dxa"/>
            <w:shd w:val="clear" w:color="auto" w:fill="auto"/>
            <w:noWrap/>
            <w:vAlign w:val="bottom"/>
            <w:hideMark/>
          </w:tcPr>
          <w:p w14:paraId="71FF4655"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$24.99 </w:t>
            </w:r>
          </w:p>
        </w:tc>
        <w:tc>
          <w:tcPr>
            <w:tcW w:w="1170" w:type="dxa"/>
            <w:shd w:val="clear" w:color="auto" w:fill="auto"/>
            <w:noWrap/>
            <w:vAlign w:val="bottom"/>
            <w:hideMark/>
          </w:tcPr>
          <w:p w14:paraId="693A1C3E"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2</w:t>
            </w:r>
          </w:p>
        </w:tc>
        <w:tc>
          <w:tcPr>
            <w:tcW w:w="999" w:type="dxa"/>
            <w:shd w:val="clear" w:color="auto" w:fill="auto"/>
            <w:noWrap/>
            <w:vAlign w:val="bottom"/>
            <w:hideMark/>
          </w:tcPr>
          <w:p w14:paraId="755A6FFB" w14:textId="69AE5B62"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$49.98 </w:t>
            </w:r>
          </w:p>
        </w:tc>
      </w:tr>
      <w:tr w:rsidR="00AC11B4" w:rsidRPr="00AC11B4" w14:paraId="2600DAB6" w14:textId="77777777" w:rsidTr="009D1646">
        <w:trPr>
          <w:jc w:val="center"/>
        </w:trPr>
        <w:tc>
          <w:tcPr>
            <w:tcW w:w="1719" w:type="dxa"/>
            <w:shd w:val="clear" w:color="auto" w:fill="auto"/>
            <w:noWrap/>
            <w:vAlign w:val="bottom"/>
            <w:hideMark/>
          </w:tcPr>
          <w:p w14:paraId="3587DCC1"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Battery</w:t>
            </w:r>
          </w:p>
        </w:tc>
        <w:tc>
          <w:tcPr>
            <w:tcW w:w="1710" w:type="dxa"/>
            <w:shd w:val="clear" w:color="auto" w:fill="auto"/>
            <w:noWrap/>
            <w:vAlign w:val="center"/>
            <w:hideMark/>
          </w:tcPr>
          <w:p w14:paraId="382CAAFC"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Turnigy</w:t>
            </w:r>
            <w:proofErr w:type="spellEnd"/>
            <w:r w:rsidRPr="00AC11B4">
              <w:rPr>
                <w:rFonts w:ascii="Times New Roman" w:hAnsi="Times New Roman" w:cs="Times New Roman"/>
              </w:rPr>
              <w:t xml:space="preserve"> 2200mAh 3S 25C </w:t>
            </w:r>
            <w:proofErr w:type="spellStart"/>
            <w:r w:rsidRPr="00AC11B4">
              <w:rPr>
                <w:rFonts w:ascii="Times New Roman" w:hAnsi="Times New Roman" w:cs="Times New Roman"/>
              </w:rPr>
              <w:t>Lipo</w:t>
            </w:r>
            <w:proofErr w:type="spellEnd"/>
            <w:r w:rsidRPr="00AC11B4">
              <w:rPr>
                <w:rFonts w:ascii="Times New Roman" w:hAnsi="Times New Roman" w:cs="Times New Roman"/>
              </w:rPr>
              <w:t xml:space="preserve"> Pack</w:t>
            </w:r>
          </w:p>
        </w:tc>
        <w:tc>
          <w:tcPr>
            <w:tcW w:w="2086" w:type="dxa"/>
            <w:shd w:val="clear" w:color="auto" w:fill="auto"/>
            <w:vAlign w:val="center"/>
            <w:hideMark/>
          </w:tcPr>
          <w:p w14:paraId="24A85B57"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T2200.3S.25 </w:t>
            </w:r>
          </w:p>
        </w:tc>
        <w:tc>
          <w:tcPr>
            <w:tcW w:w="1440" w:type="dxa"/>
            <w:shd w:val="clear" w:color="auto" w:fill="auto"/>
            <w:noWrap/>
            <w:vAlign w:val="center"/>
            <w:hideMark/>
          </w:tcPr>
          <w:p w14:paraId="69C4F19E" w14:textId="77777777" w:rsidR="007D4DEA" w:rsidRPr="00AC11B4" w:rsidRDefault="007D4DEA" w:rsidP="009D1646">
            <w:pPr>
              <w:spacing w:after="0"/>
              <w:rPr>
                <w:rFonts w:ascii="Times New Roman" w:hAnsi="Times New Roman" w:cs="Times New Roman"/>
              </w:rPr>
            </w:pPr>
            <w:proofErr w:type="spellStart"/>
            <w:r w:rsidRPr="00AC11B4">
              <w:rPr>
                <w:rFonts w:ascii="Times New Roman" w:hAnsi="Times New Roman" w:cs="Times New Roman"/>
              </w:rPr>
              <w:t>Hobbyking</w:t>
            </w:r>
            <w:proofErr w:type="spellEnd"/>
          </w:p>
        </w:tc>
        <w:tc>
          <w:tcPr>
            <w:tcW w:w="1225" w:type="dxa"/>
            <w:shd w:val="clear" w:color="auto" w:fill="auto"/>
            <w:noWrap/>
            <w:vAlign w:val="bottom"/>
            <w:hideMark/>
          </w:tcPr>
          <w:p w14:paraId="43763282"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c>
          <w:tcPr>
            <w:tcW w:w="1170" w:type="dxa"/>
            <w:shd w:val="clear" w:color="auto" w:fill="auto"/>
            <w:noWrap/>
            <w:vAlign w:val="bottom"/>
            <w:hideMark/>
          </w:tcPr>
          <w:p w14:paraId="287C8596"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1</w:t>
            </w:r>
          </w:p>
        </w:tc>
        <w:tc>
          <w:tcPr>
            <w:tcW w:w="999" w:type="dxa"/>
            <w:shd w:val="clear" w:color="auto" w:fill="auto"/>
            <w:noWrap/>
            <w:vAlign w:val="bottom"/>
            <w:hideMark/>
          </w:tcPr>
          <w:p w14:paraId="4C1D9599" w14:textId="2779D6D3"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$10.60 </w:t>
            </w:r>
          </w:p>
        </w:tc>
      </w:tr>
      <w:tr w:rsidR="00AC11B4" w:rsidRPr="00AC11B4" w14:paraId="0FDBCB6C" w14:textId="77777777" w:rsidTr="009D1646">
        <w:trPr>
          <w:jc w:val="center"/>
        </w:trPr>
        <w:tc>
          <w:tcPr>
            <w:tcW w:w="1719" w:type="dxa"/>
            <w:shd w:val="clear" w:color="auto" w:fill="auto"/>
            <w:noWrap/>
            <w:vAlign w:val="bottom"/>
            <w:hideMark/>
          </w:tcPr>
          <w:p w14:paraId="09D34094" w14:textId="77777777" w:rsidR="007D4DEA" w:rsidRPr="00AC11B4" w:rsidRDefault="007D4DEA" w:rsidP="009D1646">
            <w:pPr>
              <w:spacing w:after="0"/>
              <w:rPr>
                <w:rFonts w:ascii="Times New Roman" w:hAnsi="Times New Roman" w:cs="Times New Roman"/>
              </w:rPr>
            </w:pPr>
          </w:p>
        </w:tc>
        <w:tc>
          <w:tcPr>
            <w:tcW w:w="1710" w:type="dxa"/>
            <w:shd w:val="clear" w:color="auto" w:fill="auto"/>
            <w:noWrap/>
            <w:vAlign w:val="bottom"/>
            <w:hideMark/>
          </w:tcPr>
          <w:p w14:paraId="086113AF" w14:textId="77777777" w:rsidR="007D4DEA" w:rsidRPr="00AC11B4" w:rsidRDefault="007D4DEA" w:rsidP="009D1646">
            <w:pPr>
              <w:spacing w:after="0"/>
              <w:rPr>
                <w:rFonts w:ascii="Times New Roman" w:hAnsi="Times New Roman" w:cs="Times New Roman"/>
              </w:rPr>
            </w:pPr>
          </w:p>
        </w:tc>
        <w:tc>
          <w:tcPr>
            <w:tcW w:w="2086" w:type="dxa"/>
            <w:shd w:val="clear" w:color="auto" w:fill="auto"/>
            <w:noWrap/>
            <w:vAlign w:val="bottom"/>
            <w:hideMark/>
          </w:tcPr>
          <w:p w14:paraId="0F3CD09B" w14:textId="77777777" w:rsidR="007D4DEA" w:rsidRPr="00AC11B4" w:rsidRDefault="007D4DEA" w:rsidP="009D1646">
            <w:pPr>
              <w:spacing w:after="0"/>
              <w:rPr>
                <w:rFonts w:ascii="Times New Roman" w:hAnsi="Times New Roman" w:cs="Times New Roman"/>
              </w:rPr>
            </w:pPr>
          </w:p>
        </w:tc>
        <w:tc>
          <w:tcPr>
            <w:tcW w:w="1440" w:type="dxa"/>
            <w:shd w:val="clear" w:color="auto" w:fill="auto"/>
            <w:noWrap/>
            <w:vAlign w:val="bottom"/>
            <w:hideMark/>
          </w:tcPr>
          <w:p w14:paraId="2B1B8E58" w14:textId="77777777"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Total</w:t>
            </w:r>
          </w:p>
        </w:tc>
        <w:tc>
          <w:tcPr>
            <w:tcW w:w="1225" w:type="dxa"/>
            <w:shd w:val="clear" w:color="auto" w:fill="auto"/>
            <w:noWrap/>
            <w:vAlign w:val="bottom"/>
            <w:hideMark/>
          </w:tcPr>
          <w:p w14:paraId="5B309D1C" w14:textId="77777777" w:rsidR="007D4DEA" w:rsidRPr="00AC11B4" w:rsidRDefault="007D4DEA" w:rsidP="009D1646">
            <w:pPr>
              <w:spacing w:after="0"/>
              <w:rPr>
                <w:rFonts w:ascii="Times New Roman" w:hAnsi="Times New Roman" w:cs="Times New Roman"/>
              </w:rPr>
            </w:pPr>
          </w:p>
        </w:tc>
        <w:tc>
          <w:tcPr>
            <w:tcW w:w="1170" w:type="dxa"/>
            <w:shd w:val="clear" w:color="auto" w:fill="auto"/>
            <w:noWrap/>
            <w:vAlign w:val="bottom"/>
            <w:hideMark/>
          </w:tcPr>
          <w:p w14:paraId="73081E86" w14:textId="77777777" w:rsidR="007D4DEA" w:rsidRPr="00AC11B4" w:rsidRDefault="007D4DEA" w:rsidP="009D1646">
            <w:pPr>
              <w:spacing w:after="0"/>
              <w:rPr>
                <w:rFonts w:ascii="Times New Roman" w:hAnsi="Times New Roman" w:cs="Times New Roman"/>
              </w:rPr>
            </w:pPr>
          </w:p>
        </w:tc>
        <w:tc>
          <w:tcPr>
            <w:tcW w:w="999" w:type="dxa"/>
            <w:shd w:val="clear" w:color="auto" w:fill="auto"/>
            <w:noWrap/>
            <w:vAlign w:val="bottom"/>
            <w:hideMark/>
          </w:tcPr>
          <w:p w14:paraId="1987F557" w14:textId="085B3619" w:rsidR="007D4DEA" w:rsidRPr="00AC11B4" w:rsidRDefault="007D4DEA" w:rsidP="009D1646">
            <w:pPr>
              <w:spacing w:after="0"/>
              <w:rPr>
                <w:rFonts w:ascii="Times New Roman" w:hAnsi="Times New Roman" w:cs="Times New Roman"/>
              </w:rPr>
            </w:pPr>
            <w:r w:rsidRPr="00AC11B4">
              <w:rPr>
                <w:rFonts w:ascii="Times New Roman" w:hAnsi="Times New Roman" w:cs="Times New Roman"/>
              </w:rPr>
              <w:t xml:space="preserve">$ </w:t>
            </w:r>
            <w:r w:rsidR="006B611E">
              <w:rPr>
                <w:rFonts w:ascii="Times New Roman" w:hAnsi="Times New Roman" w:cs="Times New Roman"/>
              </w:rPr>
              <w:t>410.31</w:t>
            </w:r>
          </w:p>
        </w:tc>
      </w:tr>
    </w:tbl>
    <w:p w14:paraId="72311E4F" w14:textId="142B4D1B" w:rsidR="007D4DEA" w:rsidRPr="007D4DEA" w:rsidRDefault="007D4DEA" w:rsidP="007D4DEA">
      <w:pPr>
        <w:pStyle w:val="Caption"/>
      </w:pPr>
      <w:bookmarkStart w:id="245" w:name="_Toc400389720"/>
      <w:r>
        <w:t xml:space="preserve">Table </w:t>
      </w:r>
      <w:fldSimple w:instr=" SEQ Table \* ARABIC ">
        <w:r w:rsidR="00DE21B9">
          <w:rPr>
            <w:noProof/>
          </w:rPr>
          <w:t>44</w:t>
        </w:r>
      </w:fldSimple>
      <w:r>
        <w:t>. Total system budget breakdown of APS</w:t>
      </w:r>
      <w:bookmarkEnd w:id="245"/>
    </w:p>
    <w:p w14:paraId="79158E2C" w14:textId="447AE8F5" w:rsidR="002423BE" w:rsidRPr="002423BE" w:rsidRDefault="00DD5527" w:rsidP="00420BF2">
      <w:pPr>
        <w:pStyle w:val="Heading1"/>
        <w:numPr>
          <w:ilvl w:val="0"/>
          <w:numId w:val="0"/>
        </w:numPr>
        <w:spacing w:before="0" w:line="240" w:lineRule="auto"/>
        <w:ind w:left="432" w:hanging="432"/>
        <w:contextualSpacing/>
        <w:rPr>
          <w:rFonts w:cs="Times New Roman"/>
          <w:szCs w:val="22"/>
        </w:rPr>
      </w:pPr>
      <w:r w:rsidRPr="002423BE">
        <w:rPr>
          <w:rFonts w:cs="Times New Roman"/>
        </w:rPr>
        <w:br w:type="page"/>
      </w:r>
      <w:bookmarkStart w:id="246" w:name="_Toc398823932"/>
      <w:r w:rsidR="002423BE" w:rsidRPr="002423BE">
        <w:rPr>
          <w:rFonts w:cs="Times New Roman"/>
        </w:rPr>
        <w:lastRenderedPageBreak/>
        <w:t xml:space="preserve">Appendix </w:t>
      </w:r>
      <w:r w:rsidR="009C6CAB">
        <w:rPr>
          <w:rFonts w:cs="Times New Roman"/>
        </w:rPr>
        <w:t>A</w:t>
      </w:r>
      <w:r w:rsidR="002423BE" w:rsidRPr="002423BE">
        <w:rPr>
          <w:rFonts w:cs="Times New Roman"/>
        </w:rPr>
        <w:t>: Glossary</w:t>
      </w:r>
      <w:bookmarkEnd w:id="244"/>
      <w:bookmarkEnd w:id="246"/>
    </w:p>
    <w:tbl>
      <w:tblPr>
        <w:tblStyle w:val="TableGrid"/>
        <w:tblpPr w:leftFromText="180" w:rightFromText="180" w:vertAnchor="text" w:horzAnchor="margin" w:tblpXSpec="center" w:tblpY="124"/>
        <w:tblW w:w="9810" w:type="dxa"/>
        <w:tblLook w:val="04A0" w:firstRow="1" w:lastRow="0" w:firstColumn="1" w:lastColumn="0" w:noHBand="0" w:noVBand="1"/>
      </w:tblPr>
      <w:tblGrid>
        <w:gridCol w:w="2009"/>
        <w:gridCol w:w="6384"/>
        <w:gridCol w:w="1417"/>
      </w:tblGrid>
      <w:tr w:rsidR="002423BE" w:rsidRPr="003D0401" w14:paraId="4B1ED58B" w14:textId="77777777" w:rsidTr="002423BE">
        <w:tc>
          <w:tcPr>
            <w:tcW w:w="2009" w:type="dxa"/>
            <w:shd w:val="clear" w:color="auto" w:fill="BFBFBF" w:themeFill="background1" w:themeFillShade="BF"/>
          </w:tcPr>
          <w:p w14:paraId="4AFC2379"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Entry</w:t>
            </w:r>
          </w:p>
        </w:tc>
        <w:tc>
          <w:tcPr>
            <w:tcW w:w="6384" w:type="dxa"/>
            <w:shd w:val="clear" w:color="auto" w:fill="BFBFBF" w:themeFill="background1" w:themeFillShade="BF"/>
          </w:tcPr>
          <w:p w14:paraId="45E9AB9A" w14:textId="77777777" w:rsidR="002423BE" w:rsidRPr="003D0401" w:rsidRDefault="002423BE" w:rsidP="00B36FDE">
            <w:pPr>
              <w:jc w:val="center"/>
              <w:rPr>
                <w:rStyle w:val="oneclick-link"/>
                <w:rFonts w:ascii="Times New Roman" w:hAnsi="Times New Roman" w:cs="Times New Roman"/>
                <w:b/>
              </w:rPr>
            </w:pPr>
            <w:r w:rsidRPr="003D0401">
              <w:rPr>
                <w:rStyle w:val="oneclick-link"/>
                <w:rFonts w:ascii="Times New Roman" w:hAnsi="Times New Roman" w:cs="Times New Roman"/>
                <w:b/>
              </w:rPr>
              <w:t>Definition</w:t>
            </w:r>
          </w:p>
        </w:tc>
        <w:tc>
          <w:tcPr>
            <w:tcW w:w="1417" w:type="dxa"/>
            <w:shd w:val="clear" w:color="auto" w:fill="BFBFBF" w:themeFill="background1" w:themeFillShade="BF"/>
          </w:tcPr>
          <w:p w14:paraId="30691A33" w14:textId="77777777" w:rsidR="002423BE" w:rsidRPr="003D0401" w:rsidRDefault="002423BE" w:rsidP="00B36FDE">
            <w:pPr>
              <w:jc w:val="center"/>
              <w:rPr>
                <w:rFonts w:ascii="Times New Roman" w:hAnsi="Times New Roman" w:cs="Times New Roman"/>
                <w:b/>
              </w:rPr>
            </w:pPr>
            <w:r w:rsidRPr="003D0401">
              <w:rPr>
                <w:rFonts w:ascii="Times New Roman" w:hAnsi="Times New Roman" w:cs="Times New Roman"/>
                <w:b/>
              </w:rPr>
              <w:t>Aliases</w:t>
            </w:r>
          </w:p>
        </w:tc>
      </w:tr>
      <w:tr w:rsidR="00BB389F" w:rsidRPr="003D0401" w14:paraId="3F2B7570" w14:textId="77777777" w:rsidTr="002423BE">
        <w:tc>
          <w:tcPr>
            <w:tcW w:w="2009" w:type="dxa"/>
          </w:tcPr>
          <w:p w14:paraId="132BE204"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t>
            </w:r>
          </w:p>
        </w:tc>
        <w:tc>
          <w:tcPr>
            <w:tcW w:w="6384" w:type="dxa"/>
          </w:tcPr>
          <w:p w14:paraId="158A7638" w14:textId="77777777" w:rsidR="00BB389F" w:rsidRPr="003D0401" w:rsidRDefault="00BB389F" w:rsidP="00B36FDE">
            <w:pPr>
              <w:rPr>
                <w:rStyle w:val="oneclick-link"/>
                <w:rFonts w:ascii="Times New Roman" w:hAnsi="Times New Roman" w:cs="Times New Roman"/>
              </w:rPr>
            </w:pPr>
            <w:r w:rsidRPr="003D0401">
              <w:rPr>
                <w:rStyle w:val="oneclick-link"/>
                <w:rFonts w:ascii="Times New Roman" w:hAnsi="Times New Roman" w:cs="Times New Roman"/>
              </w:rPr>
              <w:t>At any time throughout a use case.</w:t>
            </w:r>
          </w:p>
        </w:tc>
        <w:tc>
          <w:tcPr>
            <w:tcW w:w="1417" w:type="dxa"/>
          </w:tcPr>
          <w:p w14:paraId="7BE5EFBF" w14:textId="77777777" w:rsidR="00BB389F" w:rsidRPr="003D0401" w:rsidRDefault="00BB389F" w:rsidP="00B36FDE">
            <w:pPr>
              <w:rPr>
                <w:rFonts w:ascii="Times New Roman" w:hAnsi="Times New Roman" w:cs="Times New Roman"/>
              </w:rPr>
            </w:pPr>
          </w:p>
        </w:tc>
      </w:tr>
      <w:tr w:rsidR="00BB389F" w:rsidRPr="003D0401" w14:paraId="7373F0A9" w14:textId="77777777" w:rsidTr="002423BE">
        <w:tc>
          <w:tcPr>
            <w:tcW w:w="2009" w:type="dxa"/>
          </w:tcPr>
          <w:p w14:paraId="014517B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Autonomous</w:t>
            </w:r>
          </w:p>
        </w:tc>
        <w:tc>
          <w:tcPr>
            <w:tcW w:w="6384" w:type="dxa"/>
          </w:tcPr>
          <w:p w14:paraId="52AA98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Behavior independent of any outside commands or authority. Moves and performs tasks by itself without human interaction past powering the APS</w:t>
            </w:r>
            <w:r>
              <w:rPr>
                <w:rFonts w:ascii="Times New Roman" w:hAnsi="Times New Roman" w:cs="Times New Roman"/>
              </w:rPr>
              <w:t xml:space="preserve"> on</w:t>
            </w:r>
            <w:r w:rsidRPr="003D0401">
              <w:rPr>
                <w:rFonts w:ascii="Times New Roman" w:hAnsi="Times New Roman" w:cs="Times New Roman"/>
              </w:rPr>
              <w:t xml:space="preserve">. </w:t>
            </w:r>
          </w:p>
        </w:tc>
        <w:tc>
          <w:tcPr>
            <w:tcW w:w="1417" w:type="dxa"/>
          </w:tcPr>
          <w:p w14:paraId="759BC225" w14:textId="77777777" w:rsidR="00BB389F" w:rsidRPr="003D0401" w:rsidRDefault="00BB389F" w:rsidP="00B36FDE">
            <w:pPr>
              <w:rPr>
                <w:rFonts w:ascii="Times New Roman" w:hAnsi="Times New Roman" w:cs="Times New Roman"/>
              </w:rPr>
            </w:pPr>
          </w:p>
        </w:tc>
      </w:tr>
      <w:tr w:rsidR="00BB389F" w:rsidRPr="003D0401" w14:paraId="41197854" w14:textId="77777777" w:rsidTr="002423BE">
        <w:tc>
          <w:tcPr>
            <w:tcW w:w="2009" w:type="dxa"/>
          </w:tcPr>
          <w:p w14:paraId="41E480E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Edges</w:t>
            </w:r>
          </w:p>
        </w:tc>
        <w:tc>
          <w:tcPr>
            <w:tcW w:w="6384" w:type="dxa"/>
          </w:tcPr>
          <w:p w14:paraId="7631DAFB"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The boundaries of the playing board.</w:t>
            </w:r>
          </w:p>
        </w:tc>
        <w:tc>
          <w:tcPr>
            <w:tcW w:w="1417" w:type="dxa"/>
          </w:tcPr>
          <w:p w14:paraId="71AAD0CF" w14:textId="77777777" w:rsidR="00BB389F" w:rsidRPr="003D0401" w:rsidRDefault="00BB389F" w:rsidP="00B36FDE">
            <w:pPr>
              <w:rPr>
                <w:rFonts w:ascii="Times New Roman" w:hAnsi="Times New Roman" w:cs="Times New Roman"/>
              </w:rPr>
            </w:pPr>
          </w:p>
        </w:tc>
      </w:tr>
      <w:tr w:rsidR="00BB389F" w:rsidRPr="003D0401" w14:paraId="11399DD3" w14:textId="77777777" w:rsidTr="002423BE">
        <w:tc>
          <w:tcPr>
            <w:tcW w:w="2009" w:type="dxa"/>
          </w:tcPr>
          <w:p w14:paraId="092A1459" w14:textId="77777777" w:rsidR="00BB389F" w:rsidRPr="003D0401" w:rsidRDefault="00BB389F" w:rsidP="00B36FDE">
            <w:pPr>
              <w:rPr>
                <w:rFonts w:ascii="Times New Roman" w:hAnsi="Times New Roman" w:cs="Times New Roman"/>
              </w:rPr>
            </w:pPr>
            <w:r w:rsidRPr="003D0401">
              <w:rPr>
                <w:rFonts w:ascii="Times New Roman" w:eastAsia="Arial Unicode MS" w:hAnsi="Times New Roman" w:cs="Times New Roman"/>
              </w:rPr>
              <w:t xml:space="preserve">Error Margin </w:t>
            </w:r>
          </w:p>
        </w:tc>
        <w:tc>
          <w:tcPr>
            <w:tcW w:w="6384" w:type="dxa"/>
          </w:tcPr>
          <w:p w14:paraId="2E5B480A" w14:textId="77777777" w:rsidR="00BB389F" w:rsidRPr="003D0401" w:rsidRDefault="00BB389F" w:rsidP="00B36FDE">
            <w:pPr>
              <w:rPr>
                <w:rStyle w:val="oneclick-link"/>
                <w:rFonts w:ascii="Times New Roman" w:hAnsi="Times New Roman" w:cs="Times New Roman"/>
              </w:rPr>
            </w:pPr>
            <w:r w:rsidRPr="003D0401">
              <w:rPr>
                <w:rFonts w:ascii="Times New Roman" w:eastAsia="Arial Unicode MS" w:hAnsi="Times New Roman" w:cs="Times New Roman"/>
              </w:rPr>
              <w:t>The range of suboptimal data for a specific set of data.</w:t>
            </w:r>
          </w:p>
        </w:tc>
        <w:tc>
          <w:tcPr>
            <w:tcW w:w="1417" w:type="dxa"/>
          </w:tcPr>
          <w:p w14:paraId="7EE779D3" w14:textId="77777777" w:rsidR="00BB389F" w:rsidRPr="003D0401" w:rsidRDefault="00BB389F" w:rsidP="00B36FDE">
            <w:pPr>
              <w:rPr>
                <w:rFonts w:ascii="Times New Roman" w:hAnsi="Times New Roman" w:cs="Times New Roman"/>
              </w:rPr>
            </w:pPr>
          </w:p>
        </w:tc>
      </w:tr>
      <w:tr w:rsidR="00BB389F" w:rsidRPr="003D0401" w14:paraId="4F396D4F" w14:textId="77777777" w:rsidTr="002423BE">
        <w:tc>
          <w:tcPr>
            <w:tcW w:w="2009" w:type="dxa"/>
          </w:tcPr>
          <w:p w14:paraId="6A685907"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Etch-a-Sketch</w:t>
            </w:r>
          </w:p>
        </w:tc>
        <w:tc>
          <w:tcPr>
            <w:tcW w:w="6384" w:type="dxa"/>
          </w:tcPr>
          <w:p w14:paraId="402C5648"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Small, travel version of the toy, Etch-a-Sketch. </w:t>
            </w:r>
          </w:p>
          <w:p w14:paraId="7FF6E1D8" w14:textId="77777777" w:rsidR="00BB389F" w:rsidRPr="003D0401" w:rsidRDefault="00BB389F" w:rsidP="00B36FDE">
            <w:pPr>
              <w:rPr>
                <w:rFonts w:ascii="Times New Roman" w:eastAsia="Arial Unicode MS" w:hAnsi="Times New Roman" w:cs="Times New Roman"/>
              </w:rPr>
            </w:pPr>
            <w:r w:rsidRPr="003D0401">
              <w:rPr>
                <w:rFonts w:ascii="Times New Roman" w:hAnsi="Times New Roman" w:cs="Times New Roman"/>
              </w:rPr>
              <w:t>By: Ohio Art – “R” Web# 636061, SKU: FD79DD3F, UPC/EAN/ISBN: 026511051508</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3D430591" w14:textId="77777777" w:rsidR="00BB389F" w:rsidRPr="003D0401" w:rsidRDefault="00BB389F" w:rsidP="00B36FDE">
            <w:pPr>
              <w:rPr>
                <w:rFonts w:ascii="Times New Roman" w:hAnsi="Times New Roman" w:cs="Times New Roman"/>
              </w:rPr>
            </w:pPr>
          </w:p>
        </w:tc>
      </w:tr>
      <w:tr w:rsidR="00BB389F" w:rsidRPr="003D0401" w14:paraId="69DFC9D6" w14:textId="77777777" w:rsidTr="002423BE">
        <w:trPr>
          <w:trHeight w:val="70"/>
        </w:trPr>
        <w:tc>
          <w:tcPr>
            <w:tcW w:w="2009" w:type="dxa"/>
          </w:tcPr>
          <w:p w14:paraId="69233D2C"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Finish Line</w:t>
            </w:r>
          </w:p>
        </w:tc>
        <w:tc>
          <w:tcPr>
            <w:tcW w:w="6384" w:type="dxa"/>
          </w:tcPr>
          <w:p w14:paraId="07EEBA26"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A line signifying the end of the course.</w:t>
            </w:r>
          </w:p>
        </w:tc>
        <w:tc>
          <w:tcPr>
            <w:tcW w:w="1417" w:type="dxa"/>
          </w:tcPr>
          <w:p w14:paraId="6C67EC43" w14:textId="77777777" w:rsidR="00BB389F" w:rsidRPr="003D0401" w:rsidRDefault="00BB389F" w:rsidP="00B36FDE">
            <w:pPr>
              <w:rPr>
                <w:rFonts w:ascii="Times New Roman" w:hAnsi="Times New Roman" w:cs="Times New Roman"/>
              </w:rPr>
            </w:pPr>
          </w:p>
        </w:tc>
      </w:tr>
      <w:tr w:rsidR="00BB389F" w:rsidRPr="003D0401" w14:paraId="5EB8A7B1" w14:textId="77777777" w:rsidTr="002423BE">
        <w:trPr>
          <w:trHeight w:val="70"/>
        </w:trPr>
        <w:tc>
          <w:tcPr>
            <w:tcW w:w="2009" w:type="dxa"/>
          </w:tcPr>
          <w:p w14:paraId="494F0E8D"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 xml:space="preserve">Game Station </w:t>
            </w:r>
          </w:p>
        </w:tc>
        <w:tc>
          <w:tcPr>
            <w:tcW w:w="6384" w:type="dxa"/>
          </w:tcPr>
          <w:p w14:paraId="78EE2211" w14:textId="77777777" w:rsidR="00BB389F" w:rsidRPr="003D0401" w:rsidRDefault="00BB389F" w:rsidP="00B36FDE">
            <w:pPr>
              <w:rPr>
                <w:rFonts w:ascii="Times New Roman" w:hAnsi="Times New Roman" w:cs="Times New Roman"/>
              </w:rPr>
            </w:pPr>
            <w:r w:rsidRPr="003D0401">
              <w:rPr>
                <w:rFonts w:ascii="Times New Roman" w:hAnsi="Times New Roman" w:cs="Times New Roman"/>
              </w:rPr>
              <w:t>White box</w:t>
            </w:r>
            <w:r>
              <w:rPr>
                <w:rFonts w:ascii="Times New Roman" w:hAnsi="Times New Roman" w:cs="Times New Roman"/>
              </w:rPr>
              <w:t>, 1 ft. x 1 ft. in size,</w:t>
            </w:r>
            <w:r w:rsidRPr="003D0401">
              <w:rPr>
                <w:rFonts w:ascii="Times New Roman" w:hAnsi="Times New Roman" w:cs="Times New Roman"/>
              </w:rPr>
              <w:t xml:space="preserve"> on the playing boards where the objects are sitting</w:t>
            </w:r>
            <w:r>
              <w:rPr>
                <w:rFonts w:ascii="Times New Roman" w:hAnsi="Times New Roman" w:cs="Times New Roman"/>
              </w:rPr>
              <w:t>.</w:t>
            </w:r>
          </w:p>
        </w:tc>
        <w:tc>
          <w:tcPr>
            <w:tcW w:w="1417" w:type="dxa"/>
          </w:tcPr>
          <w:p w14:paraId="629DE720" w14:textId="77777777" w:rsidR="00BB389F" w:rsidRPr="003D0401" w:rsidRDefault="00BB389F" w:rsidP="00B36FDE">
            <w:pPr>
              <w:rPr>
                <w:rFonts w:ascii="Times New Roman" w:hAnsi="Times New Roman" w:cs="Times New Roman"/>
              </w:rPr>
            </w:pPr>
          </w:p>
        </w:tc>
      </w:tr>
      <w:tr w:rsidR="0090247B" w:rsidRPr="003D0401" w14:paraId="21B8C110" w14:textId="77777777" w:rsidTr="002423BE">
        <w:tc>
          <w:tcPr>
            <w:tcW w:w="2009" w:type="dxa"/>
          </w:tcPr>
          <w:p w14:paraId="29B33EF7" w14:textId="47D35755" w:rsidR="0090247B" w:rsidRPr="003D0401" w:rsidRDefault="0090247B" w:rsidP="0090247B">
            <w:pPr>
              <w:rPr>
                <w:rFonts w:ascii="Times New Roman" w:hAnsi="Times New Roman" w:cs="Times New Roman"/>
              </w:rPr>
            </w:pPr>
            <w:proofErr w:type="spellStart"/>
            <w:r>
              <w:rPr>
                <w:rFonts w:ascii="Times New Roman" w:hAnsi="Times New Roman" w:cs="Times New Roman"/>
              </w:rPr>
              <w:t>Holonomic</w:t>
            </w:r>
            <w:proofErr w:type="spellEnd"/>
          </w:p>
        </w:tc>
        <w:tc>
          <w:tcPr>
            <w:tcW w:w="6384" w:type="dxa"/>
          </w:tcPr>
          <w:p w14:paraId="5C83557B" w14:textId="299F3087" w:rsidR="0090247B" w:rsidRPr="003D0401" w:rsidRDefault="0090247B" w:rsidP="0090247B">
            <w:pPr>
              <w:rPr>
                <w:rFonts w:ascii="Times New Roman" w:hAnsi="Times New Roman" w:cs="Times New Roman"/>
              </w:rPr>
            </w:pPr>
            <w:r>
              <w:rPr>
                <w:rFonts w:ascii="Times New Roman" w:hAnsi="Times New Roman" w:cs="Times New Roman"/>
              </w:rPr>
              <w:t>Freedom of movement in three axes.</w:t>
            </w:r>
          </w:p>
        </w:tc>
        <w:tc>
          <w:tcPr>
            <w:tcW w:w="1417" w:type="dxa"/>
          </w:tcPr>
          <w:p w14:paraId="35734206" w14:textId="77777777" w:rsidR="0090247B" w:rsidRPr="003D0401" w:rsidRDefault="0090247B" w:rsidP="0090247B">
            <w:pPr>
              <w:rPr>
                <w:rFonts w:ascii="Times New Roman" w:hAnsi="Times New Roman" w:cs="Times New Roman"/>
              </w:rPr>
            </w:pPr>
          </w:p>
        </w:tc>
      </w:tr>
      <w:tr w:rsidR="0090247B" w:rsidRPr="003D0401" w14:paraId="1A4E8610" w14:textId="77777777" w:rsidTr="002423BE">
        <w:tc>
          <w:tcPr>
            <w:tcW w:w="2009" w:type="dxa"/>
          </w:tcPr>
          <w:p w14:paraId="6D060EC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Line</w:t>
            </w:r>
          </w:p>
        </w:tc>
        <w:tc>
          <w:tcPr>
            <w:tcW w:w="6384" w:type="dxa"/>
          </w:tcPr>
          <w:p w14:paraId="1C730F6A"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White lines painted on the playing board defined by painter’s tape. </w:t>
            </w:r>
          </w:p>
          <w:p w14:paraId="052324DC"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Scotch Blue 0.94 in. x 60 yds. Painter’s Tape; Home depot: Model# 2090-1J Store SKU # 958999</w:t>
            </w:r>
            <w:r>
              <w:rPr>
                <w:rFonts w:ascii="Times New Roman" w:hAnsi="Times New Roman" w:cs="Times New Roman"/>
              </w:rPr>
              <w:t xml:space="preserve"> [1]</w:t>
            </w:r>
            <w:r w:rsidRPr="003D0401">
              <w:rPr>
                <w:rFonts w:ascii="Times New Roman" w:hAnsi="Times New Roman" w:cs="Times New Roman"/>
              </w:rPr>
              <w:t xml:space="preserve">. </w:t>
            </w:r>
          </w:p>
        </w:tc>
        <w:tc>
          <w:tcPr>
            <w:tcW w:w="1417" w:type="dxa"/>
          </w:tcPr>
          <w:p w14:paraId="3049CD1C" w14:textId="77777777" w:rsidR="0090247B" w:rsidRPr="003D0401" w:rsidRDefault="0090247B" w:rsidP="0090247B">
            <w:pPr>
              <w:rPr>
                <w:rFonts w:ascii="Times New Roman" w:hAnsi="Times New Roman" w:cs="Times New Roman"/>
              </w:rPr>
            </w:pPr>
          </w:p>
        </w:tc>
      </w:tr>
      <w:tr w:rsidR="0090247B" w:rsidRPr="003D0401" w14:paraId="789EE24F" w14:textId="77777777" w:rsidTr="002423BE">
        <w:tc>
          <w:tcPr>
            <w:tcW w:w="2009" w:type="dxa"/>
          </w:tcPr>
          <w:p w14:paraId="5179D3F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Middle Button</w:t>
            </w:r>
          </w:p>
        </w:tc>
        <w:tc>
          <w:tcPr>
            <w:tcW w:w="6384" w:type="dxa"/>
          </w:tcPr>
          <w:p w14:paraId="49C4FDB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On the Simon</w:t>
            </w:r>
            <w:r w:rsidRPr="003D0401">
              <w:rPr>
                <w:rStyle w:val="apple-converted-space"/>
                <w:rFonts w:ascii="Times New Roman" w:hAnsi="Times New Roman" w:cs="Times New Roman"/>
                <w:shd w:val="clear" w:color="auto" w:fill="FFFFFF"/>
              </w:rPr>
              <w:t>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 there are three (3) round buttons that control the game setting, the round button in the middle is referred to as the middle button.</w:t>
            </w:r>
          </w:p>
        </w:tc>
        <w:tc>
          <w:tcPr>
            <w:tcW w:w="1417" w:type="dxa"/>
          </w:tcPr>
          <w:p w14:paraId="25458F80" w14:textId="77777777" w:rsidR="0090247B" w:rsidRPr="003D0401" w:rsidRDefault="0090247B" w:rsidP="0090247B">
            <w:pPr>
              <w:rPr>
                <w:rFonts w:ascii="Times New Roman" w:hAnsi="Times New Roman" w:cs="Times New Roman"/>
              </w:rPr>
            </w:pPr>
          </w:p>
        </w:tc>
      </w:tr>
      <w:tr w:rsidR="0090247B" w:rsidRPr="003D0401" w14:paraId="29C69B7C" w14:textId="77777777" w:rsidTr="002423BE">
        <w:tc>
          <w:tcPr>
            <w:tcW w:w="2009" w:type="dxa"/>
          </w:tcPr>
          <w:p w14:paraId="025CF57A"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Navigational System</w:t>
            </w:r>
          </w:p>
        </w:tc>
        <w:tc>
          <w:tcPr>
            <w:tcW w:w="6384" w:type="dxa"/>
          </w:tcPr>
          <w:p w14:paraId="4341F7B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direction, speed, and maneuvering of the APS.</w:t>
            </w:r>
          </w:p>
        </w:tc>
        <w:tc>
          <w:tcPr>
            <w:tcW w:w="1417" w:type="dxa"/>
          </w:tcPr>
          <w:p w14:paraId="54C87894" w14:textId="77777777" w:rsidR="0090247B" w:rsidRPr="003D0401" w:rsidRDefault="0090247B" w:rsidP="0090247B">
            <w:pPr>
              <w:rPr>
                <w:rFonts w:ascii="Times New Roman" w:hAnsi="Times New Roman" w:cs="Times New Roman"/>
              </w:rPr>
            </w:pPr>
          </w:p>
        </w:tc>
      </w:tr>
      <w:tr w:rsidR="0090247B" w:rsidRPr="003D0401" w14:paraId="0205B3F3" w14:textId="77777777" w:rsidTr="002423BE">
        <w:tc>
          <w:tcPr>
            <w:tcW w:w="2009" w:type="dxa"/>
          </w:tcPr>
          <w:p w14:paraId="4347B618"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Object</w:t>
            </w:r>
          </w:p>
        </w:tc>
        <w:tc>
          <w:tcPr>
            <w:tcW w:w="6384" w:type="dxa"/>
          </w:tcPr>
          <w:p w14:paraId="31218C96" w14:textId="77777777" w:rsidR="0090247B" w:rsidRPr="003D0401" w:rsidRDefault="0090247B" w:rsidP="0090247B">
            <w:pPr>
              <w:pStyle w:val="Body"/>
              <w:rPr>
                <w:rFonts w:ascii="Times New Roman" w:hAnsi="Times New Roman" w:cs="Times New Roman"/>
                <w:color w:val="auto"/>
                <w:sz w:val="22"/>
                <w:szCs w:val="22"/>
              </w:rPr>
            </w:pPr>
            <w:r w:rsidRPr="003D0401">
              <w:rPr>
                <w:rFonts w:ascii="Times New Roman" w:hAnsi="Times New Roman" w:cs="Times New Roman"/>
                <w:color w:val="auto"/>
                <w:sz w:val="22"/>
                <w:szCs w:val="22"/>
              </w:rPr>
              <w:t xml:space="preserve">The game as per IEEE </w:t>
            </w:r>
            <w:proofErr w:type="spellStart"/>
            <w:r w:rsidRPr="003D0401">
              <w:rPr>
                <w:rFonts w:ascii="Times New Roman" w:hAnsi="Times New Roman" w:cs="Times New Roman"/>
                <w:color w:val="auto"/>
                <w:sz w:val="22"/>
                <w:szCs w:val="22"/>
              </w:rPr>
              <w:t>SoutheastCon</w:t>
            </w:r>
            <w:proofErr w:type="spellEnd"/>
            <w:r w:rsidRPr="003D0401">
              <w:rPr>
                <w:rFonts w:ascii="Times New Roman" w:hAnsi="Times New Roman" w:cs="Times New Roman"/>
                <w:color w:val="auto"/>
                <w:sz w:val="22"/>
                <w:szCs w:val="22"/>
              </w:rPr>
              <w:t xml:space="preserve"> 2015 Hardware Competition rules</w:t>
            </w:r>
            <w:r>
              <w:rPr>
                <w:rFonts w:ascii="Times New Roman" w:hAnsi="Times New Roman" w:cs="Times New Roman"/>
                <w:color w:val="auto"/>
                <w:sz w:val="22"/>
                <w:szCs w:val="22"/>
              </w:rPr>
              <w:t xml:space="preserve"> [1]</w:t>
            </w:r>
            <w:r w:rsidRPr="003D0401">
              <w:rPr>
                <w:rFonts w:ascii="Times New Roman" w:hAnsi="Times New Roman" w:cs="Times New Roman"/>
                <w:color w:val="auto"/>
                <w:sz w:val="22"/>
                <w:szCs w:val="22"/>
              </w:rPr>
              <w:t xml:space="preserve">. </w:t>
            </w:r>
          </w:p>
        </w:tc>
        <w:tc>
          <w:tcPr>
            <w:tcW w:w="1417" w:type="dxa"/>
          </w:tcPr>
          <w:p w14:paraId="6F1B3679" w14:textId="77777777" w:rsidR="0090247B" w:rsidRPr="003D0401" w:rsidRDefault="0090247B" w:rsidP="0090247B">
            <w:pPr>
              <w:rPr>
                <w:rFonts w:ascii="Times New Roman" w:hAnsi="Times New Roman" w:cs="Times New Roman"/>
              </w:rPr>
            </w:pPr>
          </w:p>
        </w:tc>
      </w:tr>
      <w:tr w:rsidR="0090247B" w:rsidRPr="003D0401" w14:paraId="54000652" w14:textId="77777777" w:rsidTr="002423BE">
        <w:tc>
          <w:tcPr>
            <w:tcW w:w="2009" w:type="dxa"/>
          </w:tcPr>
          <w:p w14:paraId="2FD52BA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One Playing Card</w:t>
            </w:r>
          </w:p>
        </w:tc>
        <w:tc>
          <w:tcPr>
            <w:tcW w:w="6384" w:type="dxa"/>
          </w:tcPr>
          <w:p w14:paraId="1FF845E4" w14:textId="77777777" w:rsidR="0090247B" w:rsidRPr="003D0401" w:rsidRDefault="0090247B" w:rsidP="0090247B">
            <w:pPr>
              <w:rPr>
                <w:rFonts w:ascii="Times New Roman" w:hAnsi="Times New Roman" w:cs="Times New Roman"/>
                <w:vertAlign w:val="superscript"/>
              </w:rPr>
            </w:pPr>
            <w:r w:rsidRPr="003D0401">
              <w:rPr>
                <w:rFonts w:ascii="Times New Roman" w:hAnsi="Times New Roman" w:cs="Times New Roman"/>
              </w:rPr>
              <w:t>A single card from the standard 52-card deck.</w:t>
            </w:r>
          </w:p>
        </w:tc>
        <w:tc>
          <w:tcPr>
            <w:tcW w:w="1417" w:type="dxa"/>
          </w:tcPr>
          <w:p w14:paraId="129E0A5B" w14:textId="77777777" w:rsidR="0090247B" w:rsidRPr="003D0401" w:rsidRDefault="0090247B" w:rsidP="0090247B">
            <w:pPr>
              <w:rPr>
                <w:rFonts w:ascii="Times New Roman" w:hAnsi="Times New Roman" w:cs="Times New Roman"/>
              </w:rPr>
            </w:pPr>
          </w:p>
        </w:tc>
      </w:tr>
      <w:tr w:rsidR="0090247B" w:rsidRPr="003D0401" w14:paraId="22882171" w14:textId="77777777" w:rsidTr="002423BE">
        <w:tc>
          <w:tcPr>
            <w:tcW w:w="2009" w:type="dxa"/>
          </w:tcPr>
          <w:p w14:paraId="1FFF59A6"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Operational System</w:t>
            </w:r>
          </w:p>
        </w:tc>
        <w:tc>
          <w:tcPr>
            <w:tcW w:w="6384" w:type="dxa"/>
          </w:tcPr>
          <w:p w14:paraId="221EF153" w14:textId="77777777" w:rsidR="0090247B" w:rsidRPr="003D0401" w:rsidRDefault="0090247B" w:rsidP="0090247B">
            <w:pPr>
              <w:rPr>
                <w:rFonts w:ascii="Times New Roman" w:hAnsi="Times New Roman" w:cs="Times New Roman"/>
              </w:rPr>
            </w:pPr>
            <w:r w:rsidRPr="003D0401">
              <w:rPr>
                <w:rFonts w:ascii="Times New Roman" w:eastAsia="Arial Unicode MS" w:hAnsi="Times New Roman" w:cs="Times New Roman"/>
              </w:rPr>
              <w:t>A subsystem controlling all functions related with the interaction of the APS with each of the objects.</w:t>
            </w:r>
          </w:p>
        </w:tc>
        <w:tc>
          <w:tcPr>
            <w:tcW w:w="1417" w:type="dxa"/>
          </w:tcPr>
          <w:p w14:paraId="181CC396" w14:textId="77777777" w:rsidR="0090247B" w:rsidRPr="003D0401" w:rsidRDefault="0090247B" w:rsidP="0090247B">
            <w:pPr>
              <w:rPr>
                <w:rFonts w:ascii="Times New Roman" w:hAnsi="Times New Roman" w:cs="Times New Roman"/>
              </w:rPr>
            </w:pPr>
          </w:p>
        </w:tc>
      </w:tr>
      <w:tr w:rsidR="0090247B" w:rsidRPr="003D0401" w14:paraId="3D1FD563" w14:textId="77777777" w:rsidTr="002423BE">
        <w:tc>
          <w:tcPr>
            <w:tcW w:w="2009" w:type="dxa"/>
          </w:tcPr>
          <w:p w14:paraId="5B77BE9F"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Pattern</w:t>
            </w:r>
            <w:r w:rsidRPr="003D0401">
              <w:rPr>
                <w:rStyle w:val="apple-converted-space"/>
                <w:rFonts w:ascii="Times New Roman" w:hAnsi="Times New Roman" w:cs="Times New Roman"/>
                <w:shd w:val="clear" w:color="auto" w:fill="FFFFFF"/>
              </w:rPr>
              <w:t> </w:t>
            </w:r>
          </w:p>
        </w:tc>
        <w:tc>
          <w:tcPr>
            <w:tcW w:w="6384" w:type="dxa"/>
          </w:tcPr>
          <w:p w14:paraId="1BD8BA0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 xml:space="preserve">The random sequence of lights to be repeated by pressing the corresponding buttons on the Simon </w:t>
            </w:r>
            <w:proofErr w:type="spellStart"/>
            <w:r>
              <w:rPr>
                <w:rFonts w:ascii="Times New Roman" w:hAnsi="Times New Roman" w:cs="Times New Roman"/>
                <w:shd w:val="clear" w:color="auto" w:fill="FFFFFF"/>
              </w:rPr>
              <w:t>Carabiner</w:t>
            </w:r>
            <w:proofErr w:type="spellEnd"/>
            <w:r w:rsidRPr="003D0401">
              <w:rPr>
                <w:rFonts w:ascii="Times New Roman" w:hAnsi="Times New Roman" w:cs="Times New Roman"/>
                <w:shd w:val="clear" w:color="auto" w:fill="FFFFFF"/>
              </w:rPr>
              <w:t>.</w:t>
            </w:r>
          </w:p>
        </w:tc>
        <w:tc>
          <w:tcPr>
            <w:tcW w:w="1417" w:type="dxa"/>
          </w:tcPr>
          <w:p w14:paraId="6466217E" w14:textId="77777777" w:rsidR="0090247B" w:rsidRPr="003D0401" w:rsidRDefault="0090247B" w:rsidP="0090247B">
            <w:pPr>
              <w:rPr>
                <w:rFonts w:ascii="Times New Roman" w:hAnsi="Times New Roman" w:cs="Times New Roman"/>
              </w:rPr>
            </w:pPr>
          </w:p>
        </w:tc>
      </w:tr>
      <w:tr w:rsidR="0090247B" w:rsidRPr="003D0401" w14:paraId="55E43F91" w14:textId="77777777" w:rsidTr="002423BE">
        <w:tc>
          <w:tcPr>
            <w:tcW w:w="2009" w:type="dxa"/>
          </w:tcPr>
          <w:p w14:paraId="0949FF0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Play Simon Says</w:t>
            </w:r>
          </w:p>
        </w:tc>
        <w:tc>
          <w:tcPr>
            <w:tcW w:w="6384" w:type="dxa"/>
          </w:tcPr>
          <w:p w14:paraId="76CA3F2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Game that challenges the user to repeat a pattern of flashing lights and sounds using the Simon </w:t>
            </w:r>
            <w:proofErr w:type="spellStart"/>
            <w:r>
              <w:rPr>
                <w:rFonts w:ascii="Times New Roman" w:hAnsi="Times New Roman" w:cs="Times New Roman"/>
              </w:rPr>
              <w:t>Carabiner</w:t>
            </w:r>
            <w:proofErr w:type="spellEnd"/>
            <w:r w:rsidRPr="003D0401">
              <w:rPr>
                <w:rFonts w:ascii="Times New Roman" w:hAnsi="Times New Roman" w:cs="Times New Roman"/>
              </w:rPr>
              <w:t xml:space="preserve">. </w:t>
            </w:r>
          </w:p>
        </w:tc>
        <w:tc>
          <w:tcPr>
            <w:tcW w:w="1417" w:type="dxa"/>
          </w:tcPr>
          <w:p w14:paraId="47E5CC87" w14:textId="77777777" w:rsidR="0090247B" w:rsidRPr="003D0401" w:rsidRDefault="0090247B" w:rsidP="0090247B">
            <w:pPr>
              <w:rPr>
                <w:rFonts w:ascii="Times New Roman" w:hAnsi="Times New Roman" w:cs="Times New Roman"/>
              </w:rPr>
            </w:pPr>
          </w:p>
        </w:tc>
      </w:tr>
      <w:tr w:rsidR="0090247B" w:rsidRPr="003D0401" w14:paraId="5FB00987" w14:textId="77777777" w:rsidTr="002423BE">
        <w:tc>
          <w:tcPr>
            <w:tcW w:w="2009" w:type="dxa"/>
          </w:tcPr>
          <w:p w14:paraId="3067866D"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Playing Board</w:t>
            </w:r>
          </w:p>
        </w:tc>
        <w:tc>
          <w:tcPr>
            <w:tcW w:w="6384" w:type="dxa"/>
          </w:tcPr>
          <w:p w14:paraId="0E9CDAE4" w14:textId="77777777" w:rsidR="0090247B" w:rsidRPr="003D0401" w:rsidRDefault="0090247B" w:rsidP="0090247B">
            <w:pPr>
              <w:rPr>
                <w:rFonts w:ascii="Times New Roman" w:eastAsia="Arial Unicode MS" w:hAnsi="Times New Roman" w:cs="Times New Roman"/>
              </w:rPr>
            </w:pPr>
            <w:r w:rsidRPr="003D0401">
              <w:rPr>
                <w:rFonts w:ascii="Times New Roman" w:hAnsi="Times New Roman" w:cs="Times New Roman"/>
              </w:rPr>
              <w:t xml:space="preserve">A 5/8 in. x 4 ft. x 8 ft. sanded pine plywood surface as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 rules </w:t>
            </w:r>
            <w:r>
              <w:rPr>
                <w:rFonts w:ascii="Times New Roman" w:hAnsi="Times New Roman" w:cs="Times New Roman"/>
              </w:rPr>
              <w:t>[1].</w:t>
            </w:r>
          </w:p>
        </w:tc>
        <w:tc>
          <w:tcPr>
            <w:tcW w:w="1417" w:type="dxa"/>
          </w:tcPr>
          <w:p w14:paraId="328627C2" w14:textId="77777777" w:rsidR="0090247B" w:rsidRPr="003D0401" w:rsidRDefault="0090247B" w:rsidP="0090247B">
            <w:pPr>
              <w:rPr>
                <w:rFonts w:ascii="Times New Roman" w:hAnsi="Times New Roman" w:cs="Times New Roman"/>
              </w:rPr>
            </w:pPr>
          </w:p>
        </w:tc>
      </w:tr>
      <w:tr w:rsidR="0090247B" w:rsidRPr="003D0401" w14:paraId="7F8102CC" w14:textId="77777777" w:rsidTr="002423BE">
        <w:tc>
          <w:tcPr>
            <w:tcW w:w="2009" w:type="dxa"/>
          </w:tcPr>
          <w:p w14:paraId="7F6A67E4"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Position</w:t>
            </w:r>
          </w:p>
        </w:tc>
        <w:tc>
          <w:tcPr>
            <w:tcW w:w="6384" w:type="dxa"/>
          </w:tcPr>
          <w:p w14:paraId="30208C97"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A location within the playing board. </w:t>
            </w:r>
          </w:p>
        </w:tc>
        <w:tc>
          <w:tcPr>
            <w:tcW w:w="1417" w:type="dxa"/>
          </w:tcPr>
          <w:p w14:paraId="6BBE52F2" w14:textId="77777777" w:rsidR="0090247B" w:rsidRPr="003D0401" w:rsidRDefault="0090247B" w:rsidP="0090247B">
            <w:pPr>
              <w:rPr>
                <w:rFonts w:ascii="Times New Roman" w:hAnsi="Times New Roman" w:cs="Times New Roman"/>
              </w:rPr>
            </w:pPr>
          </w:p>
        </w:tc>
      </w:tr>
      <w:tr w:rsidR="0090247B" w:rsidRPr="003D0401" w14:paraId="4D86485D" w14:textId="77777777" w:rsidTr="002423BE">
        <w:tc>
          <w:tcPr>
            <w:tcW w:w="2009" w:type="dxa"/>
          </w:tcPr>
          <w:p w14:paraId="13555A1A"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Off</w:t>
            </w:r>
          </w:p>
        </w:tc>
        <w:tc>
          <w:tcPr>
            <w:tcW w:w="6384" w:type="dxa"/>
          </w:tcPr>
          <w:p w14:paraId="4C6E5303"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no current or voltage is being supplied to the system.</w:t>
            </w:r>
          </w:p>
        </w:tc>
        <w:tc>
          <w:tcPr>
            <w:tcW w:w="1417" w:type="dxa"/>
          </w:tcPr>
          <w:p w14:paraId="3F738370" w14:textId="77777777" w:rsidR="0090247B" w:rsidRPr="003D0401" w:rsidRDefault="0090247B" w:rsidP="0090247B">
            <w:pPr>
              <w:rPr>
                <w:rFonts w:ascii="Times New Roman" w:hAnsi="Times New Roman" w:cs="Times New Roman"/>
              </w:rPr>
            </w:pPr>
          </w:p>
        </w:tc>
      </w:tr>
      <w:tr w:rsidR="0090247B" w:rsidRPr="003D0401" w14:paraId="28D529FA" w14:textId="77777777" w:rsidTr="002423BE">
        <w:tc>
          <w:tcPr>
            <w:tcW w:w="2009" w:type="dxa"/>
          </w:tcPr>
          <w:p w14:paraId="3392E81C"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Power On</w:t>
            </w:r>
          </w:p>
        </w:tc>
        <w:tc>
          <w:tcPr>
            <w:tcW w:w="6384" w:type="dxa"/>
          </w:tcPr>
          <w:p w14:paraId="25DF4939" w14:textId="77777777" w:rsidR="0090247B" w:rsidRPr="003D0401" w:rsidRDefault="0090247B" w:rsidP="0090247B">
            <w:pPr>
              <w:rPr>
                <w:rFonts w:ascii="Times New Roman" w:hAnsi="Times New Roman" w:cs="Times New Roman"/>
              </w:rPr>
            </w:pPr>
            <w:r w:rsidRPr="003D0401">
              <w:rPr>
                <w:rFonts w:ascii="Times New Roman" w:hAnsi="Times New Roman" w:cs="Times New Roman"/>
                <w:shd w:val="clear" w:color="auto" w:fill="FFFFFF"/>
              </w:rPr>
              <w:t>A state in which current and voltage is being supplied to the system.</w:t>
            </w:r>
          </w:p>
        </w:tc>
        <w:tc>
          <w:tcPr>
            <w:tcW w:w="1417" w:type="dxa"/>
          </w:tcPr>
          <w:p w14:paraId="0208DB64" w14:textId="77777777" w:rsidR="0090247B" w:rsidRPr="003D0401" w:rsidRDefault="0090247B" w:rsidP="0090247B">
            <w:pPr>
              <w:rPr>
                <w:rFonts w:ascii="Times New Roman" w:hAnsi="Times New Roman" w:cs="Times New Roman"/>
              </w:rPr>
            </w:pPr>
          </w:p>
        </w:tc>
      </w:tr>
      <w:tr w:rsidR="0090247B" w:rsidRPr="003D0401" w14:paraId="5F3892CE" w14:textId="77777777" w:rsidTr="002423BE">
        <w:tc>
          <w:tcPr>
            <w:tcW w:w="2009" w:type="dxa"/>
          </w:tcPr>
          <w:p w14:paraId="14B81A77"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Real-Time events</w:t>
            </w:r>
          </w:p>
        </w:tc>
        <w:tc>
          <w:tcPr>
            <w:tcW w:w="6384" w:type="dxa"/>
          </w:tcPr>
          <w:p w14:paraId="75DC0C03" w14:textId="77777777" w:rsidR="0090247B" w:rsidRPr="003D0401" w:rsidRDefault="0090247B" w:rsidP="0090247B">
            <w:pPr>
              <w:rPr>
                <w:rFonts w:ascii="Times New Roman" w:hAnsi="Times New Roman" w:cs="Times New Roman"/>
                <w:shd w:val="clear" w:color="auto" w:fill="FFFFFF"/>
              </w:rPr>
            </w:pPr>
            <w:r w:rsidRPr="003D0401">
              <w:rPr>
                <w:rFonts w:ascii="Times New Roman" w:hAnsi="Times New Roman" w:cs="Times New Roman"/>
              </w:rPr>
              <w:t xml:space="preserve">Any event that requires a system response bound by time. </w:t>
            </w:r>
          </w:p>
        </w:tc>
        <w:tc>
          <w:tcPr>
            <w:tcW w:w="1417" w:type="dxa"/>
          </w:tcPr>
          <w:p w14:paraId="15C5C58E" w14:textId="77777777" w:rsidR="0090247B" w:rsidRPr="003D0401" w:rsidRDefault="0090247B" w:rsidP="0090247B">
            <w:pPr>
              <w:rPr>
                <w:rFonts w:ascii="Times New Roman" w:hAnsi="Times New Roman" w:cs="Times New Roman"/>
              </w:rPr>
            </w:pPr>
          </w:p>
        </w:tc>
      </w:tr>
      <w:tr w:rsidR="0090247B" w:rsidRPr="003D0401" w14:paraId="7C64CF1E" w14:textId="77777777" w:rsidTr="002423BE">
        <w:tc>
          <w:tcPr>
            <w:tcW w:w="2009" w:type="dxa"/>
          </w:tcPr>
          <w:p w14:paraId="1864C7D9"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Rubik’s Cube</w:t>
            </w:r>
          </w:p>
        </w:tc>
        <w:tc>
          <w:tcPr>
            <w:tcW w:w="6384" w:type="dxa"/>
          </w:tcPr>
          <w:p w14:paraId="6D538F9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374846, SKU: DAD09D9E, UPC/EAN/ISBN: 714043050273 </w:t>
            </w:r>
            <w:r>
              <w:rPr>
                <w:rFonts w:ascii="Times New Roman" w:hAnsi="Times New Roman" w:cs="Times New Roman"/>
              </w:rPr>
              <w:t>[1]</w:t>
            </w:r>
            <w:r w:rsidRPr="003D0401">
              <w:rPr>
                <w:rFonts w:ascii="Times New Roman" w:hAnsi="Times New Roman" w:cs="Times New Roman"/>
              </w:rPr>
              <w:t>.</w:t>
            </w:r>
          </w:p>
        </w:tc>
        <w:tc>
          <w:tcPr>
            <w:tcW w:w="1417" w:type="dxa"/>
          </w:tcPr>
          <w:p w14:paraId="39B8AA2A" w14:textId="77777777" w:rsidR="0090247B" w:rsidRPr="003D0401" w:rsidRDefault="0090247B" w:rsidP="0090247B">
            <w:pPr>
              <w:rPr>
                <w:rFonts w:ascii="Times New Roman" w:hAnsi="Times New Roman" w:cs="Times New Roman"/>
              </w:rPr>
            </w:pPr>
          </w:p>
        </w:tc>
      </w:tr>
      <w:tr w:rsidR="0090247B" w:rsidRPr="003D0401" w14:paraId="22CFA6D0" w14:textId="77777777" w:rsidTr="002423BE">
        <w:tc>
          <w:tcPr>
            <w:tcW w:w="2009" w:type="dxa"/>
          </w:tcPr>
          <w:p w14:paraId="426AA523" w14:textId="77777777" w:rsidR="0090247B" w:rsidRPr="003D0401" w:rsidRDefault="0090247B" w:rsidP="0090247B">
            <w:pPr>
              <w:rPr>
                <w:rFonts w:ascii="Times New Roman" w:hAnsi="Times New Roman" w:cs="Times New Roman"/>
              </w:rPr>
            </w:pPr>
            <w:r>
              <w:rPr>
                <w:rFonts w:ascii="Times New Roman" w:hAnsi="Times New Roman" w:cs="Times New Roman"/>
              </w:rPr>
              <w:t>Sensory System</w:t>
            </w:r>
          </w:p>
        </w:tc>
        <w:tc>
          <w:tcPr>
            <w:tcW w:w="6384" w:type="dxa"/>
          </w:tcPr>
          <w:p w14:paraId="104E17A5" w14:textId="77777777" w:rsidR="0090247B" w:rsidRPr="003D0401" w:rsidRDefault="0090247B" w:rsidP="0090247B">
            <w:pPr>
              <w:rPr>
                <w:rFonts w:ascii="Times New Roman" w:hAnsi="Times New Roman" w:cs="Times New Roman"/>
              </w:rPr>
            </w:pPr>
            <w:r>
              <w:rPr>
                <w:rFonts w:ascii="Times New Roman" w:hAnsi="Times New Roman" w:cs="Times New Roman"/>
              </w:rPr>
              <w:t>A complex collection of input/output (I/O) devices.</w:t>
            </w:r>
          </w:p>
        </w:tc>
        <w:tc>
          <w:tcPr>
            <w:tcW w:w="1417" w:type="dxa"/>
          </w:tcPr>
          <w:p w14:paraId="1EEDC5F2" w14:textId="77777777" w:rsidR="0090247B" w:rsidRPr="003D0401" w:rsidRDefault="0090247B" w:rsidP="0090247B">
            <w:pPr>
              <w:rPr>
                <w:rFonts w:ascii="Times New Roman" w:hAnsi="Times New Roman" w:cs="Times New Roman"/>
              </w:rPr>
            </w:pPr>
          </w:p>
        </w:tc>
      </w:tr>
      <w:tr w:rsidR="0090247B" w:rsidRPr="003D0401" w14:paraId="69D28569" w14:textId="77777777" w:rsidTr="002423BE">
        <w:tc>
          <w:tcPr>
            <w:tcW w:w="2009" w:type="dxa"/>
          </w:tcPr>
          <w:p w14:paraId="133F417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Simon </w:t>
            </w:r>
            <w:proofErr w:type="spellStart"/>
            <w:r>
              <w:rPr>
                <w:rFonts w:ascii="Times New Roman" w:hAnsi="Times New Roman" w:cs="Times New Roman"/>
              </w:rPr>
              <w:t>Carabiner</w:t>
            </w:r>
            <w:proofErr w:type="spellEnd"/>
          </w:p>
        </w:tc>
        <w:tc>
          <w:tcPr>
            <w:tcW w:w="6384" w:type="dxa"/>
          </w:tcPr>
          <w:p w14:paraId="7CC066F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Small, travel version of the game Simon Says. </w:t>
            </w:r>
          </w:p>
          <w:p w14:paraId="7C3C37E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“R” Web# 351215, SKU: 226CE810, UPC/EAN/ISBN: 014397018500 </w:t>
            </w:r>
            <w:r>
              <w:rPr>
                <w:rFonts w:ascii="Times New Roman" w:hAnsi="Times New Roman" w:cs="Times New Roman"/>
              </w:rPr>
              <w:t>[1]</w:t>
            </w:r>
            <w:r w:rsidRPr="003D0401">
              <w:rPr>
                <w:rFonts w:ascii="Times New Roman" w:hAnsi="Times New Roman" w:cs="Times New Roman"/>
              </w:rPr>
              <w:t>.</w:t>
            </w:r>
          </w:p>
        </w:tc>
        <w:tc>
          <w:tcPr>
            <w:tcW w:w="1417" w:type="dxa"/>
          </w:tcPr>
          <w:p w14:paraId="2D38744D" w14:textId="77777777" w:rsidR="0090247B" w:rsidRPr="003D0401" w:rsidRDefault="0090247B" w:rsidP="0090247B">
            <w:pPr>
              <w:rPr>
                <w:rFonts w:ascii="Times New Roman" w:hAnsi="Times New Roman" w:cs="Times New Roman"/>
              </w:rPr>
            </w:pPr>
          </w:p>
        </w:tc>
      </w:tr>
      <w:tr w:rsidR="0090247B" w:rsidRPr="003D0401" w14:paraId="47BEF3B4" w14:textId="77777777" w:rsidTr="002423BE">
        <w:trPr>
          <w:trHeight w:val="188"/>
        </w:trPr>
        <w:tc>
          <w:tcPr>
            <w:tcW w:w="2009" w:type="dxa"/>
          </w:tcPr>
          <w:p w14:paraId="4C550C5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Stack of Cards</w:t>
            </w:r>
          </w:p>
        </w:tc>
        <w:tc>
          <w:tcPr>
            <w:tcW w:w="6384" w:type="dxa"/>
          </w:tcPr>
          <w:p w14:paraId="75C882AF"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Multiple playing cards stacked on top of each other from the standard 52-card</w:t>
            </w:r>
            <w:r>
              <w:rPr>
                <w:rFonts w:ascii="Times New Roman" w:hAnsi="Times New Roman" w:cs="Times New Roman"/>
              </w:rPr>
              <w:t xml:space="preserve"> deck</w:t>
            </w:r>
            <w:r w:rsidRPr="003D0401">
              <w:rPr>
                <w:rFonts w:ascii="Times New Roman" w:hAnsi="Times New Roman" w:cs="Times New Roman"/>
              </w:rPr>
              <w:t>.</w:t>
            </w:r>
          </w:p>
        </w:tc>
        <w:tc>
          <w:tcPr>
            <w:tcW w:w="1417" w:type="dxa"/>
          </w:tcPr>
          <w:p w14:paraId="284A5C2D" w14:textId="77777777" w:rsidR="0090247B" w:rsidRPr="003D0401" w:rsidRDefault="0090247B" w:rsidP="0090247B">
            <w:pPr>
              <w:rPr>
                <w:rFonts w:ascii="Times New Roman" w:hAnsi="Times New Roman" w:cs="Times New Roman"/>
              </w:rPr>
            </w:pPr>
          </w:p>
        </w:tc>
      </w:tr>
      <w:tr w:rsidR="0090247B" w:rsidRPr="003D0401" w14:paraId="79BCF4B4" w14:textId="77777777" w:rsidTr="002423BE">
        <w:trPr>
          <w:trHeight w:val="325"/>
        </w:trPr>
        <w:tc>
          <w:tcPr>
            <w:tcW w:w="2009" w:type="dxa"/>
          </w:tcPr>
          <w:p w14:paraId="0398139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Standard 52-</w:t>
            </w:r>
            <w:r>
              <w:rPr>
                <w:rFonts w:ascii="Times New Roman" w:hAnsi="Times New Roman" w:cs="Times New Roman"/>
              </w:rPr>
              <w:t>C</w:t>
            </w:r>
            <w:r w:rsidRPr="003D0401">
              <w:rPr>
                <w:rFonts w:ascii="Times New Roman" w:hAnsi="Times New Roman" w:cs="Times New Roman"/>
              </w:rPr>
              <w:t xml:space="preserve">ard </w:t>
            </w:r>
            <w:r>
              <w:rPr>
                <w:rFonts w:ascii="Times New Roman" w:hAnsi="Times New Roman" w:cs="Times New Roman"/>
              </w:rPr>
              <w:t>D</w:t>
            </w:r>
            <w:r w:rsidRPr="003D0401">
              <w:rPr>
                <w:rFonts w:ascii="Times New Roman" w:hAnsi="Times New Roman" w:cs="Times New Roman"/>
              </w:rPr>
              <w:t>eck</w:t>
            </w:r>
          </w:p>
        </w:tc>
        <w:tc>
          <w:tcPr>
            <w:tcW w:w="6384" w:type="dxa"/>
          </w:tcPr>
          <w:p w14:paraId="7C33469D"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Toys</w:t>
            </w:r>
            <w:r>
              <w:rPr>
                <w:rFonts w:ascii="Times New Roman" w:hAnsi="Times New Roman" w:cs="Times New Roman"/>
              </w:rPr>
              <w:t xml:space="preserve"> “</w:t>
            </w:r>
            <w:r w:rsidRPr="003D0401">
              <w:rPr>
                <w:rFonts w:ascii="Times New Roman" w:hAnsi="Times New Roman" w:cs="Times New Roman"/>
              </w:rPr>
              <w:t xml:space="preserve">R” Us# (TBD) </w:t>
            </w:r>
            <w:r>
              <w:rPr>
                <w:rFonts w:ascii="Times New Roman" w:hAnsi="Times New Roman" w:cs="Times New Roman"/>
              </w:rPr>
              <w:t>[1]</w:t>
            </w:r>
            <w:r w:rsidRPr="003D0401">
              <w:rPr>
                <w:rFonts w:ascii="Times New Roman" w:hAnsi="Times New Roman" w:cs="Times New Roman"/>
              </w:rPr>
              <w:t>.</w:t>
            </w:r>
          </w:p>
        </w:tc>
        <w:tc>
          <w:tcPr>
            <w:tcW w:w="1417" w:type="dxa"/>
          </w:tcPr>
          <w:p w14:paraId="5628E3EE" w14:textId="77777777" w:rsidR="0090247B" w:rsidRPr="003D0401" w:rsidRDefault="0090247B" w:rsidP="0090247B">
            <w:pPr>
              <w:rPr>
                <w:rFonts w:ascii="Times New Roman" w:hAnsi="Times New Roman" w:cs="Times New Roman"/>
              </w:rPr>
            </w:pPr>
          </w:p>
        </w:tc>
      </w:tr>
      <w:tr w:rsidR="0090247B" w:rsidRPr="003D0401" w14:paraId="6A1C3EDE" w14:textId="77777777" w:rsidTr="002423BE">
        <w:tc>
          <w:tcPr>
            <w:tcW w:w="2009" w:type="dxa"/>
          </w:tcPr>
          <w:p w14:paraId="61049606"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System</w:t>
            </w:r>
          </w:p>
        </w:tc>
        <w:tc>
          <w:tcPr>
            <w:tcW w:w="6384" w:type="dxa"/>
          </w:tcPr>
          <w:p w14:paraId="07FC4F1B"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A collection of parts that make up one</w:t>
            </w:r>
            <w:r>
              <w:rPr>
                <w:rFonts w:ascii="Times New Roman" w:hAnsi="Times New Roman" w:cs="Times New Roman"/>
              </w:rPr>
              <w:t xml:space="preserve"> (1)</w:t>
            </w:r>
            <w:r w:rsidRPr="003D0401">
              <w:rPr>
                <w:rFonts w:ascii="Times New Roman" w:hAnsi="Times New Roman" w:cs="Times New Roman"/>
              </w:rPr>
              <w:t xml:space="preserve"> single unit.</w:t>
            </w:r>
          </w:p>
        </w:tc>
        <w:tc>
          <w:tcPr>
            <w:tcW w:w="1417" w:type="dxa"/>
          </w:tcPr>
          <w:p w14:paraId="75737A00"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 </w:t>
            </w:r>
          </w:p>
        </w:tc>
      </w:tr>
      <w:tr w:rsidR="0090247B" w:rsidRPr="003D0401" w14:paraId="3C399A27" w14:textId="77777777" w:rsidTr="002423BE">
        <w:tc>
          <w:tcPr>
            <w:tcW w:w="2009" w:type="dxa"/>
          </w:tcPr>
          <w:p w14:paraId="58A4C80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lastRenderedPageBreak/>
              <w:t>Task</w:t>
            </w:r>
          </w:p>
        </w:tc>
        <w:tc>
          <w:tcPr>
            <w:tcW w:w="6384" w:type="dxa"/>
          </w:tcPr>
          <w:p w14:paraId="4499A3C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 xml:space="preserve">Specified interaction mandated by rules defined by IEEE </w:t>
            </w:r>
            <w:proofErr w:type="spellStart"/>
            <w:r w:rsidRPr="003D0401">
              <w:rPr>
                <w:rFonts w:ascii="Times New Roman" w:hAnsi="Times New Roman" w:cs="Times New Roman"/>
              </w:rPr>
              <w:t>SoutheastCon</w:t>
            </w:r>
            <w:proofErr w:type="spellEnd"/>
            <w:r w:rsidRPr="003D0401">
              <w:rPr>
                <w:rFonts w:ascii="Times New Roman" w:hAnsi="Times New Roman" w:cs="Times New Roman"/>
              </w:rPr>
              <w:t xml:space="preserve"> 2015 Hardware Competition</w:t>
            </w:r>
            <w:r>
              <w:rPr>
                <w:rFonts w:ascii="Times New Roman" w:hAnsi="Times New Roman" w:cs="Times New Roman"/>
              </w:rPr>
              <w:t xml:space="preserve"> [1]</w:t>
            </w:r>
            <w:r w:rsidRPr="003D0401">
              <w:rPr>
                <w:rFonts w:ascii="Times New Roman" w:hAnsi="Times New Roman" w:cs="Times New Roman"/>
              </w:rPr>
              <w:t>.</w:t>
            </w:r>
          </w:p>
        </w:tc>
        <w:tc>
          <w:tcPr>
            <w:tcW w:w="1417" w:type="dxa"/>
          </w:tcPr>
          <w:p w14:paraId="552D0C31" w14:textId="77777777" w:rsidR="0090247B" w:rsidRPr="003D0401" w:rsidRDefault="0090247B" w:rsidP="0090247B">
            <w:pPr>
              <w:rPr>
                <w:rFonts w:ascii="Times New Roman" w:hAnsi="Times New Roman" w:cs="Times New Roman"/>
              </w:rPr>
            </w:pPr>
          </w:p>
        </w:tc>
      </w:tr>
      <w:tr w:rsidR="0090247B" w:rsidRPr="003D0401" w14:paraId="2CBA6C4A" w14:textId="77777777" w:rsidTr="002423BE">
        <w:tc>
          <w:tcPr>
            <w:tcW w:w="2009" w:type="dxa"/>
          </w:tcPr>
          <w:p w14:paraId="08DBA8A8"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Two-Man Lift Rule</w:t>
            </w:r>
          </w:p>
        </w:tc>
        <w:tc>
          <w:tcPr>
            <w:tcW w:w="6384" w:type="dxa"/>
          </w:tcPr>
          <w:p w14:paraId="6DE1EA61" w14:textId="77777777" w:rsidR="0090247B" w:rsidRPr="003D0401" w:rsidRDefault="0090247B" w:rsidP="0090247B">
            <w:pPr>
              <w:rPr>
                <w:rFonts w:ascii="Times New Roman" w:hAnsi="Times New Roman" w:cs="Times New Roman"/>
              </w:rPr>
            </w:pPr>
            <w:r w:rsidRPr="003D0401">
              <w:rPr>
                <w:rFonts w:ascii="Times New Roman" w:hAnsi="Times New Roman" w:cs="Times New Roman"/>
              </w:rPr>
              <w:t>50 pounds or more must be carried by two (2) people as per the Occupational Safety and Health Administration (OSHA) materials handling regulations</w:t>
            </w:r>
            <w:r>
              <w:rPr>
                <w:rFonts w:ascii="Times New Roman" w:hAnsi="Times New Roman" w:cs="Times New Roman"/>
              </w:rPr>
              <w:t xml:space="preserve"> [3]</w:t>
            </w:r>
            <w:r w:rsidRPr="003D0401">
              <w:rPr>
                <w:rFonts w:ascii="Times New Roman" w:hAnsi="Times New Roman" w:cs="Times New Roman"/>
              </w:rPr>
              <w:t>.</w:t>
            </w:r>
          </w:p>
        </w:tc>
        <w:tc>
          <w:tcPr>
            <w:tcW w:w="1417" w:type="dxa"/>
          </w:tcPr>
          <w:p w14:paraId="0EE971AB" w14:textId="77777777" w:rsidR="0090247B" w:rsidRPr="003D0401" w:rsidRDefault="0090247B" w:rsidP="0090247B">
            <w:pPr>
              <w:rPr>
                <w:rFonts w:ascii="Times New Roman" w:hAnsi="Times New Roman" w:cs="Times New Roman"/>
              </w:rPr>
            </w:pPr>
          </w:p>
        </w:tc>
      </w:tr>
    </w:tbl>
    <w:p w14:paraId="3F437727" w14:textId="1D7A8874" w:rsidR="002423BE" w:rsidRPr="008D76C8" w:rsidRDefault="002423BE" w:rsidP="00B36FDE">
      <w:pPr>
        <w:pStyle w:val="Caption"/>
        <w:ind w:firstLine="720"/>
        <w:rPr>
          <w:rFonts w:cs="Arial"/>
        </w:rPr>
      </w:pPr>
      <w:bookmarkStart w:id="247" w:name="_Toc400389721"/>
      <w:r w:rsidRPr="008D76C8">
        <w:rPr>
          <w:rFonts w:cs="Arial"/>
        </w:rPr>
        <w:t xml:space="preserve">Table </w:t>
      </w:r>
      <w:r w:rsidR="007D4DEA">
        <w:rPr>
          <w:rFonts w:cs="Arial"/>
        </w:rPr>
        <w:fldChar w:fldCharType="begin"/>
      </w:r>
      <w:r w:rsidR="007D4DEA">
        <w:rPr>
          <w:rFonts w:cs="Arial"/>
        </w:rPr>
        <w:instrText xml:space="preserve"> SEQ Table \* ARABIC </w:instrText>
      </w:r>
      <w:r w:rsidR="007D4DEA">
        <w:rPr>
          <w:rFonts w:cs="Arial"/>
        </w:rPr>
        <w:fldChar w:fldCharType="separate"/>
      </w:r>
      <w:r w:rsidR="00DE21B9">
        <w:rPr>
          <w:rFonts w:cs="Arial"/>
          <w:noProof/>
        </w:rPr>
        <w:t>45</w:t>
      </w:r>
      <w:r w:rsidR="007D4DEA">
        <w:rPr>
          <w:rFonts w:cs="Arial"/>
        </w:rPr>
        <w:fldChar w:fldCharType="end"/>
      </w:r>
      <w:r w:rsidRPr="008D76C8">
        <w:rPr>
          <w:rFonts w:cs="Arial"/>
        </w:rPr>
        <w:t>. Listing of terms and definitions used throughout this document</w:t>
      </w:r>
      <w:bookmarkEnd w:id="247"/>
    </w:p>
    <w:p w14:paraId="1A3EF58D" w14:textId="77777777" w:rsidR="002423BE" w:rsidRPr="003D0401" w:rsidRDefault="002423BE" w:rsidP="00B36FDE">
      <w:pPr>
        <w:spacing w:line="240" w:lineRule="auto"/>
        <w:rPr>
          <w:rFonts w:ascii="Times New Roman" w:hAnsi="Times New Roman" w:cs="Times New Roman"/>
        </w:rPr>
      </w:pPr>
    </w:p>
    <w:p w14:paraId="149B8114" w14:textId="01BC9337" w:rsidR="0069119B" w:rsidRPr="00420BF2" w:rsidRDefault="002423BE" w:rsidP="00420BF2">
      <w:pPr>
        <w:spacing w:line="240" w:lineRule="auto"/>
        <w:rPr>
          <w:rFonts w:ascii="Times New Roman" w:eastAsiaTheme="majorEastAsia" w:hAnsi="Times New Roman" w:cs="Times New Roman"/>
          <w:b/>
        </w:rPr>
      </w:pPr>
      <w:r w:rsidRPr="003D0401">
        <w:rPr>
          <w:rFonts w:ascii="Times New Roman" w:hAnsi="Times New Roman" w:cs="Times New Roman"/>
          <w:b/>
        </w:rPr>
        <w:br w:type="page"/>
      </w:r>
    </w:p>
    <w:p w14:paraId="39647867" w14:textId="77777777" w:rsidR="00AE5AAF" w:rsidRPr="00624902" w:rsidRDefault="00AE5AAF" w:rsidP="00B36FDE">
      <w:pPr>
        <w:pStyle w:val="Heading1"/>
        <w:numPr>
          <w:ilvl w:val="0"/>
          <w:numId w:val="0"/>
        </w:numPr>
        <w:spacing w:before="0" w:line="240" w:lineRule="auto"/>
        <w:ind w:left="432" w:hanging="432"/>
        <w:contextualSpacing/>
        <w:rPr>
          <w:rFonts w:cs="Times New Roman"/>
          <w:szCs w:val="22"/>
        </w:rPr>
      </w:pPr>
      <w:bookmarkStart w:id="248" w:name="_Toc274055935"/>
      <w:bookmarkStart w:id="249" w:name="_Toc400362039"/>
      <w:r w:rsidRPr="00624902">
        <w:rPr>
          <w:rFonts w:cs="Times New Roman"/>
          <w:szCs w:val="22"/>
        </w:rPr>
        <w:lastRenderedPageBreak/>
        <w:t>Acronyms &amp; Abbreviations</w:t>
      </w:r>
      <w:bookmarkEnd w:id="248"/>
      <w:bookmarkEnd w:id="249"/>
    </w:p>
    <w:p w14:paraId="7BD4EFFB" w14:textId="77777777" w:rsidR="008D42D4" w:rsidRPr="00624902" w:rsidRDefault="008D42D4" w:rsidP="00B36FDE">
      <w:pPr>
        <w:spacing w:after="0" w:line="240" w:lineRule="auto"/>
        <w:contextualSpacing/>
        <w:rPr>
          <w:rFonts w:ascii="Times New Roman" w:hAnsi="Times New Roman" w:cs="Times New Roman"/>
        </w:rPr>
      </w:pPr>
    </w:p>
    <w:tbl>
      <w:tblPr>
        <w:tblStyle w:val="TableGrid"/>
        <w:tblW w:w="0" w:type="auto"/>
        <w:jc w:val="center"/>
        <w:tblLook w:val="04A0" w:firstRow="1" w:lastRow="0" w:firstColumn="1" w:lastColumn="0" w:noHBand="0" w:noVBand="1"/>
      </w:tblPr>
      <w:tblGrid>
        <w:gridCol w:w="828"/>
        <w:gridCol w:w="4981"/>
      </w:tblGrid>
      <w:tr w:rsidR="009A79F7" w:rsidRPr="00624902" w14:paraId="64AB6F37" w14:textId="77777777" w:rsidTr="004A0B55">
        <w:trPr>
          <w:jc w:val="center"/>
        </w:trPr>
        <w:tc>
          <w:tcPr>
            <w:tcW w:w="828" w:type="dxa"/>
            <w:shd w:val="clear" w:color="auto" w:fill="A5A5A5" w:themeFill="accent3"/>
          </w:tcPr>
          <w:p w14:paraId="61637BD9"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Entry</w:t>
            </w:r>
          </w:p>
        </w:tc>
        <w:tc>
          <w:tcPr>
            <w:tcW w:w="4981" w:type="dxa"/>
            <w:shd w:val="clear" w:color="auto" w:fill="A5A5A5" w:themeFill="accent3"/>
          </w:tcPr>
          <w:p w14:paraId="40930ECC" w14:textId="77777777" w:rsidR="009A79F7" w:rsidRPr="00624902" w:rsidRDefault="009A79F7" w:rsidP="00B36FDE">
            <w:pPr>
              <w:contextualSpacing/>
              <w:jc w:val="center"/>
              <w:rPr>
                <w:rFonts w:ascii="Times New Roman" w:hAnsi="Times New Roman" w:cs="Times New Roman"/>
                <w:b/>
              </w:rPr>
            </w:pPr>
            <w:r w:rsidRPr="00624902">
              <w:rPr>
                <w:rFonts w:ascii="Times New Roman" w:hAnsi="Times New Roman" w:cs="Times New Roman"/>
                <w:b/>
              </w:rPr>
              <w:t>Expanded Phrase</w:t>
            </w:r>
          </w:p>
        </w:tc>
      </w:tr>
      <w:tr w:rsidR="00BB389F" w:rsidRPr="00624902" w14:paraId="5E961B52" w14:textId="77777777" w:rsidTr="004A0B55">
        <w:trPr>
          <w:jc w:val="center"/>
        </w:trPr>
        <w:tc>
          <w:tcPr>
            <w:tcW w:w="828" w:type="dxa"/>
          </w:tcPr>
          <w:p w14:paraId="57989AFD"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APS</w:t>
            </w:r>
          </w:p>
        </w:tc>
        <w:tc>
          <w:tcPr>
            <w:tcW w:w="4981" w:type="dxa"/>
          </w:tcPr>
          <w:p w14:paraId="147EC69C"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Autonomous Panda System</w:t>
            </w:r>
          </w:p>
        </w:tc>
      </w:tr>
      <w:tr w:rsidR="004003AC" w:rsidRPr="00624902" w14:paraId="3A324E20" w14:textId="77777777" w:rsidTr="004A0B55">
        <w:trPr>
          <w:jc w:val="center"/>
        </w:trPr>
        <w:tc>
          <w:tcPr>
            <w:tcW w:w="828" w:type="dxa"/>
          </w:tcPr>
          <w:p w14:paraId="2693C9CA" w14:textId="36EBEFC7" w:rsidR="004003AC" w:rsidRPr="00624902" w:rsidRDefault="004003AC" w:rsidP="00B36FDE">
            <w:pPr>
              <w:contextualSpacing/>
              <w:rPr>
                <w:rFonts w:ascii="Times New Roman" w:hAnsi="Times New Roman" w:cs="Times New Roman"/>
              </w:rPr>
            </w:pPr>
            <w:r>
              <w:rPr>
                <w:rFonts w:ascii="Times New Roman" w:hAnsi="Times New Roman" w:cs="Times New Roman"/>
              </w:rPr>
              <w:t>CPI</w:t>
            </w:r>
          </w:p>
        </w:tc>
        <w:tc>
          <w:tcPr>
            <w:tcW w:w="4981" w:type="dxa"/>
          </w:tcPr>
          <w:p w14:paraId="0EB112FE" w14:textId="145A6A15" w:rsidR="004003AC" w:rsidRPr="00624902" w:rsidRDefault="004003AC" w:rsidP="00B36FDE">
            <w:pPr>
              <w:contextualSpacing/>
              <w:rPr>
                <w:rFonts w:ascii="Times New Roman" w:hAnsi="Times New Roman" w:cs="Times New Roman"/>
              </w:rPr>
            </w:pPr>
            <w:r>
              <w:rPr>
                <w:rFonts w:ascii="Times New Roman" w:hAnsi="Times New Roman" w:cs="Times New Roman"/>
              </w:rPr>
              <w:t>Cycles per Instruction</w:t>
            </w:r>
          </w:p>
        </w:tc>
      </w:tr>
      <w:tr w:rsidR="00BB389F" w:rsidRPr="00624902" w14:paraId="42443A79" w14:textId="77777777" w:rsidTr="004A0B55">
        <w:trPr>
          <w:jc w:val="center"/>
        </w:trPr>
        <w:tc>
          <w:tcPr>
            <w:tcW w:w="828" w:type="dxa"/>
          </w:tcPr>
          <w:p w14:paraId="3FA31206"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 xml:space="preserve">DOF </w:t>
            </w:r>
          </w:p>
        </w:tc>
        <w:tc>
          <w:tcPr>
            <w:tcW w:w="4981" w:type="dxa"/>
          </w:tcPr>
          <w:p w14:paraId="6DF745F8"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Degrees of Freedom</w:t>
            </w:r>
          </w:p>
        </w:tc>
      </w:tr>
      <w:tr w:rsidR="00BB389F" w:rsidRPr="00624902" w14:paraId="3B3251DB" w14:textId="77777777" w:rsidTr="004A0B55">
        <w:trPr>
          <w:jc w:val="center"/>
        </w:trPr>
        <w:tc>
          <w:tcPr>
            <w:tcW w:w="828" w:type="dxa"/>
          </w:tcPr>
          <w:p w14:paraId="4E8405B4" w14:textId="77777777" w:rsidR="00BB389F" w:rsidRDefault="00BB389F" w:rsidP="00B36FDE">
            <w:pPr>
              <w:contextualSpacing/>
              <w:rPr>
                <w:rFonts w:ascii="Times New Roman" w:hAnsi="Times New Roman" w:cs="Times New Roman"/>
              </w:rPr>
            </w:pPr>
            <w:r>
              <w:rPr>
                <w:rFonts w:ascii="Times New Roman" w:hAnsi="Times New Roman" w:cs="Times New Roman"/>
              </w:rPr>
              <w:t>FPS</w:t>
            </w:r>
          </w:p>
        </w:tc>
        <w:tc>
          <w:tcPr>
            <w:tcW w:w="4981" w:type="dxa"/>
          </w:tcPr>
          <w:p w14:paraId="39DBAAC0" w14:textId="77777777" w:rsidR="00BB389F" w:rsidRDefault="00BB389F" w:rsidP="00B36FDE">
            <w:pPr>
              <w:keepNext/>
              <w:contextualSpacing/>
              <w:rPr>
                <w:rFonts w:ascii="Times New Roman" w:hAnsi="Times New Roman" w:cs="Times New Roman"/>
              </w:rPr>
            </w:pPr>
            <w:r>
              <w:rPr>
                <w:rFonts w:ascii="Times New Roman" w:hAnsi="Times New Roman" w:cs="Times New Roman"/>
              </w:rPr>
              <w:t>Frames per Second</w:t>
            </w:r>
          </w:p>
        </w:tc>
      </w:tr>
      <w:tr w:rsidR="00BB389F" w:rsidRPr="00624902" w14:paraId="294250F8" w14:textId="77777777" w:rsidTr="004A0B55">
        <w:trPr>
          <w:jc w:val="center"/>
        </w:trPr>
        <w:tc>
          <w:tcPr>
            <w:tcW w:w="828" w:type="dxa"/>
          </w:tcPr>
          <w:p w14:paraId="147B0AB0"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FTFP</w:t>
            </w:r>
          </w:p>
        </w:tc>
        <w:tc>
          <w:tcPr>
            <w:tcW w:w="4981" w:type="dxa"/>
          </w:tcPr>
          <w:p w14:paraId="4F55CA64"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Funky Town Fancy Pandas</w:t>
            </w:r>
          </w:p>
        </w:tc>
      </w:tr>
      <w:tr w:rsidR="00BB389F" w:rsidRPr="00624902" w14:paraId="73769F8E" w14:textId="77777777" w:rsidTr="004A0B55">
        <w:trPr>
          <w:jc w:val="center"/>
        </w:trPr>
        <w:tc>
          <w:tcPr>
            <w:tcW w:w="828" w:type="dxa"/>
          </w:tcPr>
          <w:p w14:paraId="7029107C" w14:textId="77777777" w:rsidR="00BB389F" w:rsidRDefault="00BB389F" w:rsidP="00B36FDE">
            <w:pPr>
              <w:contextualSpacing/>
              <w:rPr>
                <w:rFonts w:ascii="Times New Roman" w:hAnsi="Times New Roman" w:cs="Times New Roman"/>
              </w:rPr>
            </w:pPr>
            <w:r w:rsidRPr="00624902">
              <w:rPr>
                <w:rFonts w:ascii="Times New Roman" w:hAnsi="Times New Roman" w:cs="Times New Roman"/>
              </w:rPr>
              <w:t>GPIO</w:t>
            </w:r>
          </w:p>
        </w:tc>
        <w:tc>
          <w:tcPr>
            <w:tcW w:w="4981" w:type="dxa"/>
          </w:tcPr>
          <w:p w14:paraId="726A4F71" w14:textId="77777777" w:rsidR="00BB389F" w:rsidRDefault="00BB389F" w:rsidP="00B36FDE">
            <w:pPr>
              <w:keepNext/>
              <w:contextualSpacing/>
              <w:rPr>
                <w:rFonts w:ascii="Times New Roman" w:hAnsi="Times New Roman" w:cs="Times New Roman"/>
              </w:rPr>
            </w:pPr>
            <w:r>
              <w:rPr>
                <w:rFonts w:ascii="Times New Roman" w:hAnsi="Times New Roman" w:cs="Times New Roman"/>
              </w:rPr>
              <w:t>General-P</w:t>
            </w:r>
            <w:r w:rsidRPr="00624902">
              <w:rPr>
                <w:rFonts w:ascii="Times New Roman" w:hAnsi="Times New Roman" w:cs="Times New Roman"/>
              </w:rPr>
              <w:t>urpose</w:t>
            </w:r>
            <w:r>
              <w:rPr>
                <w:rFonts w:ascii="Times New Roman" w:hAnsi="Times New Roman" w:cs="Times New Roman"/>
              </w:rPr>
              <w:t xml:space="preserve"> Input/o</w:t>
            </w:r>
            <w:r w:rsidRPr="00624902">
              <w:rPr>
                <w:rFonts w:ascii="Times New Roman" w:hAnsi="Times New Roman" w:cs="Times New Roman"/>
              </w:rPr>
              <w:t>utput</w:t>
            </w:r>
          </w:p>
        </w:tc>
      </w:tr>
      <w:tr w:rsidR="00BB389F" w:rsidRPr="00624902" w14:paraId="05623156" w14:textId="77777777" w:rsidTr="004A0B55">
        <w:trPr>
          <w:jc w:val="center"/>
        </w:trPr>
        <w:tc>
          <w:tcPr>
            <w:tcW w:w="828" w:type="dxa"/>
          </w:tcPr>
          <w:p w14:paraId="28D3EE04" w14:textId="77777777" w:rsidR="00BB389F" w:rsidRDefault="00BB389F" w:rsidP="00B36FDE">
            <w:pPr>
              <w:contextualSpacing/>
              <w:rPr>
                <w:rFonts w:ascii="Times New Roman" w:hAnsi="Times New Roman" w:cs="Times New Roman"/>
              </w:rPr>
            </w:pPr>
            <w:r>
              <w:rPr>
                <w:rFonts w:ascii="Times New Roman" w:hAnsi="Times New Roman" w:cs="Times New Roman"/>
              </w:rPr>
              <w:t xml:space="preserve">ID </w:t>
            </w:r>
          </w:p>
        </w:tc>
        <w:tc>
          <w:tcPr>
            <w:tcW w:w="4981" w:type="dxa"/>
          </w:tcPr>
          <w:p w14:paraId="655EEACA" w14:textId="77777777" w:rsidR="00BB389F" w:rsidRDefault="00BB389F" w:rsidP="00B36FDE">
            <w:pPr>
              <w:keepNext/>
              <w:contextualSpacing/>
              <w:rPr>
                <w:rFonts w:ascii="Times New Roman" w:hAnsi="Times New Roman" w:cs="Times New Roman"/>
              </w:rPr>
            </w:pPr>
            <w:r>
              <w:rPr>
                <w:rFonts w:ascii="Times New Roman" w:hAnsi="Times New Roman" w:cs="Times New Roman"/>
              </w:rPr>
              <w:t>Identification</w:t>
            </w:r>
          </w:p>
        </w:tc>
      </w:tr>
      <w:tr w:rsidR="00BB389F" w:rsidRPr="00624902" w14:paraId="6E1EC54E" w14:textId="77777777" w:rsidTr="004A0B55">
        <w:trPr>
          <w:jc w:val="center"/>
        </w:trPr>
        <w:tc>
          <w:tcPr>
            <w:tcW w:w="828" w:type="dxa"/>
          </w:tcPr>
          <w:p w14:paraId="230B5D93" w14:textId="77777777" w:rsidR="00BB389F" w:rsidRDefault="00BB389F" w:rsidP="00B36FDE">
            <w:pPr>
              <w:contextualSpacing/>
              <w:rPr>
                <w:rFonts w:ascii="Times New Roman" w:hAnsi="Times New Roman" w:cs="Times New Roman"/>
              </w:rPr>
            </w:pPr>
            <w:r>
              <w:rPr>
                <w:rFonts w:ascii="Times New Roman" w:hAnsi="Times New Roman" w:cs="Times New Roman"/>
              </w:rPr>
              <w:t>IDE</w:t>
            </w:r>
          </w:p>
        </w:tc>
        <w:tc>
          <w:tcPr>
            <w:tcW w:w="4981" w:type="dxa"/>
          </w:tcPr>
          <w:p w14:paraId="0611A620" w14:textId="77777777" w:rsidR="00BB389F" w:rsidRDefault="00BB389F" w:rsidP="00B36FDE">
            <w:pPr>
              <w:keepNext/>
              <w:contextualSpacing/>
              <w:rPr>
                <w:rFonts w:ascii="Times New Roman" w:hAnsi="Times New Roman" w:cs="Times New Roman"/>
              </w:rPr>
            </w:pPr>
            <w:r>
              <w:rPr>
                <w:rFonts w:ascii="Times New Roman" w:hAnsi="Times New Roman" w:cs="Times New Roman"/>
              </w:rPr>
              <w:t>Integrated development environment</w:t>
            </w:r>
          </w:p>
        </w:tc>
      </w:tr>
      <w:tr w:rsidR="00BB389F" w:rsidRPr="00624902" w14:paraId="7A76B7C2" w14:textId="77777777" w:rsidTr="004A0B55">
        <w:trPr>
          <w:jc w:val="center"/>
        </w:trPr>
        <w:tc>
          <w:tcPr>
            <w:tcW w:w="828" w:type="dxa"/>
          </w:tcPr>
          <w:p w14:paraId="2D843D92"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IEEE</w:t>
            </w:r>
          </w:p>
        </w:tc>
        <w:tc>
          <w:tcPr>
            <w:tcW w:w="4981" w:type="dxa"/>
          </w:tcPr>
          <w:p w14:paraId="453AC3CF"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[The] Institute of Electrical and Electronics Engineers</w:t>
            </w:r>
          </w:p>
        </w:tc>
      </w:tr>
      <w:tr w:rsidR="00BB389F" w:rsidRPr="00624902" w14:paraId="46D2AE54" w14:textId="77777777" w:rsidTr="004A0B55">
        <w:trPr>
          <w:jc w:val="center"/>
        </w:trPr>
        <w:tc>
          <w:tcPr>
            <w:tcW w:w="828" w:type="dxa"/>
          </w:tcPr>
          <w:p w14:paraId="37748C55"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LED</w:t>
            </w:r>
          </w:p>
        </w:tc>
        <w:tc>
          <w:tcPr>
            <w:tcW w:w="4981" w:type="dxa"/>
          </w:tcPr>
          <w:p w14:paraId="0D38604A" w14:textId="77777777" w:rsidR="00BB389F" w:rsidRPr="00624902" w:rsidRDefault="00BB389F" w:rsidP="00B36FDE">
            <w:pPr>
              <w:contextualSpacing/>
              <w:rPr>
                <w:rFonts w:ascii="Times New Roman" w:hAnsi="Times New Roman" w:cs="Times New Roman"/>
              </w:rPr>
            </w:pPr>
            <w:r w:rsidRPr="00624902">
              <w:rPr>
                <w:rFonts w:ascii="Times New Roman" w:hAnsi="Times New Roman" w:cs="Times New Roman"/>
              </w:rPr>
              <w:t>Light-emitted Diode</w:t>
            </w:r>
          </w:p>
        </w:tc>
      </w:tr>
      <w:tr w:rsidR="004003AC" w:rsidRPr="00624902" w14:paraId="3DC70BC4" w14:textId="77777777" w:rsidTr="004A0B55">
        <w:trPr>
          <w:jc w:val="center"/>
        </w:trPr>
        <w:tc>
          <w:tcPr>
            <w:tcW w:w="828" w:type="dxa"/>
          </w:tcPr>
          <w:p w14:paraId="1E2349BD" w14:textId="181B374C" w:rsidR="004003AC" w:rsidRPr="00624902" w:rsidRDefault="004003AC" w:rsidP="00B36FDE">
            <w:pPr>
              <w:contextualSpacing/>
              <w:rPr>
                <w:rFonts w:ascii="Times New Roman" w:hAnsi="Times New Roman" w:cs="Times New Roman"/>
              </w:rPr>
            </w:pPr>
            <w:r>
              <w:rPr>
                <w:rFonts w:ascii="Times New Roman" w:hAnsi="Times New Roman" w:cs="Times New Roman"/>
              </w:rPr>
              <w:t>MIPS</w:t>
            </w:r>
          </w:p>
        </w:tc>
        <w:tc>
          <w:tcPr>
            <w:tcW w:w="4981" w:type="dxa"/>
          </w:tcPr>
          <w:p w14:paraId="4AD08D3C" w14:textId="6BA4515D" w:rsidR="004003AC" w:rsidRPr="00624902" w:rsidRDefault="004003AC" w:rsidP="00B36FDE">
            <w:pPr>
              <w:contextualSpacing/>
              <w:rPr>
                <w:rFonts w:ascii="Times New Roman" w:hAnsi="Times New Roman" w:cs="Times New Roman"/>
              </w:rPr>
            </w:pPr>
            <w:r>
              <w:rPr>
                <w:rFonts w:ascii="Times New Roman" w:hAnsi="Times New Roman" w:cs="Times New Roman"/>
              </w:rPr>
              <w:t>Millions of Instructions per Second</w:t>
            </w:r>
          </w:p>
        </w:tc>
      </w:tr>
      <w:tr w:rsidR="00BB389F" w:rsidRPr="00624902" w14:paraId="36030A25" w14:textId="77777777" w:rsidTr="004A0B55">
        <w:trPr>
          <w:jc w:val="center"/>
        </w:trPr>
        <w:tc>
          <w:tcPr>
            <w:tcW w:w="828" w:type="dxa"/>
          </w:tcPr>
          <w:p w14:paraId="1B76B63E" w14:textId="77777777" w:rsidR="00BB389F" w:rsidRDefault="00BB389F" w:rsidP="00B36FDE">
            <w:pPr>
              <w:contextualSpacing/>
              <w:rPr>
                <w:rFonts w:ascii="Times New Roman" w:hAnsi="Times New Roman" w:cs="Times New Roman"/>
              </w:rPr>
            </w:pPr>
            <w:r>
              <w:rPr>
                <w:rFonts w:ascii="Times New Roman" w:hAnsi="Times New Roman" w:cs="Times New Roman"/>
              </w:rPr>
              <w:t>OS</w:t>
            </w:r>
          </w:p>
        </w:tc>
        <w:tc>
          <w:tcPr>
            <w:tcW w:w="4981" w:type="dxa"/>
          </w:tcPr>
          <w:p w14:paraId="343A2750" w14:textId="77777777" w:rsidR="00BB389F" w:rsidRDefault="00BB389F" w:rsidP="00B36FDE">
            <w:pPr>
              <w:keepNext/>
              <w:contextualSpacing/>
              <w:rPr>
                <w:rFonts w:ascii="Times New Roman" w:hAnsi="Times New Roman" w:cs="Times New Roman"/>
              </w:rPr>
            </w:pPr>
            <w:r>
              <w:rPr>
                <w:rFonts w:ascii="Times New Roman" w:hAnsi="Times New Roman" w:cs="Times New Roman"/>
              </w:rPr>
              <w:t>Operating System</w:t>
            </w:r>
          </w:p>
        </w:tc>
      </w:tr>
      <w:tr w:rsidR="00BB389F" w:rsidRPr="00624902" w14:paraId="0DE8336B" w14:textId="77777777" w:rsidTr="004A0B55">
        <w:trPr>
          <w:jc w:val="center"/>
        </w:trPr>
        <w:tc>
          <w:tcPr>
            <w:tcW w:w="828" w:type="dxa"/>
          </w:tcPr>
          <w:p w14:paraId="2DA8FE5E" w14:textId="77777777" w:rsidR="00BB389F" w:rsidRDefault="00BB389F" w:rsidP="00B36FDE">
            <w:pPr>
              <w:contextualSpacing/>
              <w:rPr>
                <w:rFonts w:ascii="Times New Roman" w:hAnsi="Times New Roman" w:cs="Times New Roman"/>
              </w:rPr>
            </w:pPr>
            <w:r>
              <w:rPr>
                <w:rFonts w:ascii="Times New Roman" w:hAnsi="Times New Roman" w:cs="Times New Roman"/>
              </w:rPr>
              <w:t>OSHA</w:t>
            </w:r>
          </w:p>
        </w:tc>
        <w:tc>
          <w:tcPr>
            <w:tcW w:w="4981" w:type="dxa"/>
          </w:tcPr>
          <w:p w14:paraId="47331638" w14:textId="77777777" w:rsidR="00BB389F" w:rsidRDefault="00BB389F" w:rsidP="00B36FDE">
            <w:pPr>
              <w:keepNext/>
              <w:contextualSpacing/>
              <w:rPr>
                <w:rFonts w:ascii="Times New Roman" w:hAnsi="Times New Roman" w:cs="Times New Roman"/>
              </w:rPr>
            </w:pPr>
            <w:r w:rsidRPr="003D0401">
              <w:rPr>
                <w:rFonts w:ascii="Times New Roman" w:hAnsi="Times New Roman" w:cs="Times New Roman"/>
              </w:rPr>
              <w:t>Occupational Safety and Health Administration</w:t>
            </w:r>
          </w:p>
        </w:tc>
      </w:tr>
      <w:tr w:rsidR="00BB389F" w:rsidRPr="00624902" w14:paraId="579778CB" w14:textId="77777777" w:rsidTr="004A0B55">
        <w:trPr>
          <w:jc w:val="center"/>
        </w:trPr>
        <w:tc>
          <w:tcPr>
            <w:tcW w:w="828" w:type="dxa"/>
          </w:tcPr>
          <w:p w14:paraId="200957E1"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RAM</w:t>
            </w:r>
          </w:p>
        </w:tc>
        <w:tc>
          <w:tcPr>
            <w:tcW w:w="4981" w:type="dxa"/>
          </w:tcPr>
          <w:p w14:paraId="217D1B92" w14:textId="77777777" w:rsidR="00BB389F" w:rsidRDefault="00BB389F" w:rsidP="00B36FDE">
            <w:pPr>
              <w:keepNext/>
              <w:contextualSpacing/>
              <w:rPr>
                <w:rFonts w:ascii="Times New Roman" w:hAnsi="Times New Roman" w:cs="Times New Roman"/>
              </w:rPr>
            </w:pPr>
            <w:r>
              <w:rPr>
                <w:rFonts w:ascii="Times New Roman" w:hAnsi="Times New Roman" w:cs="Times New Roman"/>
              </w:rPr>
              <w:t>Random Access Memory</w:t>
            </w:r>
          </w:p>
        </w:tc>
      </w:tr>
      <w:tr w:rsidR="00BB389F" w:rsidRPr="00624902" w14:paraId="305646C4" w14:textId="77777777" w:rsidTr="004A0B55">
        <w:trPr>
          <w:jc w:val="center"/>
        </w:trPr>
        <w:tc>
          <w:tcPr>
            <w:tcW w:w="828" w:type="dxa"/>
          </w:tcPr>
          <w:p w14:paraId="6901EBE5" w14:textId="77777777" w:rsidR="00BB389F" w:rsidRDefault="00BB389F" w:rsidP="00B36FDE">
            <w:pPr>
              <w:contextualSpacing/>
              <w:rPr>
                <w:rFonts w:ascii="Times New Roman" w:hAnsi="Times New Roman" w:cs="Times New Roman"/>
              </w:rPr>
            </w:pPr>
            <w:r>
              <w:rPr>
                <w:rFonts w:ascii="Times New Roman" w:hAnsi="Times New Roman" w:cs="Times New Roman"/>
              </w:rPr>
              <w:t>RC</w:t>
            </w:r>
          </w:p>
        </w:tc>
        <w:tc>
          <w:tcPr>
            <w:tcW w:w="4981" w:type="dxa"/>
          </w:tcPr>
          <w:p w14:paraId="09C39C77" w14:textId="77777777" w:rsidR="00BB389F" w:rsidRDefault="00BB389F" w:rsidP="00B36FDE">
            <w:pPr>
              <w:keepNext/>
              <w:contextualSpacing/>
              <w:rPr>
                <w:rFonts w:ascii="Times New Roman" w:hAnsi="Times New Roman" w:cs="Times New Roman"/>
              </w:rPr>
            </w:pPr>
            <w:r>
              <w:rPr>
                <w:rFonts w:ascii="Times New Roman" w:hAnsi="Times New Roman" w:cs="Times New Roman"/>
              </w:rPr>
              <w:t>Remote Control</w:t>
            </w:r>
          </w:p>
        </w:tc>
      </w:tr>
      <w:tr w:rsidR="00BB389F" w:rsidRPr="00624902" w14:paraId="29102C27" w14:textId="77777777" w:rsidTr="004A0B55">
        <w:trPr>
          <w:jc w:val="center"/>
        </w:trPr>
        <w:tc>
          <w:tcPr>
            <w:tcW w:w="828" w:type="dxa"/>
          </w:tcPr>
          <w:p w14:paraId="78E59641" w14:textId="77777777" w:rsidR="00BB389F" w:rsidRDefault="00BB389F" w:rsidP="00B36FDE">
            <w:pPr>
              <w:contextualSpacing/>
              <w:rPr>
                <w:rFonts w:ascii="Times New Roman" w:hAnsi="Times New Roman" w:cs="Times New Roman"/>
              </w:rPr>
            </w:pPr>
            <w:r>
              <w:rPr>
                <w:rFonts w:ascii="Times New Roman" w:hAnsi="Times New Roman" w:cs="Times New Roman"/>
              </w:rPr>
              <w:t>RPM</w:t>
            </w:r>
          </w:p>
        </w:tc>
        <w:tc>
          <w:tcPr>
            <w:tcW w:w="4981" w:type="dxa"/>
          </w:tcPr>
          <w:p w14:paraId="1AC23FA4" w14:textId="77777777" w:rsidR="00BB389F" w:rsidRDefault="00BB389F" w:rsidP="00B36FDE">
            <w:pPr>
              <w:keepNext/>
              <w:contextualSpacing/>
              <w:rPr>
                <w:rFonts w:ascii="Times New Roman" w:hAnsi="Times New Roman" w:cs="Times New Roman"/>
              </w:rPr>
            </w:pPr>
            <w:r>
              <w:rPr>
                <w:rFonts w:ascii="Times New Roman" w:hAnsi="Times New Roman" w:cs="Times New Roman"/>
              </w:rPr>
              <w:t>Revolutions per Minute</w:t>
            </w:r>
          </w:p>
        </w:tc>
      </w:tr>
      <w:tr w:rsidR="004003AC" w:rsidRPr="00624902" w14:paraId="3AD8272A" w14:textId="77777777" w:rsidTr="004A0B55">
        <w:trPr>
          <w:jc w:val="center"/>
        </w:trPr>
        <w:tc>
          <w:tcPr>
            <w:tcW w:w="828" w:type="dxa"/>
          </w:tcPr>
          <w:p w14:paraId="061060C6" w14:textId="116349CE" w:rsidR="004003AC" w:rsidRDefault="004003AC" w:rsidP="00B36FDE">
            <w:pPr>
              <w:contextualSpacing/>
              <w:rPr>
                <w:rFonts w:ascii="Times New Roman" w:hAnsi="Times New Roman" w:cs="Times New Roman"/>
              </w:rPr>
            </w:pPr>
            <w:r>
              <w:rPr>
                <w:rFonts w:ascii="Times New Roman" w:hAnsi="Times New Roman" w:cs="Times New Roman"/>
              </w:rPr>
              <w:t>SD</w:t>
            </w:r>
          </w:p>
        </w:tc>
        <w:tc>
          <w:tcPr>
            <w:tcW w:w="4981" w:type="dxa"/>
          </w:tcPr>
          <w:p w14:paraId="3D5D2EC6" w14:textId="29132B9E" w:rsidR="004003AC" w:rsidRDefault="004003AC" w:rsidP="00B36FDE">
            <w:pPr>
              <w:keepNext/>
              <w:contextualSpacing/>
              <w:rPr>
                <w:rFonts w:ascii="Times New Roman" w:hAnsi="Times New Roman" w:cs="Times New Roman"/>
              </w:rPr>
            </w:pPr>
            <w:r>
              <w:rPr>
                <w:rFonts w:ascii="Times New Roman" w:hAnsi="Times New Roman" w:cs="Times New Roman"/>
              </w:rPr>
              <w:t>Secure Data</w:t>
            </w:r>
          </w:p>
        </w:tc>
      </w:tr>
      <w:tr w:rsidR="00BB389F" w:rsidRPr="00624902" w14:paraId="723BC3A0" w14:textId="77777777" w:rsidTr="004A0B55">
        <w:trPr>
          <w:jc w:val="center"/>
        </w:trPr>
        <w:tc>
          <w:tcPr>
            <w:tcW w:w="828" w:type="dxa"/>
          </w:tcPr>
          <w:p w14:paraId="6C7AA922" w14:textId="77777777" w:rsidR="00BB389F" w:rsidRDefault="00BB389F" w:rsidP="00B36FDE">
            <w:pPr>
              <w:contextualSpacing/>
              <w:rPr>
                <w:rFonts w:ascii="Times New Roman" w:hAnsi="Times New Roman" w:cs="Times New Roman"/>
              </w:rPr>
            </w:pPr>
            <w:r>
              <w:rPr>
                <w:rFonts w:ascii="Times New Roman" w:hAnsi="Times New Roman" w:cs="Times New Roman"/>
              </w:rPr>
              <w:t>SHC</w:t>
            </w:r>
          </w:p>
        </w:tc>
        <w:tc>
          <w:tcPr>
            <w:tcW w:w="4981" w:type="dxa"/>
          </w:tcPr>
          <w:p w14:paraId="38B77CCE" w14:textId="77777777" w:rsidR="00BB389F" w:rsidRDefault="00BB389F" w:rsidP="00B36FDE">
            <w:pPr>
              <w:keepNext/>
              <w:contextualSpacing/>
              <w:rPr>
                <w:rFonts w:ascii="Times New Roman" w:hAnsi="Times New Roman" w:cs="Times New Roman"/>
              </w:rPr>
            </w:pPr>
            <w:proofErr w:type="spellStart"/>
            <w:r>
              <w:rPr>
                <w:rFonts w:ascii="Times New Roman" w:hAnsi="Times New Roman" w:cs="Times New Roman"/>
              </w:rPr>
              <w:t>SoutheastCon</w:t>
            </w:r>
            <w:proofErr w:type="spellEnd"/>
            <w:r>
              <w:rPr>
                <w:rFonts w:ascii="Times New Roman" w:hAnsi="Times New Roman" w:cs="Times New Roman"/>
              </w:rPr>
              <w:t xml:space="preserve"> 2015 Hardware Competition</w:t>
            </w:r>
          </w:p>
        </w:tc>
      </w:tr>
      <w:tr w:rsidR="00BB389F" w:rsidRPr="00624902" w14:paraId="4B69D837" w14:textId="77777777" w:rsidTr="004A0B55">
        <w:trPr>
          <w:jc w:val="center"/>
        </w:trPr>
        <w:tc>
          <w:tcPr>
            <w:tcW w:w="828" w:type="dxa"/>
          </w:tcPr>
          <w:p w14:paraId="79CCB454" w14:textId="77777777" w:rsidR="00BB389F" w:rsidRPr="00624902" w:rsidRDefault="00BB389F" w:rsidP="00B36FDE">
            <w:pPr>
              <w:contextualSpacing/>
              <w:rPr>
                <w:rFonts w:ascii="Times New Roman" w:hAnsi="Times New Roman" w:cs="Times New Roman"/>
              </w:rPr>
            </w:pPr>
            <w:r>
              <w:rPr>
                <w:rFonts w:ascii="Times New Roman" w:hAnsi="Times New Roman" w:cs="Times New Roman"/>
              </w:rPr>
              <w:t>SRS</w:t>
            </w:r>
          </w:p>
        </w:tc>
        <w:tc>
          <w:tcPr>
            <w:tcW w:w="4981" w:type="dxa"/>
          </w:tcPr>
          <w:p w14:paraId="3D2EE73D" w14:textId="77777777" w:rsidR="00BB389F" w:rsidRPr="00624902" w:rsidRDefault="00BB389F" w:rsidP="00B36FDE">
            <w:pPr>
              <w:keepNext/>
              <w:contextualSpacing/>
              <w:rPr>
                <w:rFonts w:ascii="Times New Roman" w:hAnsi="Times New Roman" w:cs="Times New Roman"/>
              </w:rPr>
            </w:pPr>
            <w:r>
              <w:rPr>
                <w:rFonts w:ascii="Times New Roman" w:hAnsi="Times New Roman" w:cs="Times New Roman"/>
              </w:rPr>
              <w:t>System Requirement Specification</w:t>
            </w:r>
          </w:p>
        </w:tc>
      </w:tr>
    </w:tbl>
    <w:p w14:paraId="443346DB" w14:textId="6F7E6F44" w:rsidR="00AE5AAF" w:rsidRPr="00624902" w:rsidRDefault="00E06569" w:rsidP="00B36FDE">
      <w:pPr>
        <w:pStyle w:val="Caption"/>
        <w:spacing w:after="0"/>
        <w:contextualSpacing/>
        <w:rPr>
          <w:rFonts w:ascii="Times New Roman" w:hAnsi="Times New Roman"/>
        </w:rPr>
      </w:pPr>
      <w:bookmarkStart w:id="250" w:name="_Toc400389722"/>
      <w:r>
        <w:t xml:space="preserve">Table </w:t>
      </w:r>
      <w:fldSimple w:instr=" SEQ Table \* ARABIC ">
        <w:r w:rsidR="00DE21B9">
          <w:rPr>
            <w:noProof/>
          </w:rPr>
          <w:t>46</w:t>
        </w:r>
      </w:fldSimple>
      <w:r>
        <w:t>. The acronyms and abbreviations used throughout this budget proposal</w:t>
      </w:r>
      <w:bookmarkEnd w:id="250"/>
    </w:p>
    <w:p w14:paraId="7E3216EC" w14:textId="77777777" w:rsidR="00AE5AAF" w:rsidRPr="00624902" w:rsidRDefault="0069119B" w:rsidP="00B36FDE">
      <w:pPr>
        <w:pStyle w:val="Heading1"/>
        <w:numPr>
          <w:ilvl w:val="0"/>
          <w:numId w:val="0"/>
        </w:numPr>
        <w:spacing w:before="0" w:line="240" w:lineRule="auto"/>
        <w:ind w:left="432" w:hanging="432"/>
        <w:contextualSpacing/>
        <w:rPr>
          <w:rFonts w:cs="Times New Roman"/>
          <w:szCs w:val="22"/>
        </w:rPr>
      </w:pPr>
      <w:r w:rsidRPr="00624902">
        <w:rPr>
          <w:rFonts w:cs="Times New Roman"/>
          <w:szCs w:val="22"/>
        </w:rPr>
        <w:br w:type="page"/>
      </w:r>
      <w:bookmarkStart w:id="251" w:name="_Toc274055936"/>
      <w:bookmarkStart w:id="252" w:name="_Toc400362040"/>
      <w:r w:rsidR="00AE5AAF" w:rsidRPr="00624902">
        <w:rPr>
          <w:rFonts w:cs="Times New Roman"/>
          <w:szCs w:val="22"/>
        </w:rPr>
        <w:lastRenderedPageBreak/>
        <w:t>References</w:t>
      </w:r>
      <w:bookmarkEnd w:id="251"/>
      <w:bookmarkEnd w:id="252"/>
    </w:p>
    <w:p w14:paraId="55DBE138" w14:textId="77777777" w:rsidR="001B57D6" w:rsidRPr="00624902" w:rsidRDefault="001B57D6" w:rsidP="00B36FDE">
      <w:pPr>
        <w:spacing w:after="0" w:line="240" w:lineRule="auto"/>
        <w:contextualSpacing/>
        <w:rPr>
          <w:rFonts w:ascii="Times New Roman" w:hAnsi="Times New Roman" w:cs="Times New Roman"/>
        </w:rPr>
      </w:pPr>
    </w:p>
    <w:p w14:paraId="151EE30E" w14:textId="77777777" w:rsidR="004F5931" w:rsidRPr="00624902" w:rsidRDefault="004F5931" w:rsidP="004F5931">
      <w:pPr>
        <w:spacing w:after="0" w:line="240" w:lineRule="auto"/>
        <w:contextualSpacing/>
        <w:rPr>
          <w:rFonts w:ascii="Times New Roman" w:hAnsi="Times New Roman" w:cs="Times New Roman"/>
        </w:rPr>
      </w:pPr>
      <w:r w:rsidRPr="006D2753">
        <w:rPr>
          <w:rFonts w:ascii="Times New Roman" w:hAnsi="Times New Roman" w:cs="Times New Roman"/>
        </w:rPr>
        <w:t xml:space="preserve">Arduino. </w:t>
      </w:r>
      <w:r w:rsidRPr="006D2753">
        <w:rPr>
          <w:rFonts w:ascii="Times New Roman" w:hAnsi="Times New Roman" w:cs="Times New Roman"/>
          <w:i/>
        </w:rPr>
        <w:t>Arduino Uno</w:t>
      </w:r>
      <w:r>
        <w:rPr>
          <w:rFonts w:ascii="Times New Roman" w:hAnsi="Times New Roman" w:cs="Times New Roman"/>
          <w:i/>
        </w:rPr>
        <w:t xml:space="preserve"> </w:t>
      </w:r>
      <w:r>
        <w:rPr>
          <w:rFonts w:ascii="Times New Roman" w:hAnsi="Times New Roman" w:cs="Times New Roman"/>
        </w:rPr>
        <w:t>[Online]. Available:</w:t>
      </w:r>
      <w:r w:rsidRPr="006D2753">
        <w:rPr>
          <w:rFonts w:ascii="Times New Roman" w:hAnsi="Times New Roman" w:cs="Times New Roman"/>
        </w:rPr>
        <w:t xml:space="preserve"> </w:t>
      </w:r>
      <w:hyperlink r:id="rId11" w:history="1">
        <w:r w:rsidRPr="007465B2">
          <w:rPr>
            <w:rStyle w:val="Hyperlink"/>
            <w:rFonts w:ascii="Times New Roman" w:hAnsi="Times New Roman" w:cs="Times New Roman"/>
          </w:rPr>
          <w:t>http://arduino.cc/en/Main/arduinoBoardUno</w:t>
        </w:r>
      </w:hyperlink>
    </w:p>
    <w:p w14:paraId="5CF94F79" w14:textId="77777777" w:rsidR="004F5931" w:rsidRDefault="004F5931" w:rsidP="004F5931">
      <w:pPr>
        <w:spacing w:after="0" w:line="240" w:lineRule="auto"/>
        <w:contextualSpacing/>
        <w:rPr>
          <w:rFonts w:ascii="Times New Roman" w:hAnsi="Times New Roman" w:cs="Times New Roman"/>
        </w:rPr>
      </w:pPr>
    </w:p>
    <w:p w14:paraId="636AC86B"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Raspberry Pi. </w:t>
      </w:r>
      <w:r w:rsidRPr="00151574">
        <w:rPr>
          <w:rFonts w:ascii="Times New Roman" w:hAnsi="Times New Roman" w:cs="Times New Roman"/>
          <w:i/>
        </w:rPr>
        <w:t>Model B</w:t>
      </w:r>
      <w:r>
        <w:rPr>
          <w:rFonts w:ascii="Times New Roman" w:hAnsi="Times New Roman" w:cs="Times New Roman"/>
        </w:rPr>
        <w:t xml:space="preserve"> [Online]. Available:</w:t>
      </w:r>
      <w:r w:rsidRPr="00151574">
        <w:rPr>
          <w:rFonts w:ascii="Times New Roman" w:hAnsi="Times New Roman" w:cs="Times New Roman"/>
        </w:rPr>
        <w:t xml:space="preserve"> </w:t>
      </w:r>
      <w:hyperlink r:id="rId12" w:history="1">
        <w:r w:rsidRPr="007465B2">
          <w:rPr>
            <w:rStyle w:val="Hyperlink"/>
            <w:rFonts w:ascii="Times New Roman" w:hAnsi="Times New Roman" w:cs="Times New Roman"/>
          </w:rPr>
          <w:t>http://www.raspberrypi.org/products/model-b/</w:t>
        </w:r>
      </w:hyperlink>
    </w:p>
    <w:p w14:paraId="1297AD8E" w14:textId="77777777" w:rsidR="004F5931" w:rsidRDefault="004F5931" w:rsidP="004F5931">
      <w:pPr>
        <w:spacing w:after="0" w:line="240" w:lineRule="auto"/>
        <w:contextualSpacing/>
        <w:rPr>
          <w:rFonts w:ascii="Times New Roman" w:hAnsi="Times New Roman" w:cs="Times New Roman"/>
        </w:rPr>
      </w:pPr>
    </w:p>
    <w:p w14:paraId="5FE9DDA7"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Udoo</w:t>
      </w:r>
      <w:proofErr w:type="spellEnd"/>
      <w:r>
        <w:rPr>
          <w:rFonts w:ascii="Times New Roman" w:hAnsi="Times New Roman" w:cs="Times New Roman"/>
        </w:rPr>
        <w:t xml:space="preserve">. </w:t>
      </w:r>
      <w:proofErr w:type="spellStart"/>
      <w:r w:rsidRPr="00151574">
        <w:rPr>
          <w:rFonts w:ascii="Times New Roman" w:hAnsi="Times New Roman" w:cs="Times New Roman"/>
          <w:i/>
        </w:rPr>
        <w:t>Udoo</w:t>
      </w:r>
      <w:proofErr w:type="spellEnd"/>
      <w:r w:rsidRPr="00151574">
        <w:rPr>
          <w:rFonts w:ascii="Times New Roman" w:hAnsi="Times New Roman" w:cs="Times New Roman"/>
          <w:i/>
        </w:rPr>
        <w:t xml:space="preserve"> Quad</w:t>
      </w:r>
      <w:r>
        <w:rPr>
          <w:rFonts w:ascii="Times New Roman" w:hAnsi="Times New Roman" w:cs="Times New Roman"/>
          <w:i/>
        </w:rPr>
        <w:t xml:space="preserve"> </w:t>
      </w:r>
      <w:r>
        <w:rPr>
          <w:rFonts w:ascii="Times New Roman" w:hAnsi="Times New Roman" w:cs="Times New Roman"/>
        </w:rPr>
        <w:t>[Online]. Available:</w:t>
      </w:r>
      <w:r w:rsidRPr="00151574">
        <w:rPr>
          <w:rFonts w:ascii="Times New Roman" w:hAnsi="Times New Roman" w:cs="Times New Roman"/>
        </w:rPr>
        <w:t xml:space="preserve"> </w:t>
      </w:r>
      <w:hyperlink r:id="rId13" w:history="1">
        <w:r w:rsidRPr="007465B2">
          <w:rPr>
            <w:rStyle w:val="Hyperlink"/>
            <w:rFonts w:ascii="Times New Roman" w:hAnsi="Times New Roman" w:cs="Times New Roman"/>
          </w:rPr>
          <w:t>http://shop.udoo.org/usa/product/udoo-quad.html</w:t>
        </w:r>
      </w:hyperlink>
    </w:p>
    <w:p w14:paraId="29E92AEF" w14:textId="77777777" w:rsidR="004F5931" w:rsidRDefault="004F5931" w:rsidP="004F5931">
      <w:pPr>
        <w:spacing w:after="0" w:line="240" w:lineRule="auto"/>
        <w:contextualSpacing/>
        <w:rPr>
          <w:rFonts w:ascii="Times New Roman" w:hAnsi="Times New Roman" w:cs="Times New Roman"/>
        </w:rPr>
      </w:pPr>
    </w:p>
    <w:p w14:paraId="7120CF70"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Beagleboard.org. </w:t>
      </w:r>
      <w:proofErr w:type="spellStart"/>
      <w:r>
        <w:rPr>
          <w:rFonts w:ascii="Times New Roman" w:hAnsi="Times New Roman" w:cs="Times New Roman"/>
          <w:i/>
        </w:rPr>
        <w:t>BeagleBone</w:t>
      </w:r>
      <w:proofErr w:type="spellEnd"/>
      <w:r>
        <w:rPr>
          <w:rFonts w:ascii="Times New Roman" w:hAnsi="Times New Roman" w:cs="Times New Roman"/>
          <w:i/>
        </w:rPr>
        <w:t xml:space="preserve"> Black</w:t>
      </w:r>
      <w:r>
        <w:rPr>
          <w:rFonts w:ascii="Times New Roman" w:hAnsi="Times New Roman" w:cs="Times New Roman"/>
        </w:rPr>
        <w:t xml:space="preserve"> [Online]. Available: beagleboard.org/black</w:t>
      </w:r>
    </w:p>
    <w:p w14:paraId="12C2F9DF" w14:textId="77777777" w:rsidR="004F5931" w:rsidRDefault="004F5931" w:rsidP="004F5931">
      <w:pPr>
        <w:spacing w:after="0" w:line="240" w:lineRule="auto"/>
        <w:contextualSpacing/>
        <w:rPr>
          <w:rFonts w:ascii="Times New Roman" w:hAnsi="Times New Roman" w:cs="Times New Roman"/>
        </w:rPr>
      </w:pPr>
    </w:p>
    <w:p w14:paraId="5CF88EFE"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proofErr w:type="spellStart"/>
      <w:r>
        <w:rPr>
          <w:rFonts w:ascii="Times New Roman" w:hAnsi="Times New Roman" w:cs="Times New Roman"/>
          <w:i/>
        </w:rPr>
        <w:t>Mecanum</w:t>
      </w:r>
      <w:proofErr w:type="spellEnd"/>
      <w:r>
        <w:rPr>
          <w:rFonts w:ascii="Times New Roman" w:hAnsi="Times New Roman" w:cs="Times New Roman"/>
          <w:i/>
        </w:rPr>
        <w:t xml:space="preserve"> Wheels</w:t>
      </w:r>
      <w:r>
        <w:rPr>
          <w:rFonts w:ascii="Times New Roman" w:hAnsi="Times New Roman" w:cs="Times New Roman"/>
        </w:rPr>
        <w:t xml:space="preserve"> [Online]. Available:</w:t>
      </w:r>
      <w:r w:rsidRPr="004D2669">
        <w:t xml:space="preserve"> </w:t>
      </w:r>
      <w:hyperlink r:id="rId14" w:history="1">
        <w:r w:rsidRPr="007465B2">
          <w:rPr>
            <w:rStyle w:val="Hyperlink"/>
            <w:rFonts w:ascii="Times New Roman" w:hAnsi="Times New Roman" w:cs="Times New Roman"/>
          </w:rPr>
          <w:t>http://www.vexrobotics.com/vexpro/wheels-and-hubs/mecanum-wheels.html</w:t>
        </w:r>
      </w:hyperlink>
    </w:p>
    <w:p w14:paraId="46927BD7" w14:textId="77777777" w:rsidR="004F5931" w:rsidRDefault="004F5931" w:rsidP="004F5931">
      <w:pPr>
        <w:spacing w:after="0" w:line="240" w:lineRule="auto"/>
        <w:contextualSpacing/>
        <w:rPr>
          <w:rFonts w:ascii="Times New Roman" w:hAnsi="Times New Roman" w:cs="Times New Roman"/>
        </w:rPr>
      </w:pPr>
    </w:p>
    <w:p w14:paraId="7CA5D193" w14:textId="77777777" w:rsidR="004F5931" w:rsidRPr="004D2669"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Vex Robotics. </w:t>
      </w:r>
      <w:r>
        <w:rPr>
          <w:rFonts w:ascii="Times New Roman" w:hAnsi="Times New Roman" w:cs="Times New Roman"/>
          <w:i/>
        </w:rPr>
        <w:t>Omni Wheels</w:t>
      </w:r>
      <w:r>
        <w:rPr>
          <w:rFonts w:ascii="Times New Roman" w:hAnsi="Times New Roman" w:cs="Times New Roman"/>
        </w:rPr>
        <w:t xml:space="preserve"> [Online]. Available:</w:t>
      </w:r>
      <w:r w:rsidRPr="004D2669">
        <w:t xml:space="preserve"> </w:t>
      </w:r>
      <w:r w:rsidRPr="004D2669">
        <w:rPr>
          <w:rFonts w:ascii="Times New Roman" w:hAnsi="Times New Roman" w:cs="Times New Roman"/>
        </w:rPr>
        <w:t>http://www.vexrobotics.com/vexpro/wheels-and-hubs/omni-wheels.html</w:t>
      </w:r>
    </w:p>
    <w:p w14:paraId="0065F8E1" w14:textId="77777777" w:rsidR="004F5931" w:rsidRPr="00151574" w:rsidRDefault="004F5931" w:rsidP="004F5931">
      <w:pPr>
        <w:spacing w:after="0" w:line="240" w:lineRule="auto"/>
        <w:contextualSpacing/>
        <w:rPr>
          <w:rFonts w:ascii="Times New Roman" w:hAnsi="Times New Roman" w:cs="Times New Roman"/>
        </w:rPr>
      </w:pPr>
    </w:p>
    <w:p w14:paraId="6309889B"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- 4 pack</w:t>
      </w:r>
      <w:r w:rsidRPr="00624902">
        <w:rPr>
          <w:rFonts w:ascii="Times New Roman" w:hAnsi="Times New Roman" w:cs="Times New Roman"/>
        </w:rPr>
        <w:t xml:space="preserve"> [Online]. Available: </w:t>
      </w:r>
      <w:hyperlink r:id="rId15" w:history="1">
        <w:r w:rsidRPr="007465B2">
          <w:rPr>
            <w:rStyle w:val="Hyperlink"/>
            <w:rFonts w:ascii="Times New Roman" w:hAnsi="Times New Roman" w:cs="Times New Roman"/>
          </w:rPr>
          <w:t>https://www.sparkfun.com/products/11578</w:t>
        </w:r>
      </w:hyperlink>
    </w:p>
    <w:p w14:paraId="7FCA9D57" w14:textId="77777777" w:rsidR="004F5931" w:rsidRPr="00624902" w:rsidRDefault="004F5931" w:rsidP="004F5931">
      <w:pPr>
        <w:spacing w:after="0" w:line="240" w:lineRule="auto"/>
        <w:contextualSpacing/>
        <w:rPr>
          <w:rFonts w:ascii="Times New Roman" w:hAnsi="Times New Roman" w:cs="Times New Roman"/>
        </w:rPr>
      </w:pPr>
    </w:p>
    <w:p w14:paraId="1B030493"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 xml:space="preserve">. </w:t>
      </w:r>
      <w:r w:rsidRPr="004D2669">
        <w:rPr>
          <w:rFonts w:ascii="Times New Roman" w:hAnsi="Times New Roman" w:cs="Times New Roman"/>
          <w:i/>
        </w:rPr>
        <w:t>Wheel 42x19mm</w:t>
      </w:r>
      <w:r w:rsidRPr="00624902">
        <w:rPr>
          <w:rFonts w:ascii="Times New Roman" w:hAnsi="Times New Roman" w:cs="Times New Roman"/>
        </w:rPr>
        <w:t xml:space="preserve"> [Online]. Available: </w:t>
      </w:r>
      <w:hyperlink r:id="rId16" w:history="1">
        <w:r w:rsidRPr="007465B2">
          <w:rPr>
            <w:rStyle w:val="Hyperlink"/>
            <w:rFonts w:ascii="Times New Roman" w:hAnsi="Times New Roman" w:cs="Times New Roman"/>
          </w:rPr>
          <w:t>https://www.sparkfun.com/products/8899</w:t>
        </w:r>
      </w:hyperlink>
    </w:p>
    <w:p w14:paraId="5DD33984" w14:textId="77777777" w:rsidR="004F5931" w:rsidRPr="00624902" w:rsidRDefault="004F5931" w:rsidP="004F5931">
      <w:pPr>
        <w:spacing w:after="0" w:line="240" w:lineRule="auto"/>
        <w:contextualSpacing/>
        <w:rPr>
          <w:rFonts w:ascii="Times New Roman" w:hAnsi="Times New Roman" w:cs="Times New Roman"/>
        </w:rPr>
      </w:pPr>
    </w:p>
    <w:p w14:paraId="0B526D0D"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FingerTech</w:t>
      </w:r>
      <w:proofErr w:type="spellEnd"/>
      <w:r w:rsidRPr="004D2669">
        <w:rPr>
          <w:rFonts w:ascii="Times New Roman" w:hAnsi="Times New Roman" w:cs="Times New Roman"/>
          <w:i/>
        </w:rPr>
        <w:t xml:space="preserve"> </w:t>
      </w:r>
      <w:proofErr w:type="spellStart"/>
      <w:r w:rsidRPr="004D2669">
        <w:rPr>
          <w:rFonts w:ascii="Times New Roman" w:hAnsi="Times New Roman" w:cs="Times New Roman"/>
          <w:i/>
        </w:rPr>
        <w:t>Mecanum</w:t>
      </w:r>
      <w:proofErr w:type="spellEnd"/>
      <w:r w:rsidRPr="004D2669">
        <w:rPr>
          <w:rFonts w:ascii="Times New Roman" w:hAnsi="Times New Roman" w:cs="Times New Roman"/>
          <w:i/>
        </w:rPr>
        <w:t xml:space="preserve"> Wheels (Set of 4)</w:t>
      </w:r>
      <w:r>
        <w:rPr>
          <w:rFonts w:ascii="Times New Roman" w:hAnsi="Times New Roman" w:cs="Times New Roman"/>
        </w:rPr>
        <w:t xml:space="preserve"> [Online]. Available: </w:t>
      </w:r>
      <w:hyperlink r:id="rId17" w:history="1">
        <w:r w:rsidRPr="007465B2">
          <w:rPr>
            <w:rStyle w:val="Hyperlink"/>
            <w:rFonts w:ascii="Times New Roman" w:hAnsi="Times New Roman" w:cs="Times New Roman"/>
          </w:rPr>
          <w:t>http://www.fingertechrobotics.com/proddetail.php?prod=ft-mecanum-set-v2</w:t>
        </w:r>
      </w:hyperlink>
    </w:p>
    <w:p w14:paraId="742E3501" w14:textId="77777777" w:rsidR="004F5931" w:rsidRDefault="004F5931" w:rsidP="004F5931">
      <w:pPr>
        <w:spacing w:after="0" w:line="240" w:lineRule="auto"/>
        <w:contextualSpacing/>
        <w:rPr>
          <w:rFonts w:ascii="Times New Roman" w:hAnsi="Times New Roman" w:cs="Times New Roman"/>
        </w:rPr>
      </w:pPr>
    </w:p>
    <w:p w14:paraId="2BB46ACA" w14:textId="77777777" w:rsidR="004F5931" w:rsidRDefault="004F5931" w:rsidP="004F5931">
      <w:pPr>
        <w:spacing w:after="0" w:line="240" w:lineRule="auto"/>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Standard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-101 RPM (3-12V)</w:t>
      </w:r>
      <w:r w:rsidRPr="00E64A92">
        <w:rPr>
          <w:rFonts w:ascii="Times New Roman" w:hAnsi="Times New Roman" w:cs="Times New Roman"/>
        </w:rPr>
        <w:t xml:space="preserve"> </w:t>
      </w:r>
      <w:r>
        <w:rPr>
          <w:rFonts w:ascii="Times New Roman" w:hAnsi="Times New Roman" w:cs="Times New Roman"/>
          <w:i/>
        </w:rPr>
        <w:t xml:space="preserve">[Online]. </w:t>
      </w:r>
      <w:r w:rsidRPr="00E64A92">
        <w:rPr>
          <w:rFonts w:ascii="Times New Roman" w:hAnsi="Times New Roman" w:cs="Times New Roman"/>
        </w:rPr>
        <w:t xml:space="preserve">Available: </w:t>
      </w:r>
      <w:r w:rsidRPr="0090247B">
        <w:rPr>
          <w:rFonts w:ascii="Times New Roman" w:hAnsi="Times New Roman" w:cs="Times New Roman"/>
        </w:rPr>
        <w:t>https://www.sparkfun.com/products/12399</w:t>
      </w:r>
    </w:p>
    <w:p w14:paraId="437191F0" w14:textId="77777777" w:rsidR="004F5931" w:rsidRPr="00624902" w:rsidRDefault="004F5931" w:rsidP="004F5931">
      <w:pPr>
        <w:spacing w:after="0" w:line="240" w:lineRule="auto"/>
        <w:contextualSpacing/>
        <w:rPr>
          <w:rFonts w:ascii="Times New Roman" w:hAnsi="Times New Roman" w:cs="Times New Roman"/>
        </w:rPr>
      </w:pPr>
    </w:p>
    <w:p w14:paraId="76F873C2" w14:textId="77777777" w:rsidR="004F5931" w:rsidRDefault="004F5931" w:rsidP="004F5931">
      <w:pPr>
        <w:spacing w:after="0" w:line="240" w:lineRule="auto"/>
        <w:contextualSpacing/>
        <w:rPr>
          <w:rFonts w:ascii="Times New Roman" w:hAnsi="Times New Roman" w:cs="Times New Roman"/>
        </w:rPr>
      </w:pPr>
      <w:proofErr w:type="spellStart"/>
      <w:r w:rsidRPr="00624902">
        <w:rPr>
          <w:rFonts w:ascii="Times New Roman" w:hAnsi="Times New Roman" w:cs="Times New Roman"/>
        </w:rPr>
        <w:t>SparkFun</w:t>
      </w:r>
      <w:proofErr w:type="spellEnd"/>
      <w:r w:rsidRPr="00624902">
        <w:rPr>
          <w:rFonts w:ascii="Times New Roman" w:hAnsi="Times New Roman" w:cs="Times New Roman"/>
        </w:rPr>
        <w:t>.</w:t>
      </w:r>
      <w:r w:rsidRPr="004D2669">
        <w:rPr>
          <w:rFonts w:ascii="Times New Roman" w:hAnsi="Times New Roman" w:cs="Times New Roman"/>
        </w:rPr>
        <w:t xml:space="preserve"> </w:t>
      </w:r>
      <w:r w:rsidRPr="004D2669">
        <w:rPr>
          <w:rFonts w:ascii="Times New Roman" w:hAnsi="Times New Roman" w:cs="Times New Roman"/>
          <w:i/>
        </w:rPr>
        <w:t xml:space="preserve">Precision </w:t>
      </w:r>
      <w:proofErr w:type="spellStart"/>
      <w:r w:rsidRPr="004D2669">
        <w:rPr>
          <w:rFonts w:ascii="Times New Roman" w:hAnsi="Times New Roman" w:cs="Times New Roman"/>
          <w:i/>
        </w:rPr>
        <w:t>Gearmotor</w:t>
      </w:r>
      <w:proofErr w:type="spellEnd"/>
      <w:r w:rsidRPr="004D2669">
        <w:rPr>
          <w:rFonts w:ascii="Times New Roman" w:hAnsi="Times New Roman" w:cs="Times New Roman"/>
          <w:i/>
        </w:rPr>
        <w:t xml:space="preserve"> -90 RPM (6-12V) </w:t>
      </w:r>
      <w:r w:rsidRPr="004D2669">
        <w:rPr>
          <w:rFonts w:ascii="Times New Roman" w:hAnsi="Times New Roman" w:cs="Times New Roman"/>
        </w:rPr>
        <w:t xml:space="preserve">[Online]. </w:t>
      </w:r>
      <w:r w:rsidRPr="00E64A92">
        <w:rPr>
          <w:rFonts w:ascii="Times New Roman" w:hAnsi="Times New Roman" w:cs="Times New Roman"/>
        </w:rPr>
        <w:t xml:space="preserve">Available: </w:t>
      </w:r>
      <w:hyperlink r:id="rId18" w:history="1">
        <w:r w:rsidRPr="007465B2">
          <w:rPr>
            <w:rStyle w:val="Hyperlink"/>
            <w:rFonts w:ascii="Times New Roman" w:hAnsi="Times New Roman" w:cs="Times New Roman"/>
          </w:rPr>
          <w:t>https://www.sparkfun.com/products/12497</w:t>
        </w:r>
      </w:hyperlink>
    </w:p>
    <w:p w14:paraId="347DD5EF" w14:textId="77777777" w:rsidR="004F5931" w:rsidRDefault="004F5931" w:rsidP="004F5931">
      <w:pPr>
        <w:spacing w:after="0" w:line="240" w:lineRule="auto"/>
        <w:contextualSpacing/>
        <w:rPr>
          <w:rFonts w:ascii="Times New Roman" w:hAnsi="Times New Roman" w:cs="Times New Roman"/>
        </w:rPr>
      </w:pPr>
    </w:p>
    <w:p w14:paraId="5A85006C"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 xml:space="preserve">154:1 Metal </w:t>
      </w:r>
      <w:proofErr w:type="spellStart"/>
      <w:r>
        <w:rPr>
          <w:rFonts w:ascii="Times New Roman" w:hAnsi="Times New Roman" w:cs="Times New Roman"/>
          <w:i/>
        </w:rPr>
        <w:t>Gearmotor</w:t>
      </w:r>
      <w:proofErr w:type="spellEnd"/>
      <w:r>
        <w:rPr>
          <w:rFonts w:ascii="Times New Roman" w:hAnsi="Times New Roman" w:cs="Times New Roman"/>
          <w:i/>
        </w:rPr>
        <w:t xml:space="preserve"> 20Dx44L mm </w:t>
      </w:r>
      <w:r>
        <w:rPr>
          <w:rFonts w:ascii="Times New Roman" w:hAnsi="Times New Roman" w:cs="Times New Roman"/>
        </w:rPr>
        <w:t>[Online]. Available:</w:t>
      </w:r>
      <w:r w:rsidRPr="004D2669">
        <w:t xml:space="preserve"> </w:t>
      </w:r>
      <w:hyperlink r:id="rId19" w:history="1">
        <w:r w:rsidRPr="007465B2">
          <w:rPr>
            <w:rStyle w:val="Hyperlink"/>
            <w:rFonts w:ascii="Times New Roman" w:hAnsi="Times New Roman" w:cs="Times New Roman"/>
          </w:rPr>
          <w:t>http://www.pololu.com/product/1109</w:t>
        </w:r>
      </w:hyperlink>
    </w:p>
    <w:p w14:paraId="3B6E1DD4" w14:textId="77777777" w:rsidR="004F5931" w:rsidRDefault="004F5931" w:rsidP="004F5931">
      <w:pPr>
        <w:spacing w:after="0" w:line="240" w:lineRule="auto"/>
        <w:contextualSpacing/>
        <w:rPr>
          <w:rFonts w:ascii="Times New Roman" w:hAnsi="Times New Roman" w:cs="Times New Roman"/>
        </w:rPr>
      </w:pPr>
    </w:p>
    <w:p w14:paraId="0A7B2BC1"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Pololu</w:t>
      </w:r>
      <w:proofErr w:type="spellEnd"/>
      <w:r>
        <w:rPr>
          <w:rFonts w:ascii="Times New Roman" w:hAnsi="Times New Roman" w:cs="Times New Roman"/>
        </w:rPr>
        <w:t xml:space="preserve">. </w:t>
      </w:r>
      <w:r>
        <w:rPr>
          <w:rFonts w:ascii="Times New Roman" w:hAnsi="Times New Roman" w:cs="Times New Roman"/>
          <w:i/>
        </w:rPr>
        <w:t>100</w:t>
      </w:r>
      <w:proofErr w:type="gramStart"/>
      <w:r>
        <w:rPr>
          <w:rFonts w:ascii="Times New Roman" w:hAnsi="Times New Roman" w:cs="Times New Roman"/>
          <w:i/>
        </w:rPr>
        <w:t>;1</w:t>
      </w:r>
      <w:proofErr w:type="gramEnd"/>
      <w:r>
        <w:rPr>
          <w:rFonts w:ascii="Times New Roman" w:hAnsi="Times New Roman" w:cs="Times New Roman"/>
          <w:i/>
        </w:rPr>
        <w:t xml:space="preserve"> Metal </w:t>
      </w:r>
      <w:proofErr w:type="spellStart"/>
      <w:r>
        <w:rPr>
          <w:rFonts w:ascii="Times New Roman" w:hAnsi="Times New Roman" w:cs="Times New Roman"/>
          <w:i/>
        </w:rPr>
        <w:t>Gearmotor</w:t>
      </w:r>
      <w:proofErr w:type="spellEnd"/>
      <w:r>
        <w:rPr>
          <w:rFonts w:ascii="Times New Roman" w:hAnsi="Times New Roman" w:cs="Times New Roman"/>
          <w:i/>
        </w:rPr>
        <w:t xml:space="preserve"> 37Dx57L mm</w:t>
      </w:r>
      <w:r>
        <w:rPr>
          <w:rFonts w:ascii="Times New Roman" w:hAnsi="Times New Roman" w:cs="Times New Roman"/>
        </w:rPr>
        <w:t xml:space="preserve"> [</w:t>
      </w:r>
      <w:proofErr w:type="spellStart"/>
      <w:r>
        <w:rPr>
          <w:rFonts w:ascii="Times New Roman" w:hAnsi="Times New Roman" w:cs="Times New Roman"/>
        </w:rPr>
        <w:t>Onilne</w:t>
      </w:r>
      <w:proofErr w:type="spellEnd"/>
      <w:r>
        <w:rPr>
          <w:rFonts w:ascii="Times New Roman" w:hAnsi="Times New Roman" w:cs="Times New Roman"/>
        </w:rPr>
        <w:t>]. Available:</w:t>
      </w:r>
      <w:r w:rsidRPr="00712E92">
        <w:t xml:space="preserve"> </w:t>
      </w:r>
      <w:hyperlink r:id="rId20" w:history="1">
        <w:r w:rsidRPr="007465B2">
          <w:rPr>
            <w:rStyle w:val="Hyperlink"/>
            <w:rFonts w:ascii="Times New Roman" w:hAnsi="Times New Roman" w:cs="Times New Roman"/>
          </w:rPr>
          <w:t>http://www.pololu.com/product/1106</w:t>
        </w:r>
      </w:hyperlink>
    </w:p>
    <w:p w14:paraId="324A4782" w14:textId="77777777" w:rsidR="004F5931" w:rsidRDefault="004F5931" w:rsidP="004F5931">
      <w:pPr>
        <w:spacing w:after="0" w:line="240" w:lineRule="auto"/>
        <w:contextualSpacing/>
        <w:rPr>
          <w:rFonts w:ascii="Times New Roman" w:hAnsi="Times New Roman" w:cs="Times New Roman"/>
        </w:rPr>
      </w:pPr>
    </w:p>
    <w:p w14:paraId="66A60923"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Battery-2000mAh</w:t>
      </w:r>
      <w:r>
        <w:rPr>
          <w:rFonts w:ascii="Times New Roman" w:hAnsi="Times New Roman" w:cs="Times New Roman"/>
          <w:i/>
        </w:rPr>
        <w:t xml:space="preserve"> </w:t>
      </w:r>
      <w:r>
        <w:rPr>
          <w:rFonts w:ascii="Times New Roman" w:hAnsi="Times New Roman" w:cs="Times New Roman"/>
        </w:rPr>
        <w:t xml:space="preserve">[Online]. Available: </w:t>
      </w:r>
      <w:hyperlink r:id="rId21" w:history="1">
        <w:r w:rsidRPr="007465B2">
          <w:rPr>
            <w:rStyle w:val="Hyperlink"/>
            <w:rFonts w:ascii="Times New Roman" w:hAnsi="Times New Roman" w:cs="Times New Roman"/>
          </w:rPr>
          <w:t>https://www.sparkfun.com/products/8483</w:t>
        </w:r>
      </w:hyperlink>
    </w:p>
    <w:p w14:paraId="0AB9656D" w14:textId="77777777" w:rsidR="004F5931" w:rsidRDefault="004F5931" w:rsidP="004F5931">
      <w:pPr>
        <w:spacing w:after="0" w:line="240" w:lineRule="auto"/>
        <w:contextualSpacing/>
        <w:rPr>
          <w:rFonts w:ascii="Times New Roman" w:hAnsi="Times New Roman" w:cs="Times New Roman"/>
        </w:rPr>
      </w:pPr>
    </w:p>
    <w:p w14:paraId="0574B4AF"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Sparkfun</w:t>
      </w:r>
      <w:proofErr w:type="spellEnd"/>
      <w:r>
        <w:rPr>
          <w:rFonts w:ascii="Times New Roman" w:hAnsi="Times New Roman" w:cs="Times New Roman"/>
        </w:rPr>
        <w:t xml:space="preserve">. </w:t>
      </w:r>
      <w:r w:rsidRPr="00712E92">
        <w:rPr>
          <w:rFonts w:ascii="Times New Roman" w:hAnsi="Times New Roman" w:cs="Times New Roman"/>
          <w:i/>
        </w:rPr>
        <w:t>Polymer Lithium Ion Battery-2200mAh 7.4V</w:t>
      </w:r>
      <w:r>
        <w:rPr>
          <w:rFonts w:ascii="Times New Roman" w:hAnsi="Times New Roman" w:cs="Times New Roman"/>
          <w:i/>
        </w:rPr>
        <w:t xml:space="preserve"> </w:t>
      </w:r>
      <w:r>
        <w:rPr>
          <w:rFonts w:ascii="Times New Roman" w:hAnsi="Times New Roman" w:cs="Times New Roman"/>
        </w:rPr>
        <w:t xml:space="preserve">[Online]. Available: </w:t>
      </w:r>
      <w:hyperlink r:id="rId22" w:history="1">
        <w:r w:rsidRPr="007465B2">
          <w:rPr>
            <w:rStyle w:val="Hyperlink"/>
            <w:rFonts w:ascii="Times New Roman" w:hAnsi="Times New Roman" w:cs="Times New Roman"/>
          </w:rPr>
          <w:t>https://www.sparkfun.com/products/11856</w:t>
        </w:r>
      </w:hyperlink>
    </w:p>
    <w:p w14:paraId="694445E2" w14:textId="77777777" w:rsidR="004F5931" w:rsidRDefault="004F5931" w:rsidP="004F5931">
      <w:pPr>
        <w:spacing w:after="0" w:line="240" w:lineRule="auto"/>
        <w:contextualSpacing/>
        <w:rPr>
          <w:rFonts w:ascii="Times New Roman" w:hAnsi="Times New Roman" w:cs="Times New Roman"/>
        </w:rPr>
      </w:pPr>
    </w:p>
    <w:p w14:paraId="7B39E4A9"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sidRPr="00712E92">
        <w:rPr>
          <w:rFonts w:ascii="Times New Roman" w:hAnsi="Times New Roman" w:cs="Times New Roman"/>
          <w:i/>
        </w:rPr>
        <w:t>Turnigy</w:t>
      </w:r>
      <w:proofErr w:type="spellEnd"/>
      <w:r w:rsidRPr="00712E92">
        <w:rPr>
          <w:rFonts w:ascii="Times New Roman" w:hAnsi="Times New Roman" w:cs="Times New Roman"/>
          <w:i/>
        </w:rPr>
        <w:t xml:space="preserve"> 2200mAh 3S 20C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 http://www.hobbyking.com/hobbyking/store/__8932__Turnigy_2200mAh_3S_20C_Lipo_Pack.html</w:t>
      </w:r>
    </w:p>
    <w:p w14:paraId="7706275E" w14:textId="77777777" w:rsidR="004F5931" w:rsidRDefault="004F5931" w:rsidP="004F5931">
      <w:pPr>
        <w:spacing w:after="0" w:line="240" w:lineRule="auto"/>
        <w:contextualSpacing/>
        <w:rPr>
          <w:rFonts w:ascii="Times New Roman" w:hAnsi="Times New Roman" w:cs="Times New Roman"/>
        </w:rPr>
      </w:pPr>
    </w:p>
    <w:p w14:paraId="42214AA4" w14:textId="77777777" w:rsidR="004F5931" w:rsidRPr="00E64A92" w:rsidRDefault="004F5931" w:rsidP="004F5931">
      <w:pPr>
        <w:spacing w:after="0" w:line="240" w:lineRule="auto"/>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25</w:t>
      </w:r>
      <w:r w:rsidRPr="00712E92">
        <w:rPr>
          <w:rFonts w:ascii="Times New Roman" w:hAnsi="Times New Roman" w:cs="Times New Roman"/>
          <w:i/>
        </w:rPr>
        <w:t xml:space="preserve">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712E92">
        <w:rPr>
          <w:rFonts w:ascii="Times New Roman" w:hAnsi="Times New Roman" w:cs="Times New Roman"/>
        </w:rPr>
        <w:t xml:space="preserve"> </w:t>
      </w:r>
      <w:r w:rsidRPr="00E64A92">
        <w:rPr>
          <w:rFonts w:ascii="Times New Roman" w:hAnsi="Times New Roman" w:cs="Times New Roman"/>
        </w:rPr>
        <w:t>http://www.hobbyking.com/hobbyking/store/__8934__Turnigy_2200mAh_3S_25C_Lipo_Pack.html</w:t>
      </w:r>
    </w:p>
    <w:p w14:paraId="12395B69" w14:textId="77777777" w:rsidR="004F5931" w:rsidRDefault="004F5931" w:rsidP="004F5931">
      <w:pPr>
        <w:spacing w:after="0" w:line="240" w:lineRule="auto"/>
        <w:contextualSpacing/>
        <w:rPr>
          <w:rFonts w:ascii="Times New Roman" w:hAnsi="Times New Roman" w:cs="Times New Roman"/>
        </w:rPr>
      </w:pPr>
    </w:p>
    <w:p w14:paraId="3D7478DA"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Hobbyking.com. </w:t>
      </w:r>
      <w:proofErr w:type="spellStart"/>
      <w:r>
        <w:rPr>
          <w:rFonts w:ascii="Times New Roman" w:hAnsi="Times New Roman" w:cs="Times New Roman"/>
          <w:i/>
        </w:rPr>
        <w:t>Turnigy</w:t>
      </w:r>
      <w:proofErr w:type="spellEnd"/>
      <w:r>
        <w:rPr>
          <w:rFonts w:ascii="Times New Roman" w:hAnsi="Times New Roman" w:cs="Times New Roman"/>
          <w:i/>
        </w:rPr>
        <w:t xml:space="preserve"> 2200mAh 3S 3</w:t>
      </w:r>
      <w:r w:rsidRPr="00712E92">
        <w:rPr>
          <w:rFonts w:ascii="Times New Roman" w:hAnsi="Times New Roman" w:cs="Times New Roman"/>
          <w:i/>
        </w:rPr>
        <w:t xml:space="preserve">0C </w:t>
      </w:r>
      <w:proofErr w:type="spellStart"/>
      <w:r w:rsidRPr="00712E92">
        <w:rPr>
          <w:rFonts w:ascii="Times New Roman" w:hAnsi="Times New Roman" w:cs="Times New Roman"/>
          <w:i/>
        </w:rPr>
        <w:t>Lipo</w:t>
      </w:r>
      <w:proofErr w:type="spellEnd"/>
      <w:r w:rsidRPr="00712E92">
        <w:rPr>
          <w:rFonts w:ascii="Times New Roman" w:hAnsi="Times New Roman" w:cs="Times New Roman"/>
          <w:i/>
        </w:rPr>
        <w:t xml:space="preserve"> Pack</w:t>
      </w:r>
      <w:r w:rsidRPr="00E64A92">
        <w:rPr>
          <w:rFonts w:ascii="Times New Roman" w:hAnsi="Times New Roman" w:cs="Times New Roman"/>
        </w:rPr>
        <w:t xml:space="preserve"> </w:t>
      </w:r>
      <w:r>
        <w:rPr>
          <w:rFonts w:ascii="Times New Roman" w:hAnsi="Times New Roman" w:cs="Times New Roman"/>
        </w:rPr>
        <w:t xml:space="preserve">[Online]. </w:t>
      </w:r>
      <w:r w:rsidRPr="00E64A92">
        <w:rPr>
          <w:rFonts w:ascii="Times New Roman" w:hAnsi="Times New Roman" w:cs="Times New Roman"/>
        </w:rPr>
        <w:t>Available:</w:t>
      </w:r>
      <w:r w:rsidRPr="00C1617C">
        <w:rPr>
          <w:rFonts w:ascii="Times New Roman" w:hAnsi="Times New Roman" w:cs="Times New Roman"/>
        </w:rPr>
        <w:t xml:space="preserve"> </w:t>
      </w:r>
      <w:r w:rsidRPr="00E64A92">
        <w:rPr>
          <w:rFonts w:ascii="Times New Roman" w:hAnsi="Times New Roman" w:cs="Times New Roman"/>
        </w:rPr>
        <w:t>http://www.hobbyking.com/hobbyking/store/__9394__Turnigy_2200mAh_3S_30C_Lipo_Pack.html</w:t>
      </w:r>
    </w:p>
    <w:p w14:paraId="384D1564" w14:textId="77777777" w:rsidR="004F5931" w:rsidRDefault="004F5931" w:rsidP="004F5931">
      <w:pPr>
        <w:spacing w:after="0" w:line="240" w:lineRule="auto"/>
        <w:contextualSpacing/>
        <w:rPr>
          <w:rFonts w:ascii="Times New Roman" w:hAnsi="Times New Roman" w:cs="Times New Roman"/>
        </w:rPr>
      </w:pPr>
    </w:p>
    <w:p w14:paraId="003A8123"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MIT Electric Vehicle Team. </w:t>
      </w:r>
      <w:r>
        <w:rPr>
          <w:rFonts w:ascii="Times New Roman" w:hAnsi="Times New Roman" w:cs="Times New Roman"/>
          <w:i/>
        </w:rPr>
        <w:t>A Guide to Understanding Battery Specifications</w:t>
      </w:r>
      <w:r>
        <w:rPr>
          <w:rFonts w:ascii="Times New Roman" w:hAnsi="Times New Roman" w:cs="Times New Roman"/>
        </w:rPr>
        <w:t xml:space="preserve"> December 2008[Online]. Available: </w:t>
      </w:r>
      <w:hyperlink r:id="rId23" w:history="1">
        <w:r w:rsidRPr="007465B2">
          <w:rPr>
            <w:rStyle w:val="Hyperlink"/>
            <w:rFonts w:ascii="Times New Roman" w:hAnsi="Times New Roman" w:cs="Times New Roman"/>
          </w:rPr>
          <w:t>http://web.mit.edu/evt/summary_battery_specifications.pdf</w:t>
        </w:r>
      </w:hyperlink>
    </w:p>
    <w:p w14:paraId="5F78CD17" w14:textId="77777777" w:rsidR="004F5931" w:rsidRDefault="004F5931" w:rsidP="004F5931">
      <w:pPr>
        <w:spacing w:after="0" w:line="240" w:lineRule="auto"/>
        <w:contextualSpacing/>
        <w:rPr>
          <w:rFonts w:ascii="Times New Roman" w:hAnsi="Times New Roman" w:cs="Times New Roman"/>
        </w:rPr>
      </w:pPr>
    </w:p>
    <w:p w14:paraId="3860E019" w14:textId="77777777" w:rsidR="004F5931" w:rsidRDefault="004F5931" w:rsidP="004F5931">
      <w:pPr>
        <w:spacing w:after="0" w:line="240" w:lineRule="auto"/>
        <w:contextualSpacing/>
        <w:rPr>
          <w:rStyle w:val="Hyperlink"/>
          <w:rFonts w:ascii="Times New Roman" w:hAnsi="Times New Roman" w:cs="Times New Roman"/>
        </w:rPr>
      </w:pPr>
      <w:proofErr w:type="spellStart"/>
      <w:r>
        <w:rPr>
          <w:rFonts w:ascii="Times New Roman" w:hAnsi="Times New Roman" w:cs="Times New Roman"/>
        </w:rPr>
        <w:lastRenderedPageBreak/>
        <w:t>Lynxmotion</w:t>
      </w:r>
      <w:proofErr w:type="spellEnd"/>
      <w:r>
        <w:rPr>
          <w:rFonts w:ascii="Times New Roman" w:hAnsi="Times New Roman" w:cs="Times New Roman"/>
        </w:rPr>
        <w:t xml:space="preserve">. </w:t>
      </w:r>
      <w:r>
        <w:rPr>
          <w:rFonts w:ascii="Times New Roman" w:hAnsi="Times New Roman" w:cs="Times New Roman"/>
          <w:i/>
        </w:rPr>
        <w:t>AL5D Arm Hardware-Only Kit</w:t>
      </w:r>
      <w:r>
        <w:rPr>
          <w:rFonts w:ascii="Times New Roman" w:hAnsi="Times New Roman" w:cs="Times New Roman"/>
        </w:rPr>
        <w:t xml:space="preserve"> [Online]. Available:</w:t>
      </w:r>
      <w:r w:rsidRPr="00C1617C">
        <w:t xml:space="preserve"> </w:t>
      </w:r>
      <w:hyperlink r:id="rId24" w:history="1">
        <w:r w:rsidRPr="007465B2">
          <w:rPr>
            <w:rStyle w:val="Hyperlink"/>
            <w:rFonts w:ascii="Times New Roman" w:hAnsi="Times New Roman" w:cs="Times New Roman"/>
          </w:rPr>
          <w:t>http://www.lynxmotion.com/p-663-al5d-arm-hardware-only-kit.aspx</w:t>
        </w:r>
      </w:hyperlink>
    </w:p>
    <w:p w14:paraId="7F448F9D" w14:textId="77777777" w:rsidR="004F5931" w:rsidRDefault="004F5931" w:rsidP="004F5931">
      <w:pPr>
        <w:spacing w:after="0" w:line="240" w:lineRule="auto"/>
        <w:contextualSpacing/>
        <w:rPr>
          <w:rFonts w:ascii="Times New Roman" w:hAnsi="Times New Roman" w:cs="Times New Roman"/>
        </w:rPr>
      </w:pPr>
    </w:p>
    <w:p w14:paraId="7781E0CB" w14:textId="77777777" w:rsidR="004F5931" w:rsidRDefault="004F5931" w:rsidP="004F5931">
      <w:pPr>
        <w:spacing w:after="0" w:line="240" w:lineRule="auto"/>
        <w:contextualSpacing/>
        <w:rPr>
          <w:rFonts w:ascii="Times New Roman" w:hAnsi="Times New Roman" w:cs="Times New Roman"/>
        </w:rPr>
      </w:pPr>
      <w:proofErr w:type="spellStart"/>
      <w:r>
        <w:rPr>
          <w:rFonts w:ascii="Times New Roman" w:hAnsi="Times New Roman" w:cs="Times New Roman"/>
        </w:rPr>
        <w:t>CrustCrawler</w:t>
      </w:r>
      <w:proofErr w:type="spellEnd"/>
      <w:r>
        <w:rPr>
          <w:rFonts w:ascii="Times New Roman" w:hAnsi="Times New Roman" w:cs="Times New Roman"/>
        </w:rPr>
        <w:t xml:space="preserve"> Robotics. </w:t>
      </w:r>
      <w:r>
        <w:rPr>
          <w:rFonts w:ascii="Times New Roman" w:hAnsi="Times New Roman" w:cs="Times New Roman"/>
          <w:i/>
        </w:rPr>
        <w:t>AX-12 Dual Robotic Gripper</w:t>
      </w:r>
      <w:r>
        <w:rPr>
          <w:rFonts w:ascii="Times New Roman" w:hAnsi="Times New Roman" w:cs="Times New Roman"/>
        </w:rPr>
        <w:t xml:space="preserve"> [Online]. Available: </w:t>
      </w:r>
      <w:hyperlink r:id="rId25" w:history="1">
        <w:r w:rsidRPr="007465B2">
          <w:rPr>
            <w:rStyle w:val="Hyperlink"/>
            <w:rFonts w:ascii="Times New Roman" w:hAnsi="Times New Roman" w:cs="Times New Roman"/>
          </w:rPr>
          <w:t>http://www.crustcrawler.com/products/dualgripper/index.php</w:t>
        </w:r>
      </w:hyperlink>
    </w:p>
    <w:p w14:paraId="4C99B10C" w14:textId="77777777" w:rsidR="004F5931" w:rsidRDefault="004F5931" w:rsidP="004F5931">
      <w:pPr>
        <w:spacing w:after="0" w:line="240" w:lineRule="auto"/>
        <w:contextualSpacing/>
        <w:rPr>
          <w:rFonts w:ascii="Times New Roman" w:hAnsi="Times New Roman" w:cs="Times New Roman"/>
        </w:rPr>
      </w:pPr>
    </w:p>
    <w:p w14:paraId="3F2A0961"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OWI. </w:t>
      </w:r>
      <w:r>
        <w:rPr>
          <w:rFonts w:ascii="Times New Roman" w:hAnsi="Times New Roman" w:cs="Times New Roman"/>
          <w:i/>
        </w:rPr>
        <w:t>OWI Robotic Arm Edge</w:t>
      </w:r>
      <w:r>
        <w:rPr>
          <w:rFonts w:ascii="Times New Roman" w:hAnsi="Times New Roman" w:cs="Times New Roman"/>
        </w:rPr>
        <w:t xml:space="preserve"> [Online]. Available:</w:t>
      </w:r>
      <w:r w:rsidRPr="005C0881">
        <w:t xml:space="preserve"> </w:t>
      </w:r>
      <w:hyperlink r:id="rId26" w:history="1">
        <w:r w:rsidRPr="007465B2">
          <w:rPr>
            <w:rStyle w:val="Hyperlink"/>
            <w:rFonts w:ascii="Times New Roman" w:hAnsi="Times New Roman" w:cs="Times New Roman"/>
          </w:rPr>
          <w:t>http://www.amazon.com/OWI-OWI-535-Robotic-Arm-Edge/dp/B0017OFRCY</w:t>
        </w:r>
      </w:hyperlink>
    </w:p>
    <w:p w14:paraId="4AB696EB" w14:textId="77777777" w:rsidR="004F5931" w:rsidRDefault="004F5931" w:rsidP="004F5931">
      <w:pPr>
        <w:spacing w:after="0" w:line="240" w:lineRule="auto"/>
        <w:contextualSpacing/>
        <w:rPr>
          <w:rFonts w:ascii="Times New Roman" w:hAnsi="Times New Roman" w:cs="Times New Roman"/>
        </w:rPr>
      </w:pPr>
    </w:p>
    <w:p w14:paraId="59C8968D" w14:textId="77777777" w:rsidR="004F5931" w:rsidRDefault="004F5931" w:rsidP="004F5931">
      <w:pPr>
        <w:spacing w:after="0" w:line="240" w:lineRule="auto"/>
        <w:contextualSpacing/>
        <w:rPr>
          <w:rFonts w:ascii="Times New Roman" w:hAnsi="Times New Roman" w:cs="Times New Roman"/>
        </w:rPr>
      </w:pPr>
      <w:r>
        <w:rPr>
          <w:rFonts w:ascii="Times New Roman" w:hAnsi="Times New Roman" w:cs="Times New Roman"/>
        </w:rPr>
        <w:t xml:space="preserve">Robot Shop. </w:t>
      </w:r>
      <w:r>
        <w:rPr>
          <w:rFonts w:ascii="Times New Roman" w:hAnsi="Times New Roman" w:cs="Times New Roman"/>
          <w:i/>
        </w:rPr>
        <w:t>“Stacker” 2WD Mobile Robot w/ 2DOF Arm Chassis Kit</w:t>
      </w:r>
      <w:r>
        <w:rPr>
          <w:rFonts w:ascii="Times New Roman" w:hAnsi="Times New Roman" w:cs="Times New Roman"/>
        </w:rPr>
        <w:t xml:space="preserve"> [Online]. </w:t>
      </w:r>
      <w:proofErr w:type="spellStart"/>
      <w:r>
        <w:rPr>
          <w:rFonts w:ascii="Times New Roman" w:hAnsi="Times New Roman" w:cs="Times New Roman"/>
        </w:rPr>
        <w:t>Avaiable</w:t>
      </w:r>
      <w:proofErr w:type="spellEnd"/>
      <w:r>
        <w:rPr>
          <w:rFonts w:ascii="Times New Roman" w:hAnsi="Times New Roman" w:cs="Times New Roman"/>
        </w:rPr>
        <w:t xml:space="preserve">: </w:t>
      </w:r>
      <w:hyperlink r:id="rId27" w:history="1">
        <w:r w:rsidRPr="007465B2">
          <w:rPr>
            <w:rStyle w:val="Hyperlink"/>
            <w:rFonts w:ascii="Times New Roman" w:hAnsi="Times New Roman" w:cs="Times New Roman"/>
          </w:rPr>
          <w:t>http://www.robotshop.com/en/stacker-2wd-mobile-robot-2dof-arm-chassis-kit.html</w:t>
        </w:r>
      </w:hyperlink>
    </w:p>
    <w:p w14:paraId="294966CA" w14:textId="77777777" w:rsidR="00E64A92" w:rsidRDefault="00E64A92" w:rsidP="00B36FDE">
      <w:pPr>
        <w:spacing w:after="0" w:line="240" w:lineRule="auto"/>
        <w:contextualSpacing/>
        <w:rPr>
          <w:rFonts w:ascii="Times New Roman" w:hAnsi="Times New Roman" w:cs="Times New Roman"/>
        </w:rPr>
      </w:pPr>
    </w:p>
    <w:p w14:paraId="6FCE700E" w14:textId="77777777" w:rsidR="005F1A88" w:rsidRPr="005F1A88" w:rsidRDefault="005F1A88" w:rsidP="00B36FDE">
      <w:pPr>
        <w:spacing w:after="0" w:line="240" w:lineRule="auto"/>
        <w:ind w:left="360" w:hanging="360"/>
        <w:rPr>
          <w:rFonts w:ascii="Times New Roman" w:hAnsi="Times New Roman" w:cs="Times New Roman"/>
        </w:rPr>
      </w:pPr>
      <w:r w:rsidRPr="00FF04B1">
        <w:rPr>
          <w:rFonts w:ascii="Times New Roman" w:hAnsi="Times New Roman" w:cs="Times New Roman"/>
          <w:color w:val="000000"/>
        </w:rPr>
        <w:t>[1]</w:t>
      </w:r>
      <w:r w:rsidRPr="00FF04B1">
        <w:rPr>
          <w:rFonts w:ascii="Times New Roman" w:hAnsi="Times New Roman" w:cs="Times New Roman"/>
        </w:rPr>
        <w:t xml:space="preserve"> </w:t>
      </w:r>
      <w:r w:rsidRPr="005F1A88">
        <w:rPr>
          <w:rFonts w:ascii="Times New Roman" w:hAnsi="Times New Roman" w:cs="Times New Roman"/>
          <w:color w:val="000000"/>
        </w:rPr>
        <w:t>Nova Southeastern University &amp; Broward College.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(2014, March 19).</w:t>
      </w:r>
      <w:r w:rsidRPr="005F1A88">
        <w:rPr>
          <w:rStyle w:val="apple-converted-space"/>
          <w:rFonts w:ascii="Times New Roman" w:hAnsi="Times New Roman" w:cs="Times New Roman"/>
          <w:color w:val="000000"/>
        </w:rPr>
        <w:t> </w:t>
      </w:r>
      <w:proofErr w:type="spellStart"/>
      <w:r w:rsidRPr="005F1A88">
        <w:rPr>
          <w:rFonts w:ascii="Times New Roman" w:hAnsi="Times New Roman" w:cs="Times New Roman"/>
          <w:i/>
          <w:iCs/>
          <w:color w:val="000000"/>
        </w:rPr>
        <w:t>SoutheastCon</w:t>
      </w:r>
      <w:proofErr w:type="spellEnd"/>
      <w:r w:rsidRPr="005F1A88">
        <w:rPr>
          <w:rFonts w:ascii="Times New Roman" w:hAnsi="Times New Roman" w:cs="Times New Roman"/>
          <w:i/>
          <w:iCs/>
          <w:color w:val="000000"/>
        </w:rPr>
        <w:t xml:space="preserve"> 2015 Hardware Competition Rules (DRAFT</w:t>
      </w:r>
      <w:r w:rsidRPr="005F1A88">
        <w:rPr>
          <w:rFonts w:ascii="Times New Roman" w:hAnsi="Times New Roman" w:cs="Times New Roman"/>
          <w:color w:val="000000"/>
        </w:rPr>
        <w:t xml:space="preserve">) [Online]. Available: </w:t>
      </w:r>
      <w:r w:rsidRPr="005F1A88">
        <w:rPr>
          <w:rFonts w:ascii="Times New Roman" w:hAnsi="Times New Roman" w:cs="Times New Roman"/>
        </w:rPr>
        <w:t>https://docs.google.com/file/d/</w:t>
      </w:r>
    </w:p>
    <w:p w14:paraId="5DADB8BA"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0B8nHHJOB5RWcUFPQVlXdngyTVk/</w:t>
      </w:r>
      <w:proofErr w:type="spellStart"/>
      <w:r w:rsidRPr="005F1A88">
        <w:rPr>
          <w:rFonts w:ascii="Times New Roman" w:hAnsi="Times New Roman" w:cs="Times New Roman"/>
        </w:rPr>
        <w:t>edit</w:t>
      </w:r>
      <w:proofErr w:type="gramStart"/>
      <w:r w:rsidRPr="005F1A88">
        <w:rPr>
          <w:rFonts w:ascii="Times New Roman" w:hAnsi="Times New Roman" w:cs="Times New Roman"/>
        </w:rPr>
        <w:t>?pli</w:t>
      </w:r>
      <w:proofErr w:type="spellEnd"/>
      <w:proofErr w:type="gramEnd"/>
      <w:r w:rsidRPr="005F1A88">
        <w:rPr>
          <w:rFonts w:ascii="Times New Roman" w:hAnsi="Times New Roman" w:cs="Times New Roman"/>
        </w:rPr>
        <w:t>=1</w:t>
      </w:r>
    </w:p>
    <w:p w14:paraId="6C94AA48" w14:textId="77777777" w:rsidR="005F1A88" w:rsidRPr="005F1A88" w:rsidRDefault="005F1A88" w:rsidP="00B36FDE">
      <w:pPr>
        <w:spacing w:after="0" w:line="240" w:lineRule="auto"/>
        <w:ind w:left="360"/>
        <w:rPr>
          <w:rFonts w:ascii="Times New Roman" w:hAnsi="Times New Roman" w:cs="Times New Roman"/>
        </w:rPr>
      </w:pPr>
    </w:p>
    <w:p w14:paraId="1E558FE2" w14:textId="77777777" w:rsidR="005F1A88" w:rsidRPr="005F1A88" w:rsidRDefault="005F1A88" w:rsidP="00B36FDE">
      <w:pPr>
        <w:spacing w:after="0" w:line="240" w:lineRule="auto"/>
        <w:ind w:left="360" w:hanging="360"/>
        <w:rPr>
          <w:rFonts w:ascii="Times New Roman" w:hAnsi="Times New Roman" w:cs="Times New Roman"/>
        </w:rPr>
      </w:pPr>
      <w:r w:rsidRPr="005F1A88">
        <w:rPr>
          <w:rFonts w:ascii="Times New Roman" w:hAnsi="Times New Roman" w:cs="Times New Roman"/>
          <w:color w:val="000000"/>
        </w:rPr>
        <w:t>[2]</w:t>
      </w:r>
      <w:r w:rsidRPr="005F1A88">
        <w:rPr>
          <w:rFonts w:ascii="Times New Roman" w:hAnsi="Times New Roman" w:cs="Times New Roman"/>
        </w:rPr>
        <w:t xml:space="preserve"> </w:t>
      </w:r>
      <w:r w:rsidRPr="005F1A88">
        <w:rPr>
          <w:rFonts w:ascii="Times New Roman" w:hAnsi="Times New Roman" w:cs="Times New Roman"/>
          <w:i/>
        </w:rPr>
        <w:t>Embry-Riddle Aeronautical University 2014-2015 Student Handbook</w:t>
      </w:r>
      <w:r w:rsidRPr="005F1A88">
        <w:rPr>
          <w:rFonts w:ascii="Times New Roman" w:hAnsi="Times New Roman" w:cs="Times New Roman"/>
        </w:rPr>
        <w:t>, ERAU, Daytona Beach, FL, 2014.</w:t>
      </w:r>
    </w:p>
    <w:p w14:paraId="537D912A" w14:textId="77777777" w:rsidR="005F1A88" w:rsidRPr="005F1A88" w:rsidRDefault="005F1A88" w:rsidP="00B36FDE">
      <w:pPr>
        <w:spacing w:after="0" w:line="240" w:lineRule="auto"/>
        <w:ind w:left="360" w:hanging="360"/>
        <w:rPr>
          <w:rFonts w:ascii="Times New Roman" w:hAnsi="Times New Roman" w:cs="Times New Roman"/>
        </w:rPr>
      </w:pPr>
    </w:p>
    <w:p w14:paraId="1336DDB7"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[3] B. </w:t>
      </w:r>
      <w:proofErr w:type="spellStart"/>
      <w:r w:rsidRPr="005F1A88">
        <w:rPr>
          <w:rFonts w:ascii="Times New Roman" w:hAnsi="Times New Roman" w:cs="Times New Roman"/>
          <w:color w:val="000000"/>
        </w:rPr>
        <w:t>Besser</w:t>
      </w:r>
      <w:proofErr w:type="spellEnd"/>
      <w:r w:rsidRPr="005F1A88">
        <w:rPr>
          <w:rFonts w:ascii="Times New Roman" w:hAnsi="Times New Roman" w:cs="Times New Roman"/>
          <w:color w:val="000000"/>
        </w:rPr>
        <w:t>. (</w:t>
      </w:r>
      <w:proofErr w:type="spellStart"/>
      <w:r w:rsidRPr="005F1A88">
        <w:rPr>
          <w:rFonts w:ascii="Times New Roman" w:hAnsi="Times New Roman" w:cs="Times New Roman"/>
          <w:color w:val="000000"/>
        </w:rPr>
        <w:t>n.d.</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Materials handling: heavy lifting</w:t>
      </w:r>
      <w:r w:rsidRPr="005F1A88">
        <w:rPr>
          <w:rFonts w:ascii="Times New Roman" w:hAnsi="Times New Roman" w:cs="Times New Roman"/>
          <w:color w:val="000000"/>
        </w:rPr>
        <w:t xml:space="preserve"> [Online]. Available: </w:t>
      </w:r>
    </w:p>
    <w:p w14:paraId="3AE466B6" w14:textId="77777777" w:rsidR="005F1A88" w:rsidRPr="005F1A88" w:rsidRDefault="005F1A88" w:rsidP="00B36FDE">
      <w:pPr>
        <w:spacing w:after="0" w:line="240" w:lineRule="auto"/>
        <w:ind w:left="360"/>
        <w:rPr>
          <w:rFonts w:ascii="Times New Roman" w:hAnsi="Times New Roman" w:cs="Times New Roman"/>
        </w:rPr>
      </w:pPr>
      <w:r w:rsidRPr="005F1A88">
        <w:rPr>
          <w:rFonts w:ascii="Times New Roman" w:hAnsi="Times New Roman" w:cs="Times New Roman"/>
        </w:rPr>
        <w:t>https://www.osha.gov/SLTC/etools/electricalcontractors/materials/heavy.html</w:t>
      </w:r>
    </w:p>
    <w:p w14:paraId="6745148E" w14:textId="77777777" w:rsidR="005F1A88" w:rsidRPr="005F1A88" w:rsidRDefault="005F1A88" w:rsidP="00B36FDE">
      <w:pPr>
        <w:spacing w:after="0" w:line="240" w:lineRule="auto"/>
        <w:ind w:left="360"/>
        <w:rPr>
          <w:rFonts w:ascii="Times New Roman" w:hAnsi="Times New Roman" w:cs="Times New Roman"/>
          <w:color w:val="000000"/>
        </w:rPr>
      </w:pPr>
    </w:p>
    <w:p w14:paraId="60326D84" w14:textId="77777777" w:rsidR="005F1A88" w:rsidRPr="005F1A88" w:rsidRDefault="005F1A88" w:rsidP="00B36FDE">
      <w:pPr>
        <w:spacing w:after="0" w:line="240" w:lineRule="auto"/>
        <w:rPr>
          <w:rStyle w:val="apple-converted-space"/>
          <w:rFonts w:ascii="Times New Roman" w:hAnsi="Times New Roman" w:cs="Times New Roman"/>
          <w:color w:val="000000"/>
        </w:rPr>
      </w:pPr>
      <w:r w:rsidRPr="005F1A88">
        <w:rPr>
          <w:rFonts w:ascii="Times New Roman" w:hAnsi="Times New Roman" w:cs="Times New Roman"/>
        </w:rPr>
        <w:t>[4]</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Pocket Etch A Sketch</w:t>
      </w:r>
      <w:r w:rsidRPr="005F1A88">
        <w:rPr>
          <w:rStyle w:val="apple-converted-space"/>
          <w:rFonts w:ascii="Times New Roman" w:hAnsi="Times New Roman" w:cs="Times New Roman"/>
          <w:color w:val="000000"/>
        </w:rPr>
        <w:t> </w:t>
      </w:r>
      <w:r w:rsidRPr="005F1A88">
        <w:rPr>
          <w:rFonts w:ascii="Times New Roman" w:hAnsi="Times New Roman" w:cs="Times New Roman"/>
          <w:i/>
          <w:color w:val="000000"/>
        </w:rPr>
        <w:t xml:space="preserve">- Red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xml:space="preserve"> </w:t>
      </w:r>
      <w:r w:rsidRPr="005F1A88">
        <w:rPr>
          <w:rFonts w:ascii="Times New Roman" w:hAnsi="Times New Roman" w:cs="Times New Roman"/>
        </w:rPr>
        <w:t>http://www.toysrus.com/product/</w:t>
      </w:r>
    </w:p>
    <w:p w14:paraId="09A04A4E"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roofErr w:type="spellStart"/>
      <w:r w:rsidRPr="005F1A88">
        <w:rPr>
          <w:rStyle w:val="apple-converted-space"/>
          <w:rFonts w:ascii="Times New Roman" w:hAnsi="Times New Roman" w:cs="Times New Roman"/>
          <w:color w:val="000000"/>
        </w:rPr>
        <w:t>index.jsp</w:t>
      </w:r>
      <w:proofErr w:type="gramStart"/>
      <w:r w:rsidRPr="005F1A88">
        <w:rPr>
          <w:rStyle w:val="apple-converted-space"/>
          <w:rFonts w:ascii="Times New Roman" w:hAnsi="Times New Roman" w:cs="Times New Roman"/>
          <w:color w:val="000000"/>
        </w:rPr>
        <w:t>?productId</w:t>
      </w:r>
      <w:proofErr w:type="spellEnd"/>
      <w:proofErr w:type="gramEnd"/>
      <w:r w:rsidRPr="005F1A88">
        <w:rPr>
          <w:rStyle w:val="apple-converted-space"/>
          <w:rFonts w:ascii="Times New Roman" w:hAnsi="Times New Roman" w:cs="Times New Roman"/>
          <w:color w:val="000000"/>
        </w:rPr>
        <w:t>=2395954&amp;cp=2255960.2256553&amp;parentPage=family</w:t>
      </w:r>
    </w:p>
    <w:p w14:paraId="654F54A5" w14:textId="77777777" w:rsidR="005F1A88" w:rsidRPr="005F1A88" w:rsidRDefault="005F1A88" w:rsidP="00B36FDE">
      <w:pPr>
        <w:spacing w:after="0" w:line="240" w:lineRule="auto"/>
        <w:ind w:firstLine="360"/>
        <w:rPr>
          <w:rStyle w:val="apple-converted-space"/>
          <w:rFonts w:ascii="Times New Roman" w:hAnsi="Times New Roman" w:cs="Times New Roman"/>
          <w:color w:val="000000"/>
        </w:rPr>
      </w:pPr>
    </w:p>
    <w:p w14:paraId="2F6F34A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[5]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Rubik’s 3x3 Cube</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http://www.toysrus.com/buy/</w:t>
      </w:r>
    </w:p>
    <w:p w14:paraId="5842D389" w14:textId="77777777" w:rsidR="005F1A88" w:rsidRPr="005F1A88" w:rsidRDefault="005F1A88" w:rsidP="00B36FDE">
      <w:pPr>
        <w:spacing w:after="0" w:line="240" w:lineRule="auto"/>
        <w:ind w:left="360"/>
        <w:rPr>
          <w:rFonts w:ascii="Times New Roman" w:hAnsi="Times New Roman" w:cs="Times New Roman"/>
          <w:color w:val="000000"/>
        </w:rPr>
      </w:pPr>
      <w:proofErr w:type="gramStart"/>
      <w:r w:rsidRPr="005F1A88">
        <w:rPr>
          <w:rFonts w:ascii="Times New Roman" w:hAnsi="Times New Roman" w:cs="Times New Roman"/>
        </w:rPr>
        <w:t>brain-teasers/rubik-s-3x3</w:t>
      </w:r>
      <w:r w:rsidRPr="005F1A88">
        <w:rPr>
          <w:rFonts w:ascii="Times New Roman" w:hAnsi="Times New Roman" w:cs="Times New Roman"/>
          <w:color w:val="000000"/>
        </w:rPr>
        <w:t>-cube-wm5027-29224016</w:t>
      </w:r>
      <w:proofErr w:type="gramEnd"/>
    </w:p>
    <w:p w14:paraId="16BA20D0" w14:textId="77777777" w:rsidR="005F1A88" w:rsidRPr="005F1A88" w:rsidRDefault="005F1A88" w:rsidP="00B36FDE">
      <w:pPr>
        <w:spacing w:after="0" w:line="240" w:lineRule="auto"/>
        <w:ind w:firstLine="360"/>
        <w:rPr>
          <w:rFonts w:ascii="Times New Roman" w:hAnsi="Times New Roman" w:cs="Times New Roman"/>
        </w:rPr>
      </w:pPr>
    </w:p>
    <w:p w14:paraId="7D899091"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rPr>
        <w:t>[6]</w:t>
      </w:r>
      <w:r w:rsidRPr="005F1A88">
        <w:rPr>
          <w:rFonts w:ascii="Times New Roman" w:hAnsi="Times New Roman" w:cs="Times New Roman"/>
          <w:color w:val="000000"/>
        </w:rPr>
        <w:t xml:space="preserve"> Toys R Us.</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Simon-</w:t>
      </w:r>
      <w:proofErr w:type="spellStart"/>
      <w:r w:rsidRPr="005F1A88">
        <w:rPr>
          <w:rFonts w:ascii="Times New Roman" w:hAnsi="Times New Roman" w:cs="Times New Roman"/>
          <w:i/>
          <w:iCs/>
          <w:color w:val="000000"/>
        </w:rPr>
        <w:t>Carabiner</w:t>
      </w:r>
      <w:proofErr w:type="spellEnd"/>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[Online]. Available:</w:t>
      </w:r>
      <w:r w:rsidRPr="005F1A88">
        <w:rPr>
          <w:rStyle w:val="apple-converted-space"/>
          <w:rFonts w:ascii="Times New Roman" w:hAnsi="Times New Roman" w:cs="Times New Roman"/>
          <w:color w:val="000000"/>
        </w:rPr>
        <w:t> </w:t>
      </w:r>
      <w:r w:rsidRPr="005F1A88">
        <w:rPr>
          <w:rFonts w:ascii="Times New Roman" w:hAnsi="Times New Roman" w:cs="Times New Roman"/>
        </w:rPr>
        <w:t>http://www.toysrus.com/buy/</w:t>
      </w:r>
    </w:p>
    <w:p w14:paraId="217C160B" w14:textId="77777777" w:rsidR="005F1A88" w:rsidRPr="005F1A88" w:rsidRDefault="005F1A88" w:rsidP="00B36FDE">
      <w:pPr>
        <w:spacing w:after="0" w:line="240" w:lineRule="auto"/>
        <w:ind w:firstLine="360"/>
        <w:rPr>
          <w:rFonts w:ascii="Times New Roman" w:hAnsi="Times New Roman" w:cs="Times New Roman"/>
        </w:rPr>
      </w:pPr>
      <w:proofErr w:type="gramStart"/>
      <w:r w:rsidRPr="005F1A88">
        <w:rPr>
          <w:rFonts w:ascii="Times New Roman" w:hAnsi="Times New Roman" w:cs="Times New Roman"/>
        </w:rPr>
        <w:t>card-</w:t>
      </w:r>
      <w:proofErr w:type="spellStart"/>
      <w:r w:rsidRPr="005F1A88">
        <w:rPr>
          <w:rFonts w:ascii="Times New Roman" w:hAnsi="Times New Roman" w:cs="Times New Roman"/>
        </w:rPr>
        <w:t>puzzlegames</w:t>
      </w:r>
      <w:proofErr w:type="spellEnd"/>
      <w:proofErr w:type="gramEnd"/>
      <w:r w:rsidRPr="005F1A88">
        <w:rPr>
          <w:rFonts w:ascii="Times New Roman" w:hAnsi="Times New Roman" w:cs="Times New Roman"/>
        </w:rPr>
        <w:t>/ simon-carabiner-1850-3839349</w:t>
      </w:r>
    </w:p>
    <w:p w14:paraId="30667824" w14:textId="77777777" w:rsidR="005F1A88" w:rsidRPr="005F1A88" w:rsidRDefault="005F1A88" w:rsidP="00B36FDE">
      <w:pPr>
        <w:spacing w:after="0" w:line="240" w:lineRule="auto"/>
        <w:rPr>
          <w:rFonts w:ascii="Times New Roman" w:hAnsi="Times New Roman" w:cs="Times New Roman"/>
        </w:rPr>
      </w:pPr>
    </w:p>
    <w:p w14:paraId="661BD63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[7] </w:t>
      </w:r>
      <w:proofErr w:type="spellStart"/>
      <w:r w:rsidRPr="005F1A88">
        <w:rPr>
          <w:rFonts w:ascii="Times New Roman" w:hAnsi="Times New Roman" w:cs="Times New Roman"/>
          <w:color w:val="000000"/>
        </w:rPr>
        <w:t>Dreamstime</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Deck-Cards</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 xml:space="preserve">[Online]. Available: </w:t>
      </w:r>
      <w:r w:rsidRPr="005F1A88">
        <w:rPr>
          <w:rFonts w:ascii="Times New Roman" w:hAnsi="Times New Roman" w:cs="Times New Roman"/>
        </w:rPr>
        <w:t>http://thumbs.dreamstime.com/z/</w:t>
      </w:r>
    </w:p>
    <w:p w14:paraId="54F6E835" w14:textId="77777777" w:rsidR="005F1A88" w:rsidRPr="005F1A88" w:rsidRDefault="005F1A88" w:rsidP="00B36FDE">
      <w:pPr>
        <w:spacing w:after="0" w:line="240" w:lineRule="auto"/>
        <w:ind w:firstLine="360"/>
        <w:rPr>
          <w:rFonts w:ascii="Times New Roman" w:hAnsi="Times New Roman" w:cs="Times New Roman"/>
          <w:color w:val="000000"/>
        </w:rPr>
      </w:pPr>
      <w:proofErr w:type="gramStart"/>
      <w:r w:rsidRPr="005F1A88">
        <w:rPr>
          <w:rFonts w:ascii="Times New Roman" w:hAnsi="Times New Roman" w:cs="Times New Roman"/>
        </w:rPr>
        <w:t>deck-cards-18545272.jpg</w:t>
      </w:r>
      <w:proofErr w:type="gramEnd"/>
    </w:p>
    <w:p w14:paraId="1F37115F" w14:textId="77777777" w:rsidR="005F1A88" w:rsidRPr="005F1A88" w:rsidRDefault="005F1A88" w:rsidP="00B36FDE">
      <w:pPr>
        <w:spacing w:after="0" w:line="240" w:lineRule="auto"/>
        <w:rPr>
          <w:rFonts w:ascii="Times New Roman" w:hAnsi="Times New Roman" w:cs="Times New Roman"/>
          <w:color w:val="000000"/>
        </w:rPr>
      </w:pPr>
      <w:r w:rsidRPr="005F1A88" w:rsidDel="008A3318">
        <w:rPr>
          <w:rFonts w:ascii="Times New Roman" w:hAnsi="Times New Roman" w:cs="Times New Roman"/>
          <w:color w:val="000000"/>
        </w:rPr>
        <w:t xml:space="preserve"> </w:t>
      </w:r>
    </w:p>
    <w:p w14:paraId="1EA2345E" w14:textId="77777777" w:rsidR="005F1A88" w:rsidRPr="005F1A88" w:rsidRDefault="005F1A88" w:rsidP="00B36FDE">
      <w:pPr>
        <w:spacing w:after="0" w:line="240" w:lineRule="auto"/>
        <w:rPr>
          <w:rFonts w:ascii="Times New Roman" w:hAnsi="Times New Roman" w:cs="Times New Roman"/>
        </w:rPr>
      </w:pPr>
      <w:r w:rsidRPr="005F1A88">
        <w:rPr>
          <w:rFonts w:ascii="Times New Roman" w:hAnsi="Times New Roman" w:cs="Times New Roman"/>
          <w:color w:val="000000"/>
        </w:rPr>
        <w:t xml:space="preserve">[8] </w:t>
      </w:r>
      <w:r w:rsidRPr="005F1A88">
        <w:rPr>
          <w:rStyle w:val="Hyperlink"/>
          <w:rFonts w:ascii="Times New Roman" w:hAnsi="Times New Roman" w:cs="Times New Roman"/>
          <w:i/>
          <w:color w:val="000000" w:themeColor="text1"/>
        </w:rPr>
        <w:t>IEEE Editorial Style Manual</w:t>
      </w:r>
      <w:r w:rsidRPr="005F1A88">
        <w:rPr>
          <w:rStyle w:val="Hyperlink"/>
          <w:rFonts w:ascii="Times New Roman" w:hAnsi="Times New Roman" w:cs="Times New Roman"/>
          <w:color w:val="000000" w:themeColor="text1"/>
        </w:rPr>
        <w:t>, vol. 6, Mar. 2014</w:t>
      </w:r>
    </w:p>
    <w:p w14:paraId="4FBFBF3B" w14:textId="77777777" w:rsidR="005F1A88" w:rsidRPr="005F1A88" w:rsidRDefault="005F1A88" w:rsidP="00B36FDE">
      <w:pPr>
        <w:spacing w:after="0" w:line="240" w:lineRule="auto"/>
        <w:rPr>
          <w:rFonts w:ascii="Times New Roman" w:hAnsi="Times New Roman" w:cs="Times New Roman"/>
          <w:color w:val="000000"/>
        </w:rPr>
      </w:pPr>
    </w:p>
    <w:p w14:paraId="0A18266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xml:space="preserve">[9] </w:t>
      </w:r>
      <w:r w:rsidRPr="005F1A88">
        <w:rPr>
          <w:rFonts w:ascii="Times New Roman" w:hAnsi="Times New Roman" w:cs="Times New Roman"/>
          <w:i/>
          <w:iCs/>
          <w:color w:val="000000"/>
        </w:rPr>
        <w:t>IEEE guide to software requirements specifications</w:t>
      </w:r>
      <w:r w:rsidRPr="005F1A88">
        <w:rPr>
          <w:rFonts w:ascii="Times New Roman" w:hAnsi="Times New Roman" w:cs="Times New Roman"/>
          <w:color w:val="000000"/>
        </w:rPr>
        <w:t>, ANSI/IEEE Standard 830-1984, 1984.</w:t>
      </w:r>
    </w:p>
    <w:p w14:paraId="5B8633CE" w14:textId="77777777" w:rsidR="005F1A88" w:rsidRPr="005F1A88" w:rsidRDefault="005F1A88" w:rsidP="00B36FDE">
      <w:pPr>
        <w:spacing w:after="0" w:line="240" w:lineRule="auto"/>
        <w:rPr>
          <w:rFonts w:ascii="Times New Roman" w:hAnsi="Times New Roman" w:cs="Times New Roman"/>
          <w:color w:val="000000"/>
        </w:rPr>
      </w:pPr>
    </w:p>
    <w:p w14:paraId="467E3F60" w14:textId="77777777" w:rsidR="005F1A88" w:rsidRPr="005F1A88" w:rsidRDefault="005F1A88" w:rsidP="00B36FDE">
      <w:pPr>
        <w:spacing w:after="0" w:line="240" w:lineRule="auto"/>
        <w:ind w:left="450" w:hanging="450"/>
        <w:rPr>
          <w:rFonts w:ascii="Times New Roman" w:hAnsi="Times New Roman" w:cs="Times New Roman"/>
          <w:color w:val="000000"/>
        </w:rPr>
      </w:pPr>
      <w:r w:rsidRPr="005F1A88">
        <w:rPr>
          <w:rFonts w:ascii="Times New Roman" w:hAnsi="Times New Roman" w:cs="Times New Roman"/>
          <w:color w:val="000000"/>
        </w:rPr>
        <w:t xml:space="preserve">[10] C. </w:t>
      </w:r>
      <w:proofErr w:type="spellStart"/>
      <w:r w:rsidRPr="005F1A88">
        <w:rPr>
          <w:rFonts w:ascii="Times New Roman" w:hAnsi="Times New Roman" w:cs="Times New Roman"/>
          <w:color w:val="000000"/>
        </w:rPr>
        <w:t>Larman</w:t>
      </w:r>
      <w:proofErr w:type="spellEnd"/>
      <w:r w:rsidRPr="005F1A88">
        <w:rPr>
          <w:rFonts w:ascii="Times New Roman" w:hAnsi="Times New Roman" w:cs="Times New Roman"/>
          <w:color w:val="000000"/>
        </w:rPr>
        <w:t>,</w:t>
      </w:r>
      <w:r w:rsidRPr="005F1A88">
        <w:rPr>
          <w:rStyle w:val="apple-converted-space"/>
          <w:rFonts w:ascii="Times New Roman" w:hAnsi="Times New Roman" w:cs="Times New Roman"/>
          <w:color w:val="000000"/>
        </w:rPr>
        <w:t> </w:t>
      </w:r>
      <w:r w:rsidRPr="005F1A88">
        <w:rPr>
          <w:rFonts w:ascii="Times New Roman" w:hAnsi="Times New Roman" w:cs="Times New Roman"/>
          <w:i/>
          <w:iCs/>
          <w:color w:val="000000"/>
        </w:rPr>
        <w:t>Applying UML and Patterns: An Introduction to Object-Oriented Analysis and Design and Iterative Development,</w:t>
      </w:r>
      <w:r w:rsidRPr="005F1A88">
        <w:rPr>
          <w:rStyle w:val="apple-converted-space"/>
          <w:rFonts w:ascii="Times New Roman" w:hAnsi="Times New Roman" w:cs="Times New Roman"/>
          <w:color w:val="000000"/>
        </w:rPr>
        <w:t> </w:t>
      </w:r>
      <w:r w:rsidRPr="005F1A88">
        <w:rPr>
          <w:rFonts w:ascii="Times New Roman" w:hAnsi="Times New Roman" w:cs="Times New Roman"/>
          <w:color w:val="000000"/>
        </w:rPr>
        <w:t>3rd ed. Westford, MA: Pearson, 2005.</w:t>
      </w:r>
    </w:p>
    <w:p w14:paraId="74522209" w14:textId="77777777" w:rsidR="005F1A88" w:rsidRPr="005F1A88" w:rsidRDefault="005F1A88" w:rsidP="00B36FDE">
      <w:pPr>
        <w:spacing w:after="0" w:line="240" w:lineRule="auto"/>
        <w:rPr>
          <w:rFonts w:ascii="Times New Roman" w:hAnsi="Times New Roman" w:cs="Times New Roman"/>
          <w:color w:val="000000"/>
        </w:rPr>
      </w:pPr>
      <w:r w:rsidRPr="005F1A88">
        <w:rPr>
          <w:rFonts w:ascii="Times New Roman" w:hAnsi="Times New Roman" w:cs="Times New Roman"/>
          <w:color w:val="000000"/>
        </w:rPr>
        <w:t> </w:t>
      </w:r>
    </w:p>
    <w:p w14:paraId="0DF09D26" w14:textId="77777777" w:rsidR="005F1A88" w:rsidRPr="005F1A88" w:rsidRDefault="005F1A88" w:rsidP="00B36FDE">
      <w:pPr>
        <w:spacing w:after="0" w:line="240" w:lineRule="auto"/>
        <w:ind w:left="270" w:hanging="270"/>
        <w:rPr>
          <w:rFonts w:ascii="Times New Roman" w:hAnsi="Times New Roman" w:cs="Times New Roman"/>
        </w:rPr>
      </w:pPr>
      <w:r w:rsidRPr="005F1A88">
        <w:rPr>
          <w:rFonts w:ascii="Times New Roman" w:hAnsi="Times New Roman" w:cs="Times New Roman"/>
          <w:color w:val="000000"/>
        </w:rPr>
        <w:t xml:space="preserve">[11] </w:t>
      </w:r>
      <w:r w:rsidRPr="005F1A88">
        <w:rPr>
          <w:rFonts w:ascii="Times New Roman" w:hAnsi="Times New Roman" w:cs="Times New Roman"/>
        </w:rPr>
        <w:t xml:space="preserve">J. Straus, </w:t>
      </w:r>
      <w:proofErr w:type="gramStart"/>
      <w:r w:rsidRPr="005F1A88">
        <w:rPr>
          <w:rFonts w:ascii="Times New Roman" w:hAnsi="Times New Roman" w:cs="Times New Roman"/>
          <w:i/>
        </w:rPr>
        <w:t>The</w:t>
      </w:r>
      <w:proofErr w:type="gramEnd"/>
      <w:r w:rsidRPr="005F1A88">
        <w:rPr>
          <w:rFonts w:ascii="Times New Roman" w:hAnsi="Times New Roman" w:cs="Times New Roman"/>
          <w:i/>
        </w:rPr>
        <w:t xml:space="preserve"> Blue Book of Grammar and Punctuation</w:t>
      </w:r>
      <w:r w:rsidRPr="005F1A88">
        <w:rPr>
          <w:rFonts w:ascii="Times New Roman" w:hAnsi="Times New Roman" w:cs="Times New Roman"/>
        </w:rPr>
        <w:t xml:space="preserve">, 11th ed. Indianapolis, IN: Wiley, </w:t>
      </w:r>
    </w:p>
    <w:p w14:paraId="62C9613E" w14:textId="77777777" w:rsidR="005F1A88" w:rsidRPr="005F1A88" w:rsidRDefault="005F1A88" w:rsidP="00B36FDE">
      <w:pPr>
        <w:spacing w:after="0" w:line="240" w:lineRule="auto"/>
        <w:ind w:left="270" w:firstLine="180"/>
        <w:rPr>
          <w:rFonts w:ascii="Times New Roman" w:hAnsi="Times New Roman" w:cs="Times New Roman"/>
        </w:rPr>
      </w:pPr>
      <w:r w:rsidRPr="005F1A88">
        <w:rPr>
          <w:rFonts w:ascii="Times New Roman" w:hAnsi="Times New Roman" w:cs="Times New Roman"/>
        </w:rPr>
        <w:t>2014.</w:t>
      </w:r>
    </w:p>
    <w:p w14:paraId="08D1B30B" w14:textId="77777777" w:rsidR="005F1A88" w:rsidRPr="00624902" w:rsidRDefault="005F1A88" w:rsidP="00B36FDE">
      <w:pPr>
        <w:spacing w:after="0" w:line="240" w:lineRule="auto"/>
        <w:contextualSpacing/>
        <w:rPr>
          <w:rFonts w:ascii="Times New Roman" w:hAnsi="Times New Roman" w:cs="Times New Roman"/>
        </w:rPr>
      </w:pPr>
    </w:p>
    <w:sectPr w:rsidR="005F1A88" w:rsidRPr="00624902" w:rsidSect="009A79F7">
      <w:headerReference w:type="default" r:id="rId28"/>
      <w:footerReference w:type="default" r:id="rId2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5" w:author="Tan, Kok Peng" w:date="2014-10-05T14:53:00Z" w:initials="TKP">
    <w:p w14:paraId="5A85C73D" w14:textId="436569FA" w:rsidR="00A025E7" w:rsidRDefault="00A025E7">
      <w:pPr>
        <w:pStyle w:val="CommentText"/>
      </w:pPr>
      <w:r>
        <w:rPr>
          <w:rStyle w:val="CommentReference"/>
        </w:rPr>
        <w:annotationRef/>
      </w:r>
      <w:r>
        <w:t>Edited</w:t>
      </w:r>
    </w:p>
  </w:comment>
  <w:comment w:id="102" w:author="Tan, Kok Peng" w:date="2014-10-05T14:53:00Z" w:initials="TKP">
    <w:p w14:paraId="249F6B06" w14:textId="3BEDF717" w:rsidR="00A025E7" w:rsidRDefault="00A025E7">
      <w:pPr>
        <w:pStyle w:val="CommentText"/>
      </w:pPr>
      <w:r>
        <w:rPr>
          <w:rStyle w:val="CommentReference"/>
        </w:rPr>
        <w:annotationRef/>
      </w:r>
      <w:r>
        <w:t>Edited</w:t>
      </w:r>
    </w:p>
  </w:comment>
  <w:comment w:id="103" w:author="Roth, Merissa G" w:date="2014-10-06T12:22:00Z" w:initials="RMG">
    <w:p w14:paraId="3687D258" w14:textId="139D572F" w:rsidR="00A025E7" w:rsidRDefault="00A025E7">
      <w:pPr>
        <w:pStyle w:val="CommentText"/>
      </w:pPr>
      <w:r>
        <w:rPr>
          <w:rStyle w:val="CommentReference"/>
        </w:rPr>
        <w:annotationRef/>
      </w:r>
      <w:r>
        <w:rPr>
          <w:noProof/>
        </w:rPr>
        <w:t>Look over this matrix again - number do not make sense in some places</w:t>
      </w:r>
    </w:p>
  </w:comment>
  <w:comment w:id="112" w:author="Roth, Merissa G" w:date="2014-10-06T11:47:00Z" w:initials="RMG">
    <w:p w14:paraId="63BB2EF1" w14:textId="11EDD5C6" w:rsidR="00A025E7" w:rsidRDefault="00A025E7">
      <w:pPr>
        <w:pStyle w:val="CommentText"/>
      </w:pPr>
      <w:r>
        <w:rPr>
          <w:rStyle w:val="CommentReference"/>
        </w:rPr>
        <w:annotationRef/>
      </w:r>
      <w:r>
        <w:t xml:space="preserve">Is it N-cm or </w:t>
      </w:r>
      <w:proofErr w:type="spellStart"/>
      <w:r>
        <w:t>Ncm</w:t>
      </w:r>
      <w:proofErr w:type="spellEnd"/>
      <w:r>
        <w:t>???</w:t>
      </w:r>
    </w:p>
  </w:comment>
  <w:comment w:id="113" w:author="Roth, Merissa G" w:date="2014-10-06T11:46:00Z" w:initials="RMG">
    <w:p w14:paraId="69879771" w14:textId="044A1DD5" w:rsidR="00A025E7" w:rsidRDefault="00A025E7">
      <w:pPr>
        <w:pStyle w:val="CommentText"/>
      </w:pPr>
      <w:r>
        <w:rPr>
          <w:rStyle w:val="CommentReference"/>
        </w:rPr>
        <w:annotationRef/>
      </w:r>
      <w:r>
        <w:t>CANNOT BE 10!!!!</w:t>
      </w:r>
    </w:p>
  </w:comment>
  <w:comment w:id="158" w:author="Tan, Kok Peng" w:date="2014-10-05T14:54:00Z" w:initials="TKP">
    <w:p w14:paraId="53221030" w14:textId="47EEB4B0" w:rsidR="00A025E7" w:rsidRDefault="00A025E7">
      <w:pPr>
        <w:pStyle w:val="CommentText"/>
      </w:pPr>
      <w:r>
        <w:rPr>
          <w:rStyle w:val="CommentReference"/>
        </w:rPr>
        <w:annotationRef/>
      </w:r>
      <w:r>
        <w:t>Edited</w:t>
      </w:r>
    </w:p>
  </w:comment>
  <w:comment w:id="159" w:author="Roth, Merissa G" w:date="2014-10-06T11:57:00Z" w:initials="RMG">
    <w:p w14:paraId="6991DF8B" w14:textId="6F548D05" w:rsidR="00A025E7" w:rsidRDefault="00A025E7">
      <w:pPr>
        <w:pStyle w:val="CommentText"/>
      </w:pPr>
      <w:r>
        <w:rPr>
          <w:rStyle w:val="CommentReference"/>
        </w:rPr>
        <w:annotationRef/>
      </w:r>
      <w:r>
        <w:t>CHANGE AGAIN!!!</w:t>
      </w:r>
    </w:p>
  </w:comment>
  <w:comment w:id="166" w:author="Roth, Merissa G" w:date="2014-10-06T12:21:00Z" w:initials="RMG">
    <w:p w14:paraId="019340E4" w14:textId="3D93AE1E" w:rsidR="00A025E7" w:rsidRDefault="00A025E7">
      <w:pPr>
        <w:pStyle w:val="CommentText"/>
      </w:pPr>
      <w:r>
        <w:rPr>
          <w:rStyle w:val="CommentReference"/>
        </w:rPr>
        <w:annotationRef/>
      </w:r>
      <w:r>
        <w:rPr>
          <w:noProof/>
        </w:rPr>
        <w:t>Look over this matrix again - numbers do not make sense in some places</w:t>
      </w:r>
    </w:p>
  </w:comment>
  <w:comment w:id="175" w:author="Roth, Merissa G" w:date="2014-10-06T12:35:00Z" w:initials="RMG">
    <w:p w14:paraId="6465670A" w14:textId="212ED15D" w:rsidR="00A025E7" w:rsidRDefault="00A025E7" w:rsidP="00F52F18">
      <w:pPr>
        <w:pStyle w:val="CommentText"/>
        <w:jc w:val="right"/>
      </w:pPr>
      <w:r>
        <w:rPr>
          <w:noProof/>
        </w:rPr>
        <w:t>reevaulate - CANNOT BE 10</w:t>
      </w:r>
      <w:r>
        <w:rPr>
          <w:rStyle w:val="CommentReference"/>
        </w:rPr>
        <w:annotationRef/>
      </w:r>
    </w:p>
  </w:comment>
  <w:comment w:id="207" w:author="Roth, Merissa G" w:date="2014-10-06T12:06:00Z" w:initials="RMG">
    <w:p w14:paraId="1FF07F9B" w14:textId="3107E928" w:rsidR="00A025E7" w:rsidRDefault="00A025E7">
      <w:pPr>
        <w:pStyle w:val="CommentText"/>
      </w:pPr>
      <w:r>
        <w:rPr>
          <w:rStyle w:val="CommentReference"/>
        </w:rPr>
        <w:annotationRef/>
      </w:r>
      <w:proofErr w:type="gramStart"/>
      <w:r>
        <w:t>wording</w:t>
      </w:r>
      <w:proofErr w:type="gramEnd"/>
    </w:p>
  </w:comment>
  <w:comment w:id="208" w:author="Roth, Merissa G" w:date="2014-10-06T12:05:00Z" w:initials="RMG">
    <w:p w14:paraId="4D7B0279" w14:textId="0A86DD1A" w:rsidR="00A025E7" w:rsidRDefault="00A025E7">
      <w:pPr>
        <w:pStyle w:val="CommentText"/>
      </w:pPr>
      <w:r>
        <w:rPr>
          <w:rStyle w:val="CommentReference"/>
        </w:rPr>
        <w:annotationRef/>
      </w:r>
      <w:r>
        <w:t>Not really besides for microcontrollers and pixy cam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85C73D" w15:done="0"/>
  <w15:commentEx w15:paraId="249F6B06" w15:done="0"/>
  <w15:commentEx w15:paraId="3687D258" w15:done="0"/>
  <w15:commentEx w15:paraId="63BB2EF1" w15:done="0"/>
  <w15:commentEx w15:paraId="69879771" w15:done="0"/>
  <w15:commentEx w15:paraId="53221030" w15:done="0"/>
  <w15:commentEx w15:paraId="6991DF8B" w15:paraIdParent="53221030" w15:done="0"/>
  <w15:commentEx w15:paraId="019340E4" w15:done="0"/>
  <w15:commentEx w15:paraId="6465670A" w15:done="0"/>
  <w15:commentEx w15:paraId="1FF07F9B" w15:done="0"/>
  <w15:commentEx w15:paraId="4D7B027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B92C9" w14:textId="77777777" w:rsidR="00F02BF4" w:rsidRDefault="00F02BF4" w:rsidP="00D6723A">
      <w:pPr>
        <w:spacing w:after="0" w:line="240" w:lineRule="auto"/>
      </w:pPr>
      <w:r>
        <w:separator/>
      </w:r>
    </w:p>
  </w:endnote>
  <w:endnote w:type="continuationSeparator" w:id="0">
    <w:p w14:paraId="2EF7A0BC" w14:textId="77777777" w:rsidR="00F02BF4" w:rsidRDefault="00F02BF4" w:rsidP="00D67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CC219" w14:textId="0AE558EE" w:rsidR="00A025E7" w:rsidRPr="00AE5AAF" w:rsidRDefault="00A025E7">
    <w:pPr>
      <w:pStyle w:val="Footer"/>
      <w:rPr>
        <w:rFonts w:ascii="Times New Roman" w:hAnsi="Times New Roman" w:cs="Times New Roman"/>
      </w:rPr>
    </w:pPr>
    <w:r w:rsidRPr="00AE5AAF">
      <w:rPr>
        <w:rFonts w:ascii="Times New Roman" w:hAnsi="Times New Roman" w:cs="Times New Roman"/>
      </w:rPr>
      <w:t>Funky Town Fancy P</w:t>
    </w:r>
    <w:r>
      <w:rPr>
        <w:rFonts w:ascii="Times New Roman" w:hAnsi="Times New Roman" w:cs="Times New Roman"/>
      </w:rPr>
      <w:t>andas Senior Design Team, 2014-</w:t>
    </w:r>
    <w:r w:rsidRPr="00AE5AAF">
      <w:rPr>
        <w:rFonts w:ascii="Times New Roman" w:hAnsi="Times New Roman" w:cs="Times New Roman"/>
      </w:rPr>
      <w:t xml:space="preserve">2015 </w:t>
    </w:r>
    <w:r w:rsidRPr="00AE5AAF">
      <w:rPr>
        <w:rFonts w:ascii="Times New Roman" w:hAnsi="Times New Roman" w:cs="Times New Roman"/>
      </w:rPr>
      <w:tab/>
    </w:r>
    <w:r w:rsidRPr="00AE5AAF">
      <w:rPr>
        <w:rFonts w:ascii="Times New Roman" w:hAnsi="Times New Roman" w:cs="Times New Roman"/>
      </w:rPr>
      <w:fldChar w:fldCharType="begin"/>
    </w:r>
    <w:r w:rsidRPr="00AE5AAF">
      <w:rPr>
        <w:rFonts w:ascii="Times New Roman" w:hAnsi="Times New Roman" w:cs="Times New Roman"/>
      </w:rPr>
      <w:instrText xml:space="preserve"> PAGE   \* MERGEFORMAT </w:instrText>
    </w:r>
    <w:r w:rsidRPr="00AE5AAF">
      <w:rPr>
        <w:rFonts w:ascii="Times New Roman" w:hAnsi="Times New Roman" w:cs="Times New Roman"/>
      </w:rPr>
      <w:fldChar w:fldCharType="separate"/>
    </w:r>
    <w:r w:rsidR="00733DF8">
      <w:rPr>
        <w:rFonts w:ascii="Times New Roman" w:hAnsi="Times New Roman" w:cs="Times New Roman"/>
        <w:noProof/>
      </w:rPr>
      <w:t>7</w:t>
    </w:r>
    <w:r w:rsidRPr="00AE5AAF">
      <w:rPr>
        <w:rFonts w:ascii="Times New Roman" w:hAnsi="Times New Roman" w:cs="Times New Roman"/>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20A8A9" w14:textId="77777777" w:rsidR="00F02BF4" w:rsidRDefault="00F02BF4" w:rsidP="00D6723A">
      <w:pPr>
        <w:spacing w:after="0" w:line="240" w:lineRule="auto"/>
      </w:pPr>
      <w:r>
        <w:separator/>
      </w:r>
    </w:p>
  </w:footnote>
  <w:footnote w:type="continuationSeparator" w:id="0">
    <w:p w14:paraId="4921ED80" w14:textId="77777777" w:rsidR="00F02BF4" w:rsidRDefault="00F02BF4" w:rsidP="00D672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459CB8" w14:textId="37BF0A31" w:rsidR="00A025E7" w:rsidRPr="00AE5AAF" w:rsidRDefault="00A025E7">
    <w:pPr>
      <w:pStyle w:val="Header"/>
      <w:rPr>
        <w:rFonts w:ascii="Times New Roman" w:hAnsi="Times New Roman" w:cs="Times New Roman"/>
      </w:rPr>
    </w:pPr>
    <w:r w:rsidRPr="00AE5AAF">
      <w:rPr>
        <w:rFonts w:ascii="Times New Roman" w:hAnsi="Times New Roman" w:cs="Times New Roman"/>
      </w:rPr>
      <w:t>Budget Proposal</w:t>
    </w:r>
    <w:r>
      <w:tab/>
    </w:r>
    <w:r>
      <w:tab/>
    </w:r>
    <w:r>
      <w:rPr>
        <w:rFonts w:ascii="Times New Roman" w:hAnsi="Times New Roman" w:cs="Times New Roman"/>
      </w:rPr>
      <w:t>FTFP</w:t>
    </w:r>
    <w:r w:rsidRPr="00AE5AAF">
      <w:rPr>
        <w:rFonts w:ascii="Times New Roman" w:hAnsi="Times New Roman" w:cs="Times New Roman"/>
      </w:rPr>
      <w:t xml:space="preserve"> Budget 1.0.0-2014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D7AAA"/>
    <w:multiLevelType w:val="hybridMultilevel"/>
    <w:tmpl w:val="C7EE7F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3A7C1F"/>
    <w:multiLevelType w:val="multilevel"/>
    <w:tmpl w:val="EF66BF52"/>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226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E1E45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6333D6C"/>
    <w:multiLevelType w:val="multilevel"/>
    <w:tmpl w:val="EE70DA1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3C42AF9"/>
    <w:multiLevelType w:val="multilevel"/>
    <w:tmpl w:val="62D8840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nsid w:val="3DD715C8"/>
    <w:multiLevelType w:val="multilevel"/>
    <w:tmpl w:val="B1AC918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3EFB5186"/>
    <w:multiLevelType w:val="multilevel"/>
    <w:tmpl w:val="E2BE1E7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8D431A"/>
    <w:multiLevelType w:val="hybridMultilevel"/>
    <w:tmpl w:val="FA66B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F3027F"/>
    <w:multiLevelType w:val="multilevel"/>
    <w:tmpl w:val="D3DA0DF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771D5466"/>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7A515613"/>
    <w:multiLevelType w:val="hybridMultilevel"/>
    <w:tmpl w:val="D0DE4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0959B5"/>
    <w:multiLevelType w:val="multilevel"/>
    <w:tmpl w:val="B90C776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0"/>
  </w:num>
  <w:num w:numId="2">
    <w:abstractNumId w:val="8"/>
  </w:num>
  <w:num w:numId="3">
    <w:abstractNumId w:val="8"/>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4"/>
  </w:num>
  <w:num w:numId="12">
    <w:abstractNumId w:val="7"/>
  </w:num>
  <w:num w:numId="13">
    <w:abstractNumId w:val="9"/>
  </w:num>
  <w:num w:numId="14">
    <w:abstractNumId w:val="2"/>
  </w:num>
  <w:num w:numId="15">
    <w:abstractNumId w:val="1"/>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rPr>
          <w:color w:val="auto"/>
        </w:r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urt Pedrosa">
    <w15:presenceInfo w15:providerId="Windows Live" w15:userId="a84ef5e8c3890619"/>
  </w15:person>
  <w15:person w15:author="Tan, Kok Peng">
    <w15:presenceInfo w15:providerId="None" w15:userId="Tan, Kok Peng"/>
  </w15:person>
  <w15:person w15:author="Roth, Merissa G">
    <w15:presenceInfo w15:providerId="AD" w15:userId="S-1-5-21-795392005-3913728759-1119654287-1984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F5D"/>
    <w:rsid w:val="00007407"/>
    <w:rsid w:val="000270DB"/>
    <w:rsid w:val="00045BBD"/>
    <w:rsid w:val="000539F1"/>
    <w:rsid w:val="000819CC"/>
    <w:rsid w:val="0008609D"/>
    <w:rsid w:val="000F1F36"/>
    <w:rsid w:val="00101272"/>
    <w:rsid w:val="0010700A"/>
    <w:rsid w:val="00116606"/>
    <w:rsid w:val="00120BC5"/>
    <w:rsid w:val="00130896"/>
    <w:rsid w:val="001322E0"/>
    <w:rsid w:val="00136D89"/>
    <w:rsid w:val="001514A9"/>
    <w:rsid w:val="00152D98"/>
    <w:rsid w:val="001644AB"/>
    <w:rsid w:val="001A5D8D"/>
    <w:rsid w:val="001B57D6"/>
    <w:rsid w:val="001C1438"/>
    <w:rsid w:val="001D435A"/>
    <w:rsid w:val="001D4AA4"/>
    <w:rsid w:val="001F14A6"/>
    <w:rsid w:val="001F367C"/>
    <w:rsid w:val="001F74C5"/>
    <w:rsid w:val="00217278"/>
    <w:rsid w:val="002423BE"/>
    <w:rsid w:val="00253F47"/>
    <w:rsid w:val="0026145A"/>
    <w:rsid w:val="00266153"/>
    <w:rsid w:val="00270577"/>
    <w:rsid w:val="00284C79"/>
    <w:rsid w:val="002910B3"/>
    <w:rsid w:val="002A0A3B"/>
    <w:rsid w:val="002A3293"/>
    <w:rsid w:val="002C3E77"/>
    <w:rsid w:val="002F4268"/>
    <w:rsid w:val="0032629B"/>
    <w:rsid w:val="00340A3A"/>
    <w:rsid w:val="0034115F"/>
    <w:rsid w:val="0034373F"/>
    <w:rsid w:val="00352EA5"/>
    <w:rsid w:val="00372088"/>
    <w:rsid w:val="00396B99"/>
    <w:rsid w:val="003B0402"/>
    <w:rsid w:val="003E2C95"/>
    <w:rsid w:val="003F5E89"/>
    <w:rsid w:val="004003AC"/>
    <w:rsid w:val="00400F64"/>
    <w:rsid w:val="004063F4"/>
    <w:rsid w:val="00413D74"/>
    <w:rsid w:val="00416F8D"/>
    <w:rsid w:val="00420BF2"/>
    <w:rsid w:val="0042308F"/>
    <w:rsid w:val="00424654"/>
    <w:rsid w:val="00441365"/>
    <w:rsid w:val="00450276"/>
    <w:rsid w:val="00462758"/>
    <w:rsid w:val="00466D4E"/>
    <w:rsid w:val="0047443B"/>
    <w:rsid w:val="00477E01"/>
    <w:rsid w:val="004A0B55"/>
    <w:rsid w:val="004A4FD3"/>
    <w:rsid w:val="004C523F"/>
    <w:rsid w:val="004F5931"/>
    <w:rsid w:val="00525096"/>
    <w:rsid w:val="005408AC"/>
    <w:rsid w:val="0058124C"/>
    <w:rsid w:val="0059015A"/>
    <w:rsid w:val="00592572"/>
    <w:rsid w:val="00595850"/>
    <w:rsid w:val="005E12C1"/>
    <w:rsid w:val="005F1A88"/>
    <w:rsid w:val="005F589B"/>
    <w:rsid w:val="00600C19"/>
    <w:rsid w:val="00622F42"/>
    <w:rsid w:val="00624902"/>
    <w:rsid w:val="00630319"/>
    <w:rsid w:val="00651BFB"/>
    <w:rsid w:val="00653A6C"/>
    <w:rsid w:val="006661CF"/>
    <w:rsid w:val="0068149B"/>
    <w:rsid w:val="0068282D"/>
    <w:rsid w:val="0069119B"/>
    <w:rsid w:val="0069307B"/>
    <w:rsid w:val="006B496C"/>
    <w:rsid w:val="006B611E"/>
    <w:rsid w:val="00703E8C"/>
    <w:rsid w:val="00704AC0"/>
    <w:rsid w:val="00726304"/>
    <w:rsid w:val="00733DF8"/>
    <w:rsid w:val="00745B6B"/>
    <w:rsid w:val="00755BF8"/>
    <w:rsid w:val="007629E5"/>
    <w:rsid w:val="00772C91"/>
    <w:rsid w:val="007868C8"/>
    <w:rsid w:val="00794AE6"/>
    <w:rsid w:val="007B7660"/>
    <w:rsid w:val="007D4D89"/>
    <w:rsid w:val="007D4DEA"/>
    <w:rsid w:val="007D6120"/>
    <w:rsid w:val="007E0D93"/>
    <w:rsid w:val="007E2897"/>
    <w:rsid w:val="007F4092"/>
    <w:rsid w:val="00802856"/>
    <w:rsid w:val="00816A58"/>
    <w:rsid w:val="00821910"/>
    <w:rsid w:val="00826EFB"/>
    <w:rsid w:val="00833536"/>
    <w:rsid w:val="00860820"/>
    <w:rsid w:val="008A3959"/>
    <w:rsid w:val="008B3D10"/>
    <w:rsid w:val="008D0946"/>
    <w:rsid w:val="008D42D4"/>
    <w:rsid w:val="008D74E0"/>
    <w:rsid w:val="008E1932"/>
    <w:rsid w:val="008F2DDA"/>
    <w:rsid w:val="0090247B"/>
    <w:rsid w:val="00921D10"/>
    <w:rsid w:val="00925F52"/>
    <w:rsid w:val="00931351"/>
    <w:rsid w:val="00937F02"/>
    <w:rsid w:val="00941C22"/>
    <w:rsid w:val="00962379"/>
    <w:rsid w:val="00985943"/>
    <w:rsid w:val="00992545"/>
    <w:rsid w:val="00994C26"/>
    <w:rsid w:val="009A04B1"/>
    <w:rsid w:val="009A15AB"/>
    <w:rsid w:val="009A79F7"/>
    <w:rsid w:val="009B76DF"/>
    <w:rsid w:val="009C4FD2"/>
    <w:rsid w:val="009C6CAB"/>
    <w:rsid w:val="009D1646"/>
    <w:rsid w:val="009E39E4"/>
    <w:rsid w:val="009E46A7"/>
    <w:rsid w:val="009F39AB"/>
    <w:rsid w:val="00A025E7"/>
    <w:rsid w:val="00A164F6"/>
    <w:rsid w:val="00A16A59"/>
    <w:rsid w:val="00A202F4"/>
    <w:rsid w:val="00A231DF"/>
    <w:rsid w:val="00A24861"/>
    <w:rsid w:val="00A337E2"/>
    <w:rsid w:val="00A4408F"/>
    <w:rsid w:val="00A629AA"/>
    <w:rsid w:val="00A63C6A"/>
    <w:rsid w:val="00AC11B4"/>
    <w:rsid w:val="00AD2E9A"/>
    <w:rsid w:val="00AE5AAF"/>
    <w:rsid w:val="00AF1EFC"/>
    <w:rsid w:val="00AF3D42"/>
    <w:rsid w:val="00B00894"/>
    <w:rsid w:val="00B01B62"/>
    <w:rsid w:val="00B078D3"/>
    <w:rsid w:val="00B102ED"/>
    <w:rsid w:val="00B3488D"/>
    <w:rsid w:val="00B36FDE"/>
    <w:rsid w:val="00B45350"/>
    <w:rsid w:val="00B453B0"/>
    <w:rsid w:val="00B67547"/>
    <w:rsid w:val="00B872C6"/>
    <w:rsid w:val="00B928C4"/>
    <w:rsid w:val="00BB2ADD"/>
    <w:rsid w:val="00BB389F"/>
    <w:rsid w:val="00BC126B"/>
    <w:rsid w:val="00BC4D50"/>
    <w:rsid w:val="00BC79B4"/>
    <w:rsid w:val="00BE7A80"/>
    <w:rsid w:val="00BF416C"/>
    <w:rsid w:val="00C01AAE"/>
    <w:rsid w:val="00C05107"/>
    <w:rsid w:val="00C07943"/>
    <w:rsid w:val="00C16203"/>
    <w:rsid w:val="00C360BC"/>
    <w:rsid w:val="00C40F3B"/>
    <w:rsid w:val="00C51B06"/>
    <w:rsid w:val="00C75928"/>
    <w:rsid w:val="00C8295F"/>
    <w:rsid w:val="00C83D0E"/>
    <w:rsid w:val="00CA7A93"/>
    <w:rsid w:val="00CB2C19"/>
    <w:rsid w:val="00CF37D3"/>
    <w:rsid w:val="00CF7F8C"/>
    <w:rsid w:val="00D02417"/>
    <w:rsid w:val="00D274E5"/>
    <w:rsid w:val="00D30C33"/>
    <w:rsid w:val="00D4002F"/>
    <w:rsid w:val="00D52054"/>
    <w:rsid w:val="00D63FB8"/>
    <w:rsid w:val="00D657C1"/>
    <w:rsid w:val="00D6723A"/>
    <w:rsid w:val="00D76848"/>
    <w:rsid w:val="00DA6421"/>
    <w:rsid w:val="00DB0727"/>
    <w:rsid w:val="00DB4F5D"/>
    <w:rsid w:val="00DB6409"/>
    <w:rsid w:val="00DD5527"/>
    <w:rsid w:val="00DE21B9"/>
    <w:rsid w:val="00DE4851"/>
    <w:rsid w:val="00E04CE8"/>
    <w:rsid w:val="00E04D6E"/>
    <w:rsid w:val="00E06569"/>
    <w:rsid w:val="00E27412"/>
    <w:rsid w:val="00E3469B"/>
    <w:rsid w:val="00E543F6"/>
    <w:rsid w:val="00E607A1"/>
    <w:rsid w:val="00E64A92"/>
    <w:rsid w:val="00E8550F"/>
    <w:rsid w:val="00E85E7F"/>
    <w:rsid w:val="00EC18DA"/>
    <w:rsid w:val="00EC34E7"/>
    <w:rsid w:val="00EC69B6"/>
    <w:rsid w:val="00ED0CF7"/>
    <w:rsid w:val="00EF1CFF"/>
    <w:rsid w:val="00F02BF4"/>
    <w:rsid w:val="00F10686"/>
    <w:rsid w:val="00F10B70"/>
    <w:rsid w:val="00F41B06"/>
    <w:rsid w:val="00F4418B"/>
    <w:rsid w:val="00F52F18"/>
    <w:rsid w:val="00F54B67"/>
    <w:rsid w:val="00F631D5"/>
    <w:rsid w:val="00F67B38"/>
    <w:rsid w:val="00F918BF"/>
    <w:rsid w:val="00F9452E"/>
    <w:rsid w:val="00FB4F41"/>
    <w:rsid w:val="00FB668B"/>
    <w:rsid w:val="00FF3F95"/>
    <w:rsid w:val="00FF4AC5"/>
    <w:rsid w:val="00FF6F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A0E3A"/>
  <w15:docId w15:val="{53EBEF54-68B0-498A-9740-E0E5A670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0C19"/>
    <w:pPr>
      <w:keepNext/>
      <w:keepLines/>
      <w:numPr>
        <w:numId w:val="11"/>
      </w:numPr>
      <w:spacing w:before="240" w:after="0"/>
      <w:outlineLvl w:val="0"/>
    </w:pPr>
    <w:rPr>
      <w:rFonts w:ascii="Times New Roman" w:eastAsiaTheme="majorEastAsia" w:hAnsi="Times New Roman" w:cstheme="majorBidi"/>
      <w:b/>
      <w:szCs w:val="32"/>
    </w:rPr>
  </w:style>
  <w:style w:type="paragraph" w:styleId="Heading2">
    <w:name w:val="heading 2"/>
    <w:basedOn w:val="Normal"/>
    <w:next w:val="Normal"/>
    <w:link w:val="Heading2Char"/>
    <w:uiPriority w:val="9"/>
    <w:unhideWhenUsed/>
    <w:qFormat/>
    <w:rsid w:val="00600C19"/>
    <w:pPr>
      <w:keepNext/>
      <w:keepLines/>
      <w:numPr>
        <w:ilvl w:val="1"/>
        <w:numId w:val="11"/>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600C19"/>
    <w:pPr>
      <w:keepNext/>
      <w:keepLines/>
      <w:numPr>
        <w:ilvl w:val="2"/>
        <w:numId w:val="11"/>
      </w:numPr>
      <w:spacing w:before="40" w:after="0"/>
      <w:outlineLvl w:val="2"/>
    </w:pPr>
    <w:rPr>
      <w:rFonts w:ascii="Times New Roman" w:eastAsiaTheme="majorEastAsia" w:hAnsi="Times New Roman" w:cstheme="majorBidi"/>
      <w:b/>
      <w:szCs w:val="24"/>
    </w:rPr>
  </w:style>
  <w:style w:type="paragraph" w:styleId="Heading4">
    <w:name w:val="heading 4"/>
    <w:basedOn w:val="Normal"/>
    <w:next w:val="Normal"/>
    <w:link w:val="Heading4Char"/>
    <w:uiPriority w:val="9"/>
    <w:unhideWhenUsed/>
    <w:qFormat/>
    <w:rsid w:val="00600C19"/>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00C19"/>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00C19"/>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00C19"/>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00C1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00C1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4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00C19"/>
    <w:rPr>
      <w:rFonts w:ascii="Times New Roman" w:eastAsiaTheme="majorEastAsia" w:hAnsi="Times New Roman" w:cstheme="majorBidi"/>
      <w:b/>
      <w:szCs w:val="32"/>
    </w:rPr>
  </w:style>
  <w:style w:type="paragraph" w:styleId="TOCHeading">
    <w:name w:val="TOC Heading"/>
    <w:basedOn w:val="Heading1"/>
    <w:next w:val="Normal"/>
    <w:uiPriority w:val="39"/>
    <w:unhideWhenUsed/>
    <w:qFormat/>
    <w:rsid w:val="00C40F3B"/>
    <w:pPr>
      <w:outlineLvl w:val="9"/>
    </w:pPr>
  </w:style>
  <w:style w:type="paragraph" w:styleId="TOC1">
    <w:name w:val="toc 1"/>
    <w:basedOn w:val="Normal"/>
    <w:next w:val="Normal"/>
    <w:autoRedefine/>
    <w:uiPriority w:val="39"/>
    <w:unhideWhenUsed/>
    <w:rsid w:val="00C40F3B"/>
    <w:pPr>
      <w:spacing w:before="120" w:after="0"/>
    </w:pPr>
    <w:rPr>
      <w:b/>
      <w:sz w:val="24"/>
      <w:szCs w:val="24"/>
    </w:rPr>
  </w:style>
  <w:style w:type="character" w:styleId="Hyperlink">
    <w:name w:val="Hyperlink"/>
    <w:basedOn w:val="DefaultParagraphFont"/>
    <w:uiPriority w:val="99"/>
    <w:unhideWhenUsed/>
    <w:rsid w:val="00C40F3B"/>
    <w:rPr>
      <w:color w:val="0563C1" w:themeColor="hyperlink"/>
      <w:u w:val="single"/>
    </w:rPr>
  </w:style>
  <w:style w:type="paragraph" w:styleId="ListParagraph">
    <w:name w:val="List Paragraph"/>
    <w:basedOn w:val="Normal"/>
    <w:qFormat/>
    <w:rsid w:val="00C40F3B"/>
    <w:pPr>
      <w:ind w:left="720"/>
      <w:contextualSpacing/>
    </w:pPr>
  </w:style>
  <w:style w:type="character" w:customStyle="1" w:styleId="Heading2Char">
    <w:name w:val="Heading 2 Char"/>
    <w:basedOn w:val="DefaultParagraphFont"/>
    <w:link w:val="Heading2"/>
    <w:uiPriority w:val="9"/>
    <w:rsid w:val="00600C19"/>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600C19"/>
    <w:rPr>
      <w:rFonts w:ascii="Times New Roman" w:eastAsiaTheme="majorEastAsia" w:hAnsi="Times New Roman" w:cstheme="majorBidi"/>
      <w:b/>
      <w:szCs w:val="24"/>
    </w:rPr>
  </w:style>
  <w:style w:type="character" w:customStyle="1" w:styleId="Heading4Char">
    <w:name w:val="Heading 4 Char"/>
    <w:basedOn w:val="DefaultParagraphFont"/>
    <w:link w:val="Heading4"/>
    <w:uiPriority w:val="9"/>
    <w:rsid w:val="00600C1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00C1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00C1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00C1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00C1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00C19"/>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C40F3B"/>
    <w:pPr>
      <w:spacing w:after="0"/>
      <w:ind w:left="220"/>
    </w:pPr>
    <w:rPr>
      <w:b/>
    </w:rPr>
  </w:style>
  <w:style w:type="paragraph" w:styleId="Header">
    <w:name w:val="header"/>
    <w:basedOn w:val="Normal"/>
    <w:link w:val="HeaderChar"/>
    <w:uiPriority w:val="99"/>
    <w:unhideWhenUsed/>
    <w:rsid w:val="00D67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23A"/>
  </w:style>
  <w:style w:type="paragraph" w:styleId="Footer">
    <w:name w:val="footer"/>
    <w:basedOn w:val="Normal"/>
    <w:link w:val="FooterChar"/>
    <w:uiPriority w:val="99"/>
    <w:unhideWhenUsed/>
    <w:rsid w:val="00D67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23A"/>
  </w:style>
  <w:style w:type="paragraph" w:styleId="TOC3">
    <w:name w:val="toc 3"/>
    <w:basedOn w:val="Normal"/>
    <w:next w:val="Normal"/>
    <w:autoRedefine/>
    <w:uiPriority w:val="39"/>
    <w:unhideWhenUsed/>
    <w:rsid w:val="00AE5AAF"/>
    <w:pPr>
      <w:spacing w:after="0"/>
      <w:ind w:left="440"/>
    </w:pPr>
  </w:style>
  <w:style w:type="paragraph" w:styleId="BalloonText">
    <w:name w:val="Balloon Text"/>
    <w:basedOn w:val="Normal"/>
    <w:link w:val="BalloonTextChar"/>
    <w:uiPriority w:val="99"/>
    <w:semiHidden/>
    <w:unhideWhenUsed/>
    <w:rsid w:val="0069119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9119B"/>
    <w:rPr>
      <w:rFonts w:ascii="Lucida Grande" w:hAnsi="Lucida Grande" w:cs="Lucida Grande"/>
      <w:sz w:val="18"/>
      <w:szCs w:val="18"/>
    </w:rPr>
  </w:style>
  <w:style w:type="paragraph" w:styleId="TOC4">
    <w:name w:val="toc 4"/>
    <w:basedOn w:val="Normal"/>
    <w:next w:val="Normal"/>
    <w:autoRedefine/>
    <w:uiPriority w:val="39"/>
    <w:unhideWhenUsed/>
    <w:rsid w:val="0069119B"/>
    <w:pPr>
      <w:spacing w:after="0"/>
      <w:ind w:left="660"/>
    </w:pPr>
    <w:rPr>
      <w:sz w:val="20"/>
      <w:szCs w:val="20"/>
    </w:rPr>
  </w:style>
  <w:style w:type="paragraph" w:styleId="TOC5">
    <w:name w:val="toc 5"/>
    <w:basedOn w:val="Normal"/>
    <w:next w:val="Normal"/>
    <w:autoRedefine/>
    <w:uiPriority w:val="39"/>
    <w:unhideWhenUsed/>
    <w:rsid w:val="0069119B"/>
    <w:pPr>
      <w:spacing w:after="0"/>
      <w:ind w:left="880"/>
    </w:pPr>
    <w:rPr>
      <w:sz w:val="20"/>
      <w:szCs w:val="20"/>
    </w:rPr>
  </w:style>
  <w:style w:type="paragraph" w:styleId="TOC6">
    <w:name w:val="toc 6"/>
    <w:basedOn w:val="Normal"/>
    <w:next w:val="Normal"/>
    <w:autoRedefine/>
    <w:uiPriority w:val="39"/>
    <w:unhideWhenUsed/>
    <w:rsid w:val="0069119B"/>
    <w:pPr>
      <w:spacing w:after="0"/>
      <w:ind w:left="1100"/>
    </w:pPr>
    <w:rPr>
      <w:sz w:val="20"/>
      <w:szCs w:val="20"/>
    </w:rPr>
  </w:style>
  <w:style w:type="paragraph" w:styleId="TOC7">
    <w:name w:val="toc 7"/>
    <w:basedOn w:val="Normal"/>
    <w:next w:val="Normal"/>
    <w:autoRedefine/>
    <w:uiPriority w:val="39"/>
    <w:unhideWhenUsed/>
    <w:rsid w:val="0069119B"/>
    <w:pPr>
      <w:spacing w:after="0"/>
      <w:ind w:left="1320"/>
    </w:pPr>
    <w:rPr>
      <w:sz w:val="20"/>
      <w:szCs w:val="20"/>
    </w:rPr>
  </w:style>
  <w:style w:type="paragraph" w:styleId="TOC8">
    <w:name w:val="toc 8"/>
    <w:basedOn w:val="Normal"/>
    <w:next w:val="Normal"/>
    <w:autoRedefine/>
    <w:uiPriority w:val="39"/>
    <w:unhideWhenUsed/>
    <w:rsid w:val="0069119B"/>
    <w:pPr>
      <w:spacing w:after="0"/>
      <w:ind w:left="1540"/>
    </w:pPr>
    <w:rPr>
      <w:sz w:val="20"/>
      <w:szCs w:val="20"/>
    </w:rPr>
  </w:style>
  <w:style w:type="paragraph" w:styleId="TOC9">
    <w:name w:val="toc 9"/>
    <w:basedOn w:val="Normal"/>
    <w:next w:val="Normal"/>
    <w:autoRedefine/>
    <w:uiPriority w:val="39"/>
    <w:unhideWhenUsed/>
    <w:rsid w:val="0069119B"/>
    <w:pPr>
      <w:spacing w:after="0"/>
      <w:ind w:left="1760"/>
    </w:pPr>
    <w:rPr>
      <w:sz w:val="20"/>
      <w:szCs w:val="20"/>
    </w:rPr>
  </w:style>
  <w:style w:type="character" w:styleId="PlaceholderText">
    <w:name w:val="Placeholder Text"/>
    <w:basedOn w:val="DefaultParagraphFont"/>
    <w:uiPriority w:val="99"/>
    <w:semiHidden/>
    <w:rsid w:val="00266153"/>
    <w:rPr>
      <w:color w:val="808080"/>
    </w:rPr>
  </w:style>
  <w:style w:type="paragraph" w:styleId="Caption">
    <w:name w:val="caption"/>
    <w:basedOn w:val="Normal"/>
    <w:next w:val="Normal"/>
    <w:uiPriority w:val="35"/>
    <w:unhideWhenUsed/>
    <w:qFormat/>
    <w:rsid w:val="00FF6FC5"/>
    <w:pPr>
      <w:keepNext/>
      <w:spacing w:after="200" w:line="240" w:lineRule="auto"/>
      <w:jc w:val="center"/>
    </w:pPr>
    <w:rPr>
      <w:rFonts w:ascii="Arial" w:hAnsi="Arial" w:cs="Times New Roman"/>
      <w:bCs/>
      <w:i/>
      <w:sz w:val="18"/>
      <w:szCs w:val="18"/>
    </w:rPr>
  </w:style>
  <w:style w:type="paragraph" w:styleId="DocumentMap">
    <w:name w:val="Document Map"/>
    <w:basedOn w:val="Normal"/>
    <w:link w:val="DocumentMapChar"/>
    <w:uiPriority w:val="99"/>
    <w:semiHidden/>
    <w:unhideWhenUsed/>
    <w:rsid w:val="00E06569"/>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E06569"/>
    <w:rPr>
      <w:rFonts w:ascii="Lucida Grande" w:hAnsi="Lucida Grande" w:cs="Lucida Grande"/>
      <w:sz w:val="24"/>
      <w:szCs w:val="24"/>
    </w:rPr>
  </w:style>
  <w:style w:type="paragraph" w:styleId="TableofFigures">
    <w:name w:val="table of figures"/>
    <w:basedOn w:val="Normal"/>
    <w:next w:val="Normal"/>
    <w:uiPriority w:val="99"/>
    <w:unhideWhenUsed/>
    <w:rsid w:val="00600C19"/>
    <w:pPr>
      <w:ind w:left="440" w:hanging="440"/>
    </w:pPr>
  </w:style>
  <w:style w:type="character" w:customStyle="1" w:styleId="oneclick-link">
    <w:name w:val="oneclick-link"/>
    <w:basedOn w:val="DefaultParagraphFont"/>
    <w:rsid w:val="002423BE"/>
  </w:style>
  <w:style w:type="character" w:customStyle="1" w:styleId="apple-converted-space">
    <w:name w:val="apple-converted-space"/>
    <w:basedOn w:val="DefaultParagraphFont"/>
    <w:rsid w:val="002423BE"/>
  </w:style>
  <w:style w:type="paragraph" w:customStyle="1" w:styleId="Body">
    <w:name w:val="Body"/>
    <w:rsid w:val="002423B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rPr>
  </w:style>
  <w:style w:type="character" w:styleId="CommentReference">
    <w:name w:val="annotation reference"/>
    <w:basedOn w:val="DefaultParagraphFont"/>
    <w:uiPriority w:val="99"/>
    <w:semiHidden/>
    <w:unhideWhenUsed/>
    <w:rsid w:val="00BB389F"/>
    <w:rPr>
      <w:sz w:val="16"/>
      <w:szCs w:val="16"/>
    </w:rPr>
  </w:style>
  <w:style w:type="paragraph" w:styleId="CommentText">
    <w:name w:val="annotation text"/>
    <w:basedOn w:val="Normal"/>
    <w:link w:val="CommentTextChar"/>
    <w:uiPriority w:val="99"/>
    <w:semiHidden/>
    <w:unhideWhenUsed/>
    <w:rsid w:val="00BB389F"/>
    <w:pPr>
      <w:spacing w:line="240" w:lineRule="auto"/>
    </w:pPr>
    <w:rPr>
      <w:sz w:val="20"/>
      <w:szCs w:val="20"/>
    </w:rPr>
  </w:style>
  <w:style w:type="character" w:customStyle="1" w:styleId="CommentTextChar">
    <w:name w:val="Comment Text Char"/>
    <w:basedOn w:val="DefaultParagraphFont"/>
    <w:link w:val="CommentText"/>
    <w:uiPriority w:val="99"/>
    <w:semiHidden/>
    <w:rsid w:val="00BB389F"/>
    <w:rPr>
      <w:sz w:val="20"/>
      <w:szCs w:val="20"/>
    </w:rPr>
  </w:style>
  <w:style w:type="paragraph" w:styleId="CommentSubject">
    <w:name w:val="annotation subject"/>
    <w:basedOn w:val="CommentText"/>
    <w:next w:val="CommentText"/>
    <w:link w:val="CommentSubjectChar"/>
    <w:uiPriority w:val="99"/>
    <w:semiHidden/>
    <w:unhideWhenUsed/>
    <w:rsid w:val="00BB389F"/>
    <w:rPr>
      <w:b/>
      <w:bCs/>
    </w:rPr>
  </w:style>
  <w:style w:type="character" w:customStyle="1" w:styleId="CommentSubjectChar">
    <w:name w:val="Comment Subject Char"/>
    <w:basedOn w:val="CommentTextChar"/>
    <w:link w:val="CommentSubject"/>
    <w:uiPriority w:val="99"/>
    <w:semiHidden/>
    <w:rsid w:val="00BB389F"/>
    <w:rPr>
      <w:b/>
      <w:bCs/>
      <w:sz w:val="20"/>
      <w:szCs w:val="20"/>
    </w:rPr>
  </w:style>
  <w:style w:type="paragraph" w:styleId="Revision">
    <w:name w:val="Revision"/>
    <w:hidden/>
    <w:uiPriority w:val="99"/>
    <w:semiHidden/>
    <w:rsid w:val="00B36FDE"/>
    <w:pPr>
      <w:spacing w:after="0" w:line="240" w:lineRule="auto"/>
    </w:pPr>
  </w:style>
  <w:style w:type="character" w:customStyle="1" w:styleId="a-size-large">
    <w:name w:val="a-size-large"/>
    <w:basedOn w:val="DefaultParagraphFont"/>
    <w:rsid w:val="00AC1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62713">
      <w:bodyDiv w:val="1"/>
      <w:marLeft w:val="0"/>
      <w:marRight w:val="0"/>
      <w:marTop w:val="0"/>
      <w:marBottom w:val="0"/>
      <w:divBdr>
        <w:top w:val="none" w:sz="0" w:space="0" w:color="auto"/>
        <w:left w:val="none" w:sz="0" w:space="0" w:color="auto"/>
        <w:bottom w:val="none" w:sz="0" w:space="0" w:color="auto"/>
        <w:right w:val="none" w:sz="0" w:space="0" w:color="auto"/>
      </w:divBdr>
    </w:div>
    <w:div w:id="139806235">
      <w:bodyDiv w:val="1"/>
      <w:marLeft w:val="0"/>
      <w:marRight w:val="0"/>
      <w:marTop w:val="0"/>
      <w:marBottom w:val="0"/>
      <w:divBdr>
        <w:top w:val="none" w:sz="0" w:space="0" w:color="auto"/>
        <w:left w:val="none" w:sz="0" w:space="0" w:color="auto"/>
        <w:bottom w:val="none" w:sz="0" w:space="0" w:color="auto"/>
        <w:right w:val="none" w:sz="0" w:space="0" w:color="auto"/>
      </w:divBdr>
    </w:div>
    <w:div w:id="379129615">
      <w:bodyDiv w:val="1"/>
      <w:marLeft w:val="0"/>
      <w:marRight w:val="0"/>
      <w:marTop w:val="0"/>
      <w:marBottom w:val="0"/>
      <w:divBdr>
        <w:top w:val="none" w:sz="0" w:space="0" w:color="auto"/>
        <w:left w:val="none" w:sz="0" w:space="0" w:color="auto"/>
        <w:bottom w:val="none" w:sz="0" w:space="0" w:color="auto"/>
        <w:right w:val="none" w:sz="0" w:space="0" w:color="auto"/>
      </w:divBdr>
    </w:div>
    <w:div w:id="436601170">
      <w:bodyDiv w:val="1"/>
      <w:marLeft w:val="0"/>
      <w:marRight w:val="0"/>
      <w:marTop w:val="0"/>
      <w:marBottom w:val="0"/>
      <w:divBdr>
        <w:top w:val="none" w:sz="0" w:space="0" w:color="auto"/>
        <w:left w:val="none" w:sz="0" w:space="0" w:color="auto"/>
        <w:bottom w:val="none" w:sz="0" w:space="0" w:color="auto"/>
        <w:right w:val="none" w:sz="0" w:space="0" w:color="auto"/>
      </w:divBdr>
    </w:div>
    <w:div w:id="482506822">
      <w:bodyDiv w:val="1"/>
      <w:marLeft w:val="0"/>
      <w:marRight w:val="0"/>
      <w:marTop w:val="0"/>
      <w:marBottom w:val="0"/>
      <w:divBdr>
        <w:top w:val="none" w:sz="0" w:space="0" w:color="auto"/>
        <w:left w:val="none" w:sz="0" w:space="0" w:color="auto"/>
        <w:bottom w:val="none" w:sz="0" w:space="0" w:color="auto"/>
        <w:right w:val="none" w:sz="0" w:space="0" w:color="auto"/>
      </w:divBdr>
    </w:div>
    <w:div w:id="504708053">
      <w:bodyDiv w:val="1"/>
      <w:marLeft w:val="0"/>
      <w:marRight w:val="0"/>
      <w:marTop w:val="0"/>
      <w:marBottom w:val="0"/>
      <w:divBdr>
        <w:top w:val="none" w:sz="0" w:space="0" w:color="auto"/>
        <w:left w:val="none" w:sz="0" w:space="0" w:color="auto"/>
        <w:bottom w:val="none" w:sz="0" w:space="0" w:color="auto"/>
        <w:right w:val="none" w:sz="0" w:space="0" w:color="auto"/>
      </w:divBdr>
    </w:div>
    <w:div w:id="528763706">
      <w:bodyDiv w:val="1"/>
      <w:marLeft w:val="0"/>
      <w:marRight w:val="0"/>
      <w:marTop w:val="0"/>
      <w:marBottom w:val="0"/>
      <w:divBdr>
        <w:top w:val="none" w:sz="0" w:space="0" w:color="auto"/>
        <w:left w:val="none" w:sz="0" w:space="0" w:color="auto"/>
        <w:bottom w:val="none" w:sz="0" w:space="0" w:color="auto"/>
        <w:right w:val="none" w:sz="0" w:space="0" w:color="auto"/>
      </w:divBdr>
    </w:div>
    <w:div w:id="533690196">
      <w:bodyDiv w:val="1"/>
      <w:marLeft w:val="0"/>
      <w:marRight w:val="0"/>
      <w:marTop w:val="0"/>
      <w:marBottom w:val="0"/>
      <w:divBdr>
        <w:top w:val="none" w:sz="0" w:space="0" w:color="auto"/>
        <w:left w:val="none" w:sz="0" w:space="0" w:color="auto"/>
        <w:bottom w:val="none" w:sz="0" w:space="0" w:color="auto"/>
        <w:right w:val="none" w:sz="0" w:space="0" w:color="auto"/>
      </w:divBdr>
    </w:div>
    <w:div w:id="572668843">
      <w:bodyDiv w:val="1"/>
      <w:marLeft w:val="0"/>
      <w:marRight w:val="0"/>
      <w:marTop w:val="0"/>
      <w:marBottom w:val="0"/>
      <w:divBdr>
        <w:top w:val="none" w:sz="0" w:space="0" w:color="auto"/>
        <w:left w:val="none" w:sz="0" w:space="0" w:color="auto"/>
        <w:bottom w:val="none" w:sz="0" w:space="0" w:color="auto"/>
        <w:right w:val="none" w:sz="0" w:space="0" w:color="auto"/>
      </w:divBdr>
    </w:div>
    <w:div w:id="708604895">
      <w:bodyDiv w:val="1"/>
      <w:marLeft w:val="0"/>
      <w:marRight w:val="0"/>
      <w:marTop w:val="0"/>
      <w:marBottom w:val="0"/>
      <w:divBdr>
        <w:top w:val="none" w:sz="0" w:space="0" w:color="auto"/>
        <w:left w:val="none" w:sz="0" w:space="0" w:color="auto"/>
        <w:bottom w:val="none" w:sz="0" w:space="0" w:color="auto"/>
        <w:right w:val="none" w:sz="0" w:space="0" w:color="auto"/>
      </w:divBdr>
    </w:div>
    <w:div w:id="709455608">
      <w:bodyDiv w:val="1"/>
      <w:marLeft w:val="0"/>
      <w:marRight w:val="0"/>
      <w:marTop w:val="0"/>
      <w:marBottom w:val="0"/>
      <w:divBdr>
        <w:top w:val="none" w:sz="0" w:space="0" w:color="auto"/>
        <w:left w:val="none" w:sz="0" w:space="0" w:color="auto"/>
        <w:bottom w:val="none" w:sz="0" w:space="0" w:color="auto"/>
        <w:right w:val="none" w:sz="0" w:space="0" w:color="auto"/>
      </w:divBdr>
    </w:div>
    <w:div w:id="895436329">
      <w:bodyDiv w:val="1"/>
      <w:marLeft w:val="0"/>
      <w:marRight w:val="0"/>
      <w:marTop w:val="0"/>
      <w:marBottom w:val="0"/>
      <w:divBdr>
        <w:top w:val="none" w:sz="0" w:space="0" w:color="auto"/>
        <w:left w:val="none" w:sz="0" w:space="0" w:color="auto"/>
        <w:bottom w:val="none" w:sz="0" w:space="0" w:color="auto"/>
        <w:right w:val="none" w:sz="0" w:space="0" w:color="auto"/>
      </w:divBdr>
    </w:div>
    <w:div w:id="909998963">
      <w:bodyDiv w:val="1"/>
      <w:marLeft w:val="0"/>
      <w:marRight w:val="0"/>
      <w:marTop w:val="0"/>
      <w:marBottom w:val="0"/>
      <w:divBdr>
        <w:top w:val="none" w:sz="0" w:space="0" w:color="auto"/>
        <w:left w:val="none" w:sz="0" w:space="0" w:color="auto"/>
        <w:bottom w:val="none" w:sz="0" w:space="0" w:color="auto"/>
        <w:right w:val="none" w:sz="0" w:space="0" w:color="auto"/>
      </w:divBdr>
    </w:div>
    <w:div w:id="912467135">
      <w:bodyDiv w:val="1"/>
      <w:marLeft w:val="0"/>
      <w:marRight w:val="0"/>
      <w:marTop w:val="0"/>
      <w:marBottom w:val="0"/>
      <w:divBdr>
        <w:top w:val="none" w:sz="0" w:space="0" w:color="auto"/>
        <w:left w:val="none" w:sz="0" w:space="0" w:color="auto"/>
        <w:bottom w:val="none" w:sz="0" w:space="0" w:color="auto"/>
        <w:right w:val="none" w:sz="0" w:space="0" w:color="auto"/>
      </w:divBdr>
    </w:div>
    <w:div w:id="1160460564">
      <w:bodyDiv w:val="1"/>
      <w:marLeft w:val="0"/>
      <w:marRight w:val="0"/>
      <w:marTop w:val="0"/>
      <w:marBottom w:val="0"/>
      <w:divBdr>
        <w:top w:val="none" w:sz="0" w:space="0" w:color="auto"/>
        <w:left w:val="none" w:sz="0" w:space="0" w:color="auto"/>
        <w:bottom w:val="none" w:sz="0" w:space="0" w:color="auto"/>
        <w:right w:val="none" w:sz="0" w:space="0" w:color="auto"/>
      </w:divBdr>
    </w:div>
    <w:div w:id="1300962227">
      <w:bodyDiv w:val="1"/>
      <w:marLeft w:val="0"/>
      <w:marRight w:val="0"/>
      <w:marTop w:val="0"/>
      <w:marBottom w:val="0"/>
      <w:divBdr>
        <w:top w:val="none" w:sz="0" w:space="0" w:color="auto"/>
        <w:left w:val="none" w:sz="0" w:space="0" w:color="auto"/>
        <w:bottom w:val="none" w:sz="0" w:space="0" w:color="auto"/>
        <w:right w:val="none" w:sz="0" w:space="0" w:color="auto"/>
      </w:divBdr>
    </w:div>
    <w:div w:id="1419599401">
      <w:bodyDiv w:val="1"/>
      <w:marLeft w:val="0"/>
      <w:marRight w:val="0"/>
      <w:marTop w:val="0"/>
      <w:marBottom w:val="0"/>
      <w:divBdr>
        <w:top w:val="none" w:sz="0" w:space="0" w:color="auto"/>
        <w:left w:val="none" w:sz="0" w:space="0" w:color="auto"/>
        <w:bottom w:val="none" w:sz="0" w:space="0" w:color="auto"/>
        <w:right w:val="none" w:sz="0" w:space="0" w:color="auto"/>
      </w:divBdr>
    </w:div>
    <w:div w:id="1456412257">
      <w:bodyDiv w:val="1"/>
      <w:marLeft w:val="0"/>
      <w:marRight w:val="0"/>
      <w:marTop w:val="0"/>
      <w:marBottom w:val="0"/>
      <w:divBdr>
        <w:top w:val="none" w:sz="0" w:space="0" w:color="auto"/>
        <w:left w:val="none" w:sz="0" w:space="0" w:color="auto"/>
        <w:bottom w:val="none" w:sz="0" w:space="0" w:color="auto"/>
        <w:right w:val="none" w:sz="0" w:space="0" w:color="auto"/>
      </w:divBdr>
    </w:div>
    <w:div w:id="1534267158">
      <w:bodyDiv w:val="1"/>
      <w:marLeft w:val="0"/>
      <w:marRight w:val="0"/>
      <w:marTop w:val="0"/>
      <w:marBottom w:val="0"/>
      <w:divBdr>
        <w:top w:val="none" w:sz="0" w:space="0" w:color="auto"/>
        <w:left w:val="none" w:sz="0" w:space="0" w:color="auto"/>
        <w:bottom w:val="none" w:sz="0" w:space="0" w:color="auto"/>
        <w:right w:val="none" w:sz="0" w:space="0" w:color="auto"/>
      </w:divBdr>
    </w:div>
    <w:div w:id="1560357137">
      <w:bodyDiv w:val="1"/>
      <w:marLeft w:val="0"/>
      <w:marRight w:val="0"/>
      <w:marTop w:val="0"/>
      <w:marBottom w:val="0"/>
      <w:divBdr>
        <w:top w:val="none" w:sz="0" w:space="0" w:color="auto"/>
        <w:left w:val="none" w:sz="0" w:space="0" w:color="auto"/>
        <w:bottom w:val="none" w:sz="0" w:space="0" w:color="auto"/>
        <w:right w:val="none" w:sz="0" w:space="0" w:color="auto"/>
      </w:divBdr>
    </w:div>
    <w:div w:id="1588886240">
      <w:bodyDiv w:val="1"/>
      <w:marLeft w:val="0"/>
      <w:marRight w:val="0"/>
      <w:marTop w:val="0"/>
      <w:marBottom w:val="0"/>
      <w:divBdr>
        <w:top w:val="none" w:sz="0" w:space="0" w:color="auto"/>
        <w:left w:val="none" w:sz="0" w:space="0" w:color="auto"/>
        <w:bottom w:val="none" w:sz="0" w:space="0" w:color="auto"/>
        <w:right w:val="none" w:sz="0" w:space="0" w:color="auto"/>
      </w:divBdr>
    </w:div>
    <w:div w:id="1630555080">
      <w:bodyDiv w:val="1"/>
      <w:marLeft w:val="0"/>
      <w:marRight w:val="0"/>
      <w:marTop w:val="0"/>
      <w:marBottom w:val="0"/>
      <w:divBdr>
        <w:top w:val="none" w:sz="0" w:space="0" w:color="auto"/>
        <w:left w:val="none" w:sz="0" w:space="0" w:color="auto"/>
        <w:bottom w:val="none" w:sz="0" w:space="0" w:color="auto"/>
        <w:right w:val="none" w:sz="0" w:space="0" w:color="auto"/>
      </w:divBdr>
    </w:div>
    <w:div w:id="1659842715">
      <w:bodyDiv w:val="1"/>
      <w:marLeft w:val="0"/>
      <w:marRight w:val="0"/>
      <w:marTop w:val="0"/>
      <w:marBottom w:val="0"/>
      <w:divBdr>
        <w:top w:val="none" w:sz="0" w:space="0" w:color="auto"/>
        <w:left w:val="none" w:sz="0" w:space="0" w:color="auto"/>
        <w:bottom w:val="none" w:sz="0" w:space="0" w:color="auto"/>
        <w:right w:val="none" w:sz="0" w:space="0" w:color="auto"/>
      </w:divBdr>
    </w:div>
    <w:div w:id="1923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hop.udoo.org/usa/product/udoo-quad.html" TargetMode="External"/><Relationship Id="rId18" Type="http://schemas.openxmlformats.org/officeDocument/2006/relationships/hyperlink" Target="https://www.sparkfun.com/products/12497" TargetMode="External"/><Relationship Id="rId26" Type="http://schemas.openxmlformats.org/officeDocument/2006/relationships/hyperlink" Target="http://www.amazon.com/OWI-OWI-535-Robotic-Arm-Edge/dp/B0017OFRCY" TargetMode="External"/><Relationship Id="rId3" Type="http://schemas.openxmlformats.org/officeDocument/2006/relationships/styles" Target="styles.xml"/><Relationship Id="rId21" Type="http://schemas.openxmlformats.org/officeDocument/2006/relationships/hyperlink" Target="https://www.sparkfun.com/products/8483" TargetMode="External"/><Relationship Id="rId7" Type="http://schemas.openxmlformats.org/officeDocument/2006/relationships/endnotes" Target="endnotes.xml"/><Relationship Id="rId12" Type="http://schemas.openxmlformats.org/officeDocument/2006/relationships/hyperlink" Target="http://www.raspberrypi.org/products/model-b/" TargetMode="External"/><Relationship Id="rId17" Type="http://schemas.openxmlformats.org/officeDocument/2006/relationships/hyperlink" Target="http://www.fingertechrobotics.com/proddetail.php?prod=ft-mecanum-set-v2" TargetMode="External"/><Relationship Id="rId25" Type="http://schemas.openxmlformats.org/officeDocument/2006/relationships/hyperlink" Target="http://www.crustcrawler.com/products/dualgripper/index.php" TargetMode="External"/><Relationship Id="rId2" Type="http://schemas.openxmlformats.org/officeDocument/2006/relationships/numbering" Target="numbering.xml"/><Relationship Id="rId16" Type="http://schemas.openxmlformats.org/officeDocument/2006/relationships/hyperlink" Target="https://www.sparkfun.com/products/8899" TargetMode="External"/><Relationship Id="rId20" Type="http://schemas.openxmlformats.org/officeDocument/2006/relationships/hyperlink" Target="http://www.pololu.com/product/1106"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duino.cc/en/Main/arduinoBoardUno" TargetMode="External"/><Relationship Id="rId24" Type="http://schemas.openxmlformats.org/officeDocument/2006/relationships/hyperlink" Target="http://www.lynxmotion.com/p-663-al5d-arm-hardware-only-ki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sparkfun.com/products/11578" TargetMode="External"/><Relationship Id="rId23" Type="http://schemas.openxmlformats.org/officeDocument/2006/relationships/hyperlink" Target="http://web.mit.edu/evt/summary_battery_specifications.pdf" TargetMode="External"/><Relationship Id="rId28"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hyperlink" Target="http://www.pololu.com/product/1109"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vexrobotics.com/vexpro/wheels-and-hubs/mecanum-wheels.html" TargetMode="External"/><Relationship Id="rId22" Type="http://schemas.openxmlformats.org/officeDocument/2006/relationships/hyperlink" Target="https://www.sparkfun.com/products/11856" TargetMode="External"/><Relationship Id="rId27" Type="http://schemas.openxmlformats.org/officeDocument/2006/relationships/hyperlink" Target="http://www.robotshop.com/en/stacker-2wd-mobile-robot-2dof-arm-chassis-kit.htm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AFDA1-E7BC-4111-B5E6-8592ED0DC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40</Pages>
  <Words>10299</Words>
  <Characters>58710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Merissa Roth</dc:creator>
  <cp:keywords/>
  <dc:description/>
  <cp:lastModifiedBy>Kurt Pedrosa</cp:lastModifiedBy>
  <cp:revision>30</cp:revision>
  <cp:lastPrinted>2014-10-07T02:29:00Z</cp:lastPrinted>
  <dcterms:created xsi:type="dcterms:W3CDTF">2014-10-06T16:40:00Z</dcterms:created>
  <dcterms:modified xsi:type="dcterms:W3CDTF">2014-10-07T05:04:00Z</dcterms:modified>
</cp:coreProperties>
</file>