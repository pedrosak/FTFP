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for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r w:rsidR="00215752" w:rsidRPr="00624902" w14:paraId="62A2DAC2" w14:textId="77777777" w:rsidTr="00937F02">
        <w:trPr>
          <w:jc w:val="center"/>
        </w:trPr>
        <w:tc>
          <w:tcPr>
            <w:tcW w:w="1121" w:type="dxa"/>
          </w:tcPr>
          <w:p w14:paraId="732C676C" w14:textId="1CAF3D57" w:rsidR="00215752" w:rsidRDefault="00215752" w:rsidP="00B36FDE">
            <w:pPr>
              <w:contextualSpacing/>
              <w:rPr>
                <w:rFonts w:ascii="Times New Roman" w:hAnsi="Times New Roman" w:cs="Times New Roman"/>
              </w:rPr>
            </w:pPr>
            <w:r>
              <w:rPr>
                <w:rFonts w:ascii="Times New Roman" w:hAnsi="Times New Roman" w:cs="Times New Roman"/>
              </w:rPr>
              <w:t>0.7.0</w:t>
            </w:r>
          </w:p>
        </w:tc>
        <w:tc>
          <w:tcPr>
            <w:tcW w:w="1659" w:type="dxa"/>
          </w:tcPr>
          <w:p w14:paraId="0988939F" w14:textId="3AC82968" w:rsidR="00215752" w:rsidRDefault="00215752" w:rsidP="00B36FDE">
            <w:pPr>
              <w:contextualSpacing/>
              <w:rPr>
                <w:rFonts w:ascii="Times New Roman" w:hAnsi="Times New Roman" w:cs="Times New Roman"/>
              </w:rPr>
            </w:pPr>
            <w:r>
              <w:rPr>
                <w:rFonts w:ascii="Times New Roman" w:hAnsi="Times New Roman" w:cs="Times New Roman"/>
              </w:rPr>
              <w:t>Oct 6, 2014</w:t>
            </w:r>
          </w:p>
        </w:tc>
        <w:tc>
          <w:tcPr>
            <w:tcW w:w="3956" w:type="dxa"/>
          </w:tcPr>
          <w:p w14:paraId="5793F820" w14:textId="2E036635" w:rsidR="00215752" w:rsidRDefault="0021575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r w:rsidR="00840D8F">
        <w:fldChar w:fldCharType="begin"/>
      </w:r>
      <w:r w:rsidR="00840D8F">
        <w:instrText xml:space="preserve"> SEQ Table \* ARABIC </w:instrText>
      </w:r>
      <w:r w:rsidR="00840D8F">
        <w:fldChar w:fldCharType="separate"/>
      </w:r>
      <w:r w:rsidR="00DE21B9">
        <w:rPr>
          <w:noProof/>
        </w:rPr>
        <w:t>1</w:t>
      </w:r>
      <w:r w:rsidR="00840D8F">
        <w:rPr>
          <w:noProof/>
        </w:rPr>
        <w:fldChar w:fldCharType="end"/>
      </w:r>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840D8F"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840D8F"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840D8F"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840D8F"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840D8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840D8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840D8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840D8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840D8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840D8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840D8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840D8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840D8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840D8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840D8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840D8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840D8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840D8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840D8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840D8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840D8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840D8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840D8F"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840D8F"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840D8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840D8F"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840D8F"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840D8F"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68607D60"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w:t>
      </w:r>
      <w:r w:rsidR="00707543">
        <w:rPr>
          <w:rFonts w:ascii="Times New Roman" w:hAnsi="Times New Roman" w:cs="Times New Roman"/>
        </w:rPr>
        <w:t>,</w:t>
      </w:r>
      <w:r w:rsidRPr="00624902">
        <w:rPr>
          <w:rFonts w:ascii="Times New Roman" w:hAnsi="Times New Roman" w:cs="Times New Roman"/>
        </w:rPr>
        <w:t xml:space="preserve">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2C4AC76F"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w:t>
      </w:r>
      <w:r w:rsidR="00BE7962">
        <w:rPr>
          <w:rFonts w:ascii="Times New Roman" w:hAnsi="Times New Roman" w:cs="Times New Roman"/>
        </w:rPr>
        <w:t>s</w:t>
      </w:r>
      <w:r w:rsidRPr="00624902">
        <w:rPr>
          <w:rFonts w:ascii="Times New Roman" w:hAnsi="Times New Roman" w:cs="Times New Roman"/>
        </w:rPr>
        <w:t xml:space="preserv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w:t>
      </w:r>
      <w:r w:rsidR="00BE7962">
        <w:rPr>
          <w:rFonts w:ascii="Times New Roman" w:hAnsi="Times New Roman" w:cs="Times New Roman"/>
        </w:rPr>
        <w:t>lso contains a high-level break</w:t>
      </w:r>
      <w:r w:rsidRPr="00624902">
        <w:rPr>
          <w:rFonts w:ascii="Times New Roman" w:hAnsi="Times New Roman" w:cs="Times New Roman"/>
        </w:rPr>
        <w:t xml:space="preserve">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5A450A6E" w:rsidR="0069307B" w:rsidRDefault="00BE7962" w:rsidP="00B36FDE">
      <w:pPr>
        <w:spacing w:after="0" w:line="240" w:lineRule="auto"/>
        <w:contextualSpacing/>
        <w:rPr>
          <w:rFonts w:ascii="Times New Roman" w:hAnsi="Times New Roman" w:cs="Times New Roman"/>
        </w:rPr>
      </w:pPr>
      <w:r w:rsidRPr="00BE7962">
        <w:rPr>
          <w:rFonts w:ascii="Times New Roman" w:hAnsi="Times New Roman" w:cs="Times New Roman"/>
        </w:rPr>
        <w:fldChar w:fldCharType="begin"/>
      </w:r>
      <w:r w:rsidRPr="00BE7962">
        <w:rPr>
          <w:rFonts w:ascii="Times New Roman" w:hAnsi="Times New Roman" w:cs="Times New Roman"/>
        </w:rPr>
        <w:instrText xml:space="preserve"> REF _Ref274054200 \h </w:instrText>
      </w:r>
      <w:r>
        <w:rPr>
          <w:rFonts w:ascii="Times New Roman" w:hAnsi="Times New Roman" w:cs="Times New Roman"/>
        </w:rPr>
        <w:instrText xml:space="preserve"> \* MERGEFORMAT </w:instrText>
      </w:r>
      <w:r w:rsidRPr="00BE7962">
        <w:rPr>
          <w:rFonts w:ascii="Times New Roman" w:hAnsi="Times New Roman" w:cs="Times New Roman"/>
        </w:rPr>
      </w:r>
      <w:r w:rsidRPr="00BE7962">
        <w:rPr>
          <w:rFonts w:ascii="Times New Roman" w:hAnsi="Times New Roman" w:cs="Times New Roman"/>
        </w:rPr>
        <w:fldChar w:fldCharType="separate"/>
      </w:r>
      <w:r w:rsidRPr="00BE7962">
        <w:rPr>
          <w:rFonts w:ascii="Times New Roman" w:hAnsi="Times New Roman" w:cs="Times New Roman"/>
        </w:rPr>
        <w:t xml:space="preserve">Table </w:t>
      </w:r>
      <w:r w:rsidRPr="00BE7962">
        <w:rPr>
          <w:rFonts w:ascii="Times New Roman" w:hAnsi="Times New Roman" w:cs="Times New Roman"/>
          <w:noProof/>
        </w:rPr>
        <w:t>2</w:t>
      </w:r>
      <w:r w:rsidRPr="00BE7962">
        <w:rPr>
          <w:rFonts w:ascii="Times New Roman" w:hAnsi="Times New Roman" w:cs="Times New Roman"/>
        </w:rPr>
        <w:fldChar w:fldCharType="end"/>
      </w:r>
      <w:r w:rsidRPr="00BE7962">
        <w:rPr>
          <w:rFonts w:ascii="Times New Roman" w:hAnsi="Times New Roman" w:cs="Times New Roman"/>
        </w:rPr>
        <w:t xml:space="preserve"> </w:t>
      </w:r>
      <w:r w:rsidR="00F4418B" w:rsidRPr="00BE7962">
        <w:rPr>
          <w:rFonts w:ascii="Times New Roman" w:hAnsi="Times New Roman" w:cs="Times New Roman"/>
        </w:rPr>
        <w:t>contains</w:t>
      </w:r>
      <w:r w:rsidR="00F4418B" w:rsidRPr="003D0401">
        <w:rPr>
          <w:rFonts w:ascii="Times New Roman" w:hAnsi="Times New Roman" w:cs="Times New Roman"/>
        </w:rPr>
        <w:t xml:space="preserve">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r w:rsidR="00840D8F">
        <w:fldChar w:fldCharType="begin"/>
      </w:r>
      <w:r w:rsidR="00840D8F">
        <w:instrText xml:space="preserve"> SEQ Table \* ARABIC </w:instrText>
      </w:r>
      <w:r w:rsidR="00840D8F">
        <w:fldChar w:fldCharType="separate"/>
      </w:r>
      <w:r w:rsidR="00DE21B9">
        <w:rPr>
          <w:noProof/>
        </w:rPr>
        <w:t>2</w:t>
      </w:r>
      <w:r w:rsidR="00840D8F">
        <w:rPr>
          <w:noProof/>
        </w:rPr>
        <w:fldChar w:fldCharType="end"/>
      </w:r>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8">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159E123" w14:textId="6F7561C5" w:rsidR="00704AC0" w:rsidRDefault="00704AC0" w:rsidP="00704AC0">
      <w:pPr>
        <w:pStyle w:val="Caption"/>
      </w:pPr>
      <w:r>
        <w:t xml:space="preserve">Figure </w:t>
      </w:r>
      <w:r w:rsidR="00840D8F">
        <w:fldChar w:fldCharType="begin"/>
      </w:r>
      <w:r w:rsidR="00840D8F">
        <w:instrText xml:space="preserve"> SEQ Figure \* ARABIC </w:instrText>
      </w:r>
      <w:r w:rsidR="00840D8F">
        <w:fldChar w:fldCharType="separate"/>
      </w:r>
      <w:r w:rsidR="004A53E1">
        <w:rPr>
          <w:noProof/>
        </w:rPr>
        <w:t>1</w:t>
      </w:r>
      <w:r w:rsidR="00840D8F">
        <w:rPr>
          <w:noProof/>
        </w:rPr>
        <w:fldChar w:fldCharType="end"/>
      </w:r>
      <w:r>
        <w:t>. Graphical representation of the APS that depicts both subsystems.</w:t>
      </w:r>
    </w:p>
    <w:p w14:paraId="2B14EC2A" w14:textId="46CF3E76"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 xml:space="preserve">is flow of data will be performed by </w:t>
      </w:r>
      <w:r w:rsidR="00177956">
        <w:rPr>
          <w:rFonts w:ascii="Times New Roman" w:hAnsi="Times New Roman" w:cs="Times New Roman"/>
        </w:rPr>
        <w:t>software communication</w:t>
      </w:r>
      <w:r w:rsidR="00733DF8">
        <w:rPr>
          <w:rFonts w:ascii="Times New Roman" w:hAnsi="Times New Roman" w:cs="Times New Roman"/>
        </w:rPr>
        <w:t>. The subsystems will exchange data to perform the tasks during the competition.</w:t>
      </w:r>
      <w:r w:rsidR="00177956">
        <w:rPr>
          <w:rFonts w:ascii="Times New Roman" w:hAnsi="Times New Roman" w:cs="Times New Roman"/>
        </w:rPr>
        <w:t xml:space="preserve"> The operational system will execute all the functionality needed for the interaction </w:t>
      </w:r>
      <w:r w:rsidR="00485860">
        <w:rPr>
          <w:rFonts w:ascii="Times New Roman" w:hAnsi="Times New Roman" w:cs="Times New Roman"/>
        </w:rPr>
        <w:t>between the</w:t>
      </w:r>
      <w:r w:rsidR="00177956">
        <w:rPr>
          <w:rFonts w:ascii="Times New Roman" w:hAnsi="Times New Roman" w:cs="Times New Roman"/>
        </w:rPr>
        <w:t xml:space="preserve"> objects and the APS. The navigational system is in charge of line following, movement, positioning and other related functionalities.</w:t>
      </w:r>
    </w:p>
    <w:p w14:paraId="5CB4D1BC" w14:textId="3DE9D398" w:rsidR="00D6723A" w:rsidRDefault="00D6723A" w:rsidP="00B36FDE">
      <w:pPr>
        <w:pStyle w:val="Heading2"/>
        <w:spacing w:before="0" w:line="240" w:lineRule="auto"/>
        <w:contextualSpacing/>
        <w:rPr>
          <w:rFonts w:cs="Times New Roman"/>
          <w:szCs w:val="22"/>
        </w:rPr>
      </w:pPr>
      <w:bookmarkStart w:id="21" w:name="_Toc274055891"/>
      <w:bookmarkStart w:id="22" w:name="_Toc400361996"/>
      <w:r w:rsidRPr="00624902">
        <w:rPr>
          <w:rFonts w:cs="Times New Roman"/>
          <w:szCs w:val="22"/>
        </w:rPr>
        <w:t xml:space="preserve">Decomposition of </w:t>
      </w:r>
      <w:r w:rsidR="001D6A87">
        <w:rPr>
          <w:rFonts w:cs="Times New Roman"/>
          <w:szCs w:val="22"/>
        </w:rPr>
        <w:t>Vehicle</w:t>
      </w:r>
      <w:r w:rsidRPr="00624902">
        <w:rPr>
          <w:rFonts w:cs="Times New Roman"/>
          <w:szCs w:val="22"/>
        </w:rPr>
        <w:t xml:space="preserve"> Hardware Layer</w:t>
      </w:r>
      <w:bookmarkEnd w:id="21"/>
      <w:bookmarkEnd w:id="22"/>
    </w:p>
    <w:p w14:paraId="7A35C3A4" w14:textId="6176FDF4" w:rsidR="00F10FA9" w:rsidRDefault="00F10FA9" w:rsidP="00F10FA9">
      <w:r>
        <w:t>The APS is decomposed into five major hardware parts. Figure 2 shows these parts and the flow of data between them. The data flow between the parts is depicted by the use of arrows showing the direction of flow.</w:t>
      </w:r>
    </w:p>
    <w:p w14:paraId="66D49574" w14:textId="07E92992" w:rsidR="004A53E1" w:rsidRDefault="00215752" w:rsidP="004A53E1">
      <w:pPr>
        <w:keepNext/>
        <w:jc w:val="center"/>
      </w:pPr>
      <w:r>
        <w:rPr>
          <w:noProof/>
        </w:rPr>
        <w:lastRenderedPageBreak/>
        <w:drawing>
          <wp:inline distT="0" distB="0" distL="0" distR="0" wp14:anchorId="16EC8761" wp14:editId="46FAF346">
            <wp:extent cx="5172075" cy="2600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rdware.jpg"/>
                    <pic:cNvPicPr/>
                  </pic:nvPicPr>
                  <pic:blipFill rotWithShape="1">
                    <a:blip r:embed="rId9">
                      <a:extLst>
                        <a:ext uri="{28A0092B-C50C-407E-A947-70E740481C1C}">
                          <a14:useLocalDpi xmlns:a14="http://schemas.microsoft.com/office/drawing/2010/main" val="0"/>
                        </a:ext>
                      </a:extLst>
                    </a:blip>
                    <a:srcRect l="7531" t="3632" r="5450" b="38034"/>
                    <a:stretch/>
                  </pic:blipFill>
                  <pic:spPr bwMode="auto">
                    <a:xfrm>
                      <a:off x="0" y="0"/>
                      <a:ext cx="5172075" cy="2600325"/>
                    </a:xfrm>
                    <a:prstGeom prst="rect">
                      <a:avLst/>
                    </a:prstGeom>
                    <a:ln>
                      <a:noFill/>
                    </a:ln>
                    <a:extLst>
                      <a:ext uri="{53640926-AAD7-44D8-BBD7-CCE9431645EC}">
                        <a14:shadowObscured xmlns:a14="http://schemas.microsoft.com/office/drawing/2010/main"/>
                      </a:ext>
                    </a:extLst>
                  </pic:spPr>
                </pic:pic>
              </a:graphicData>
            </a:graphic>
          </wp:inline>
        </w:drawing>
      </w:r>
    </w:p>
    <w:p w14:paraId="76CD5920" w14:textId="7867860F" w:rsidR="004A53E1" w:rsidRDefault="004A53E1" w:rsidP="004A53E1">
      <w:pPr>
        <w:pStyle w:val="Caption"/>
      </w:pPr>
      <w:r>
        <w:t xml:space="preserve">Figure </w:t>
      </w:r>
      <w:r w:rsidR="00840D8F">
        <w:fldChar w:fldCharType="begin"/>
      </w:r>
      <w:r w:rsidR="00840D8F">
        <w:instrText xml:space="preserve"> SEQ Figure \* ARABIC </w:instrText>
      </w:r>
      <w:r w:rsidR="00840D8F">
        <w:fldChar w:fldCharType="separate"/>
      </w:r>
      <w:r>
        <w:rPr>
          <w:noProof/>
        </w:rPr>
        <w:t>2</w:t>
      </w:r>
      <w:r w:rsidR="00840D8F">
        <w:rPr>
          <w:noProof/>
        </w:rPr>
        <w:fldChar w:fldCharType="end"/>
      </w:r>
      <w:r>
        <w:t xml:space="preserve">. </w:t>
      </w:r>
      <w:r w:rsidRPr="00242BC4">
        <w:t>The hardware decomposition with each major hardware part and the flow of data between them.</w:t>
      </w:r>
    </w:p>
    <w:p w14:paraId="320DCA5C" w14:textId="77777777" w:rsidR="00215752" w:rsidRDefault="00215752" w:rsidP="00215752">
      <w:pPr>
        <w:keepNext/>
      </w:pPr>
      <w:r>
        <w:t xml:space="preserve">Each of the five parts work together to accomplish the requirements set forth by the systems requirements specifications (SRS). Communication between each part is paramount, some parts depends on data processed by another part. Figure 2 shows the data transfer between each hardware as well as the means of communications. </w:t>
      </w:r>
    </w:p>
    <w:p w14:paraId="5618F85F" w14:textId="77777777" w:rsidR="00215752" w:rsidRDefault="00215752" w:rsidP="00215752">
      <w:r>
        <w:t>The camera will be programed to identify items of interest and relay their position to the microcontroller. Sensors will provide support data to the microcontroller to help reduce positioning, proximity, and other types of error. This data will be analyzed by software, and the result transmitted to the dedicated hardware that will place the system at the desired state. The camera will process the image and relay the information to the system. The system is then able to check that information by comparing it to the sensor data. This comparison is expected to reduce the possibility of error when attempting to interact with the objects and the course during the competition.</w:t>
      </w:r>
    </w:p>
    <w:p w14:paraId="16FD4342" w14:textId="77777777" w:rsidR="00215752" w:rsidRDefault="00215752" w:rsidP="00215752">
      <w:pPr>
        <w:keepNext/>
      </w:pPr>
      <w:r>
        <w:t xml:space="preserve">The current design calls for a single movable robotic claw that will interact with the objects during the competition. This claw will be controlled by the microprocessor which will be receiving constant data from other hardware components. This data be transfer via serial peripheral interface (SPI) communication, and will determine where to position the robotic claw. The development team </w:t>
      </w:r>
      <w:r w:rsidRPr="00DB1670">
        <w:t>speculates</w:t>
      </w:r>
      <w:r>
        <w:t xml:space="preserve"> the use of multiple claws to be an unnecessary increase of system complexity as well as increase of probability of malfunction. For that reason, the development team agreed to develop a system with a single claw. Because of lack of data, the development team is moving forward with this decision until more information can be collected during prototyping and testing.</w:t>
      </w:r>
    </w:p>
    <w:p w14:paraId="0D0A004A" w14:textId="77777777" w:rsidR="00215752" w:rsidRDefault="00215752" w:rsidP="00215752">
      <w:pPr>
        <w:keepNext/>
      </w:pPr>
      <w:r>
        <w:t>Reasons behind the design decisions were to reduce complexity of the system, remain within budget without decreasing the quality of the system, and executing all tasks during the competition.</w:t>
      </w:r>
      <w:r w:rsidRPr="00AD0DBF">
        <w:t xml:space="preserve"> </w:t>
      </w:r>
      <w:r>
        <w:t>The APS will have a feedback loop concept controlling the dynamic data.</w:t>
      </w:r>
    </w:p>
    <w:p w14:paraId="60FFFB9E" w14:textId="77777777" w:rsidR="008F6257" w:rsidRDefault="008F6257">
      <w:r>
        <w:br w:type="page"/>
      </w:r>
    </w:p>
    <w:p w14:paraId="4BA267AE" w14:textId="77777777" w:rsidR="00574490" w:rsidRPr="005E7604" w:rsidRDefault="00574490" w:rsidP="005E7604"/>
    <w:p w14:paraId="1FDF0845" w14:textId="3C91D3A7" w:rsidR="00AE5AAF" w:rsidRPr="00624902" w:rsidRDefault="00AE5AAF" w:rsidP="00B36FDE">
      <w:pPr>
        <w:pStyle w:val="Heading2"/>
        <w:spacing w:before="0" w:line="240" w:lineRule="auto"/>
        <w:contextualSpacing/>
        <w:rPr>
          <w:rFonts w:cs="Times New Roman"/>
          <w:szCs w:val="22"/>
        </w:rPr>
      </w:pPr>
      <w:bookmarkStart w:id="23" w:name="_Toc274055892"/>
      <w:bookmarkStart w:id="24" w:name="_Toc400361997"/>
      <w:r w:rsidRPr="00624902">
        <w:rPr>
          <w:rFonts w:cs="Times New Roman"/>
          <w:szCs w:val="22"/>
        </w:rPr>
        <w:t>Decomposition of Communication Hardware Layer</w:t>
      </w:r>
      <w:bookmarkEnd w:id="23"/>
      <w:bookmarkEnd w:id="24"/>
    </w:p>
    <w:p w14:paraId="19AEDBEF" w14:textId="77777777" w:rsidR="00215752" w:rsidRDefault="00215752" w:rsidP="00215752">
      <w:pPr>
        <w:spacing w:after="0" w:line="240" w:lineRule="auto"/>
        <w:contextualSpacing/>
        <w:rPr>
          <w:rFonts w:ascii="Times New Roman" w:hAnsi="Times New Roman" w:cs="Times New Roman"/>
        </w:rPr>
      </w:pPr>
      <w:r>
        <w:rPr>
          <w:rFonts w:ascii="Times New Roman" w:hAnsi="Times New Roman" w:cs="Times New Roman"/>
        </w:rPr>
        <w:t xml:space="preserve">Figure 3 shows the communication between hardware. The flow of data is depicted by the arrows. Data will be transferred between the microcontroller and its internal subsystems. The subsystem will compute that data and control the hardware responsible for the desire action. </w:t>
      </w:r>
    </w:p>
    <w:p w14:paraId="4DECAF5B" w14:textId="77777777" w:rsidR="008F6257" w:rsidRDefault="008F6257" w:rsidP="00B36FDE">
      <w:pPr>
        <w:spacing w:after="0" w:line="240" w:lineRule="auto"/>
        <w:contextualSpacing/>
        <w:rPr>
          <w:rFonts w:ascii="Times New Roman" w:hAnsi="Times New Roman" w:cs="Times New Roman"/>
        </w:rPr>
      </w:pPr>
    </w:p>
    <w:p w14:paraId="1DA49B96" w14:textId="10951A22" w:rsidR="004A53E1" w:rsidRDefault="00215752" w:rsidP="008F6257">
      <w:pPr>
        <w:keepNext/>
        <w:spacing w:after="0" w:line="240" w:lineRule="auto"/>
        <w:contextualSpacing/>
        <w:jc w:val="center"/>
      </w:pPr>
      <w:r>
        <w:rPr>
          <w:noProof/>
        </w:rPr>
        <w:drawing>
          <wp:inline distT="0" distB="0" distL="0" distR="0" wp14:anchorId="43183656" wp14:editId="0EEA85A7">
            <wp:extent cx="5343525" cy="3667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rdware Decomp.jpg"/>
                    <pic:cNvPicPr/>
                  </pic:nvPicPr>
                  <pic:blipFill rotWithShape="1">
                    <a:blip r:embed="rId10">
                      <a:extLst>
                        <a:ext uri="{28A0092B-C50C-407E-A947-70E740481C1C}">
                          <a14:useLocalDpi xmlns:a14="http://schemas.microsoft.com/office/drawing/2010/main" val="0"/>
                        </a:ext>
                      </a:extLst>
                    </a:blip>
                    <a:srcRect l="4327" t="1709" r="5769" b="16025"/>
                    <a:stretch/>
                  </pic:blipFill>
                  <pic:spPr bwMode="auto">
                    <a:xfrm>
                      <a:off x="0" y="0"/>
                      <a:ext cx="5343525" cy="3667125"/>
                    </a:xfrm>
                    <a:prstGeom prst="rect">
                      <a:avLst/>
                    </a:prstGeom>
                    <a:ln>
                      <a:noFill/>
                    </a:ln>
                    <a:extLst>
                      <a:ext uri="{53640926-AAD7-44D8-BBD7-CCE9431645EC}">
                        <a14:shadowObscured xmlns:a14="http://schemas.microsoft.com/office/drawing/2010/main"/>
                      </a:ext>
                    </a:extLst>
                  </pic:spPr>
                </pic:pic>
              </a:graphicData>
            </a:graphic>
          </wp:inline>
        </w:drawing>
      </w:r>
    </w:p>
    <w:p w14:paraId="4EF18F1A" w14:textId="08BA0D8D" w:rsidR="004A53E1" w:rsidRDefault="004A53E1" w:rsidP="004A53E1">
      <w:pPr>
        <w:pStyle w:val="Caption"/>
      </w:pPr>
      <w:r>
        <w:t xml:space="preserve">Figure </w:t>
      </w:r>
      <w:r w:rsidR="00840D8F">
        <w:fldChar w:fldCharType="begin"/>
      </w:r>
      <w:r w:rsidR="00840D8F">
        <w:instrText xml:space="preserve"> SEQ Figure \* ARABIC </w:instrText>
      </w:r>
      <w:r w:rsidR="00840D8F">
        <w:fldChar w:fldCharType="separate"/>
      </w:r>
      <w:r>
        <w:rPr>
          <w:noProof/>
        </w:rPr>
        <w:t>3</w:t>
      </w:r>
      <w:r w:rsidR="00840D8F">
        <w:rPr>
          <w:noProof/>
        </w:rPr>
        <w:fldChar w:fldCharType="end"/>
      </w:r>
      <w:r>
        <w:t>. The communication flow between the major components of the APS.</w:t>
      </w:r>
    </w:p>
    <w:p w14:paraId="5C317702" w14:textId="2AC475EC" w:rsidR="008F6257" w:rsidRDefault="008F6257" w:rsidP="008F6257">
      <w:pPr>
        <w:spacing w:after="0" w:line="240" w:lineRule="auto"/>
        <w:contextualSpacing/>
        <w:rPr>
          <w:rFonts w:ascii="Times New Roman" w:hAnsi="Times New Roman" w:cs="Times New Roman"/>
        </w:rPr>
      </w:pPr>
      <w:r>
        <w:rPr>
          <w:rFonts w:ascii="Times New Roman" w:hAnsi="Times New Roman" w:cs="Times New Roman"/>
        </w:rPr>
        <w:t>As show on Figure 3, the sensors will received information from outside the APS. This information will be analyzed by the microcontroller and distributed between the subsystems. The development team will implement physical connections between each hardware part, such as wires, as well as software communications, such as function calls, interrupts and other methods. No wireless communication will be necessary.</w:t>
      </w:r>
    </w:p>
    <w:p w14:paraId="50266D66" w14:textId="2B93B272" w:rsidR="00450276" w:rsidRPr="00624902" w:rsidRDefault="0069119B" w:rsidP="008F6257">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5" w:name="_Toc274055900"/>
      <w:bookmarkStart w:id="26" w:name="_Toc400361998"/>
      <w:r w:rsidRPr="00624902">
        <w:rPr>
          <w:rFonts w:cs="Times New Roman"/>
          <w:szCs w:val="22"/>
        </w:rPr>
        <w:lastRenderedPageBreak/>
        <w:t>Budget Decision Matrices and Justifications</w:t>
      </w:r>
      <w:bookmarkEnd w:id="25"/>
      <w:bookmarkEnd w:id="26"/>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7" w:name="_Toc274055901"/>
      <w:bookmarkStart w:id="28" w:name="_Toc400361999"/>
      <w:r w:rsidRPr="00624902">
        <w:rPr>
          <w:rFonts w:cs="Times New Roman"/>
          <w:szCs w:val="22"/>
        </w:rPr>
        <w:t>Micro</w:t>
      </w:r>
      <w:r w:rsidR="00AE5AAF" w:rsidRPr="00624902">
        <w:rPr>
          <w:rFonts w:cs="Times New Roman"/>
          <w:szCs w:val="22"/>
        </w:rPr>
        <w:t>controller</w:t>
      </w:r>
      <w:bookmarkEnd w:id="27"/>
      <w:bookmarkEnd w:id="28"/>
    </w:p>
    <w:p w14:paraId="6FA7D4CD" w14:textId="0073D4A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D96413">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29" w:name="_Toc274055902"/>
      <w:bookmarkStart w:id="30" w:name="_Toc400362000"/>
      <w:r>
        <w:rPr>
          <w:rFonts w:cs="Times New Roman"/>
          <w:szCs w:val="22"/>
        </w:rPr>
        <w:t>Items u</w:t>
      </w:r>
      <w:r w:rsidR="00D6723A" w:rsidRPr="00624902">
        <w:rPr>
          <w:rFonts w:cs="Times New Roman"/>
          <w:szCs w:val="22"/>
        </w:rPr>
        <w:t>nder Consideration</w:t>
      </w:r>
      <w:bookmarkEnd w:id="29"/>
      <w:bookmarkEnd w:id="30"/>
    </w:p>
    <w:p w14:paraId="677DDE87" w14:textId="25361658"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w:t>
      </w:r>
      <w:r w:rsidR="00D96413">
        <w:rPr>
          <w:rFonts w:ascii="Times New Roman" w:hAnsi="Times New Roman" w:cs="Times New Roman"/>
        </w:rPr>
        <w:t xml:space="preserve"> items have been characterized i</w:t>
      </w:r>
      <w:r w:rsidR="00352EA5" w:rsidRPr="00624902">
        <w:rPr>
          <w:rFonts w:ascii="Times New Roman" w:hAnsi="Times New Roman" w:cs="Times New Roman"/>
        </w:rPr>
        <w:t>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96413" w:rsidRPr="00D96413">
        <w:rPr>
          <w:rFonts w:ascii="Times New Roman" w:hAnsi="Times New Roman" w:cs="Times New Roman"/>
        </w:rPr>
        <w:t xml:space="preserve">Table </w:t>
      </w:r>
      <w:r w:rsidR="00D96413" w:rsidRPr="00D96413">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D96413">
        <w:rPr>
          <w:rFonts w:ascii="Times New Roman" w:hAnsi="Times New Roman" w:cs="Times New Roman"/>
        </w:rPr>
        <w:t xml:space="preserve"> identification name/</w:t>
      </w:r>
      <w:r w:rsidR="00AD2E9A">
        <w:rPr>
          <w:rFonts w:ascii="Times New Roman" w:hAnsi="Times New Roman" w:cs="Times New Roman"/>
        </w:rPr>
        <w:t xml:space="preserv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r w:rsidR="00C8295F" w:rsidRPr="00624902">
              <w:rPr>
                <w:rFonts w:ascii="Times New Roman" w:hAnsi="Times New Roman" w:cs="Times New Roman"/>
              </w:rPr>
              <w:t>MHz</w:t>
            </w:r>
            <w:r w:rsidR="00C8295F">
              <w:rPr>
                <w:rFonts w:ascii="Times New Roman" w:hAnsi="Times New Roman" w:cs="Times New Roman"/>
              </w:rPr>
              <w:t>.</w:t>
            </w:r>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Raspberry Pi Modle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27040590"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r w:rsidR="00C8295F" w:rsidRPr="00624902">
              <w:rPr>
                <w:rFonts w:ascii="Times New Roman" w:hAnsi="Times New Roman" w:cs="Times New Roman"/>
              </w:rPr>
              <w:t>MHz</w:t>
            </w:r>
            <w:r w:rsidR="009A15AB">
              <w:rPr>
                <w:rFonts w:ascii="Times New Roman" w:hAnsi="Times New Roman" w:cs="Times New Roman"/>
              </w:rPr>
              <w:t>.</w:t>
            </w:r>
            <w:r w:rsidR="00A4408F" w:rsidRPr="00624902">
              <w:rPr>
                <w:rFonts w:ascii="Times New Roman" w:hAnsi="Times New Roman" w:cs="Times New Roman"/>
              </w:rPr>
              <w:t xml:space="preserve"> </w:t>
            </w:r>
            <w:r w:rsidR="00424654" w:rsidRPr="00624902">
              <w:rPr>
                <w:rFonts w:ascii="Times New Roman" w:hAnsi="Times New Roman" w:cs="Times New Roman"/>
              </w:rPr>
              <w:t>It has gain</w:t>
            </w:r>
            <w:r w:rsidR="00D96413">
              <w:rPr>
                <w:rFonts w:ascii="Times New Roman" w:hAnsi="Times New Roman" w:cs="Times New Roman"/>
              </w:rPr>
              <w:t>ed</w:t>
            </w:r>
            <w:r w:rsidR="00424654" w:rsidRPr="00624902">
              <w:rPr>
                <w:rFonts w:ascii="Times New Roman" w:hAnsi="Times New Roman" w:cs="Times New Roman"/>
              </w:rPr>
              <w:t xml:space="preserve">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w:t>
            </w:r>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BeagleBone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1" w:name="_Ref274053213"/>
      <w:bookmarkStart w:id="32" w:name="_Ref274053204"/>
      <w:bookmarkStart w:id="33" w:name="_Toc400389679"/>
      <w:r>
        <w:t xml:space="preserve">Table </w:t>
      </w:r>
      <w:r w:rsidR="00840D8F">
        <w:fldChar w:fldCharType="begin"/>
      </w:r>
      <w:r w:rsidR="00840D8F">
        <w:instrText xml:space="preserve"> SEQ Table \* A</w:instrText>
      </w:r>
      <w:r w:rsidR="00840D8F">
        <w:instrText xml:space="preserve">RABIC </w:instrText>
      </w:r>
      <w:r w:rsidR="00840D8F">
        <w:fldChar w:fldCharType="separate"/>
      </w:r>
      <w:r w:rsidR="00DE21B9">
        <w:rPr>
          <w:noProof/>
        </w:rPr>
        <w:t>3</w:t>
      </w:r>
      <w:r w:rsidR="00840D8F">
        <w:rPr>
          <w:noProof/>
        </w:rPr>
        <w:fldChar w:fldCharType="end"/>
      </w:r>
      <w:bookmarkEnd w:id="31"/>
      <w:r>
        <w:t xml:space="preserve">. </w:t>
      </w:r>
      <w:bookmarkStart w:id="34" w:name="_Ref274053218"/>
      <w:r>
        <w:t>Items under consideration for the microcontroller</w:t>
      </w:r>
      <w:bookmarkEnd w:id="32"/>
      <w:bookmarkEnd w:id="33"/>
      <w:bookmarkEnd w:id="34"/>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5" w:name="_Toc274055903"/>
      <w:bookmarkStart w:id="36" w:name="_Toc400362001"/>
      <w:r w:rsidRPr="00624902">
        <w:rPr>
          <w:rFonts w:cs="Times New Roman"/>
          <w:szCs w:val="22"/>
        </w:rPr>
        <w:lastRenderedPageBreak/>
        <w:t>Decision Matrix</w:t>
      </w:r>
      <w:bookmarkEnd w:id="35"/>
      <w:bookmarkEnd w:id="36"/>
    </w:p>
    <w:p w14:paraId="791FCFD7" w14:textId="6609AA80" w:rsidR="000819CC" w:rsidRPr="00B75E48" w:rsidRDefault="009A15AB" w:rsidP="00B36FDE">
      <w:pPr>
        <w:spacing w:after="0" w:line="240" w:lineRule="auto"/>
        <w:contextualSpacing/>
        <w:rPr>
          <w:rFonts w:ascii="Times New Roman" w:hAnsi="Times New Roman" w:cs="Times New Roman"/>
        </w:rPr>
      </w:pPr>
      <w:r w:rsidRPr="00B75E48">
        <w:rPr>
          <w:rFonts w:ascii="Times New Roman" w:hAnsi="Times New Roman" w:cs="Times New Roman"/>
        </w:rPr>
        <w:fldChar w:fldCharType="begin"/>
      </w:r>
      <w:r w:rsidRPr="00B75E48">
        <w:rPr>
          <w:rFonts w:ascii="Times New Roman" w:hAnsi="Times New Roman" w:cs="Times New Roman"/>
        </w:rPr>
        <w:instrText xml:space="preserve"> REF _Ref400291866 </w:instrText>
      </w:r>
      <w:r w:rsidR="00B36FDE" w:rsidRPr="00B75E48">
        <w:rPr>
          <w:rFonts w:ascii="Times New Roman" w:hAnsi="Times New Roman" w:cs="Times New Roman"/>
        </w:rPr>
        <w:instrText xml:space="preserve"> \* MERGEFORMAT </w:instrText>
      </w:r>
      <w:r w:rsidRPr="00B75E48">
        <w:rPr>
          <w:rFonts w:ascii="Times New Roman" w:hAnsi="Times New Roman" w:cs="Times New Roman"/>
        </w:rPr>
        <w:fldChar w:fldCharType="separate"/>
      </w:r>
      <w:r w:rsidR="00DE21B9" w:rsidRPr="00B75E48">
        <w:rPr>
          <w:rFonts w:ascii="Times New Roman" w:hAnsi="Times New Roman" w:cs="Times New Roman"/>
        </w:rPr>
        <w:t xml:space="preserve">Table </w:t>
      </w:r>
      <w:r w:rsidR="00DE21B9" w:rsidRPr="00B75E48">
        <w:rPr>
          <w:rFonts w:ascii="Times New Roman" w:hAnsi="Times New Roman" w:cs="Times New Roman"/>
          <w:noProof/>
        </w:rPr>
        <w:t>4</w:t>
      </w:r>
      <w:r w:rsidRPr="00B75E48">
        <w:rPr>
          <w:rFonts w:ascii="Times New Roman" w:hAnsi="Times New Roman" w:cs="Times New Roman"/>
        </w:rPr>
        <w:fldChar w:fldCharType="end"/>
      </w:r>
      <w:r w:rsidRPr="00B75E48">
        <w:rPr>
          <w:rFonts w:ascii="Times New Roman" w:hAnsi="Times New Roman" w:cs="Times New Roman"/>
        </w:rPr>
        <w:t xml:space="preserve"> </w:t>
      </w:r>
      <w:r w:rsidR="00B36FDE" w:rsidRPr="00B75E48">
        <w:rPr>
          <w:rFonts w:ascii="Times New Roman" w:hAnsi="Times New Roman" w:cs="Times New Roman"/>
        </w:rPr>
        <w:t>depicts</w:t>
      </w:r>
      <w:r w:rsidR="000819CC" w:rsidRPr="00B75E48">
        <w:rPr>
          <w:rFonts w:ascii="Times New Roman" w:hAnsi="Times New Roman" w:cs="Times New Roman"/>
        </w:rPr>
        <w:t xml:space="preserve"> the decision matrix used to compare and select the microcontroller. The matrix consider</w:t>
      </w:r>
      <w:r w:rsidR="009D1646" w:rsidRPr="00B75E48">
        <w:rPr>
          <w:rFonts w:ascii="Times New Roman" w:hAnsi="Times New Roman" w:cs="Times New Roman"/>
        </w:rPr>
        <w:t>s</w:t>
      </w:r>
      <w:r w:rsidR="000819CC" w:rsidRPr="00B75E48">
        <w:rPr>
          <w:rFonts w:ascii="Times New Roman" w:hAnsi="Times New Roman" w:cs="Times New Roman"/>
        </w:rPr>
        <w:t xml:space="preserve"> the price, speed of the processor, RAM, </w:t>
      </w:r>
      <w:r w:rsidR="009D1646" w:rsidRPr="00B75E48">
        <w:rPr>
          <w:rFonts w:ascii="Times New Roman" w:hAnsi="Times New Roman" w:cs="Times New Roman"/>
        </w:rPr>
        <w:t>m</w:t>
      </w:r>
      <w:r w:rsidR="000819CC" w:rsidRPr="00B75E48">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sidRPr="00B75E48">
        <w:rPr>
          <w:rFonts w:ascii="Times New Roman" w:hAnsi="Times New Roman" w:cs="Times New Roman"/>
        </w:rPr>
        <w:t>for the category being analyzed.</w:t>
      </w:r>
      <w:r w:rsidR="000819CC" w:rsidRPr="00B75E48">
        <w:rPr>
          <w:rFonts w:ascii="Times New Roman" w:hAnsi="Times New Roman" w:cs="Times New Roman"/>
        </w:rPr>
        <w:t xml:space="preserve"> </w:t>
      </w:r>
      <w:commentRangeStart w:id="37"/>
      <w:r w:rsidR="000819CC" w:rsidRPr="00B75E48">
        <w:rPr>
          <w:rFonts w:ascii="Times New Roman" w:hAnsi="Times New Roman" w:cs="Times New Roman"/>
        </w:rPr>
        <w:t xml:space="preserve">The score given to each category was determined by the development team, and the </w:t>
      </w:r>
      <w:commentRangeEnd w:id="37"/>
      <w:r w:rsidR="00D96413" w:rsidRPr="00B75E48">
        <w:rPr>
          <w:rStyle w:val="CommentReference"/>
          <w:rFonts w:ascii="Times New Roman" w:hAnsi="Times New Roman" w:cs="Times New Roman"/>
          <w:sz w:val="22"/>
          <w:szCs w:val="22"/>
        </w:rPr>
        <w:commentReference w:id="37"/>
      </w:r>
    </w:p>
    <w:p w14:paraId="1D665322" w14:textId="77777777" w:rsidR="00FF6FC5" w:rsidRPr="00FF6FC5" w:rsidRDefault="00FF6FC5" w:rsidP="00B36FDE">
      <w:pPr>
        <w:spacing w:after="0" w:line="240" w:lineRule="auto"/>
        <w:contextualSpacing/>
      </w:pPr>
    </w:p>
    <w:tbl>
      <w:tblPr>
        <w:tblW w:w="9338" w:type="dxa"/>
        <w:tblCellMar>
          <w:left w:w="0" w:type="dxa"/>
          <w:right w:w="0" w:type="dxa"/>
        </w:tblCellMar>
        <w:tblLook w:val="04A0" w:firstRow="1" w:lastRow="0" w:firstColumn="1" w:lastColumn="0" w:noHBand="0" w:noVBand="1"/>
      </w:tblPr>
      <w:tblGrid>
        <w:gridCol w:w="2208"/>
        <w:gridCol w:w="770"/>
        <w:gridCol w:w="948"/>
        <w:gridCol w:w="838"/>
        <w:gridCol w:w="1510"/>
        <w:gridCol w:w="673"/>
        <w:gridCol w:w="1779"/>
        <w:gridCol w:w="612"/>
      </w:tblGrid>
      <w:tr w:rsidR="001F58E2" w:rsidRPr="001F58E2" w14:paraId="7DCD6880" w14:textId="77777777" w:rsidTr="001F58E2">
        <w:trPr>
          <w:trHeight w:val="433"/>
        </w:trPr>
        <w:tc>
          <w:tcPr>
            <w:tcW w:w="2208" w:type="dxa"/>
            <w:tcBorders>
              <w:top w:val="single" w:sz="8" w:space="0" w:color="auto"/>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7989212" w14:textId="77777777" w:rsidR="001F58E2" w:rsidRPr="001F58E2" w:rsidRDefault="001F58E2" w:rsidP="001F58E2">
            <w:pPr>
              <w:rPr>
                <w:rFonts w:ascii="Times New Roman" w:hAnsi="Times New Roman" w:cs="Times New Roman"/>
                <w:b/>
                <w:bCs/>
                <w:color w:val="000000"/>
              </w:rPr>
            </w:pPr>
            <w:bookmarkStart w:id="38" w:name="_Ref400291866"/>
            <w:bookmarkStart w:id="39" w:name="_Toc400389680"/>
            <w:r w:rsidRPr="001F58E2">
              <w:rPr>
                <w:rFonts w:ascii="Times New Roman" w:hAnsi="Times New Roman" w:cs="Times New Roman"/>
                <w:b/>
                <w:bCs/>
                <w:color w:val="000000"/>
              </w:rPr>
              <w:t>Product</w:t>
            </w:r>
          </w:p>
        </w:tc>
        <w:tc>
          <w:tcPr>
            <w:tcW w:w="770"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328713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18C190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6AA1245"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58B8EE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F6D3DF"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392AC73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9293B1C" w14:textId="77777777" w:rsidR="001F58E2" w:rsidRPr="001F58E2" w:rsidRDefault="001F58E2" w:rsidP="001F58E2">
            <w:pPr>
              <w:rPr>
                <w:rFonts w:ascii="Times New Roman" w:hAnsi="Times New Roman" w:cs="Times New Roman"/>
                <w:b/>
                <w:bCs/>
                <w:color w:val="000000"/>
              </w:rPr>
            </w:pPr>
          </w:p>
        </w:tc>
      </w:tr>
      <w:tr w:rsidR="001F58E2" w:rsidRPr="001F58E2" w14:paraId="04E15075"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C2EF3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482E5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$40.22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C25787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84 MHz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48A8EE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96 KB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298CD1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KB</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B00ECC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54</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D879C8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068DB18E" w14:textId="77777777" w:rsidR="001F58E2" w:rsidRPr="001F58E2" w:rsidRDefault="001F58E2" w:rsidP="001F58E2">
            <w:pPr>
              <w:rPr>
                <w:rFonts w:ascii="Times New Roman" w:hAnsi="Times New Roman" w:cs="Times New Roman"/>
                <w:color w:val="000000"/>
              </w:rPr>
            </w:pPr>
          </w:p>
        </w:tc>
      </w:tr>
      <w:tr w:rsidR="001F58E2" w:rsidRPr="001F58E2" w14:paraId="37C179BC"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2D8510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FA8453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$38.89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5733AA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700 MHz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09CCD1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MB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A74B15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SD Card</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9C4231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40</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483AE1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ABB1FD8" w14:textId="77777777" w:rsidR="001F58E2" w:rsidRPr="001F58E2" w:rsidRDefault="001F58E2" w:rsidP="001F58E2">
            <w:pPr>
              <w:rPr>
                <w:rFonts w:ascii="Times New Roman" w:hAnsi="Times New Roman" w:cs="Times New Roman"/>
                <w:color w:val="000000"/>
              </w:rPr>
            </w:pPr>
          </w:p>
        </w:tc>
      </w:tr>
      <w:tr w:rsidR="001F58E2" w:rsidRPr="001F58E2" w14:paraId="079276C0"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467FA1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3F2013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$135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624C7E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C15188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05A83F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SD Card/SATA</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B85E9C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76</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B658C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Linux/Aduino 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11C9D8E5" w14:textId="77777777" w:rsidR="001F58E2" w:rsidRPr="001F58E2" w:rsidRDefault="001F58E2" w:rsidP="001F58E2">
            <w:pPr>
              <w:rPr>
                <w:rFonts w:ascii="Times New Roman" w:hAnsi="Times New Roman" w:cs="Times New Roman"/>
                <w:color w:val="000000"/>
              </w:rPr>
            </w:pPr>
          </w:p>
        </w:tc>
      </w:tr>
      <w:tr w:rsidR="001F58E2" w:rsidRPr="001F58E2" w14:paraId="3872827C" w14:textId="77777777" w:rsidTr="001F58E2">
        <w:trPr>
          <w:trHeight w:val="142"/>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8E2680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BeagleBone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BD00C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$65.90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DD382E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6526D2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MB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3324D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4 GB</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BDBD8B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C16CF8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52238A03" w14:textId="77777777" w:rsidR="001F58E2" w:rsidRPr="001F58E2" w:rsidRDefault="001F58E2" w:rsidP="001F58E2">
            <w:pPr>
              <w:rPr>
                <w:rFonts w:ascii="Times New Roman" w:hAnsi="Times New Roman" w:cs="Times New Roman"/>
                <w:color w:val="000000"/>
              </w:rPr>
            </w:pPr>
          </w:p>
        </w:tc>
      </w:tr>
      <w:tr w:rsidR="001F58E2" w:rsidRPr="001F58E2" w14:paraId="7C1389F2"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C04B06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AEF513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A0B1B2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71E346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CCC85C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D358F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AD6560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BB078B5" w14:textId="77777777" w:rsidR="001F58E2" w:rsidRPr="001F58E2" w:rsidRDefault="001F58E2" w:rsidP="001F58E2">
            <w:pPr>
              <w:rPr>
                <w:rFonts w:ascii="Times New Roman" w:hAnsi="Times New Roman" w:cs="Times New Roman"/>
                <w:color w:val="000000"/>
              </w:rPr>
            </w:pPr>
          </w:p>
        </w:tc>
      </w:tr>
      <w:tr w:rsidR="001F58E2" w:rsidRPr="001F58E2" w14:paraId="64133367" w14:textId="77777777" w:rsidTr="001F58E2">
        <w:trPr>
          <w:trHeight w:val="433"/>
        </w:trPr>
        <w:tc>
          <w:tcPr>
            <w:tcW w:w="2208" w:type="dxa"/>
            <w:tcBorders>
              <w:top w:val="nil"/>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4A0131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Product Weight</w:t>
            </w:r>
          </w:p>
        </w:tc>
        <w:tc>
          <w:tcPr>
            <w:tcW w:w="77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C08E45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C2DDEE3"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66CC8427"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EF6B644"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69BB3055"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D3A20B8"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4A0605A4" w14:textId="77777777" w:rsidR="001F58E2" w:rsidRPr="001F58E2" w:rsidRDefault="001F58E2" w:rsidP="001F58E2">
            <w:pPr>
              <w:rPr>
                <w:rFonts w:ascii="Times New Roman" w:hAnsi="Times New Roman" w:cs="Times New Roman"/>
                <w:b/>
                <w:bCs/>
                <w:color w:val="000000"/>
              </w:rPr>
            </w:pPr>
          </w:p>
        </w:tc>
      </w:tr>
      <w:tr w:rsidR="001F58E2" w:rsidRPr="001F58E2" w14:paraId="7B9C2FF1"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FA7D38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46BBFF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4AFFDE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EABA5E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A07C6B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75E23E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19355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4C4B30CE" w14:textId="77777777" w:rsidR="001F58E2" w:rsidRPr="001F58E2" w:rsidRDefault="001F58E2" w:rsidP="001F58E2">
            <w:pPr>
              <w:rPr>
                <w:rFonts w:ascii="Times New Roman" w:hAnsi="Times New Roman" w:cs="Times New Roman"/>
                <w:color w:val="000000"/>
              </w:rPr>
            </w:pPr>
          </w:p>
        </w:tc>
      </w:tr>
      <w:tr w:rsidR="001F58E2" w:rsidRPr="001F58E2" w14:paraId="57527A3A"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1E819F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039552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285728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487239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F6E534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67E377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323AF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B0203A4" w14:textId="77777777" w:rsidR="001F58E2" w:rsidRPr="001F58E2" w:rsidRDefault="001F58E2" w:rsidP="001F58E2">
            <w:pPr>
              <w:rPr>
                <w:rFonts w:ascii="Times New Roman" w:hAnsi="Times New Roman" w:cs="Times New Roman"/>
                <w:color w:val="000000"/>
              </w:rPr>
            </w:pPr>
          </w:p>
        </w:tc>
      </w:tr>
      <w:tr w:rsidR="001F58E2" w:rsidRPr="001F58E2" w14:paraId="171CE458"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227E02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ECE42C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9E3CE1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3670CD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36594C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B09D1B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2BE31A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05833F37" w14:textId="77777777" w:rsidR="001F58E2" w:rsidRPr="001F58E2" w:rsidRDefault="001F58E2" w:rsidP="001F58E2">
            <w:pPr>
              <w:rPr>
                <w:rFonts w:ascii="Times New Roman" w:hAnsi="Times New Roman" w:cs="Times New Roman"/>
                <w:color w:val="000000"/>
              </w:rPr>
            </w:pPr>
          </w:p>
        </w:tc>
      </w:tr>
      <w:tr w:rsidR="001F58E2" w:rsidRPr="001F58E2" w14:paraId="4F4BC5C3"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A70C2C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BeagleBone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2EC6E8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35A34E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6AB2F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047F97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43AF86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558E9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7F0A7587" w14:textId="77777777" w:rsidR="001F58E2" w:rsidRPr="001F58E2" w:rsidRDefault="001F58E2" w:rsidP="001F58E2">
            <w:pPr>
              <w:rPr>
                <w:rFonts w:ascii="Times New Roman" w:hAnsi="Times New Roman" w:cs="Times New Roman"/>
                <w:color w:val="000000"/>
              </w:rPr>
            </w:pPr>
          </w:p>
        </w:tc>
      </w:tr>
      <w:tr w:rsidR="001F58E2" w:rsidRPr="001F58E2" w14:paraId="2597E36A"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8EE9E49"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53B253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90EBE5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5A9CF6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E865F2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3FE73D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3AE59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729DAA37" w14:textId="77777777" w:rsidR="001F58E2" w:rsidRPr="001F58E2" w:rsidRDefault="001F58E2" w:rsidP="001F58E2">
            <w:pPr>
              <w:rPr>
                <w:rFonts w:ascii="Times New Roman" w:hAnsi="Times New Roman" w:cs="Times New Roman"/>
                <w:color w:val="000000"/>
              </w:rPr>
            </w:pPr>
          </w:p>
        </w:tc>
      </w:tr>
      <w:tr w:rsidR="001F58E2" w:rsidRPr="001F58E2" w14:paraId="346182DE"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EFC0E7B"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Weighted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6C46EA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8D5108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0E8A09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7651FD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D82446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0.05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9880FF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53D8848A" w14:textId="77777777" w:rsidR="001F58E2" w:rsidRPr="001F58E2" w:rsidRDefault="001F58E2" w:rsidP="001F58E2">
            <w:pPr>
              <w:rPr>
                <w:rFonts w:ascii="Times New Roman" w:hAnsi="Times New Roman" w:cs="Times New Roman"/>
                <w:color w:val="000000"/>
              </w:rPr>
            </w:pPr>
          </w:p>
        </w:tc>
      </w:tr>
      <w:tr w:rsidR="001F58E2" w:rsidRPr="001F58E2" w14:paraId="340A9AE3"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BE6453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BFAC65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E97021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23919E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3A4A1E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DE481C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25354D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21EA494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r>
      <w:tr w:rsidR="001F58E2" w:rsidRPr="001F58E2" w14:paraId="3FF53DB4" w14:textId="77777777" w:rsidTr="001F58E2">
        <w:trPr>
          <w:trHeight w:val="295"/>
        </w:trPr>
        <w:tc>
          <w:tcPr>
            <w:tcW w:w="2208" w:type="dxa"/>
            <w:tcBorders>
              <w:top w:val="nil"/>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E4CBB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Product Total</w:t>
            </w:r>
          </w:p>
        </w:tc>
        <w:tc>
          <w:tcPr>
            <w:tcW w:w="77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568B9E7"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DB074CA"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7D20C2"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7C5E6ED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DD023E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4FEF684"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444015F"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Total</w:t>
            </w:r>
          </w:p>
        </w:tc>
      </w:tr>
      <w:tr w:rsidR="001F58E2" w:rsidRPr="001F58E2" w14:paraId="5D13334D"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E4CF1F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8EB66D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1.6</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9D47B2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78654F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776B65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3CFD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0.3</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ED3C4D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D3388C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2.65</w:t>
            </w:r>
          </w:p>
        </w:tc>
      </w:tr>
      <w:tr w:rsidR="001F58E2" w:rsidRPr="001F58E2" w14:paraId="45F81758" w14:textId="77777777" w:rsidTr="001F58E2">
        <w:trPr>
          <w:trHeight w:val="433"/>
        </w:trPr>
        <w:tc>
          <w:tcPr>
            <w:tcW w:w="2208" w:type="dxa"/>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center"/>
            <w:hideMark/>
          </w:tcPr>
          <w:p w14:paraId="44A3F839"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176881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1.8</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B4F849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49F65F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0.75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217499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26DDFD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0.05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C30523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0.8</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4CEA0B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6.9</w:t>
            </w:r>
          </w:p>
        </w:tc>
      </w:tr>
      <w:tr w:rsidR="001F58E2" w:rsidRPr="001F58E2" w14:paraId="173B1DB6" w14:textId="77777777" w:rsidTr="001F58E2">
        <w:trPr>
          <w:trHeight w:val="433"/>
        </w:trPr>
        <w:tc>
          <w:tcPr>
            <w:tcW w:w="2208" w:type="dxa"/>
            <w:tcBorders>
              <w:top w:val="single" w:sz="8" w:space="0" w:color="auto"/>
              <w:left w:val="single" w:sz="8" w:space="0" w:color="auto"/>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9A471C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14AD748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w:t>
            </w:r>
          </w:p>
        </w:tc>
        <w:tc>
          <w:tcPr>
            <w:tcW w:w="948"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D5B157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838"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0A541EB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1.35</w:t>
            </w:r>
          </w:p>
        </w:tc>
        <w:tc>
          <w:tcPr>
            <w:tcW w:w="1510"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82B6F8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673"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1562837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0.45</w:t>
            </w:r>
          </w:p>
        </w:tc>
        <w:tc>
          <w:tcPr>
            <w:tcW w:w="1779"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7F59EB2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0.9</w:t>
            </w:r>
          </w:p>
        </w:tc>
        <w:tc>
          <w:tcPr>
            <w:tcW w:w="612"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37A02F1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7.4</w:t>
            </w:r>
          </w:p>
        </w:tc>
      </w:tr>
      <w:tr w:rsidR="001F58E2" w:rsidRPr="001F58E2" w14:paraId="09ABEE79"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1EF83D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BeagleBone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CA2B0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861565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93ADC2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0.75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21D21C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2A6C0E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0.4</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243AC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0.8</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92EF64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6.45</w:t>
            </w:r>
          </w:p>
        </w:tc>
      </w:tr>
    </w:tbl>
    <w:p w14:paraId="7FDC6DFD" w14:textId="23E84D28" w:rsidR="00B453B0" w:rsidRDefault="001F58E2" w:rsidP="00B36FDE">
      <w:pPr>
        <w:pStyle w:val="Caption"/>
        <w:spacing w:after="0"/>
        <w:contextualSpacing/>
      </w:pPr>
      <w:r>
        <w:t xml:space="preserve"> </w:t>
      </w:r>
      <w:r w:rsidR="00937F02">
        <w:t xml:space="preserve">Table </w:t>
      </w:r>
      <w:r w:rsidR="00840D8F">
        <w:fldChar w:fldCharType="begin"/>
      </w:r>
      <w:r w:rsidR="00840D8F">
        <w:instrText xml:space="preserve"> SEQ Table \* ARABIC </w:instrText>
      </w:r>
      <w:r w:rsidR="00840D8F">
        <w:fldChar w:fldCharType="separate"/>
      </w:r>
      <w:r w:rsidR="00DE21B9">
        <w:rPr>
          <w:noProof/>
        </w:rPr>
        <w:t>4</w:t>
      </w:r>
      <w:r w:rsidR="00840D8F">
        <w:rPr>
          <w:noProof/>
        </w:rPr>
        <w:fldChar w:fldCharType="end"/>
      </w:r>
      <w:bookmarkEnd w:id="38"/>
      <w:r w:rsidR="00937F02">
        <w:t>. Decision matrix for the microcontroller</w:t>
      </w:r>
      <w:bookmarkEnd w:id="39"/>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0" w:name="_Toc274055904"/>
      <w:bookmarkStart w:id="41" w:name="_Toc400362002"/>
      <w:r w:rsidRPr="00624902">
        <w:rPr>
          <w:rFonts w:cs="Times New Roman"/>
          <w:szCs w:val="22"/>
        </w:rPr>
        <w:lastRenderedPageBreak/>
        <w:t>Justification</w:t>
      </w:r>
      <w:bookmarkEnd w:id="40"/>
      <w:bookmarkEnd w:id="41"/>
    </w:p>
    <w:p w14:paraId="781F4666" w14:textId="3DE2699F" w:rsidR="0034115F" w:rsidRDefault="0034115F" w:rsidP="006B611E">
      <w:pPr>
        <w:spacing w:after="0"/>
        <w:rPr>
          <w:rFonts w:ascii="Times New Roman" w:hAnsi="Times New Roman" w:cs="Times New Roman"/>
        </w:rPr>
      </w:pPr>
      <w:ins w:id="42"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3"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4"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5"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6"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7"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8"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49"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0" w:author="Kurt Pedrosa" w:date="2014-10-06T13:03:00Z"/>
          <w:rFonts w:ascii="Times New Roman" w:hAnsi="Times New Roman" w:cs="Times New Roman"/>
        </w:rPr>
      </w:pPr>
    </w:p>
    <w:p w14:paraId="0F7EFA1B" w14:textId="77777777" w:rsidR="0034115F" w:rsidRPr="006B611E" w:rsidRDefault="0034115F" w:rsidP="006B611E">
      <w:pPr>
        <w:spacing w:after="0"/>
        <w:rPr>
          <w:ins w:id="51" w:author="Kurt Pedrosa" w:date="2014-10-06T13:03:00Z"/>
          <w:rFonts w:ascii="Times New Roman" w:hAnsi="Times New Roman" w:cs="Times New Roman"/>
        </w:rPr>
      </w:pPr>
      <w:ins w:id="52"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3"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under budget</w:t>
        </w:r>
      </w:ins>
      <w:r w:rsidR="006B611E" w:rsidRPr="004003AC">
        <w:rPr>
          <w:rFonts w:ascii="Times New Roman" w:hAnsi="Times New Roman" w:cs="Times New Roman"/>
        </w:rPr>
        <w:t>,</w:t>
      </w:r>
      <w:ins w:id="54"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5"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6"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7"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8"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59"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0" w:author="Kurt Pedrosa" w:date="2014-10-06T13:03:00Z">
        <w:r w:rsidRPr="004003AC">
          <w:rPr>
            <w:rFonts w:ascii="Times New Roman" w:hAnsi="Times New Roman" w:cs="Times New Roman"/>
          </w:rPr>
          <w:t xml:space="preserve">. The equations used to calculate the score of the Arduino Due and the BeagleBone </w:t>
        </w:r>
      </w:ins>
      <w:r w:rsidR="006B611E" w:rsidRPr="004003AC">
        <w:rPr>
          <w:rFonts w:ascii="Times New Roman" w:hAnsi="Times New Roman" w:cs="Times New Roman"/>
        </w:rPr>
        <w:t>was</w:t>
      </w:r>
      <m:oMath>
        <m:f>
          <m:fPr>
            <m:ctrlPr>
              <w:ins w:id="61" w:author="Kurt Pedrosa" w:date="2014-10-06T13:03:00Z">
                <w:rPr>
                  <w:rFonts w:ascii="Cambria Math" w:hAnsi="Cambria Math" w:cs="Times New Roman"/>
                  <w:i/>
                </w:rPr>
              </w:ins>
            </m:ctrlPr>
          </m:fPr>
          <m:num>
            <m:r>
              <w:ins w:id="62" w:author="Kurt Pedrosa" w:date="2014-10-06T13:03:00Z">
                <w:rPr>
                  <w:rFonts w:ascii="Cambria Math" w:hAnsi="Cambria Math" w:cs="Times New Roman"/>
                </w:rPr>
                <m:t>$38.99</m:t>
              </w:ins>
            </m:r>
          </m:num>
          <m:den>
            <m:r>
              <w:ins w:id="63" w:author="Kurt Pedrosa" w:date="2014-10-06T13:03:00Z">
                <w:rPr>
                  <w:rFonts w:ascii="Cambria Math" w:hAnsi="Cambria Math" w:cs="Times New Roman"/>
                </w:rPr>
                <m:t>x</m:t>
              </w:ins>
            </m:r>
          </m:den>
        </m:f>
        <m:r>
          <w:rPr>
            <w:rFonts w:ascii="Cambria Math" w:hAnsi="Cambria Math" w:cs="Times New Roman"/>
          </w:rPr>
          <m:t>×</m:t>
        </m:r>
        <m:r>
          <w:ins w:id="64" w:author="Kurt Pedrosa" w:date="2014-10-06T13:03:00Z">
            <w:rPr>
              <w:rFonts w:ascii="Cambria Math" w:hAnsi="Cambria Math" w:cs="Times New Roman"/>
            </w:rPr>
            <m:t>9</m:t>
          </w:ins>
        </m:r>
      </m:oMath>
      <w:r w:rsidR="006B611E" w:rsidRPr="004003AC">
        <w:rPr>
          <w:rFonts w:ascii="Times New Roman" w:eastAsiaTheme="minorEastAsia" w:hAnsi="Times New Roman" w:cs="Times New Roman"/>
        </w:rPr>
        <w:t xml:space="preserve">, </w:t>
      </w:r>
      <w:ins w:id="65"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6"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Arudino Due costs $40.22</w:t>
        </w:r>
      </w:ins>
      <w:r w:rsidR="006B611E" w:rsidRPr="004003AC">
        <w:rPr>
          <w:rFonts w:ascii="Times New Roman" w:eastAsiaTheme="minorEastAsia" w:hAnsi="Times New Roman" w:cs="Times New Roman"/>
        </w:rPr>
        <w:t>,</w:t>
      </w:r>
      <w:ins w:id="67"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8"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69" w:author="Kurt Pedrosa" w:date="2014-10-06T13:03:00Z">
        <w:r w:rsidRPr="004003AC">
          <w:rPr>
            <w:rFonts w:ascii="Times New Roman" w:eastAsiaTheme="minorEastAsia" w:hAnsi="Times New Roman" w:cs="Times New Roman"/>
          </w:rPr>
          <w:t xml:space="preserve">to be rounded up instead of down. The Beaglebone </w:t>
        </w:r>
      </w:ins>
      <w:ins w:id="70" w:author="Kurt Pedrosa" w:date="2014-10-06T13:04:00Z">
        <w:r w:rsidRPr="004003AC">
          <w:rPr>
            <w:rFonts w:ascii="Times New Roman" w:eastAsiaTheme="minorEastAsia" w:hAnsi="Times New Roman" w:cs="Times New Roman"/>
          </w:rPr>
          <w:t>received</w:t>
        </w:r>
      </w:ins>
      <w:ins w:id="71"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2"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3"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4" w:author="Kurt Pedrosa" w:date="2014-10-06T13:04:00Z">
        <w:r w:rsidRPr="004003AC">
          <w:rPr>
            <w:rFonts w:ascii="Times New Roman" w:hAnsi="Times New Roman" w:cs="Times New Roman"/>
            <w:b/>
          </w:rPr>
          <w:t>Clock Speed</w:t>
        </w:r>
      </w:ins>
    </w:p>
    <w:p w14:paraId="39A9BFEF" w14:textId="355A19CE"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BeagleBone Black had faster speed then the other items considered. For this reason, both UDOO Quad and the BeagelBone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The equation used to calculate the Raspberry Pi was</w:t>
      </w:r>
      <m:oMath>
        <m:f>
          <m:fPr>
            <m:ctrlPr>
              <w:rPr>
                <w:rFonts w:ascii="Cambria Math" w:hAnsi="Cambria Math" w:cs="Times New Roman"/>
              </w:rPr>
            </m:ctrlPr>
          </m:fPr>
          <m:num>
            <m:r>
              <m:rPr>
                <m:sty m:val="p"/>
              </m:rPr>
              <w:rPr>
                <w:rFonts w:ascii="Cambria Math" w:hAnsi="Cambria Math" w:cs="Times New Roman"/>
              </w:rPr>
              <m:t>700 MHz</m:t>
            </m:r>
          </m:num>
          <m:den>
            <m:r>
              <m:rPr>
                <m:sty m:val="p"/>
              </m:rPr>
              <w:rPr>
                <w:rFonts w:ascii="Cambria Math" w:hAnsi="Cambria Math" w:cs="Times New Roman"/>
              </w:rPr>
              <m:t>1 GHz</m:t>
            </m:r>
          </m:den>
        </m:f>
        <m:r>
          <m:rPr>
            <m:sty m:val="p"/>
          </m:rPr>
          <w:rPr>
            <w:rFonts w:ascii="Cambria Math" w:eastAsiaTheme="minorEastAsia" w:hAnsi="Cambria Math" w:cs="Times New Roman"/>
          </w:rPr>
          <m:t>∙</m:t>
        </m:r>
        <m:r>
          <w:rPr>
            <w:rFonts w:ascii="Cambria Math" w:eastAsiaTheme="minorEastAsia" w:hAnsi="Cambria Math" w:cs="Times New Roman"/>
          </w:rPr>
          <m:t>9</m:t>
        </m:r>
      </m:oMath>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0CCD9FBE"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BeagleBone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lastRenderedPageBreak/>
        <w:t>Memory</w:t>
      </w:r>
    </w:p>
    <w:p w14:paraId="2747C142" w14:textId="77777777" w:rsidR="004F5931" w:rsidRDefault="00FB4F41" w:rsidP="004F5931">
      <w:pPr>
        <w:rPr>
          <w:rFonts w:eastAsiaTheme="minorEastAsia"/>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BeagleBone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w:t>
      </w:r>
      <w:r w:rsidR="004F5931">
        <w:rPr>
          <w:rFonts w:ascii="Times New Roman" w:eastAsiaTheme="minorEastAsia" w:hAnsi="Times New Roman" w:cs="Times New Roman"/>
        </w:rPr>
        <w:t xml:space="preserve"> score of 0.000576 rounded to 1</w:t>
      </w:r>
      <w:r w:rsidR="004F5931">
        <w:rPr>
          <w:rFonts w:eastAsiaTheme="minorEastAsia"/>
        </w:rPr>
        <w:t>. The BeagleBone Black received a score of 4.5 rounded to 5.</w:t>
      </w:r>
    </w:p>
    <w:p w14:paraId="06CDC431" w14:textId="77777777" w:rsidR="004F5931" w:rsidRDefault="004F5931" w:rsidP="004F5931">
      <w:pPr>
        <w:rPr>
          <w:rFonts w:eastAsiaTheme="minorEastAsia"/>
        </w:rPr>
      </w:pPr>
      <w:r>
        <w:rPr>
          <w:rFonts w:eastAsiaTheme="minorEastAsia"/>
          <w:b/>
        </w:rPr>
        <w:t>GPIO</w:t>
      </w:r>
    </w:p>
    <w:p w14:paraId="1EEC3CA8" w14:textId="77777777" w:rsidR="004F5931" w:rsidRDefault="004F5931" w:rsidP="004F5931">
      <w:pPr>
        <w:rPr>
          <w:rFonts w:eastAsiaTheme="minorEastAsia"/>
        </w:rPr>
      </w:pPr>
      <w:r>
        <w:t xml:space="preserve">The number of GPIO pins was considered to be the fith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BeagleBone Black and the Arduino Uno was </w:t>
      </w:r>
      <m:oMath>
        <m:f>
          <m:fPr>
            <m:ctrlPr>
              <w:rPr>
                <w:rFonts w:ascii="Cambria Math" w:hAnsi="Cambria Math"/>
                <w:i/>
              </w:rPr>
            </m:ctrlPr>
          </m:fPr>
          <m:num>
            <m:r>
              <w:rPr>
                <w:rFonts w:ascii="Cambria Math" w:hAnsi="Cambria Math"/>
              </w:rPr>
              <m:t>x</m:t>
            </m:r>
          </m:num>
          <m:den>
            <m:r>
              <w:rPr>
                <w:rFonts w:ascii="Cambria Math" w:hAnsi="Cambria Math"/>
              </w:rPr>
              <m:t>76</m:t>
            </m:r>
          </m:den>
        </m:f>
        <m:r>
          <w:rPr>
            <w:rFonts w:ascii="Cambria Math" w:hAnsi="Cambria Math"/>
          </w:rPr>
          <m:t>∙9</m:t>
        </m:r>
      </m:oMath>
      <w:r>
        <w:rPr>
          <w:rFonts w:eastAsiaTheme="minorEastAsia"/>
        </w:rPr>
        <w:t xml:space="preserve"> where “x” is the number of GPIO pins being compared. The Arduino Due received a score of 6.3 rounded to 6. The BeagleBone Black received a score of 7.6 rounded to an 8.</w:t>
      </w:r>
    </w:p>
    <w:p w14:paraId="67DFBCFD" w14:textId="77777777" w:rsidR="004F5931" w:rsidRDefault="004F5931" w:rsidP="004F5931">
      <w:pPr>
        <w:rPr>
          <w:rFonts w:eastAsiaTheme="minorEastAsia"/>
          <w:b/>
        </w:rPr>
      </w:pPr>
      <w:r>
        <w:rPr>
          <w:rFonts w:eastAsiaTheme="minorEastAsia"/>
          <w:b/>
        </w:rPr>
        <w:t>OS/IDE</w:t>
      </w:r>
    </w:p>
    <w:p w14:paraId="04DA09D3" w14:textId="3547D1F9" w:rsidR="008D42D4" w:rsidRPr="00624902" w:rsidRDefault="008D42D4" w:rsidP="00B36FDE">
      <w:pPr>
        <w:spacing w:after="0" w:line="240" w:lineRule="auto"/>
        <w:contextualSpacing/>
        <w:rPr>
          <w:rFonts w:ascii="Times New Roman" w:hAnsi="Times New Roman" w:cs="Times New Roman"/>
        </w:rPr>
      </w:pPr>
      <w:bookmarkStart w:id="75" w:name="_GoBack"/>
      <w:bookmarkEnd w:id="75"/>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6" w:name="_Toc274055905"/>
      <w:bookmarkStart w:id="77" w:name="_Toc400362003"/>
      <w:r w:rsidRPr="00624902">
        <w:rPr>
          <w:rFonts w:cs="Times New Roman"/>
          <w:szCs w:val="22"/>
        </w:rPr>
        <w:lastRenderedPageBreak/>
        <w:t>Sensors</w:t>
      </w:r>
      <w:bookmarkEnd w:id="76"/>
      <w:bookmarkEnd w:id="77"/>
    </w:p>
    <w:p w14:paraId="132D5B21" w14:textId="73FA2C8E"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E59C4">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8" w:name="_Toc274055906"/>
      <w:bookmarkStart w:id="79" w:name="_Toc400362004"/>
      <w:r>
        <w:t>Items u</w:t>
      </w:r>
      <w:r w:rsidR="00D6723A" w:rsidRPr="00624902">
        <w:t>nder Consideration</w:t>
      </w:r>
      <w:bookmarkEnd w:id="78"/>
      <w:bookmarkEnd w:id="79"/>
    </w:p>
    <w:p w14:paraId="72D4C405" w14:textId="77777777" w:rsidR="00161217" w:rsidRPr="00B36FDE" w:rsidRDefault="00161217" w:rsidP="00161217">
      <w:pPr>
        <w:spacing w:after="0" w:line="240" w:lineRule="auto"/>
        <w:rPr>
          <w:rFonts w:ascii="Times New Roman" w:hAnsi="Times New Roman" w:cs="Times New Roman"/>
        </w:rPr>
      </w:pPr>
      <w:r>
        <w:rPr>
          <w:rFonts w:ascii="Times New Roman" w:hAnsi="Times New Roman" w:cs="Times New Roman"/>
        </w:rPr>
        <w:t>The following items listed i</w:t>
      </w:r>
      <w:r w:rsidRPr="00B36FDE">
        <w:rPr>
          <w:rFonts w:ascii="Times New Roman" w:hAnsi="Times New Roman" w:cs="Times New Roman"/>
        </w:rPr>
        <w:t xml:space="preserve">n </w:t>
      </w:r>
      <w:r w:rsidRPr="00B36FDE">
        <w:rPr>
          <w:rFonts w:ascii="Times New Roman" w:hAnsi="Times New Roman" w:cs="Times New Roman"/>
        </w:rPr>
        <w:fldChar w:fldCharType="begin"/>
      </w:r>
      <w:r w:rsidRPr="00B36FDE">
        <w:rPr>
          <w:rFonts w:ascii="Times New Roman" w:hAnsi="Times New Roman" w:cs="Times New Roman"/>
        </w:rPr>
        <w:instrText xml:space="preserve"> REF _Ref400291859  \* MERGEFORMAT </w:instrText>
      </w:r>
      <w:r w:rsidRPr="00B36FDE">
        <w:rPr>
          <w:rFonts w:ascii="Times New Roman" w:hAnsi="Times New Roman" w:cs="Times New Roman"/>
        </w:rPr>
        <w:fldChar w:fldCharType="separate"/>
      </w:r>
      <w:r w:rsidRPr="00161217">
        <w:rPr>
          <w:rFonts w:ascii="Times New Roman" w:hAnsi="Times New Roman" w:cs="Times New Roman"/>
        </w:rPr>
        <w:t xml:space="preserve">Table </w:t>
      </w:r>
      <w:r w:rsidRPr="00161217">
        <w:rPr>
          <w:rFonts w:ascii="Times New Roman" w:hAnsi="Times New Roman" w:cs="Times New Roman"/>
          <w:noProof/>
        </w:rPr>
        <w:t>5</w:t>
      </w:r>
      <w:r w:rsidRPr="00B36FDE">
        <w:rPr>
          <w:rFonts w:ascii="Times New Roman" w:hAnsi="Times New Roman" w:cs="Times New Roman"/>
        </w:rPr>
        <w:fldChar w:fldCharType="end"/>
      </w:r>
      <w:r w:rsidRPr="00B36FDE">
        <w:rPr>
          <w:rFonts w:ascii="Times New Roman" w:hAnsi="Times New Roman" w:cs="Times New Roman"/>
        </w:rPr>
        <w:t xml:space="preserve"> were considered as the possible sensors for the APS. Each item has a unique ID number and its corresponding vendor. The categories each item will be scored on are: availabil</w:t>
      </w:r>
      <w:r>
        <w:rPr>
          <w:rFonts w:ascii="Times New Roman" w:hAnsi="Times New Roman" w:cs="Times New Roman"/>
        </w:rPr>
        <w:t xml:space="preserve">ity, price, frames per second (FPS), and resolution. The Pixy Cam became very attractive to the group because of its image detection capabilities, and the speed at which it does it. The CMUcam4 is an earlier version of the Pixy Cam, making it a suitable candidate. The Raspberry Pi camera has also been used in several similar tasks, such as in aiding the turn of a Rubik’s Cube, capturing the team’s attention. The Minoru 3D webcam was also considered in aims of trying to implement the image processing with OpenCV. </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bl>
    <w:p w14:paraId="0DBE516F" w14:textId="10ADFA7C" w:rsidR="0068282D" w:rsidRDefault="0068282D" w:rsidP="00B36FDE">
      <w:pPr>
        <w:pStyle w:val="Caption"/>
        <w:spacing w:after="0"/>
      </w:pPr>
      <w:bookmarkStart w:id="80" w:name="_Ref400291859"/>
      <w:bookmarkStart w:id="81" w:name="_Toc400389681"/>
      <w:r>
        <w:t xml:space="preserve">Table </w:t>
      </w:r>
      <w:r w:rsidR="00840D8F">
        <w:fldChar w:fldCharType="begin"/>
      </w:r>
      <w:r w:rsidR="00840D8F">
        <w:instrText xml:space="preserve"> SEQ Table \* ARABIC </w:instrText>
      </w:r>
      <w:r w:rsidR="00840D8F">
        <w:fldChar w:fldCharType="separate"/>
      </w:r>
      <w:r w:rsidR="00DE21B9">
        <w:rPr>
          <w:noProof/>
        </w:rPr>
        <w:t>5</w:t>
      </w:r>
      <w:r w:rsidR="00840D8F">
        <w:rPr>
          <w:noProof/>
        </w:rPr>
        <w:fldChar w:fldCharType="end"/>
      </w:r>
      <w:bookmarkEnd w:id="80"/>
      <w:r>
        <w:t>. Items under consideration for the sensor</w:t>
      </w:r>
      <w:bookmarkEnd w:id="81"/>
    </w:p>
    <w:p w14:paraId="7B544903" w14:textId="77777777" w:rsidR="009A15AB" w:rsidRPr="009A15AB" w:rsidRDefault="009A15AB" w:rsidP="00F52F18">
      <w:pPr>
        <w:spacing w:after="0" w:line="240" w:lineRule="auto"/>
      </w:pPr>
    </w:p>
    <w:p w14:paraId="1603FA59" w14:textId="16641AF8" w:rsidR="0068282D" w:rsidRDefault="00D6723A" w:rsidP="00B36FDE">
      <w:pPr>
        <w:pStyle w:val="Heading3"/>
        <w:spacing w:before="0" w:line="240" w:lineRule="auto"/>
        <w:contextualSpacing/>
        <w:rPr>
          <w:rFonts w:cs="Times New Roman"/>
          <w:szCs w:val="22"/>
        </w:rPr>
      </w:pPr>
      <w:bookmarkStart w:id="82" w:name="_Toc274055907"/>
      <w:bookmarkStart w:id="83" w:name="_Toc400362005"/>
      <w:r w:rsidRPr="0068282D">
        <w:rPr>
          <w:rFonts w:cs="Times New Roman"/>
          <w:szCs w:val="22"/>
        </w:rPr>
        <w:t>Decision Matrix</w:t>
      </w:r>
      <w:bookmarkEnd w:id="82"/>
      <w:bookmarkEnd w:id="83"/>
    </w:p>
    <w:p w14:paraId="2FF3F3C8" w14:textId="3CDBFA07" w:rsidR="00161217" w:rsidRPr="00161217" w:rsidRDefault="00161217" w:rsidP="00161217">
      <w:pPr>
        <w:rPr>
          <w:rFonts w:ascii="Times New Roman" w:hAnsi="Times New Roman" w:cs="Times New Roman"/>
        </w:rPr>
      </w:pPr>
      <w:r w:rsidRPr="00161217">
        <w:rPr>
          <w:rFonts w:ascii="Times New Roman" w:hAnsi="Times New Roman" w:cs="Times New Roman"/>
        </w:rPr>
        <w:t xml:space="preserve">Table 6 describes the decision for the camera sensors under consideration. </w:t>
      </w:r>
    </w:p>
    <w:p w14:paraId="31A7D7FD" w14:textId="77777777" w:rsidR="0068282D" w:rsidRPr="00FF6FC5" w:rsidRDefault="0068282D" w:rsidP="00B36FDE">
      <w:pPr>
        <w:spacing w:after="0" w:line="240" w:lineRule="auto"/>
        <w:contextualSpacing/>
      </w:pPr>
    </w:p>
    <w:tbl>
      <w:tblPr>
        <w:tblW w:w="8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720"/>
        <w:gridCol w:w="1800"/>
        <w:gridCol w:w="900"/>
      </w:tblGrid>
      <w:tr w:rsidR="00161217" w:rsidRPr="00624902" w14:paraId="04221668" w14:textId="77777777" w:rsidTr="00161217">
        <w:trPr>
          <w:trHeight w:val="83"/>
          <w:jc w:val="center"/>
        </w:trPr>
        <w:tc>
          <w:tcPr>
            <w:tcW w:w="2433" w:type="dxa"/>
            <w:shd w:val="clear" w:color="auto" w:fill="A5A5A5" w:themeFill="accent3"/>
            <w:noWrap/>
            <w:vAlign w:val="bottom"/>
            <w:hideMark/>
          </w:tcPr>
          <w:p w14:paraId="2B9CDB3B"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720" w:type="dxa"/>
            <w:shd w:val="clear" w:color="auto" w:fill="A5A5A5" w:themeFill="accent3"/>
            <w:noWrap/>
            <w:vAlign w:val="bottom"/>
            <w:hideMark/>
          </w:tcPr>
          <w:p w14:paraId="3E7B2593" w14:textId="77777777" w:rsidR="00161217" w:rsidRPr="009A15AB" w:rsidRDefault="00161217"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A4056E4" w14:textId="77777777" w:rsidTr="00161217">
        <w:trPr>
          <w:trHeight w:val="83"/>
          <w:jc w:val="center"/>
        </w:trPr>
        <w:tc>
          <w:tcPr>
            <w:tcW w:w="2433" w:type="dxa"/>
            <w:shd w:val="clear" w:color="auto" w:fill="auto"/>
            <w:noWrap/>
            <w:vAlign w:val="bottom"/>
            <w:hideMark/>
          </w:tcPr>
          <w:p w14:paraId="2AC23B7F" w14:textId="2787908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720" w:type="dxa"/>
            <w:shd w:val="clear" w:color="auto" w:fill="auto"/>
            <w:noWrap/>
            <w:vAlign w:val="bottom"/>
            <w:hideMark/>
          </w:tcPr>
          <w:p w14:paraId="5C37F4A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04550B7" w14:textId="77777777" w:rsidTr="00161217">
        <w:trPr>
          <w:trHeight w:val="83"/>
          <w:jc w:val="center"/>
        </w:trPr>
        <w:tc>
          <w:tcPr>
            <w:tcW w:w="2433" w:type="dxa"/>
            <w:shd w:val="clear" w:color="auto" w:fill="auto"/>
            <w:noWrap/>
            <w:vAlign w:val="bottom"/>
            <w:hideMark/>
          </w:tcPr>
          <w:p w14:paraId="115256AD" w14:textId="18AF104D"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32B29A8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r w:rsidRPr="00624902">
              <w:rPr>
                <w:rFonts w:ascii="Times New Roman" w:eastAsia="Times New Roman" w:hAnsi="Times New Roman" w:cs="Times New Roman"/>
              </w:rPr>
              <w:t xml:space="preserve"> </w:t>
            </w:r>
          </w:p>
        </w:tc>
        <w:tc>
          <w:tcPr>
            <w:tcW w:w="946" w:type="dxa"/>
            <w:shd w:val="clear" w:color="auto" w:fill="auto"/>
            <w:noWrap/>
            <w:vAlign w:val="bottom"/>
            <w:hideMark/>
          </w:tcPr>
          <w:p w14:paraId="42AE54AF"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720" w:type="dxa"/>
            <w:shd w:val="clear" w:color="auto" w:fill="auto"/>
            <w:noWrap/>
            <w:vAlign w:val="bottom"/>
            <w:hideMark/>
          </w:tcPr>
          <w:p w14:paraId="0088C93C"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55A8C9C3" w14:textId="77777777" w:rsidTr="00161217">
        <w:trPr>
          <w:trHeight w:val="170"/>
          <w:jc w:val="center"/>
        </w:trPr>
        <w:tc>
          <w:tcPr>
            <w:tcW w:w="2433" w:type="dxa"/>
            <w:shd w:val="clear" w:color="auto" w:fill="auto"/>
            <w:noWrap/>
            <w:vAlign w:val="bottom"/>
            <w:hideMark/>
          </w:tcPr>
          <w:p w14:paraId="1E363BFC" w14:textId="1D6E78B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55C5E167"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946" w:type="dxa"/>
            <w:shd w:val="clear" w:color="auto" w:fill="auto"/>
            <w:noWrap/>
            <w:vAlign w:val="bottom"/>
            <w:hideMark/>
          </w:tcPr>
          <w:p w14:paraId="43B878B0"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720" w:type="dxa"/>
            <w:shd w:val="clear" w:color="auto" w:fill="auto"/>
            <w:noWrap/>
            <w:vAlign w:val="bottom"/>
            <w:hideMark/>
          </w:tcPr>
          <w:p w14:paraId="30D40F7B"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3C1914D" w14:textId="77777777" w:rsidTr="00161217">
        <w:trPr>
          <w:trHeight w:val="83"/>
          <w:jc w:val="center"/>
        </w:trPr>
        <w:tc>
          <w:tcPr>
            <w:tcW w:w="2433" w:type="dxa"/>
            <w:tcBorders>
              <w:bottom w:val="single" w:sz="4" w:space="0" w:color="auto"/>
            </w:tcBorders>
            <w:shd w:val="clear" w:color="auto" w:fill="auto"/>
            <w:noWrap/>
            <w:vAlign w:val="bottom"/>
            <w:hideMark/>
          </w:tcPr>
          <w:p w14:paraId="475123BE" w14:textId="4B668C5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6F874C6"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946" w:type="dxa"/>
            <w:tcBorders>
              <w:bottom w:val="single" w:sz="4" w:space="0" w:color="auto"/>
            </w:tcBorders>
            <w:shd w:val="clear" w:color="auto" w:fill="auto"/>
            <w:noWrap/>
            <w:vAlign w:val="bottom"/>
            <w:hideMark/>
          </w:tcPr>
          <w:p w14:paraId="1E1632E4"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720" w:type="dxa"/>
            <w:tcBorders>
              <w:bottom w:val="single" w:sz="4" w:space="0" w:color="auto"/>
            </w:tcBorders>
            <w:shd w:val="clear" w:color="auto" w:fill="auto"/>
            <w:noWrap/>
            <w:vAlign w:val="bottom"/>
            <w:hideMark/>
          </w:tcPr>
          <w:p w14:paraId="41F71829"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46F35FF" w14:textId="77777777" w:rsidTr="00161217">
        <w:trPr>
          <w:trHeight w:val="300"/>
          <w:jc w:val="center"/>
        </w:trPr>
        <w:tc>
          <w:tcPr>
            <w:tcW w:w="2433" w:type="dxa"/>
            <w:tcBorders>
              <w:left w:val="nil"/>
              <w:right w:val="nil"/>
            </w:tcBorders>
            <w:shd w:val="clear" w:color="auto" w:fill="auto"/>
            <w:noWrap/>
            <w:vAlign w:val="bottom"/>
            <w:hideMark/>
          </w:tcPr>
          <w:p w14:paraId="4CE31F2C"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D797A29" w14:textId="77777777" w:rsidTr="00161217">
        <w:trPr>
          <w:trHeight w:val="50"/>
          <w:jc w:val="center"/>
        </w:trPr>
        <w:tc>
          <w:tcPr>
            <w:tcW w:w="2433" w:type="dxa"/>
            <w:shd w:val="clear" w:color="auto" w:fill="A5A5A5" w:themeFill="accent3"/>
            <w:noWrap/>
            <w:vAlign w:val="bottom"/>
            <w:hideMark/>
          </w:tcPr>
          <w:p w14:paraId="697761A8" w14:textId="1DCA81C6" w:rsidR="00161217" w:rsidRPr="00624902" w:rsidRDefault="00161217"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720" w:type="dxa"/>
            <w:shd w:val="clear" w:color="auto" w:fill="A5A5A5" w:themeFill="accent3"/>
            <w:noWrap/>
            <w:vAlign w:val="bottom"/>
            <w:hideMark/>
          </w:tcPr>
          <w:p w14:paraId="33C7F148" w14:textId="2D65C3B9"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0BA14AD" w14:textId="77777777" w:rsidTr="00161217">
        <w:trPr>
          <w:trHeight w:val="83"/>
          <w:jc w:val="center"/>
        </w:trPr>
        <w:tc>
          <w:tcPr>
            <w:tcW w:w="2433" w:type="dxa"/>
            <w:shd w:val="clear" w:color="auto" w:fill="auto"/>
            <w:noWrap/>
            <w:vAlign w:val="bottom"/>
            <w:hideMark/>
          </w:tcPr>
          <w:p w14:paraId="68505AC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720" w:type="dxa"/>
            <w:shd w:val="clear" w:color="auto" w:fill="auto"/>
            <w:noWrap/>
            <w:vAlign w:val="bottom"/>
            <w:hideMark/>
          </w:tcPr>
          <w:p w14:paraId="2B5EE7D5" w14:textId="20501FE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36506EC7" w14:textId="77777777" w:rsidTr="00161217">
        <w:trPr>
          <w:trHeight w:val="83"/>
          <w:jc w:val="center"/>
        </w:trPr>
        <w:tc>
          <w:tcPr>
            <w:tcW w:w="2433" w:type="dxa"/>
            <w:shd w:val="clear" w:color="auto" w:fill="auto"/>
            <w:noWrap/>
            <w:vAlign w:val="bottom"/>
            <w:hideMark/>
          </w:tcPr>
          <w:p w14:paraId="2DB8207E"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720" w:type="dxa"/>
            <w:shd w:val="clear" w:color="auto" w:fill="auto"/>
            <w:noWrap/>
            <w:vAlign w:val="bottom"/>
            <w:hideMark/>
          </w:tcPr>
          <w:p w14:paraId="3D4F492B" w14:textId="03D4CA49"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07AA4AA7" w14:textId="77777777" w:rsidTr="00161217">
        <w:trPr>
          <w:trHeight w:val="179"/>
          <w:jc w:val="center"/>
        </w:trPr>
        <w:tc>
          <w:tcPr>
            <w:tcW w:w="2433" w:type="dxa"/>
            <w:shd w:val="clear" w:color="auto" w:fill="auto"/>
            <w:noWrap/>
            <w:vAlign w:val="bottom"/>
            <w:hideMark/>
          </w:tcPr>
          <w:p w14:paraId="46B68E3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720" w:type="dxa"/>
            <w:shd w:val="clear" w:color="auto" w:fill="auto"/>
            <w:noWrap/>
            <w:vAlign w:val="bottom"/>
            <w:hideMark/>
          </w:tcPr>
          <w:p w14:paraId="78CA924D" w14:textId="44051245"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43983C0" w14:textId="77777777" w:rsidTr="00161217">
        <w:trPr>
          <w:trHeight w:val="107"/>
          <w:jc w:val="center"/>
        </w:trPr>
        <w:tc>
          <w:tcPr>
            <w:tcW w:w="2433" w:type="dxa"/>
            <w:tcBorders>
              <w:bottom w:val="single" w:sz="4" w:space="0" w:color="auto"/>
            </w:tcBorders>
            <w:shd w:val="clear" w:color="auto" w:fill="auto"/>
            <w:noWrap/>
            <w:vAlign w:val="bottom"/>
            <w:hideMark/>
          </w:tcPr>
          <w:p w14:paraId="2AFEA59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720" w:type="dxa"/>
            <w:tcBorders>
              <w:bottom w:val="single" w:sz="4" w:space="0" w:color="auto"/>
            </w:tcBorders>
            <w:shd w:val="clear" w:color="auto" w:fill="auto"/>
            <w:noWrap/>
            <w:vAlign w:val="bottom"/>
            <w:hideMark/>
          </w:tcPr>
          <w:p w14:paraId="7D4EAC65" w14:textId="76661A7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8F7947D" w14:textId="77777777" w:rsidTr="00161217">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55647F0" w14:textId="77777777" w:rsidTr="00161217">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61217" w:rsidRPr="00624902" w:rsidRDefault="00161217"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0A889EB0"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w:t>
            </w:r>
            <w:r>
              <w:rPr>
                <w:rFonts w:ascii="Times New Roman" w:eastAsia="Times New Roman" w:hAnsi="Times New Roman" w:cs="Times New Roman"/>
              </w:rPr>
              <w:t>20</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47447D9D"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w:t>
            </w:r>
            <w:r>
              <w:rPr>
                <w:rFonts w:ascii="Times New Roman" w:eastAsia="Times New Roman" w:hAnsi="Times New Roman" w:cs="Times New Roman"/>
              </w:rPr>
              <w:t>30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1BF0956" w14:textId="77777777" w:rsidTr="00161217">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3EC50041" w14:textId="77777777" w:rsidTr="00161217">
        <w:trPr>
          <w:trHeight w:val="179"/>
          <w:jc w:val="center"/>
        </w:trPr>
        <w:tc>
          <w:tcPr>
            <w:tcW w:w="2433" w:type="dxa"/>
            <w:shd w:val="clear" w:color="auto" w:fill="A5A5A5" w:themeFill="accent3"/>
            <w:noWrap/>
            <w:vAlign w:val="bottom"/>
            <w:hideMark/>
          </w:tcPr>
          <w:p w14:paraId="476EEE92" w14:textId="12EFCBDC"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 Total</w:t>
            </w:r>
          </w:p>
        </w:tc>
        <w:tc>
          <w:tcPr>
            <w:tcW w:w="1371" w:type="dxa"/>
            <w:shd w:val="clear" w:color="auto" w:fill="A5A5A5" w:themeFill="accent3"/>
            <w:noWrap/>
            <w:vAlign w:val="bottom"/>
            <w:hideMark/>
          </w:tcPr>
          <w:p w14:paraId="05C32259"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720" w:type="dxa"/>
            <w:shd w:val="clear" w:color="auto" w:fill="A5A5A5" w:themeFill="accent3"/>
            <w:noWrap/>
            <w:vAlign w:val="bottom"/>
            <w:hideMark/>
          </w:tcPr>
          <w:p w14:paraId="46CB30A8"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161217" w:rsidRPr="00624902" w14:paraId="2D6C4CB1" w14:textId="77777777" w:rsidTr="00161217">
        <w:trPr>
          <w:trHeight w:val="50"/>
          <w:jc w:val="center"/>
        </w:trPr>
        <w:tc>
          <w:tcPr>
            <w:tcW w:w="2433" w:type="dxa"/>
            <w:shd w:val="clear" w:color="auto" w:fill="70AD47" w:themeFill="accent6"/>
            <w:noWrap/>
            <w:vAlign w:val="bottom"/>
            <w:hideMark/>
          </w:tcPr>
          <w:p w14:paraId="26A793C8"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3D70E8E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946" w:type="dxa"/>
            <w:shd w:val="clear" w:color="auto" w:fill="70AD47" w:themeFill="accent6"/>
            <w:noWrap/>
            <w:vAlign w:val="bottom"/>
            <w:hideMark/>
          </w:tcPr>
          <w:p w14:paraId="124CD650" w14:textId="649EABB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2.7</w:t>
            </w:r>
          </w:p>
        </w:tc>
        <w:tc>
          <w:tcPr>
            <w:tcW w:w="720" w:type="dxa"/>
            <w:shd w:val="clear" w:color="auto" w:fill="70AD47" w:themeFill="accent6"/>
            <w:noWrap/>
            <w:vAlign w:val="bottom"/>
            <w:hideMark/>
          </w:tcPr>
          <w:p w14:paraId="60CD6752" w14:textId="58DD094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161217" w:rsidRPr="00624902" w14:paraId="3ADAD79C" w14:textId="77777777" w:rsidTr="00161217">
        <w:trPr>
          <w:trHeight w:val="83"/>
          <w:jc w:val="center"/>
        </w:trPr>
        <w:tc>
          <w:tcPr>
            <w:tcW w:w="2433" w:type="dxa"/>
            <w:shd w:val="clear" w:color="auto" w:fill="auto"/>
            <w:noWrap/>
            <w:vAlign w:val="bottom"/>
            <w:hideMark/>
          </w:tcPr>
          <w:p w14:paraId="2EC6E849"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1308BC09"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242F7C1E" w14:textId="1AB87E5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0.3</w:t>
            </w:r>
          </w:p>
        </w:tc>
        <w:tc>
          <w:tcPr>
            <w:tcW w:w="720" w:type="dxa"/>
            <w:shd w:val="clear" w:color="auto" w:fill="auto"/>
            <w:noWrap/>
            <w:vAlign w:val="bottom"/>
            <w:hideMark/>
          </w:tcPr>
          <w:p w14:paraId="7A3BB34D" w14:textId="54447AD3"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53B9529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3.55</w:t>
            </w:r>
          </w:p>
        </w:tc>
      </w:tr>
      <w:tr w:rsidR="00161217" w:rsidRPr="00624902" w14:paraId="5E28017F" w14:textId="77777777" w:rsidTr="00161217">
        <w:trPr>
          <w:trHeight w:val="83"/>
          <w:jc w:val="center"/>
        </w:trPr>
        <w:tc>
          <w:tcPr>
            <w:tcW w:w="2433" w:type="dxa"/>
            <w:shd w:val="clear" w:color="auto" w:fill="auto"/>
            <w:noWrap/>
            <w:vAlign w:val="bottom"/>
            <w:hideMark/>
          </w:tcPr>
          <w:p w14:paraId="788E408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1FDDC397"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5170967E" w14:textId="04839CC4"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2.4</w:t>
            </w:r>
          </w:p>
        </w:tc>
        <w:tc>
          <w:tcPr>
            <w:tcW w:w="720" w:type="dxa"/>
            <w:shd w:val="clear" w:color="auto" w:fill="auto"/>
            <w:noWrap/>
            <w:vAlign w:val="bottom"/>
            <w:hideMark/>
          </w:tcPr>
          <w:p w14:paraId="2771181D" w14:textId="529C6D8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277261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6.90</w:t>
            </w:r>
          </w:p>
        </w:tc>
      </w:tr>
      <w:tr w:rsidR="00161217" w:rsidRPr="00624902" w14:paraId="64BAA41C" w14:textId="77777777" w:rsidTr="00161217">
        <w:trPr>
          <w:trHeight w:val="83"/>
          <w:jc w:val="center"/>
        </w:trPr>
        <w:tc>
          <w:tcPr>
            <w:tcW w:w="2433" w:type="dxa"/>
            <w:shd w:val="clear" w:color="auto" w:fill="auto"/>
            <w:noWrap/>
            <w:vAlign w:val="bottom"/>
            <w:hideMark/>
          </w:tcPr>
          <w:p w14:paraId="3FCE3CBA"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6837A624"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25882872"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720" w:type="dxa"/>
            <w:shd w:val="clear" w:color="auto" w:fill="auto"/>
            <w:noWrap/>
            <w:vAlign w:val="bottom"/>
            <w:hideMark/>
          </w:tcPr>
          <w:p w14:paraId="387311BB" w14:textId="3634BC6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031540F8" w:rsidR="00161217" w:rsidRPr="00624902" w:rsidRDefault="00161217"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3.90</w:t>
            </w:r>
          </w:p>
        </w:tc>
      </w:tr>
    </w:tbl>
    <w:p w14:paraId="33076A9E" w14:textId="15E62827" w:rsidR="008D42D4" w:rsidRDefault="00937F02" w:rsidP="00B36FDE">
      <w:pPr>
        <w:pStyle w:val="Caption"/>
        <w:spacing w:after="0"/>
        <w:contextualSpacing/>
      </w:pPr>
      <w:bookmarkStart w:id="84" w:name="_Ref274054559"/>
      <w:bookmarkStart w:id="85" w:name="_Toc400389682"/>
      <w:commentRangeStart w:id="86"/>
      <w:r>
        <w:lastRenderedPageBreak/>
        <w:t xml:space="preserve">Table </w:t>
      </w:r>
      <w:r w:rsidR="00840D8F">
        <w:fldChar w:fldCharType="begin"/>
      </w:r>
      <w:r w:rsidR="00840D8F">
        <w:instrText xml:space="preserve"> SEQ Table \* ARABIC </w:instrText>
      </w:r>
      <w:r w:rsidR="00840D8F">
        <w:fldChar w:fldCharType="separate"/>
      </w:r>
      <w:r w:rsidR="00DE21B9">
        <w:rPr>
          <w:noProof/>
        </w:rPr>
        <w:t>6</w:t>
      </w:r>
      <w:r w:rsidR="00840D8F">
        <w:rPr>
          <w:noProof/>
        </w:rPr>
        <w:fldChar w:fldCharType="end"/>
      </w:r>
      <w:bookmarkEnd w:id="84"/>
      <w:r w:rsidR="007868C8">
        <w:t>.</w:t>
      </w:r>
      <w:r>
        <w:t xml:space="preserve"> Decision matrix for the sensors</w:t>
      </w:r>
      <w:bookmarkEnd w:id="85"/>
      <w:commentRangeEnd w:id="86"/>
      <w:r w:rsidR="009310F6">
        <w:rPr>
          <w:rStyle w:val="CommentReference"/>
          <w:rFonts w:asciiTheme="minorHAnsi" w:hAnsiTheme="minorHAnsi" w:cstheme="minorBidi"/>
          <w:bCs w:val="0"/>
          <w:i w:val="0"/>
        </w:rPr>
        <w:commentReference w:id="86"/>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7" w:name="_Toc274055908"/>
      <w:bookmarkStart w:id="88" w:name="_Toc400362006"/>
      <w:r w:rsidRPr="00624902">
        <w:rPr>
          <w:rFonts w:cs="Times New Roman"/>
          <w:szCs w:val="22"/>
        </w:rPr>
        <w:lastRenderedPageBreak/>
        <w:t>Justification</w:t>
      </w:r>
      <w:bookmarkEnd w:id="87"/>
      <w:bookmarkEnd w:id="88"/>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01892242"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The availability category has a weight</w:t>
      </w:r>
      <w:r w:rsidR="00101272">
        <w:rPr>
          <w:rFonts w:ascii="Times New Roman" w:hAnsi="Times New Roman" w:cs="Times New Roman"/>
        </w:rPr>
        <w:t>ed value</w:t>
      </w:r>
      <w:r w:rsidR="00161217">
        <w:rPr>
          <w:rFonts w:ascii="Times New Roman" w:hAnsi="Times New Roman" w:cs="Times New Roman"/>
        </w:rPr>
        <w:t xml:space="preserve"> of 2</w:t>
      </w:r>
      <w:r w:rsidRPr="005B76F2">
        <w:rPr>
          <w:rFonts w:ascii="Times New Roman" w:hAnsi="Times New Roman" w:cs="Times New Roman"/>
        </w:rPr>
        <w:t xml:space="preserve">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1FB90757" w:rsidR="0068282D" w:rsidRPr="00B36FDE" w:rsidRDefault="009310F6" w:rsidP="00B36FDE">
      <w:pPr>
        <w:spacing w:after="0" w:line="240" w:lineRule="auto"/>
        <w:rPr>
          <w:rFonts w:ascii="Times New Roman" w:eastAsiaTheme="minorEastAsia" w:hAnsi="Times New Roman" w:cs="Times New Roman"/>
        </w:rPr>
      </w:pPr>
      <w:r>
        <w:rPr>
          <w:rFonts w:ascii="Times New Roman" w:hAnsi="Times New Roman" w:cs="Times New Roman"/>
        </w:rPr>
        <w:t>The values for the score of</w:t>
      </w:r>
      <w:r w:rsidR="0068282D" w:rsidRPr="005B76F2">
        <w:rPr>
          <w:rFonts w:ascii="Times New Roman" w:hAnsi="Times New Roman" w:cs="Times New Roman"/>
        </w:rPr>
        <w:t xml:space="preserve"> the prices of each item was obtained by setting the least expensive item to have the highest score </w:t>
      </w:r>
      <w:r w:rsidR="009D1646">
        <w:rPr>
          <w:rFonts w:ascii="Times New Roman" w:hAnsi="Times New Roman" w:cs="Times New Roman"/>
        </w:rPr>
        <w:t>of nine</w:t>
      </w:r>
      <w:r w:rsidR="0068282D"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0068282D"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sidR="0068282D">
        <w:rPr>
          <w:rFonts w:ascii="Times New Roman" w:hAnsi="Times New Roman" w:cs="Times New Roman"/>
        </w:rPr>
        <w:t>div</w:t>
      </w:r>
      <w:r w:rsidR="00101272">
        <w:rPr>
          <w:rFonts w:ascii="Times New Roman" w:hAnsi="Times New Roman" w:cs="Times New Roman"/>
        </w:rPr>
        <w:t>id</w:t>
      </w:r>
      <w:r w:rsidR="0068282D">
        <w:rPr>
          <w:rFonts w:ascii="Times New Roman" w:hAnsi="Times New Roman" w:cs="Times New Roman"/>
        </w:rPr>
        <w:t xml:space="preserve">ing it by the most expensive item price, </w:t>
      </w:r>
      <w:r w:rsidR="0068282D"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Pr>
          <w:rFonts w:ascii="Times New Roman" w:hAnsi="Times New Roman" w:cs="Times New Roman"/>
        </w:rPr>
        <w:t>,</w:t>
      </w:r>
      <w:r w:rsidR="009D1646">
        <w:rPr>
          <w:rFonts w:ascii="Times New Roman" w:hAnsi="Times New Roman" w:cs="Times New Roman"/>
        </w:rPr>
        <w:t xml:space="preserve"> nine, and adding one</w:t>
      </w:r>
      <w:r w:rsidR="0068282D"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0068282D"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0068282D" w:rsidRPr="00F52F18">
        <w:rPr>
          <w:rFonts w:ascii="Times New Roman" w:hAnsi="Times New Roman" w:cs="Times New Roman"/>
        </w:rPr>
        <w:t xml:space="preserve"> shows</w:t>
      </w:r>
      <w:r w:rsidR="0068282D"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00161217">
        <w:rPr>
          <w:rFonts w:ascii="Times New Roman" w:hAnsi="Times New Roman" w:cs="Times New Roman"/>
        </w:rPr>
        <w:t xml:space="preserve"> of 3</w:t>
      </w:r>
      <w:r w:rsidR="0068282D" w:rsidRPr="005B76F2">
        <w:rPr>
          <w:rFonts w:ascii="Times New Roman" w:hAnsi="Times New Roman" w:cs="Times New Roman"/>
        </w:rPr>
        <w:t xml:space="preserve">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89" w:name="_Ref400358888"/>
      <w:bookmarkStart w:id="90" w:name="_Toc400389683"/>
      <w:r>
        <w:t xml:space="preserve">Table </w:t>
      </w:r>
      <w:r w:rsidR="00840D8F">
        <w:fldChar w:fldCharType="begin"/>
      </w:r>
      <w:r w:rsidR="00840D8F">
        <w:instrText xml:space="preserve"> SEQ Table \* ARABIC </w:instrText>
      </w:r>
      <w:r w:rsidR="00840D8F">
        <w:fldChar w:fldCharType="separate"/>
      </w:r>
      <w:r w:rsidR="00DE21B9">
        <w:rPr>
          <w:noProof/>
        </w:rPr>
        <w:t>7</w:t>
      </w:r>
      <w:r w:rsidR="00840D8F">
        <w:rPr>
          <w:noProof/>
        </w:rPr>
        <w:fldChar w:fldCharType="end"/>
      </w:r>
      <w:bookmarkEnd w:id="89"/>
      <w:r>
        <w:t>. Calculations for the scores of the price of the sensors</w:t>
      </w:r>
      <w:bookmarkEnd w:id="90"/>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lastRenderedPageBreak/>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1" w:name="_Ref400292003"/>
      <w:bookmarkStart w:id="92" w:name="_Toc400389684"/>
      <w:r>
        <w:t xml:space="preserve">Table </w:t>
      </w:r>
      <w:r w:rsidR="00840D8F">
        <w:fldChar w:fldCharType="begin"/>
      </w:r>
      <w:r w:rsidR="00840D8F">
        <w:instrText xml:space="preserve"> SEQ Table \* ARABIC </w:instrText>
      </w:r>
      <w:r w:rsidR="00840D8F">
        <w:fldChar w:fldCharType="separate"/>
      </w:r>
      <w:r w:rsidR="00DE21B9">
        <w:rPr>
          <w:noProof/>
        </w:rPr>
        <w:t>8</w:t>
      </w:r>
      <w:r w:rsidR="00840D8F">
        <w:rPr>
          <w:noProof/>
        </w:rPr>
        <w:fldChar w:fldCharType="end"/>
      </w:r>
      <w:bookmarkEnd w:id="91"/>
      <w:r>
        <w:t>. Calculations for the score of the FPS</w:t>
      </w:r>
      <w:bookmarkEnd w:id="92"/>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185B4CEA"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r w:rsidR="00161217">
        <w:rPr>
          <w:rFonts w:ascii="Times New Roman" w:hAnsi="Times New Roman" w:cs="Times New Roman"/>
        </w:rPr>
        <w:t xml:space="preserve">The resolution category has a weighted value of 25%.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75B61003" w14:textId="77777777" w:rsidR="00161217" w:rsidRDefault="0068282D" w:rsidP="00161217">
      <w:pPr>
        <w:pStyle w:val="Caption"/>
      </w:pPr>
      <w:bookmarkStart w:id="93" w:name="_Toc400389685"/>
      <w:r>
        <w:t xml:space="preserve">Table </w:t>
      </w:r>
      <w:r w:rsidR="00840D8F">
        <w:fldChar w:fldCharType="begin"/>
      </w:r>
      <w:r w:rsidR="00840D8F">
        <w:instrText xml:space="preserve"> SEQ Table \* ARABIC </w:instrText>
      </w:r>
      <w:r w:rsidR="00840D8F">
        <w:fldChar w:fldCharType="separate"/>
      </w:r>
      <w:r w:rsidR="00DE21B9">
        <w:rPr>
          <w:noProof/>
        </w:rPr>
        <w:t>9</w:t>
      </w:r>
      <w:r w:rsidR="00840D8F">
        <w:rPr>
          <w:noProof/>
        </w:rPr>
        <w:fldChar w:fldCharType="end"/>
      </w:r>
      <w:r>
        <w:t>. Calculations for the score of the resolutio</w:t>
      </w:r>
      <w:bookmarkEnd w:id="93"/>
      <w:r w:rsidR="00161217">
        <w:t>ns</w:t>
      </w:r>
    </w:p>
    <w:p w14:paraId="4A09FEB2" w14:textId="77777777" w:rsidR="00161217" w:rsidRDefault="00161217" w:rsidP="00161217">
      <w:pPr>
        <w:pStyle w:val="Caption"/>
        <w:jc w:val="left"/>
      </w:pPr>
    </w:p>
    <w:p w14:paraId="63532405" w14:textId="77777777" w:rsidR="00161217" w:rsidRDefault="00161217" w:rsidP="00161217">
      <w:pPr>
        <w:pStyle w:val="Caption"/>
        <w:jc w:val="left"/>
        <w:rPr>
          <w:rFonts w:ascii="Times New Roman" w:hAnsi="Times New Roman"/>
          <w:b/>
          <w:i w:val="0"/>
          <w:sz w:val="22"/>
          <w:szCs w:val="22"/>
        </w:rPr>
      </w:pPr>
      <w:r w:rsidRPr="00161217">
        <w:rPr>
          <w:rFonts w:ascii="Times New Roman" w:hAnsi="Times New Roman"/>
          <w:b/>
          <w:i w:val="0"/>
          <w:sz w:val="22"/>
          <w:szCs w:val="22"/>
        </w:rPr>
        <w:t>Language</w:t>
      </w:r>
    </w:p>
    <w:p w14:paraId="62E591EB" w14:textId="32B27DA3" w:rsidR="00161217" w:rsidRPr="00161217" w:rsidRDefault="00161217" w:rsidP="00161217">
      <w:pPr>
        <w:pStyle w:val="Caption"/>
        <w:jc w:val="left"/>
        <w:rPr>
          <w:i w:val="0"/>
          <w:sz w:val="22"/>
          <w:szCs w:val="22"/>
        </w:rPr>
      </w:pPr>
      <w:r w:rsidRPr="00161217">
        <w:rPr>
          <w:rFonts w:ascii="Times New Roman" w:hAnsi="Times New Roman"/>
          <w:i w:val="0"/>
          <w:sz w:val="22"/>
          <w:szCs w:val="22"/>
        </w:rPr>
        <w:t>A programming language category was considered to rate the sensors too. The previous knowledge and experience of the software engineers at hand will be very important when the code starts to be written. For example, the development team has experience working with Arduino boards and writing and implementing code for Arduino, so using an Arduino board would require C/C++ knowledge. The added learning curve of a new programming language would delay the team and the development of software; however, it was not included in the decision matrices because all of the sensors under consideration are compatible with the microcontrollers under consideration, and because it would depend entirely on the microcontroller chosen, not on the sensor.</w:t>
      </w:r>
    </w:p>
    <w:p w14:paraId="1C9BD569" w14:textId="5DFFDD07" w:rsidR="00161217" w:rsidRDefault="00161217" w:rsidP="00B36FDE">
      <w:pPr>
        <w:spacing w:line="240" w:lineRule="auto"/>
      </w:pPr>
      <w:r>
        <w:br w:type="page"/>
      </w:r>
    </w:p>
    <w:p w14:paraId="3BCF4F74" w14:textId="77777777" w:rsidR="009A15AB" w:rsidRPr="009A15AB" w:rsidRDefault="009A15AB" w:rsidP="00B36FDE">
      <w:pPr>
        <w:spacing w:line="240" w:lineRule="auto"/>
      </w:pPr>
    </w:p>
    <w:p w14:paraId="16519184" w14:textId="77777777" w:rsidR="00D6723A" w:rsidRPr="00624902" w:rsidRDefault="00D6723A" w:rsidP="00B36FDE">
      <w:pPr>
        <w:pStyle w:val="Heading2"/>
        <w:spacing w:before="0" w:line="240" w:lineRule="auto"/>
        <w:contextualSpacing/>
        <w:rPr>
          <w:rFonts w:cs="Times New Roman"/>
          <w:szCs w:val="22"/>
        </w:rPr>
      </w:pPr>
      <w:bookmarkStart w:id="94" w:name="_Toc274055909"/>
      <w:bookmarkStart w:id="95" w:name="_Toc400362007"/>
      <w:r w:rsidRPr="00624902">
        <w:rPr>
          <w:rFonts w:cs="Times New Roman"/>
          <w:szCs w:val="22"/>
        </w:rPr>
        <w:t>Motors</w:t>
      </w:r>
      <w:bookmarkEnd w:id="94"/>
      <w:bookmarkEnd w:id="95"/>
    </w:p>
    <w:p w14:paraId="5BCCCFF5" w14:textId="2E89880D" w:rsidR="00EC34E7" w:rsidRDefault="00EC34E7" w:rsidP="00B36FDE">
      <w:pPr>
        <w:spacing w:after="0" w:line="240" w:lineRule="auto"/>
        <w:contextualSpacing/>
        <w:rPr>
          <w:rFonts w:ascii="Times New Roman" w:hAnsi="Times New Roman" w:cs="Times New Roman"/>
        </w:rPr>
      </w:pPr>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w:t>
      </w:r>
      <w:r w:rsidR="000B4253">
        <w:rPr>
          <w:rFonts w:ascii="Times New Roman" w:hAnsi="Times New Roman" w:cs="Times New Roman"/>
        </w:rPr>
        <w:t>The following provides the process that was used to determine the motor that would be used in the APS</w:t>
      </w:r>
      <w:r w:rsidR="00C01AAE">
        <w:rPr>
          <w:rFonts w:ascii="Times New Roman" w:hAnsi="Times New Roman" w:cs="Times New Roman"/>
        </w:rPr>
        <w:t>.</w:t>
      </w:r>
      <w:r>
        <w:rPr>
          <w:rFonts w:ascii="Times New Roman" w:hAnsi="Times New Roman" w:cs="Times New Roman"/>
        </w:rPr>
        <w:t xml:space="preserve"> </w:t>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6" w:name="_Toc274055910"/>
      <w:bookmarkStart w:id="97"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6"/>
      <w:bookmarkEnd w:id="97"/>
    </w:p>
    <w:p w14:paraId="0E8FA45E" w14:textId="5C053EEA"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w:t>
      </w:r>
      <w:r w:rsidR="00281B21">
        <w:rPr>
          <w:rFonts w:ascii="Times New Roman" w:hAnsi="Times New Roman" w:cs="Times New Roman"/>
        </w:rPr>
        <w:t>the items under consideration for the battery. The items under consideration have been listed below and contain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Standard Gearmotor</w:t>
            </w:r>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cision Gearmotor</w:t>
            </w:r>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154:1 Metal Gearmotor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100:1 Metal Gearmotor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4264A166" w:rsidR="00B102ED" w:rsidRDefault="00937F02" w:rsidP="00B36FDE">
      <w:pPr>
        <w:pStyle w:val="Caption"/>
        <w:spacing w:after="0"/>
        <w:contextualSpacing/>
      </w:pPr>
      <w:bookmarkStart w:id="98" w:name="_Ref274054598"/>
      <w:bookmarkStart w:id="99" w:name="_Toc400389686"/>
      <w:r>
        <w:t xml:space="preserve">Table </w:t>
      </w:r>
      <w:r w:rsidR="00840D8F">
        <w:fldChar w:fldCharType="begin"/>
      </w:r>
      <w:r w:rsidR="00840D8F">
        <w:instrText xml:space="preserve"> SEQ Table \* ARABIC </w:instrText>
      </w:r>
      <w:r w:rsidR="00840D8F">
        <w:fldChar w:fldCharType="separate"/>
      </w:r>
      <w:r w:rsidR="00DE21B9">
        <w:rPr>
          <w:noProof/>
        </w:rPr>
        <w:t>10</w:t>
      </w:r>
      <w:r w:rsidR="00840D8F">
        <w:rPr>
          <w:noProof/>
        </w:rPr>
        <w:fldChar w:fldCharType="end"/>
      </w:r>
      <w:bookmarkEnd w:id="98"/>
      <w:r>
        <w:t>. Items under consideration for the motor</w:t>
      </w:r>
      <w:bookmarkEnd w:id="99"/>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0" w:name="_Toc274055911"/>
      <w:bookmarkStart w:id="101" w:name="_Toc400362009"/>
      <w:r w:rsidRPr="00624902">
        <w:rPr>
          <w:rFonts w:cs="Times New Roman"/>
          <w:szCs w:val="22"/>
        </w:rPr>
        <w:t>Decision Matrix</w:t>
      </w:r>
      <w:bookmarkEnd w:id="100"/>
      <w:bookmarkEnd w:id="101"/>
    </w:p>
    <w:p w14:paraId="25F8C5F2" w14:textId="7FB10930" w:rsidR="00C01AAE" w:rsidRPr="00EB6194" w:rsidRDefault="002F4268" w:rsidP="00B36FDE">
      <w:pPr>
        <w:spacing w:after="0" w:line="240" w:lineRule="auto"/>
        <w:contextualSpacing/>
        <w:rPr>
          <w:rFonts w:ascii="Times New Roman" w:hAnsi="Times New Roman" w:cs="Times New Roman"/>
        </w:rPr>
      </w:pPr>
      <w:r w:rsidRPr="00EB6194">
        <w:rPr>
          <w:rFonts w:ascii="Times New Roman" w:hAnsi="Times New Roman" w:cs="Times New Roman"/>
        </w:rPr>
        <w:fldChar w:fldCharType="begin"/>
      </w:r>
      <w:r w:rsidRPr="00EB6194">
        <w:rPr>
          <w:rFonts w:ascii="Times New Roman" w:hAnsi="Times New Roman" w:cs="Times New Roman"/>
        </w:rPr>
        <w:instrText xml:space="preserve"> REF _Ref400277572 </w:instrText>
      </w:r>
      <w:r w:rsidR="00101272" w:rsidRPr="00EB6194">
        <w:rPr>
          <w:rFonts w:ascii="Times New Roman" w:hAnsi="Times New Roman" w:cs="Times New Roman"/>
        </w:rPr>
        <w:instrText xml:space="preserve"> \* MERGEFORMAT </w:instrText>
      </w:r>
      <w:r w:rsidRPr="00EB6194">
        <w:rPr>
          <w:rFonts w:ascii="Times New Roman" w:hAnsi="Times New Roman" w:cs="Times New Roman"/>
        </w:rPr>
        <w:fldChar w:fldCharType="separate"/>
      </w:r>
      <w:r w:rsidR="00EB6194" w:rsidRPr="00EB6194">
        <w:rPr>
          <w:rFonts w:ascii="Times New Roman" w:hAnsi="Times New Roman" w:cs="Times New Roman"/>
        </w:rPr>
        <w:t xml:space="preserve">Table </w:t>
      </w:r>
      <w:r w:rsidR="00EB6194" w:rsidRPr="00EB6194">
        <w:rPr>
          <w:rFonts w:ascii="Times New Roman" w:hAnsi="Times New Roman" w:cs="Times New Roman"/>
          <w:noProof/>
        </w:rPr>
        <w:t>11</w:t>
      </w:r>
      <w:r w:rsidRPr="00EB6194">
        <w:rPr>
          <w:rFonts w:ascii="Times New Roman" w:hAnsi="Times New Roman" w:cs="Times New Roman"/>
        </w:rPr>
        <w:fldChar w:fldCharType="end"/>
      </w:r>
      <w:r w:rsidRPr="00EB6194">
        <w:rPr>
          <w:rFonts w:ascii="Times New Roman" w:hAnsi="Times New Roman" w:cs="Times New Roman"/>
        </w:rPr>
        <w:t xml:space="preserve"> </w:t>
      </w:r>
      <w:r w:rsidR="000B4253">
        <w:rPr>
          <w:rFonts w:ascii="Times New Roman" w:hAnsi="Times New Roman" w:cs="Times New Roman"/>
        </w:rPr>
        <w:t>contains the decision matrix for</w:t>
      </w:r>
      <w:r w:rsidR="00C01AAE" w:rsidRPr="00EB6194">
        <w:rPr>
          <w:rFonts w:ascii="Times New Roman" w:hAnsi="Times New Roman" w:cs="Times New Roman"/>
        </w:rPr>
        <w:t xml:space="preserve"> the motor. The </w:t>
      </w:r>
      <w:r w:rsidR="00BC79B4" w:rsidRPr="00EB6194">
        <w:rPr>
          <w:rFonts w:ascii="Times New Roman" w:hAnsi="Times New Roman" w:cs="Times New Roman"/>
        </w:rPr>
        <w:t>motors</w:t>
      </w:r>
      <w:r w:rsidR="00C01AAE" w:rsidRPr="00EB6194">
        <w:rPr>
          <w:rFonts w:ascii="Times New Roman" w:hAnsi="Times New Roman" w:cs="Times New Roman"/>
        </w:rPr>
        <w:t xml:space="preserve"> considered </w:t>
      </w:r>
      <w:r w:rsidR="000B4253">
        <w:rPr>
          <w:rFonts w:ascii="Times New Roman" w:hAnsi="Times New Roman" w:cs="Times New Roman"/>
        </w:rPr>
        <w:t>were</w:t>
      </w:r>
      <w:r w:rsidR="00C01AAE" w:rsidRPr="00EB6194">
        <w:rPr>
          <w:rFonts w:ascii="Times New Roman" w:hAnsi="Times New Roman" w:cs="Times New Roman"/>
        </w:rPr>
        <w:t xml:space="preserve"> broken down into categories that </w:t>
      </w:r>
      <w:r w:rsidR="000B4253">
        <w:rPr>
          <w:rFonts w:ascii="Times New Roman" w:hAnsi="Times New Roman" w:cs="Times New Roman"/>
        </w:rPr>
        <w:t>were</w:t>
      </w:r>
      <w:r w:rsidR="00C01AAE" w:rsidRPr="00EB6194">
        <w:rPr>
          <w:rFonts w:ascii="Times New Roman" w:hAnsi="Times New Roman" w:cs="Times New Roman"/>
        </w:rPr>
        <w:t xml:space="preserve"> essential</w:t>
      </w:r>
      <w:r w:rsidR="00BC79B4" w:rsidRPr="00EB6194">
        <w:rPr>
          <w:rFonts w:ascii="Times New Roman" w:hAnsi="Times New Roman" w:cs="Times New Roman"/>
        </w:rPr>
        <w:t xml:space="preserve"> for the decision </w:t>
      </w:r>
      <w:r w:rsidR="00C16203" w:rsidRPr="00EB6194">
        <w:rPr>
          <w:rFonts w:ascii="Times New Roman" w:hAnsi="Times New Roman" w:cs="Times New Roman"/>
        </w:rPr>
        <w:t>making process</w:t>
      </w:r>
      <w:r w:rsidR="00BC79B4" w:rsidRPr="00EB6194">
        <w:rPr>
          <w:rFonts w:ascii="Times New Roman" w:hAnsi="Times New Roman" w:cs="Times New Roman"/>
        </w:rPr>
        <w:t>.</w:t>
      </w:r>
      <w:r w:rsidR="00D02417" w:rsidRPr="00EB6194">
        <w:rPr>
          <w:rFonts w:ascii="Times New Roman" w:hAnsi="Times New Roman" w:cs="Times New Roman"/>
        </w:rPr>
        <w:t xml:space="preserve"> Th</w:t>
      </w:r>
      <w:r w:rsidR="000B4253">
        <w:rPr>
          <w:rFonts w:ascii="Times New Roman" w:hAnsi="Times New Roman" w:cs="Times New Roman"/>
        </w:rPr>
        <w:t>e categories include the price</w:t>
      </w:r>
      <w:r w:rsidR="00D02417" w:rsidRPr="00EB6194">
        <w:rPr>
          <w:rFonts w:ascii="Times New Roman" w:hAnsi="Times New Roman" w:cs="Times New Roman"/>
        </w:rPr>
        <w:t>, revolutions per minute (RPM), stall torque, stall current and weight of the motor.</w:t>
      </w:r>
    </w:p>
    <w:p w14:paraId="08B40D08" w14:textId="77777777" w:rsidR="00931351" w:rsidRPr="00931351" w:rsidRDefault="00931351" w:rsidP="00B36FDE">
      <w:pPr>
        <w:spacing w:after="0" w:line="240" w:lineRule="auto"/>
      </w:pPr>
    </w:p>
    <w:tbl>
      <w:tblPr>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720"/>
        <w:gridCol w:w="1440"/>
        <w:gridCol w:w="1530"/>
        <w:gridCol w:w="990"/>
        <w:gridCol w:w="720"/>
      </w:tblGrid>
      <w:tr w:rsidR="001B563D" w:rsidRPr="00624902" w14:paraId="61A4B6F8" w14:textId="77777777" w:rsidTr="004A53E1">
        <w:trPr>
          <w:gridAfter w:val="1"/>
          <w:wAfter w:w="720" w:type="dxa"/>
          <w:trHeight w:val="89"/>
          <w:jc w:val="center"/>
        </w:trPr>
        <w:tc>
          <w:tcPr>
            <w:tcW w:w="3867" w:type="dxa"/>
            <w:shd w:val="clear" w:color="auto" w:fill="A5A5A5" w:themeFill="accent3"/>
            <w:noWrap/>
            <w:vAlign w:val="bottom"/>
            <w:hideMark/>
          </w:tcPr>
          <w:p w14:paraId="0BE5C9AB"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bookmarkStart w:id="102" w:name="_Ref400277572"/>
            <w:bookmarkStart w:id="103" w:name="_Toc400389687"/>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09764F89"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AD5E6E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B08053C"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Pr>
                <w:rFonts w:ascii="Times New Roman" w:eastAsia="Times New Roman" w:hAnsi="Times New Roman" w:cs="Times New Roman"/>
                <w:b/>
                <w:color w:val="000000"/>
              </w:rPr>
              <w:t xml:space="preserve"> (N</w:t>
            </w:r>
            <w:r w:rsidRPr="009A15AB">
              <w:rPr>
                <w:rFonts w:ascii="Times New Roman" w:eastAsia="Times New Roman" w:hAnsi="Times New Roman" w:cs="Times New Roman"/>
                <w:b/>
                <w:color w:val="000000"/>
              </w:rPr>
              <w:t>cm)</w:t>
            </w:r>
          </w:p>
        </w:tc>
        <w:tc>
          <w:tcPr>
            <w:tcW w:w="1530" w:type="dxa"/>
            <w:shd w:val="clear" w:color="auto" w:fill="A5A5A5" w:themeFill="accent3"/>
            <w:noWrap/>
            <w:vAlign w:val="bottom"/>
            <w:hideMark/>
          </w:tcPr>
          <w:p w14:paraId="1DBD960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D3266F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Pr>
                <w:rFonts w:ascii="Times New Roman" w:eastAsia="Times New Roman" w:hAnsi="Times New Roman" w:cs="Times New Roman"/>
                <w:b/>
                <w:color w:val="000000"/>
              </w:rPr>
              <w:t xml:space="preserve"> (g)</w:t>
            </w:r>
          </w:p>
        </w:tc>
      </w:tr>
      <w:tr w:rsidR="001B563D" w:rsidRPr="00624902" w14:paraId="1DCBBE83" w14:textId="77777777" w:rsidTr="004A53E1">
        <w:trPr>
          <w:gridAfter w:val="1"/>
          <w:wAfter w:w="720" w:type="dxa"/>
          <w:trHeight w:val="83"/>
          <w:jc w:val="center"/>
        </w:trPr>
        <w:tc>
          <w:tcPr>
            <w:tcW w:w="3867" w:type="dxa"/>
            <w:shd w:val="clear" w:color="auto" w:fill="auto"/>
            <w:noWrap/>
            <w:vAlign w:val="bottom"/>
            <w:hideMark/>
          </w:tcPr>
          <w:p w14:paraId="070C2C8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913ED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shd w:val="clear" w:color="auto" w:fill="auto"/>
            <w:noWrap/>
            <w:vAlign w:val="bottom"/>
            <w:hideMark/>
          </w:tcPr>
          <w:p w14:paraId="0C81F71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70F1CA0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06DF8A9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48D49101" w14:textId="77777777" w:rsidR="001B563D" w:rsidRPr="00624902" w:rsidRDefault="001B563D" w:rsidP="004A53E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1B563D" w:rsidRPr="00624902" w14:paraId="4F3D8EE9" w14:textId="77777777" w:rsidTr="004A53E1">
        <w:trPr>
          <w:gridAfter w:val="1"/>
          <w:wAfter w:w="720" w:type="dxa"/>
          <w:trHeight w:val="83"/>
          <w:jc w:val="center"/>
        </w:trPr>
        <w:tc>
          <w:tcPr>
            <w:tcW w:w="3867" w:type="dxa"/>
            <w:shd w:val="clear" w:color="auto" w:fill="auto"/>
            <w:noWrap/>
            <w:vAlign w:val="bottom"/>
            <w:hideMark/>
          </w:tcPr>
          <w:p w14:paraId="2C5877B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58F47B7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720" w:type="dxa"/>
            <w:shd w:val="clear" w:color="auto" w:fill="auto"/>
            <w:noWrap/>
            <w:vAlign w:val="bottom"/>
            <w:hideMark/>
          </w:tcPr>
          <w:p w14:paraId="36309C7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1EEF86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47BBDD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p>
        </w:tc>
        <w:tc>
          <w:tcPr>
            <w:tcW w:w="990" w:type="dxa"/>
            <w:shd w:val="clear" w:color="auto" w:fill="auto"/>
            <w:noWrap/>
            <w:vAlign w:val="bottom"/>
            <w:hideMark/>
          </w:tcPr>
          <w:p w14:paraId="0D2E960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1B563D" w:rsidRPr="00624902" w14:paraId="24953587" w14:textId="77777777" w:rsidTr="004A53E1">
        <w:trPr>
          <w:gridAfter w:val="1"/>
          <w:wAfter w:w="720" w:type="dxa"/>
          <w:trHeight w:val="116"/>
          <w:jc w:val="center"/>
        </w:trPr>
        <w:tc>
          <w:tcPr>
            <w:tcW w:w="3867" w:type="dxa"/>
            <w:shd w:val="clear" w:color="auto" w:fill="auto"/>
            <w:noWrap/>
            <w:vAlign w:val="bottom"/>
            <w:hideMark/>
          </w:tcPr>
          <w:p w14:paraId="07A065B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F6B455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720" w:type="dxa"/>
            <w:shd w:val="clear" w:color="auto" w:fill="auto"/>
            <w:noWrap/>
            <w:vAlign w:val="bottom"/>
            <w:hideMark/>
          </w:tcPr>
          <w:p w14:paraId="414F2FD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5EADE7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6E6443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1775FDC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1B563D" w:rsidRPr="00624902" w14:paraId="525F6734"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B33300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45C6F21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tcBorders>
              <w:bottom w:val="single" w:sz="4" w:space="0" w:color="auto"/>
            </w:tcBorders>
            <w:shd w:val="clear" w:color="auto" w:fill="auto"/>
            <w:noWrap/>
            <w:vAlign w:val="bottom"/>
            <w:hideMark/>
          </w:tcPr>
          <w:p w14:paraId="7C41F2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0902429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36C280F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5ED953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1B563D" w:rsidRPr="00624902" w14:paraId="6F5C15F6" w14:textId="77777777" w:rsidTr="004A53E1">
        <w:trPr>
          <w:gridAfter w:val="1"/>
          <w:wAfter w:w="720" w:type="dxa"/>
          <w:trHeight w:val="251"/>
          <w:jc w:val="center"/>
        </w:trPr>
        <w:tc>
          <w:tcPr>
            <w:tcW w:w="3867" w:type="dxa"/>
            <w:tcBorders>
              <w:left w:val="nil"/>
              <w:right w:val="nil"/>
            </w:tcBorders>
            <w:shd w:val="clear" w:color="auto" w:fill="auto"/>
            <w:noWrap/>
            <w:vAlign w:val="bottom"/>
            <w:hideMark/>
          </w:tcPr>
          <w:p w14:paraId="310728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ABBFF0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9335A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23136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150DA67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47B7C06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899E7D1" w14:textId="77777777" w:rsidTr="004A53E1">
        <w:trPr>
          <w:gridAfter w:val="1"/>
          <w:wAfter w:w="720" w:type="dxa"/>
          <w:trHeight w:val="83"/>
          <w:jc w:val="center"/>
        </w:trPr>
        <w:tc>
          <w:tcPr>
            <w:tcW w:w="3867" w:type="dxa"/>
            <w:shd w:val="clear" w:color="auto" w:fill="A5A5A5" w:themeFill="accent3"/>
            <w:noWrap/>
            <w:vAlign w:val="bottom"/>
            <w:hideMark/>
          </w:tcPr>
          <w:p w14:paraId="3AC37E92"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78DB78C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6B5976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F7D2E7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106D71D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51B505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1B563D" w:rsidRPr="00624902" w14:paraId="27166BC4" w14:textId="77777777" w:rsidTr="004A53E1">
        <w:trPr>
          <w:gridAfter w:val="1"/>
          <w:wAfter w:w="720" w:type="dxa"/>
          <w:trHeight w:val="83"/>
          <w:jc w:val="center"/>
        </w:trPr>
        <w:tc>
          <w:tcPr>
            <w:tcW w:w="3867" w:type="dxa"/>
            <w:shd w:val="clear" w:color="auto" w:fill="auto"/>
            <w:noWrap/>
            <w:vAlign w:val="bottom"/>
            <w:hideMark/>
          </w:tcPr>
          <w:p w14:paraId="335F0C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6066C0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6106381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46A1F10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4DA8F90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6667618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1B563D" w:rsidRPr="00624902" w14:paraId="524FCBA9" w14:textId="77777777" w:rsidTr="004A53E1">
        <w:trPr>
          <w:gridAfter w:val="1"/>
          <w:wAfter w:w="720" w:type="dxa"/>
          <w:trHeight w:val="83"/>
          <w:jc w:val="center"/>
        </w:trPr>
        <w:tc>
          <w:tcPr>
            <w:tcW w:w="3867" w:type="dxa"/>
            <w:shd w:val="clear" w:color="auto" w:fill="auto"/>
            <w:noWrap/>
            <w:vAlign w:val="bottom"/>
            <w:hideMark/>
          </w:tcPr>
          <w:p w14:paraId="2230F64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4B63C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720" w:type="dxa"/>
            <w:shd w:val="clear" w:color="auto" w:fill="auto"/>
            <w:noWrap/>
            <w:vAlign w:val="bottom"/>
            <w:hideMark/>
          </w:tcPr>
          <w:p w14:paraId="4E48FFD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618B005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2C99F14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28C96C6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1B563D" w:rsidRPr="00624902" w14:paraId="5FFE4F4B" w14:textId="77777777" w:rsidTr="004A53E1">
        <w:trPr>
          <w:gridAfter w:val="1"/>
          <w:wAfter w:w="720" w:type="dxa"/>
          <w:trHeight w:val="83"/>
          <w:jc w:val="center"/>
        </w:trPr>
        <w:tc>
          <w:tcPr>
            <w:tcW w:w="3867" w:type="dxa"/>
            <w:shd w:val="clear" w:color="auto" w:fill="auto"/>
            <w:noWrap/>
            <w:vAlign w:val="bottom"/>
            <w:hideMark/>
          </w:tcPr>
          <w:p w14:paraId="5A44E6F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05E548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720" w:type="dxa"/>
            <w:shd w:val="clear" w:color="auto" w:fill="auto"/>
            <w:noWrap/>
            <w:vAlign w:val="bottom"/>
            <w:hideMark/>
          </w:tcPr>
          <w:p w14:paraId="5DDD5FA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10AACA9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032A6B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0D786D1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1B563D" w:rsidRPr="00624902" w14:paraId="77155309"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3A34E0B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199D989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4DF4612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333EFB4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123A361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5E3A211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1B563D" w:rsidRPr="00624902" w14:paraId="5A3DBD7D"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81F8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3CFD835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64A508B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A4CE37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C058C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0819A0E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6788D151"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D9B57E1" w14:textId="77777777" w:rsidR="001B563D" w:rsidRPr="00624902" w:rsidRDefault="001B563D" w:rsidP="004A53E1">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1B8702B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bottom w:val="single" w:sz="4" w:space="0" w:color="auto"/>
            </w:tcBorders>
            <w:shd w:val="clear" w:color="auto" w:fill="auto"/>
            <w:noWrap/>
            <w:vAlign w:val="bottom"/>
            <w:hideMark/>
          </w:tcPr>
          <w:p w14:paraId="257F23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98A983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530" w:type="dxa"/>
            <w:tcBorders>
              <w:bottom w:val="single" w:sz="4" w:space="0" w:color="auto"/>
            </w:tcBorders>
            <w:shd w:val="clear" w:color="auto" w:fill="auto"/>
            <w:noWrap/>
            <w:vAlign w:val="bottom"/>
            <w:hideMark/>
          </w:tcPr>
          <w:p w14:paraId="74FD992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35</w:t>
            </w:r>
          </w:p>
        </w:tc>
        <w:tc>
          <w:tcPr>
            <w:tcW w:w="990" w:type="dxa"/>
            <w:tcBorders>
              <w:bottom w:val="single" w:sz="4" w:space="0" w:color="auto"/>
            </w:tcBorders>
            <w:shd w:val="clear" w:color="auto" w:fill="auto"/>
            <w:noWrap/>
            <w:vAlign w:val="bottom"/>
            <w:hideMark/>
          </w:tcPr>
          <w:p w14:paraId="3FE8F8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1B563D" w:rsidRPr="00624902" w14:paraId="5BF8AF2A"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6D30C5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698DE9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0444E48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FF7B2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2125B51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3EA1B0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00B9F6D" w14:textId="77777777" w:rsidTr="004A53E1">
        <w:trPr>
          <w:trHeight w:val="83"/>
          <w:jc w:val="center"/>
        </w:trPr>
        <w:tc>
          <w:tcPr>
            <w:tcW w:w="3867" w:type="dxa"/>
            <w:shd w:val="clear" w:color="auto" w:fill="A5A5A5" w:themeFill="accent3"/>
            <w:noWrap/>
            <w:vAlign w:val="bottom"/>
            <w:hideMark/>
          </w:tcPr>
          <w:p w14:paraId="6E64B8F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2919E734"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61C7845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3E2CDE43"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5A5796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6D2E836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2C75034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1B563D" w:rsidRPr="00624902" w14:paraId="21B5741A" w14:textId="77777777" w:rsidTr="004A53E1">
        <w:trPr>
          <w:trHeight w:val="53"/>
          <w:jc w:val="center"/>
        </w:trPr>
        <w:tc>
          <w:tcPr>
            <w:tcW w:w="3867" w:type="dxa"/>
            <w:shd w:val="clear" w:color="auto" w:fill="auto"/>
            <w:noWrap/>
            <w:vAlign w:val="bottom"/>
            <w:hideMark/>
          </w:tcPr>
          <w:p w14:paraId="78EFC9E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22216A5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76F8D00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4251D9F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0.80</w:t>
            </w:r>
          </w:p>
        </w:tc>
        <w:tc>
          <w:tcPr>
            <w:tcW w:w="1530" w:type="dxa"/>
            <w:shd w:val="clear" w:color="auto" w:fill="auto"/>
            <w:noWrap/>
            <w:vAlign w:val="bottom"/>
            <w:hideMark/>
          </w:tcPr>
          <w:p w14:paraId="5923936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990" w:type="dxa"/>
            <w:shd w:val="clear" w:color="auto" w:fill="auto"/>
            <w:noWrap/>
            <w:vAlign w:val="bottom"/>
            <w:hideMark/>
          </w:tcPr>
          <w:p w14:paraId="44DA928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103378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5.15</w:t>
            </w:r>
          </w:p>
        </w:tc>
      </w:tr>
      <w:tr w:rsidR="001B563D" w:rsidRPr="00624902" w14:paraId="3A333478" w14:textId="77777777" w:rsidTr="004A53E1">
        <w:trPr>
          <w:trHeight w:val="50"/>
          <w:jc w:val="center"/>
        </w:trPr>
        <w:tc>
          <w:tcPr>
            <w:tcW w:w="3867" w:type="dxa"/>
            <w:shd w:val="clear" w:color="auto" w:fill="70AD47" w:themeFill="accent6"/>
            <w:noWrap/>
            <w:vAlign w:val="bottom"/>
            <w:hideMark/>
          </w:tcPr>
          <w:p w14:paraId="4933DC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cision Gearmotor</w:t>
            </w:r>
          </w:p>
        </w:tc>
        <w:tc>
          <w:tcPr>
            <w:tcW w:w="900" w:type="dxa"/>
            <w:shd w:val="clear" w:color="auto" w:fill="70AD47" w:themeFill="accent6"/>
            <w:noWrap/>
            <w:vAlign w:val="bottom"/>
            <w:hideMark/>
          </w:tcPr>
          <w:p w14:paraId="659AC51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shd w:val="clear" w:color="auto" w:fill="70AD47" w:themeFill="accent6"/>
            <w:noWrap/>
            <w:vAlign w:val="bottom"/>
            <w:hideMark/>
          </w:tcPr>
          <w:p w14:paraId="7D87D83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5F7FE15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2.40</w:t>
            </w:r>
          </w:p>
        </w:tc>
        <w:tc>
          <w:tcPr>
            <w:tcW w:w="1530" w:type="dxa"/>
            <w:shd w:val="clear" w:color="auto" w:fill="70AD47" w:themeFill="accent6"/>
            <w:noWrap/>
            <w:vAlign w:val="bottom"/>
            <w:hideMark/>
          </w:tcPr>
          <w:p w14:paraId="47F5D6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2.80</w:t>
            </w:r>
          </w:p>
        </w:tc>
        <w:tc>
          <w:tcPr>
            <w:tcW w:w="990" w:type="dxa"/>
            <w:shd w:val="clear" w:color="auto" w:fill="70AD47" w:themeFill="accent6"/>
            <w:noWrap/>
            <w:vAlign w:val="bottom"/>
            <w:hideMark/>
          </w:tcPr>
          <w:p w14:paraId="3D2CF03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00077C2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.65</w:t>
            </w:r>
          </w:p>
        </w:tc>
      </w:tr>
      <w:tr w:rsidR="001B563D" w:rsidRPr="00624902" w14:paraId="1B6FBE2A" w14:textId="77777777" w:rsidTr="004A53E1">
        <w:trPr>
          <w:trHeight w:val="71"/>
          <w:jc w:val="center"/>
        </w:trPr>
        <w:tc>
          <w:tcPr>
            <w:tcW w:w="3867" w:type="dxa"/>
            <w:shd w:val="clear" w:color="auto" w:fill="auto"/>
            <w:noWrap/>
            <w:vAlign w:val="bottom"/>
            <w:hideMark/>
          </w:tcPr>
          <w:p w14:paraId="5970B7E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544D393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720" w:type="dxa"/>
            <w:shd w:val="clear" w:color="auto" w:fill="auto"/>
            <w:noWrap/>
            <w:vAlign w:val="bottom"/>
            <w:hideMark/>
          </w:tcPr>
          <w:p w14:paraId="3198FAA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D596D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2.00</w:t>
            </w:r>
          </w:p>
        </w:tc>
        <w:tc>
          <w:tcPr>
            <w:tcW w:w="1530" w:type="dxa"/>
            <w:shd w:val="clear" w:color="auto" w:fill="auto"/>
            <w:noWrap/>
            <w:vAlign w:val="bottom"/>
            <w:hideMark/>
          </w:tcPr>
          <w:p w14:paraId="21078CD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990" w:type="dxa"/>
            <w:shd w:val="clear" w:color="auto" w:fill="auto"/>
            <w:noWrap/>
            <w:vAlign w:val="bottom"/>
            <w:hideMark/>
          </w:tcPr>
          <w:p w14:paraId="39B307C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43EE1F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4.85</w:t>
            </w:r>
          </w:p>
        </w:tc>
      </w:tr>
      <w:tr w:rsidR="001B563D" w:rsidRPr="00624902" w14:paraId="7F5F2C9D" w14:textId="77777777" w:rsidTr="004A53E1">
        <w:trPr>
          <w:trHeight w:val="50"/>
          <w:jc w:val="center"/>
        </w:trPr>
        <w:tc>
          <w:tcPr>
            <w:tcW w:w="3867" w:type="dxa"/>
            <w:shd w:val="clear" w:color="auto" w:fill="auto"/>
            <w:noWrap/>
            <w:vAlign w:val="bottom"/>
            <w:hideMark/>
          </w:tcPr>
          <w:p w14:paraId="28DF074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Gearmotor 37 D x 57 L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0F272D9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6D0C20C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0551DA2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1530" w:type="dxa"/>
            <w:shd w:val="clear" w:color="auto" w:fill="auto"/>
            <w:noWrap/>
            <w:vAlign w:val="bottom"/>
            <w:hideMark/>
          </w:tcPr>
          <w:p w14:paraId="302B6AE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0.35</w:t>
            </w:r>
          </w:p>
        </w:tc>
        <w:tc>
          <w:tcPr>
            <w:tcW w:w="990" w:type="dxa"/>
            <w:shd w:val="clear" w:color="auto" w:fill="auto"/>
            <w:noWrap/>
            <w:vAlign w:val="bottom"/>
            <w:hideMark/>
          </w:tcPr>
          <w:p w14:paraId="0CB0099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tc>
          <w:tcPr>
            <w:tcW w:w="720" w:type="dxa"/>
            <w:shd w:val="clear" w:color="auto" w:fill="auto"/>
            <w:noWrap/>
            <w:vAlign w:val="bottom"/>
            <w:hideMark/>
          </w:tcPr>
          <w:p w14:paraId="586D97A3" w14:textId="77777777" w:rsidR="001B563D" w:rsidRPr="00624902" w:rsidRDefault="001B563D" w:rsidP="004A53E1">
            <w:pPr>
              <w:keepNext/>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5.00</w:t>
            </w:r>
          </w:p>
        </w:tc>
      </w:tr>
    </w:tbl>
    <w:p w14:paraId="6B5ACB55" w14:textId="5BC280DE" w:rsidR="00B453B0" w:rsidRDefault="00937F02" w:rsidP="00B36FDE">
      <w:pPr>
        <w:pStyle w:val="Caption"/>
        <w:spacing w:after="0"/>
        <w:contextualSpacing/>
      </w:pPr>
      <w:r>
        <w:t xml:space="preserve">Table </w:t>
      </w:r>
      <w:r w:rsidR="00840D8F">
        <w:fldChar w:fldCharType="begin"/>
      </w:r>
      <w:r w:rsidR="00840D8F">
        <w:instrText xml:space="preserve"> SEQ Table \* ARABIC </w:instrText>
      </w:r>
      <w:r w:rsidR="00840D8F">
        <w:fldChar w:fldCharType="separate"/>
      </w:r>
      <w:r w:rsidR="00DE21B9">
        <w:rPr>
          <w:noProof/>
        </w:rPr>
        <w:t>11</w:t>
      </w:r>
      <w:r w:rsidR="00840D8F">
        <w:rPr>
          <w:noProof/>
        </w:rPr>
        <w:fldChar w:fldCharType="end"/>
      </w:r>
      <w:bookmarkEnd w:id="102"/>
      <w:r>
        <w:t>. Decision matrix for the motors</w:t>
      </w:r>
      <w:bookmarkEnd w:id="103"/>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4" w:name="_Toc274055912"/>
      <w:bookmarkStart w:id="105" w:name="_Toc400362010"/>
      <w:r w:rsidRPr="00624902">
        <w:rPr>
          <w:rFonts w:cs="Times New Roman"/>
          <w:szCs w:val="22"/>
        </w:rPr>
        <w:lastRenderedPageBreak/>
        <w:t>Justification</w:t>
      </w:r>
      <w:bookmarkEnd w:id="104"/>
      <w:bookmarkEnd w:id="105"/>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2A885103"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597BCF" w:rsidRPr="00597BCF">
        <w:rPr>
          <w:rFonts w:ascii="Times New Roman" w:hAnsi="Times New Roman" w:cs="Times New Roman"/>
        </w:rPr>
        <w:t xml:space="preserve">Table </w:t>
      </w:r>
      <w:r w:rsidR="00597BCF" w:rsidRPr="00597BCF">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w:t>
      </w:r>
      <w:r w:rsidR="00597BCF">
        <w:rPr>
          <w:rFonts w:ascii="Times New Roman" w:hAnsi="Times New Roman" w:cs="Times New Roman"/>
        </w:rPr>
        <w:t xml:space="preserve"> for</w:t>
      </w:r>
      <w:r w:rsidRPr="00101272">
        <w:rPr>
          <w:rFonts w:ascii="Times New Roman" w:hAnsi="Times New Roman" w:cs="Times New Roman"/>
        </w:rPr>
        <w:t xml:space="preserve"> the price</w:t>
      </w:r>
      <w:r w:rsidR="00597BCF">
        <w:rPr>
          <w:rFonts w:ascii="Times New Roman" w:hAnsi="Times New Roman" w:cs="Times New Roman"/>
        </w:rPr>
        <w:t>s</w:t>
      </w:r>
      <w:r w:rsidRPr="00101272">
        <w:rPr>
          <w:rFonts w:ascii="Times New Roman" w:hAnsi="Times New Roman" w:cs="Times New Roman"/>
        </w:rPr>
        <w:t xml:space="preserv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t>
      </w:r>
      <w:r w:rsidR="0039673C">
        <w:rPr>
          <w:rFonts w:ascii="Times New Roman" w:hAnsi="Times New Roman" w:cs="Times New Roman"/>
        </w:rPr>
        <w:t>price category was weighted at</w:t>
      </w:r>
      <w:r w:rsidR="00B102ED" w:rsidRPr="00624902">
        <w:rPr>
          <w:rFonts w:ascii="Times New Roman" w:hAnsi="Times New Roman" w:cs="Times New Roman"/>
        </w:rPr>
        <w:t xml:space="preserve"> 15%. The equation below is an examp</w:t>
      </w:r>
      <w:r w:rsidR="00597BCF">
        <w:rPr>
          <w:rFonts w:ascii="Times New Roman" w:hAnsi="Times New Roman" w:cs="Times New Roman"/>
        </w:rPr>
        <w:t>le to show how the price score wa</w:t>
      </w:r>
      <w:r w:rsidR="00B102ED" w:rsidRPr="00624902">
        <w:rPr>
          <w:rFonts w:ascii="Times New Roman" w:hAnsi="Times New Roman" w:cs="Times New Roman"/>
        </w:rPr>
        <w:t xml:space="preserve">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06" w:name="_Ref274054729"/>
      <w:bookmarkStart w:id="107" w:name="_Toc400389688"/>
      <w:r>
        <w:t xml:space="preserve">Table </w:t>
      </w:r>
      <w:r w:rsidR="00840D8F">
        <w:fldChar w:fldCharType="begin"/>
      </w:r>
      <w:r w:rsidR="00840D8F">
        <w:instrText xml:space="preserve"> SEQ Table \* ARABIC </w:instrText>
      </w:r>
      <w:r w:rsidR="00840D8F">
        <w:fldChar w:fldCharType="separate"/>
      </w:r>
      <w:r w:rsidR="00DE21B9">
        <w:rPr>
          <w:noProof/>
        </w:rPr>
        <w:t>12</w:t>
      </w:r>
      <w:r w:rsidR="00840D8F">
        <w:rPr>
          <w:noProof/>
        </w:rPr>
        <w:fldChar w:fldCharType="end"/>
      </w:r>
      <w:bookmarkEnd w:id="106"/>
      <w:r>
        <w:t>. Calculations for the price of the motor</w:t>
      </w:r>
      <w:bookmarkEnd w:id="107"/>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197F1CDB"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7863A9" w:rsidRPr="007863A9">
        <w:rPr>
          <w:rFonts w:ascii="Times New Roman" w:hAnsi="Times New Roman" w:cs="Times New Roman"/>
        </w:rPr>
        <w:t xml:space="preserve">Table </w:t>
      </w:r>
      <w:r w:rsidR="007863A9" w:rsidRPr="007863A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w:t>
      </w:r>
      <w:r w:rsidR="007863A9">
        <w:rPr>
          <w:rFonts w:ascii="Times New Roman" w:hAnsi="Times New Roman" w:cs="Times New Roman"/>
        </w:rPr>
        <w:t xml:space="preserve">for </w:t>
      </w:r>
      <w:r w:rsidR="00B102ED" w:rsidRPr="00624902">
        <w:rPr>
          <w:rFonts w:ascii="Times New Roman" w:hAnsi="Times New Roman" w:cs="Times New Roman"/>
        </w:rPr>
        <w:t xml:space="preserve">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007863A9">
        <w:rPr>
          <w:rFonts w:ascii="Times New Roman" w:hAnsi="Times New Roman" w:cs="Times New Roman"/>
        </w:rPr>
        <w:t xml:space="preserve">90 </w:t>
      </w:r>
      <w:r w:rsidRPr="00624902">
        <w:rPr>
          <w:rFonts w:ascii="Times New Roman" w:hAnsi="Times New Roman" w:cs="Times New Roman"/>
        </w:rPr>
        <w:t>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commentRangeStart w:id="108"/>
      <w:r w:rsidR="00BB389F">
        <w:rPr>
          <w:rFonts w:ascii="Times New Roman" w:hAnsi="Times New Roman" w:cs="Times New Roman"/>
        </w:rPr>
        <w:t>,</w:t>
      </w:r>
      <w:r w:rsidR="00AB139E">
        <w:rPr>
          <w:rFonts w:ascii="Times New Roman" w:hAnsi="Times New Roman" w:cs="Times New Roman"/>
        </w:rPr>
        <w:t xml:space="preserve"> but the torque s</w:t>
      </w:r>
      <w:r w:rsidR="0039673C">
        <w:rPr>
          <w:rFonts w:ascii="Times New Roman" w:hAnsi="Times New Roman" w:cs="Times New Roman"/>
        </w:rPr>
        <w:t>h</w:t>
      </w:r>
      <w:r w:rsidR="00B102ED" w:rsidRPr="00624902">
        <w:rPr>
          <w:rFonts w:ascii="Times New Roman" w:hAnsi="Times New Roman" w:cs="Times New Roman"/>
        </w:rPr>
        <w:t xml:space="preserve">ould </w:t>
      </w:r>
      <w:r w:rsidR="00BD2520">
        <w:rPr>
          <w:rFonts w:ascii="Times New Roman" w:hAnsi="Times New Roman" w:cs="Times New Roman"/>
        </w:rPr>
        <w:t xml:space="preserve">scale in a similar manner </w:t>
      </w:r>
      <w:r w:rsidR="00B102ED" w:rsidRPr="00624902">
        <w:rPr>
          <w:rFonts w:ascii="Times New Roman" w:hAnsi="Times New Roman" w:cs="Times New Roman"/>
        </w:rPr>
        <w:t xml:space="preserve">with the change in </w:t>
      </w:r>
      <w:r>
        <w:rPr>
          <w:rFonts w:ascii="Times New Roman" w:hAnsi="Times New Roman" w:cs="Times New Roman"/>
        </w:rPr>
        <w:t>RPM</w:t>
      </w:r>
      <w:r w:rsidR="00BD2520">
        <w:rPr>
          <w:rFonts w:ascii="Times New Roman" w:hAnsi="Times New Roman" w:cs="Times New Roman"/>
        </w:rPr>
        <w:t xml:space="preserve"> of the different motors</w:t>
      </w:r>
      <w:r w:rsidR="00B102ED" w:rsidRPr="00624902">
        <w:rPr>
          <w:rFonts w:ascii="Times New Roman" w:hAnsi="Times New Roman" w:cs="Times New Roman"/>
        </w:rPr>
        <w:t xml:space="preserve">. </w:t>
      </w:r>
      <w:commentRangeEnd w:id="108"/>
      <w:r w:rsidR="007863A9">
        <w:rPr>
          <w:rStyle w:val="CommentReference"/>
        </w:rPr>
        <w:commentReference w:id="108"/>
      </w:r>
      <w:r w:rsidR="00B102ED" w:rsidRPr="00624902">
        <w:rPr>
          <w:rFonts w:ascii="Times New Roman" w:hAnsi="Times New Roman" w:cs="Times New Roman"/>
        </w:rPr>
        <w:t xml:space="preserve">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39673C">
        <w:rPr>
          <w:rFonts w:ascii="Times New Roman" w:hAnsi="Times New Roman" w:cs="Times New Roman"/>
        </w:rPr>
        <w:t xml:space="preserve"> </w:t>
      </w:r>
      <w:r w:rsidR="00101272">
        <w:rPr>
          <w:rFonts w:ascii="Times New Roman" w:hAnsi="Times New Roman" w:cs="Times New Roman"/>
        </w:rPr>
        <w:t>RPM category</w:t>
      </w:r>
      <w:r w:rsidR="0039673C">
        <w:rPr>
          <w:rFonts w:ascii="Times New Roman" w:hAnsi="Times New Roman" w:cs="Times New Roman"/>
        </w:rPr>
        <w:t xml:space="preserve"> was weighted at</w:t>
      </w:r>
      <w:r w:rsidR="00833536" w:rsidRPr="00624902">
        <w:rPr>
          <w:rFonts w:ascii="Times New Roman" w:hAnsi="Times New Roman" w:cs="Times New Roman"/>
        </w:rPr>
        <w:t xml:space="preserve"> </w:t>
      </w:r>
      <w:r w:rsidR="00B102ED" w:rsidRPr="00624902">
        <w:rPr>
          <w:rFonts w:ascii="Times New Roman" w:hAnsi="Times New Roman" w:cs="Times New Roman"/>
        </w:rPr>
        <w:t>5%.</w:t>
      </w:r>
      <w:r w:rsidR="0039673C" w:rsidRPr="0039673C">
        <w:rPr>
          <w:rFonts w:ascii="Times New Roman" w:hAnsi="Times New Roman" w:cs="Times New Roman"/>
        </w:rPr>
        <w:t xml:space="preserve"> </w:t>
      </w:r>
      <w:r w:rsidR="0039673C" w:rsidRPr="00624902">
        <w:rPr>
          <w:rFonts w:ascii="Times New Roman" w:hAnsi="Times New Roman" w:cs="Times New Roman"/>
        </w:rPr>
        <w:t>The equation below is an examp</w:t>
      </w:r>
      <w:r w:rsidR="0039673C">
        <w:rPr>
          <w:rFonts w:ascii="Times New Roman" w:hAnsi="Times New Roman" w:cs="Times New Roman"/>
        </w:rPr>
        <w:t>le to show how the RPM score wa</w:t>
      </w:r>
      <w:r w:rsidR="0039673C" w:rsidRPr="00624902">
        <w:rPr>
          <w:rFonts w:ascii="Times New Roman" w:hAnsi="Times New Roman" w:cs="Times New Roman"/>
        </w:rPr>
        <w:t xml:space="preserve">s </w:t>
      </w:r>
      <w:r w:rsidR="0039673C">
        <w:rPr>
          <w:rFonts w:ascii="Times New Roman" w:hAnsi="Times New Roman" w:cs="Times New Roman"/>
        </w:rPr>
        <w:t>calculated</w:t>
      </w:r>
      <w:r w:rsidR="0039673C" w:rsidRPr="00624902">
        <w:rPr>
          <w:rFonts w:ascii="Times New Roman" w:hAnsi="Times New Roman" w:cs="Times New Roman"/>
        </w:rPr>
        <w:t>.</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10D1F253"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101 rpm</m:t>
                        </m:r>
                      </m:num>
                      <m:den>
                        <m:r>
                          <m:rPr>
                            <m:sty m:val="p"/>
                          </m:rPr>
                          <w:rPr>
                            <w:rFonts w:ascii="Cambria Math" w:hAnsi="Cambria Math" w:cs="Times New Roman"/>
                          </w:rPr>
                          <m:t>90 rpm</m:t>
                        </m:r>
                      </m:den>
                    </m:f>
                  </m:e>
                </m:d>
                <m:r>
                  <m:rPr>
                    <m:sty m:val="p"/>
                  </m:rP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C364A68"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2635" w:type="dxa"/>
          </w:tcPr>
          <w:p w14:paraId="6C5AF0B4" w14:textId="74344A7B"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2635" w:type="dxa"/>
          </w:tcPr>
          <w:p w14:paraId="3C42E058" w14:textId="6B4F6BC9"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100 rpm</m:t>
                        </m:r>
                      </m:num>
                      <m:den>
                        <m:r>
                          <m:rPr>
                            <m:sty m:val="p"/>
                          </m:rPr>
                          <w:rPr>
                            <w:rFonts w:ascii="Cambria Math" w:hAnsi="Cambria Math" w:cs="Times New Roman"/>
                          </w:rPr>
                          <m:t>90 rpm</m:t>
                        </m:r>
                      </m:den>
                    </m:f>
                  </m:e>
                </m:d>
                <m:r>
                  <m:rPr>
                    <m:sty m:val="p"/>
                  </m:rP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09" w:name="_Ref274054713"/>
      <w:bookmarkStart w:id="110" w:name="_Toc400389689"/>
      <w:r>
        <w:t xml:space="preserve">Table </w:t>
      </w:r>
      <w:r w:rsidR="00840D8F">
        <w:fldChar w:fldCharType="begin"/>
      </w:r>
      <w:r w:rsidR="00840D8F">
        <w:instrText xml:space="preserve"> SEQ Table \* ARABIC </w:instrText>
      </w:r>
      <w:r w:rsidR="00840D8F">
        <w:fldChar w:fldCharType="separate"/>
      </w:r>
      <w:r w:rsidR="00DE21B9">
        <w:rPr>
          <w:noProof/>
        </w:rPr>
        <w:t>13</w:t>
      </w:r>
      <w:r w:rsidR="00840D8F">
        <w:rPr>
          <w:noProof/>
        </w:rPr>
        <w:fldChar w:fldCharType="end"/>
      </w:r>
      <w:bookmarkEnd w:id="109"/>
      <w:r>
        <w:t>. Calculations for the RPM of the motor</w:t>
      </w:r>
      <w:bookmarkEnd w:id="110"/>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244805EF"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 xml:space="preserve">stall torque category scores </w:t>
      </w:r>
      <w:r w:rsidR="004518BB">
        <w:rPr>
          <w:rFonts w:ascii="Times New Roman" w:hAnsi="Times New Roman" w:cs="Times New Roman"/>
        </w:rPr>
        <w:t xml:space="preserve">for </w:t>
      </w:r>
      <w:r w:rsidR="00B102ED" w:rsidRPr="00101272">
        <w:rPr>
          <w:rFonts w:ascii="Times New Roman" w:hAnsi="Times New Roman" w:cs="Times New Roman"/>
        </w:rPr>
        <w:t xml:space="preserve">the </w:t>
      </w:r>
      <w:r w:rsidR="004518BB">
        <w:rPr>
          <w:rFonts w:ascii="Times New Roman" w:hAnsi="Times New Roman" w:cs="Times New Roman"/>
        </w:rPr>
        <w:t>motors</w:t>
      </w:r>
      <w:r w:rsidR="00B102ED" w:rsidRPr="00101272">
        <w:rPr>
          <w:rFonts w:ascii="Times New Roman" w:hAnsi="Times New Roman" w:cs="Times New Roman"/>
        </w:rPr>
        <w:t xml:space="preserve">. This determines the amount of load the APS </w:t>
      </w:r>
      <w:r w:rsidR="0039673C">
        <w:rPr>
          <w:rFonts w:ascii="Times New Roman" w:hAnsi="Times New Roman" w:cs="Times New Roman"/>
        </w:rPr>
        <w:t>would be able to</w:t>
      </w:r>
      <w:r w:rsidR="00B102ED" w:rsidRPr="00101272">
        <w:rPr>
          <w:rFonts w:ascii="Times New Roman" w:hAnsi="Times New Roman" w:cs="Times New Roman"/>
        </w:rPr>
        <w:t xml:space="preserve">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w:t>
      </w:r>
      <w:r w:rsidR="0039673C">
        <w:rPr>
          <w:rFonts w:ascii="Times New Roman" w:hAnsi="Times New Roman" w:cs="Times New Roman"/>
        </w:rPr>
        <w:t>was</w:t>
      </w:r>
      <w:r w:rsidR="00B102ED" w:rsidRPr="00624902">
        <w:rPr>
          <w:rFonts w:ascii="Times New Roman" w:hAnsi="Times New Roman" w:cs="Times New Roman"/>
        </w:rPr>
        <w:t xml:space="preserve"> above the limit, </w:t>
      </w:r>
      <w:r w:rsidR="00D02417">
        <w:rPr>
          <w:rFonts w:ascii="Times New Roman" w:hAnsi="Times New Roman" w:cs="Times New Roman"/>
        </w:rPr>
        <w:t xml:space="preserve">defined by the stall torque, </w:t>
      </w:r>
      <w:r w:rsidR="00466D4E">
        <w:rPr>
          <w:rFonts w:ascii="Times New Roman" w:hAnsi="Times New Roman" w:cs="Times New Roman"/>
        </w:rPr>
        <w:t xml:space="preserve">the motor </w:t>
      </w:r>
      <w:r w:rsidR="0039673C">
        <w:rPr>
          <w:rFonts w:ascii="Times New Roman" w:hAnsi="Times New Roman" w:cs="Times New Roman"/>
        </w:rPr>
        <w:t>would</w:t>
      </w:r>
      <w:r w:rsidR="00466D4E">
        <w:rPr>
          <w:rFonts w:ascii="Times New Roman" w:hAnsi="Times New Roman" w:cs="Times New Roman"/>
        </w:rPr>
        <w:t xml:space="preserve"> enter a stall state in which it </w:t>
      </w:r>
      <w:r w:rsidR="0039673C">
        <w:rPr>
          <w:rFonts w:ascii="Times New Roman" w:hAnsi="Times New Roman" w:cs="Times New Roman"/>
        </w:rPr>
        <w:t>would be</w:t>
      </w:r>
      <w:r w:rsidR="00466D4E">
        <w:rPr>
          <w:rFonts w:ascii="Times New Roman" w:hAnsi="Times New Roman" w:cs="Times New Roman"/>
        </w:rPr>
        <w:t xml:space="preserve">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D5331F">
        <w:rPr>
          <w:rFonts w:ascii="Times New Roman" w:hAnsi="Times New Roman" w:cs="Times New Roman"/>
        </w:rPr>
        <w:t>, which is the maximum score</w:t>
      </w:r>
      <w:r w:rsidR="00101272">
        <w:rPr>
          <w:rFonts w:ascii="Times New Roman" w:hAnsi="Times New Roman" w:cs="Times New Roman"/>
        </w:rPr>
        <w:t xml:space="preserve">. The </w:t>
      </w:r>
      <w:r w:rsidR="0039673C">
        <w:rPr>
          <w:rFonts w:ascii="Times New Roman" w:hAnsi="Times New Roman" w:cs="Times New Roman"/>
        </w:rPr>
        <w:t>stall torque category was weighted at</w:t>
      </w:r>
      <w:r w:rsidR="00101272">
        <w:rPr>
          <w:rFonts w:ascii="Times New Roman" w:hAnsi="Times New Roman" w:cs="Times New Roman"/>
        </w:rPr>
        <w:t xml:space="preserve"> 35%</w:t>
      </w:r>
      <w:r w:rsidR="00FF6FC5">
        <w:rPr>
          <w:rFonts w:ascii="Times New Roman" w:hAnsi="Times New Roman" w:cs="Times New Roman"/>
        </w:rPr>
        <w:t>.</w:t>
      </w:r>
      <w:r w:rsidR="0039673C">
        <w:rPr>
          <w:rFonts w:ascii="Times New Roman" w:hAnsi="Times New Roman" w:cs="Times New Roman"/>
        </w:rPr>
        <w:t xml:space="preserve"> </w:t>
      </w:r>
      <w:r w:rsidR="0039673C" w:rsidRPr="00624902">
        <w:rPr>
          <w:rFonts w:ascii="Times New Roman" w:hAnsi="Times New Roman" w:cs="Times New Roman"/>
        </w:rPr>
        <w:t>The equation below is an examp</w:t>
      </w:r>
      <w:r w:rsidR="0039673C">
        <w:rPr>
          <w:rFonts w:ascii="Times New Roman" w:hAnsi="Times New Roman" w:cs="Times New Roman"/>
        </w:rPr>
        <w:t>le to show how the stall torque score wa</w:t>
      </w:r>
      <w:r w:rsidR="0039673C" w:rsidRPr="00624902">
        <w:rPr>
          <w:rFonts w:ascii="Times New Roman" w:hAnsi="Times New Roman" w:cs="Times New Roman"/>
        </w:rPr>
        <w:t xml:space="preserve">s </w:t>
      </w:r>
      <w:r w:rsidR="0039673C">
        <w:rPr>
          <w:rFonts w:ascii="Times New Roman" w:hAnsi="Times New Roman" w:cs="Times New Roman"/>
        </w:rPr>
        <w:t>calculated</w:t>
      </w:r>
      <w:r w:rsidR="0039673C" w:rsidRPr="00624902">
        <w:rPr>
          <w:rFonts w:ascii="Times New Roman" w:hAnsi="Times New Roman" w:cs="Times New Roman"/>
        </w:rPr>
        <w:t>.</w:t>
      </w:r>
    </w:p>
    <w:p w14:paraId="141B2C81" w14:textId="77777777" w:rsidR="00FF6FC5" w:rsidRPr="00076A29" w:rsidRDefault="00FF6FC5" w:rsidP="00B36FDE">
      <w:pPr>
        <w:spacing w:after="0" w:line="240" w:lineRule="auto"/>
        <w:contextualSpacing/>
        <w:rPr>
          <w:rFonts w:ascii="Times New Roman" w:hAnsi="Times New Roman" w:cs="Times New Roman"/>
        </w:rPr>
      </w:pPr>
    </w:p>
    <w:p w14:paraId="5C72AA8F" w14:textId="12C554A2" w:rsidR="00B102ED" w:rsidRPr="00FF6FC5"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514" w:type="dxa"/>
          </w:tcPr>
          <w:p w14:paraId="15419C24" w14:textId="545AC8C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Ncm-32.2 Ncm</m:t>
                        </m:r>
                      </m:num>
                      <m:den>
                        <m:r>
                          <m:rPr>
                            <m:sty m:val="p"/>
                          </m:rPr>
                          <w:rPr>
                            <w:rFonts w:ascii="Cambria Math" w:hAnsi="Cambria Math" w:cs="Times New Roman"/>
                          </w:rPr>
                          <m:t>155.35 Ncm</m:t>
                        </m:r>
                      </m:den>
                    </m:f>
                  </m:e>
                </m:d>
                <m:r>
                  <m:rPr>
                    <m:sty m:val="p"/>
                  </m:rPr>
                  <w:rPr>
                    <w:rFonts w:ascii="Cambria Math" w:hAnsi="Cambria Math" w:cs="Times New Roman"/>
                  </w:rPr>
                  <m:t>=1.9≈2</m:t>
                </m:r>
              </m:oMath>
            </m:oMathPara>
          </w:p>
        </w:tc>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4231819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m:rPr>
                    <m:sty m:val="p"/>
                  </m:rP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514" w:type="dxa"/>
          </w:tcPr>
          <w:p w14:paraId="51E076C8" w14:textId="6AA0FEA1"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Ncm-84.73 Ncm</m:t>
                        </m:r>
                      </m:num>
                      <m:den>
                        <m:r>
                          <m:rPr>
                            <m:sty m:val="p"/>
                          </m:rPr>
                          <w:rPr>
                            <w:rFonts w:ascii="Cambria Math" w:hAnsi="Cambria Math" w:cs="Times New Roman"/>
                          </w:rPr>
                          <m:t>155.35 Ncm</m:t>
                        </m:r>
                      </m:den>
                    </m:f>
                  </m:e>
                </m:d>
                <m:r>
                  <m:rPr>
                    <m:sty m:val="p"/>
                  </m:rP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4514" w:type="dxa"/>
          </w:tcPr>
          <w:p w14:paraId="6C23D0E3" w14:textId="0416669E"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Ncm-155.35 Ncm</m:t>
                        </m:r>
                      </m:num>
                      <m:den>
                        <m:r>
                          <m:rPr>
                            <m:sty m:val="p"/>
                          </m:rPr>
                          <w:rPr>
                            <w:rFonts w:ascii="Cambria Math" w:hAnsi="Cambria Math" w:cs="Times New Roman"/>
                          </w:rPr>
                          <m:t>155.35 Ncm</m:t>
                        </m:r>
                      </m:den>
                    </m:f>
                  </m:e>
                </m:d>
                <m:r>
                  <m:rPr>
                    <m:sty m:val="p"/>
                  </m:rPr>
                  <w:rPr>
                    <w:rFonts w:ascii="Cambria Math" w:hAnsi="Cambria Math" w:cs="Times New Roman"/>
                  </w:rPr>
                  <m:t>=9</m:t>
                </m:r>
              </m:oMath>
            </m:oMathPara>
          </w:p>
        </w:tc>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p>
        </w:tc>
      </w:tr>
    </w:tbl>
    <w:p w14:paraId="2C61ED01" w14:textId="6638A539" w:rsidR="00B102ED" w:rsidRDefault="00937F02" w:rsidP="00B36FDE">
      <w:pPr>
        <w:pStyle w:val="Caption"/>
        <w:spacing w:after="0"/>
        <w:contextualSpacing/>
      </w:pPr>
      <w:bookmarkStart w:id="111" w:name="_Ref274054696"/>
      <w:bookmarkStart w:id="112" w:name="_Toc400389690"/>
      <w:r>
        <w:t xml:space="preserve">Table </w:t>
      </w:r>
      <w:r w:rsidR="00840D8F">
        <w:fldChar w:fldCharType="begin"/>
      </w:r>
      <w:r w:rsidR="00840D8F">
        <w:instrText xml:space="preserve"> SEQ Table \* ARABIC </w:instrText>
      </w:r>
      <w:r w:rsidR="00840D8F">
        <w:fldChar w:fldCharType="separate"/>
      </w:r>
      <w:r w:rsidR="00DE21B9">
        <w:rPr>
          <w:noProof/>
        </w:rPr>
        <w:t>14</w:t>
      </w:r>
      <w:r w:rsidR="00840D8F">
        <w:rPr>
          <w:noProof/>
        </w:rPr>
        <w:fldChar w:fldCharType="end"/>
      </w:r>
      <w:bookmarkEnd w:id="111"/>
      <w:r>
        <w:t>. Calculations for the stall torque of the motor</w:t>
      </w:r>
      <w:bookmarkEnd w:id="112"/>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519F9634"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w:t>
      </w:r>
      <w:r w:rsidR="00372676">
        <w:rPr>
          <w:rFonts w:ascii="Times New Roman" w:hAnsi="Times New Roman" w:cs="Times New Roman"/>
        </w:rPr>
        <w:t>,</w:t>
      </w:r>
      <w:r w:rsidR="00B102ED" w:rsidRPr="00101272">
        <w:rPr>
          <w:rFonts w:ascii="Times New Roman" w:hAnsi="Times New Roman" w:cs="Times New Roman"/>
        </w:rPr>
        <w:t xml:space="preserve">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w:t>
      </w:r>
      <w:r w:rsidR="0039673C">
        <w:rPr>
          <w:rFonts w:ascii="Times New Roman" w:hAnsi="Times New Roman" w:cs="Times New Roman"/>
        </w:rPr>
        <w:t>enter</w:t>
      </w:r>
      <w:r w:rsidR="00B102ED" w:rsidRPr="00101272">
        <w:rPr>
          <w:rFonts w:ascii="Times New Roman" w:hAnsi="Times New Roman" w:cs="Times New Roman"/>
        </w:rPr>
        <w:t xml:space="preserve"> a stall state. The equation used to determine the scores was derived by normalizing the stall current values</w:t>
      </w:r>
      <w:r w:rsidR="00372676">
        <w:rPr>
          <w:rFonts w:ascii="Times New Roman" w:hAnsi="Times New Roman" w:cs="Times New Roman"/>
        </w:rPr>
        <w:t>,</w:t>
      </w:r>
      <w:r w:rsidR="00420BF2">
        <w:rPr>
          <w:rFonts w:ascii="Times New Roman" w:hAnsi="Times New Roman" w:cs="Times New Roman"/>
        </w:rPr>
        <w:t xml:space="preserve"> multiplying them by nine</w:t>
      </w:r>
      <w:r w:rsidR="00372676">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t>
      </w:r>
      <w:r w:rsidR="00101272">
        <w:rPr>
          <w:rFonts w:ascii="Times New Roman" w:hAnsi="Times New Roman" w:cs="Times New Roman"/>
        </w:rPr>
        <w:t>stall current</w:t>
      </w:r>
      <w:r w:rsidR="0039673C">
        <w:rPr>
          <w:rFonts w:ascii="Times New Roman" w:hAnsi="Times New Roman" w:cs="Times New Roman"/>
        </w:rPr>
        <w:t xml:space="preserve"> category was weighted at</w:t>
      </w:r>
      <w:r w:rsidR="00B102ED" w:rsidRPr="00624902">
        <w:rPr>
          <w:rFonts w:ascii="Times New Roman" w:hAnsi="Times New Roman" w:cs="Times New Roman"/>
        </w:rPr>
        <w:t xml:space="preserve"> 30%.</w:t>
      </w:r>
      <w:r w:rsidR="0039673C" w:rsidRPr="0039673C">
        <w:rPr>
          <w:rFonts w:ascii="Times New Roman" w:hAnsi="Times New Roman" w:cs="Times New Roman"/>
        </w:rPr>
        <w:t xml:space="preserve"> </w:t>
      </w:r>
      <w:r w:rsidR="0039673C" w:rsidRPr="00624902">
        <w:rPr>
          <w:rFonts w:ascii="Times New Roman" w:hAnsi="Times New Roman" w:cs="Times New Roman"/>
        </w:rPr>
        <w:t>The equation below is an examp</w:t>
      </w:r>
      <w:r w:rsidR="0039673C">
        <w:rPr>
          <w:rFonts w:ascii="Times New Roman" w:hAnsi="Times New Roman" w:cs="Times New Roman"/>
        </w:rPr>
        <w:t>le to show how the stall current score wa</w:t>
      </w:r>
      <w:r w:rsidR="0039673C" w:rsidRPr="00624902">
        <w:rPr>
          <w:rFonts w:ascii="Times New Roman" w:hAnsi="Times New Roman" w:cs="Times New Roman"/>
        </w:rPr>
        <w:t xml:space="preserve">s </w:t>
      </w:r>
      <w:r w:rsidR="0039673C">
        <w:rPr>
          <w:rFonts w:ascii="Times New Roman" w:hAnsi="Times New Roman" w:cs="Times New Roman"/>
        </w:rPr>
        <w:t>calculated</w:t>
      </w:r>
      <w:r w:rsidR="0039673C" w:rsidRPr="00624902">
        <w:rPr>
          <w:rFonts w:ascii="Times New Roman" w:hAnsi="Times New Roman" w:cs="Times New Roman"/>
        </w:rPr>
        <w:t>.</w:t>
      </w:r>
    </w:p>
    <w:p w14:paraId="28A71C74" w14:textId="3E72C40E" w:rsidR="00B102ED"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Item</w:t>
            </w:r>
          </w:p>
        </w:tc>
        <w:tc>
          <w:tcPr>
            <w:tcW w:w="3120" w:type="dxa"/>
            <w:shd w:val="clear" w:color="auto" w:fill="A5A5A5" w:themeFill="accent3"/>
          </w:tcPr>
          <w:p w14:paraId="1E2D5840"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ROB-12399</w:t>
            </w:r>
          </w:p>
        </w:tc>
        <w:tc>
          <w:tcPr>
            <w:tcW w:w="3120" w:type="dxa"/>
          </w:tcPr>
          <w:p w14:paraId="0132215E" w14:textId="11CAB73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A-0.5 A</m:t>
                        </m:r>
                      </m:num>
                      <m:den>
                        <m:r>
                          <m:rPr>
                            <m:sty m:val="p"/>
                          </m:rPr>
                          <w:rPr>
                            <w:rFonts w:ascii="Cambria Math" w:hAnsi="Cambria Math" w:cs="Times New Roman"/>
                          </w:rPr>
                          <m:t>5 A</m:t>
                        </m:r>
                      </m:den>
                    </m:f>
                  </m:e>
                </m:d>
                <m:r>
                  <m:rPr>
                    <m:sty m:val="p"/>
                  </m:rP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ROB-12497</w:t>
            </w:r>
          </w:p>
        </w:tc>
        <w:tc>
          <w:tcPr>
            <w:tcW w:w="3120" w:type="dxa"/>
          </w:tcPr>
          <w:p w14:paraId="4EFE7A44" w14:textId="4F1332C3"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A-1 A</m:t>
                        </m:r>
                      </m:num>
                      <m:den>
                        <m:r>
                          <m:rPr>
                            <m:sty m:val="p"/>
                          </m:rPr>
                          <w:rPr>
                            <w:rFonts w:ascii="Cambria Math" w:hAnsi="Cambria Math" w:cs="Times New Roman"/>
                          </w:rPr>
                          <m:t>5 A</m:t>
                        </m:r>
                      </m:den>
                    </m:f>
                  </m:e>
                </m:d>
                <m:r>
                  <m:rPr>
                    <m:sty m:val="p"/>
                  </m:rP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Pololu item #: 1109</w:t>
            </w:r>
          </w:p>
        </w:tc>
        <w:tc>
          <w:tcPr>
            <w:tcW w:w="3120" w:type="dxa"/>
          </w:tcPr>
          <w:p w14:paraId="30998A05" w14:textId="5A916B3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Pololu item #: 1106</w:t>
            </w:r>
          </w:p>
        </w:tc>
        <w:tc>
          <w:tcPr>
            <w:tcW w:w="3120" w:type="dxa"/>
          </w:tcPr>
          <w:p w14:paraId="7B80EAD7" w14:textId="25F925A7"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A-5 A</m:t>
                        </m:r>
                      </m:num>
                      <m:den>
                        <m:r>
                          <m:rPr>
                            <m:sty m:val="p"/>
                          </m:rPr>
                          <w:rPr>
                            <w:rFonts w:ascii="Cambria Math" w:hAnsi="Cambria Math" w:cs="Times New Roman"/>
                          </w:rPr>
                          <m:t>5 A</m:t>
                        </m:r>
                      </m:den>
                    </m:f>
                  </m:e>
                </m:d>
                <m:r>
                  <m:rPr>
                    <m:sty m:val="p"/>
                  </m:rP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3" w:name="_Ref274056147"/>
      <w:bookmarkStart w:id="114" w:name="_Toc400389691"/>
      <w:r>
        <w:t xml:space="preserve">Table </w:t>
      </w:r>
      <w:r w:rsidR="00840D8F">
        <w:fldChar w:fldCharType="begin"/>
      </w:r>
      <w:r w:rsidR="00840D8F">
        <w:instrText xml:space="preserve"> SEQ Table \* ARABIC </w:instrText>
      </w:r>
      <w:r w:rsidR="00840D8F">
        <w:fldChar w:fldCharType="separate"/>
      </w:r>
      <w:r w:rsidR="00DE21B9">
        <w:rPr>
          <w:noProof/>
        </w:rPr>
        <w:t>15</w:t>
      </w:r>
      <w:r w:rsidR="00840D8F">
        <w:rPr>
          <w:noProof/>
        </w:rPr>
        <w:fldChar w:fldCharType="end"/>
      </w:r>
      <w:bookmarkEnd w:id="113"/>
      <w:r>
        <w:t>. Calculations for the stall current of the motor</w:t>
      </w:r>
      <w:bookmarkEnd w:id="114"/>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C67517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 xml:space="preserve">ategory </w:t>
      </w:r>
      <w:r w:rsidR="00372676">
        <w:rPr>
          <w:rFonts w:ascii="Times New Roman" w:hAnsi="Times New Roman" w:cs="Times New Roman"/>
        </w:rPr>
        <w:t>calculations for</w:t>
      </w:r>
      <w:r w:rsidR="00101272">
        <w:rPr>
          <w:rFonts w:ascii="Times New Roman" w:hAnsi="Times New Roman" w:cs="Times New Roman"/>
        </w:rPr>
        <w:t xml:space="preserve"> the weight</w:t>
      </w:r>
      <w:r w:rsidR="00372676">
        <w:rPr>
          <w:rFonts w:ascii="Times New Roman" w:hAnsi="Times New Roman" w:cs="Times New Roman"/>
        </w:rPr>
        <w:t>s</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w:t>
      </w:r>
      <w:r w:rsidR="00660EE8">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t>
      </w:r>
      <w:r w:rsidR="00101272">
        <w:rPr>
          <w:rFonts w:ascii="Times New Roman" w:hAnsi="Times New Roman" w:cs="Times New Roman"/>
        </w:rPr>
        <w:t>weight</w:t>
      </w:r>
      <w:r w:rsidR="0051579F">
        <w:rPr>
          <w:rFonts w:ascii="Times New Roman" w:hAnsi="Times New Roman" w:cs="Times New Roman"/>
        </w:rPr>
        <w:t xml:space="preserve"> category was weighted at</w:t>
      </w:r>
      <w:r w:rsidR="00B102ED" w:rsidRPr="00624902">
        <w:rPr>
          <w:rFonts w:ascii="Times New Roman" w:hAnsi="Times New Roman" w:cs="Times New Roman"/>
        </w:rPr>
        <w:t xml:space="preserve"> 5%.</w:t>
      </w:r>
      <w:r w:rsidR="0051579F" w:rsidRPr="0051579F">
        <w:rPr>
          <w:rFonts w:ascii="Times New Roman" w:hAnsi="Times New Roman" w:cs="Times New Roman"/>
        </w:rPr>
        <w:t xml:space="preserve"> </w:t>
      </w:r>
      <w:r w:rsidR="0051579F" w:rsidRPr="00624902">
        <w:rPr>
          <w:rFonts w:ascii="Times New Roman" w:hAnsi="Times New Roman" w:cs="Times New Roman"/>
        </w:rPr>
        <w:t>The equation below is an examp</w:t>
      </w:r>
      <w:r w:rsidR="0051579F">
        <w:rPr>
          <w:rFonts w:ascii="Times New Roman" w:hAnsi="Times New Roman" w:cs="Times New Roman"/>
        </w:rPr>
        <w:t>le to show how the weight score wa</w:t>
      </w:r>
      <w:r w:rsidR="0051579F" w:rsidRPr="00624902">
        <w:rPr>
          <w:rFonts w:ascii="Times New Roman" w:hAnsi="Times New Roman" w:cs="Times New Roman"/>
        </w:rPr>
        <w:t xml:space="preserve">s </w:t>
      </w:r>
      <w:r w:rsidR="0051579F">
        <w:rPr>
          <w:rFonts w:ascii="Times New Roman" w:hAnsi="Times New Roman" w:cs="Times New Roman"/>
        </w:rPr>
        <w:t>calculated</w:t>
      </w:r>
      <w:r w:rsidR="0051579F" w:rsidRPr="00624902">
        <w:rPr>
          <w:rFonts w:ascii="Times New Roman" w:hAnsi="Times New Roman" w:cs="Times New Roman"/>
        </w:rPr>
        <w:t>.</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3D49715E" w:rsidR="00833536"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2774BE1A"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35431D4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g-240.97 g</m:t>
                        </m:r>
                      </m:num>
                      <m:den>
                        <m:r>
                          <m:rPr>
                            <m:sty m:val="p"/>
                          </m:rPr>
                          <w:rPr>
                            <w:rFonts w:ascii="Cambria Math" w:hAnsi="Cambria Math" w:cs="Times New Roman"/>
                          </w:rPr>
                          <m:t>240.97 g</m:t>
                        </m:r>
                      </m:den>
                    </m:f>
                  </m:e>
                </m:d>
                <m:r>
                  <m:rPr>
                    <m:sty m:val="p"/>
                  </m:rP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012" w:type="dxa"/>
          </w:tcPr>
          <w:p w14:paraId="452A36AC" w14:textId="0746158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g-32.6 g</m:t>
                        </m:r>
                      </m:num>
                      <m:den>
                        <m:r>
                          <m:rPr>
                            <m:sty m:val="p"/>
                          </m:rPr>
                          <w:rPr>
                            <w:rFonts w:ascii="Cambria Math" w:hAnsi="Cambria Math" w:cs="Times New Roman"/>
                          </w:rPr>
                          <m:t>240.97 g</m:t>
                        </m:r>
                      </m:den>
                    </m:f>
                  </m:e>
                </m:d>
                <m:r>
                  <m:rPr>
                    <m:sty m:val="p"/>
                  </m:rP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4012" w:type="dxa"/>
          </w:tcPr>
          <w:p w14:paraId="1B867D57" w14:textId="0DB9A173" w:rsidR="00B102ED" w:rsidRPr="00076A29" w:rsidRDefault="00076A29" w:rsidP="00B36FDE">
            <w:pPr>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g-201.28 g</m:t>
                        </m:r>
                      </m:num>
                      <m:den>
                        <m:r>
                          <m:rPr>
                            <m:sty m:val="p"/>
                          </m:rPr>
                          <w:rPr>
                            <w:rFonts w:ascii="Cambria Math" w:hAnsi="Cambria Math" w:cs="Times New Roman"/>
                          </w:rPr>
                          <m:t>240.97 g</m:t>
                        </m:r>
                      </m:den>
                    </m:f>
                  </m:e>
                </m:d>
                <m:r>
                  <m:rPr>
                    <m:sty m:val="p"/>
                  </m:rP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15" w:name="_Ref274056172"/>
      <w:bookmarkStart w:id="116" w:name="_Toc400389692"/>
      <w:r>
        <w:t xml:space="preserve">Table </w:t>
      </w:r>
      <w:r w:rsidR="00840D8F">
        <w:fldChar w:fldCharType="begin"/>
      </w:r>
      <w:r w:rsidR="00840D8F">
        <w:instrText xml:space="preserve"> SEQ Table \* ARABIC </w:instrText>
      </w:r>
      <w:r w:rsidR="00840D8F">
        <w:fldChar w:fldCharType="separate"/>
      </w:r>
      <w:r w:rsidR="00DE21B9">
        <w:rPr>
          <w:noProof/>
        </w:rPr>
        <w:t>16</w:t>
      </w:r>
      <w:r w:rsidR="00840D8F">
        <w:rPr>
          <w:noProof/>
        </w:rPr>
        <w:fldChar w:fldCharType="end"/>
      </w:r>
      <w:bookmarkEnd w:id="115"/>
      <w:r>
        <w:t>. Calculations for the weight of the motor</w:t>
      </w:r>
      <w:bookmarkEnd w:id="116"/>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17" w:name="_Toc274055913"/>
      <w:bookmarkStart w:id="118" w:name="_Toc400362011"/>
      <w:r>
        <w:rPr>
          <w:rFonts w:cs="Times New Roman"/>
          <w:szCs w:val="22"/>
        </w:rPr>
        <w:lastRenderedPageBreak/>
        <w:t>Claw</w:t>
      </w:r>
      <w:bookmarkEnd w:id="117"/>
      <w:bookmarkEnd w:id="118"/>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19" w:name="_Toc274055914"/>
      <w:bookmarkStart w:id="120"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19"/>
      <w:bookmarkEnd w:id="120"/>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r>
              <w:rPr>
                <w:rFonts w:ascii="Times New Roman" w:hAnsi="Times New Roman" w:cs="Times New Roman"/>
              </w:rPr>
              <w:t>RobotShop</w:t>
            </w:r>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r>
              <w:rPr>
                <w:rFonts w:ascii="Times New Roman" w:hAnsi="Times New Roman" w:cs="Times New Roman"/>
              </w:rPr>
              <w:t>CrustCrawler</w:t>
            </w:r>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r>
              <w:rPr>
                <w:rFonts w:ascii="Times New Roman" w:hAnsi="Times New Roman" w:cs="Times New Roman"/>
              </w:rPr>
              <w:t>Lynxmotion</w:t>
            </w:r>
          </w:p>
        </w:tc>
      </w:tr>
    </w:tbl>
    <w:p w14:paraId="45FE5B4F" w14:textId="175C4295" w:rsidR="00C8295F" w:rsidRDefault="00937F02" w:rsidP="00B36FDE">
      <w:pPr>
        <w:pStyle w:val="Caption"/>
        <w:spacing w:after="0"/>
        <w:contextualSpacing/>
      </w:pPr>
      <w:bookmarkStart w:id="121" w:name="_Ref274055099"/>
      <w:bookmarkStart w:id="122" w:name="_Toc400389693"/>
      <w:r>
        <w:t xml:space="preserve">Table </w:t>
      </w:r>
      <w:r w:rsidR="00840D8F">
        <w:fldChar w:fldCharType="begin"/>
      </w:r>
      <w:r w:rsidR="00840D8F">
        <w:instrText xml:space="preserve"> SEQ Table \* ARABIC </w:instrText>
      </w:r>
      <w:r w:rsidR="00840D8F">
        <w:fldChar w:fldCharType="separate"/>
      </w:r>
      <w:r w:rsidR="00DE21B9">
        <w:rPr>
          <w:noProof/>
        </w:rPr>
        <w:t>17</w:t>
      </w:r>
      <w:r w:rsidR="00840D8F">
        <w:rPr>
          <w:noProof/>
        </w:rPr>
        <w:fldChar w:fldCharType="end"/>
      </w:r>
      <w:bookmarkEnd w:id="121"/>
      <w:r>
        <w:t xml:space="preserve">. Items under consideration for the </w:t>
      </w:r>
      <w:r w:rsidR="00F4418B">
        <w:t>claw</w:t>
      </w:r>
      <w:bookmarkEnd w:id="122"/>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3" w:name="_Toc274055915"/>
      <w:bookmarkStart w:id="124" w:name="_Toc400362013"/>
      <w:r w:rsidRPr="00624902">
        <w:rPr>
          <w:rFonts w:cs="Times New Roman"/>
          <w:szCs w:val="22"/>
        </w:rPr>
        <w:t>Decision Matrix</w:t>
      </w:r>
      <w:bookmarkEnd w:id="123"/>
      <w:bookmarkEnd w:id="124"/>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25" w:name="_Ref274055292"/>
      <w:bookmarkStart w:id="126" w:name="_Toc400389694"/>
      <w:r>
        <w:t xml:space="preserve">Table </w:t>
      </w:r>
      <w:r w:rsidR="00840D8F">
        <w:fldChar w:fldCharType="begin"/>
      </w:r>
      <w:r w:rsidR="00840D8F">
        <w:instrText xml:space="preserve"> SEQ Table \* ARABIC </w:instrText>
      </w:r>
      <w:r w:rsidR="00840D8F">
        <w:fldChar w:fldCharType="separate"/>
      </w:r>
      <w:r w:rsidR="00DE21B9">
        <w:rPr>
          <w:noProof/>
        </w:rPr>
        <w:t>18</w:t>
      </w:r>
      <w:r w:rsidR="00840D8F">
        <w:rPr>
          <w:noProof/>
        </w:rPr>
        <w:fldChar w:fldCharType="end"/>
      </w:r>
      <w:bookmarkEnd w:id="125"/>
      <w:r>
        <w:t xml:space="preserve">. Decision matrix for the </w:t>
      </w:r>
      <w:r w:rsidR="00F4418B">
        <w:t>claw</w:t>
      </w:r>
      <w:bookmarkEnd w:id="126"/>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27" w:name="_Toc274055916"/>
      <w:bookmarkStart w:id="128" w:name="_Toc400362014"/>
      <w:r w:rsidRPr="00624902">
        <w:rPr>
          <w:rFonts w:cs="Times New Roman"/>
          <w:szCs w:val="22"/>
        </w:rPr>
        <w:lastRenderedPageBreak/>
        <w:t>Justification</w:t>
      </w:r>
      <w:bookmarkEnd w:id="127"/>
      <w:bookmarkEnd w:id="128"/>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3AD08646" w:rsidR="00653A6C" w:rsidRDefault="00076A29"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29" w:name="_Ref400402086"/>
      <w:bookmarkStart w:id="130" w:name="_Toc400389695"/>
      <w:r>
        <w:t xml:space="preserve">Table </w:t>
      </w:r>
      <w:r w:rsidR="00840D8F">
        <w:fldChar w:fldCharType="begin"/>
      </w:r>
      <w:r w:rsidR="00840D8F">
        <w:instrText xml:space="preserve"> SEQ Table \* ARABIC </w:instrText>
      </w:r>
      <w:r w:rsidR="00840D8F">
        <w:fldChar w:fldCharType="separate"/>
      </w:r>
      <w:r w:rsidR="00DE21B9">
        <w:rPr>
          <w:noProof/>
        </w:rPr>
        <w:t>19</w:t>
      </w:r>
      <w:r w:rsidR="00840D8F">
        <w:rPr>
          <w:noProof/>
        </w:rPr>
        <w:fldChar w:fldCharType="end"/>
      </w:r>
      <w:bookmarkEnd w:id="129"/>
      <w:r>
        <w:t>. Calculations for the price of the claw</w:t>
      </w:r>
      <w:bookmarkEnd w:id="130"/>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75B10D78"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lbs.- 1.45 lbs.</m:t>
                        </m:r>
                      </m:num>
                      <m:den>
                        <m:r>
                          <m:rPr>
                            <m:sty m:val="p"/>
                          </m:rPr>
                          <w:rPr>
                            <w:rFonts w:ascii="Cambria Math" w:hAnsi="Cambria Math" w:cs="Times New Roman"/>
                          </w:rPr>
                          <m:t>3 lbs.</m:t>
                        </m:r>
                      </m:den>
                    </m:f>
                  </m:e>
                </m:d>
                <m:r>
                  <m:rPr>
                    <m:sty m:val="p"/>
                  </m:rP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076A29" w:rsidRDefault="00DE21B9" w:rsidP="00B36FDE">
            <w:pPr>
              <w:contextualSpacing/>
              <w:rPr>
                <w:rFonts w:ascii="Times New Roman" w:hAnsi="Times New Roman" w:cs="Times New Roman"/>
              </w:rPr>
            </w:pPr>
            <w:r w:rsidRPr="00076A29">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0A10FE6"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lbs.- 2 lbs.</m:t>
                        </m:r>
                      </m:num>
                      <m:den>
                        <m:r>
                          <m:rPr>
                            <m:sty m:val="p"/>
                          </m:rPr>
                          <w:rPr>
                            <w:rFonts w:ascii="Cambria Math" w:hAnsi="Cambria Math" w:cs="Times New Roman"/>
                          </w:rPr>
                          <m:t>3 lbs.</m:t>
                        </m:r>
                      </m:den>
                    </m:f>
                  </m:e>
                </m:d>
                <m:r>
                  <m:rPr>
                    <m:sty m:val="p"/>
                  </m:rP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076A29" w:rsidRDefault="00DE21B9" w:rsidP="00DE21B9">
            <w:pPr>
              <w:contextualSpacing/>
              <w:rPr>
                <w:rFonts w:ascii="Times New Roman" w:hAnsi="Times New Roman" w:cs="Times New Roman"/>
              </w:rPr>
            </w:pPr>
            <w:r w:rsidRPr="00076A29">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1" w:name="_Ref400401399"/>
      <w:bookmarkStart w:id="132" w:name="_Toc400389696"/>
      <w:r>
        <w:t xml:space="preserve">Table </w:t>
      </w:r>
      <w:r w:rsidR="00840D8F">
        <w:fldChar w:fldCharType="begin"/>
      </w:r>
      <w:r w:rsidR="00840D8F">
        <w:instrText xml:space="preserve"> SEQ Table \* ARABIC </w:instrText>
      </w:r>
      <w:r w:rsidR="00840D8F">
        <w:fldChar w:fldCharType="separate"/>
      </w:r>
      <w:r w:rsidR="00DE21B9">
        <w:rPr>
          <w:noProof/>
        </w:rPr>
        <w:t>20</w:t>
      </w:r>
      <w:r w:rsidR="00840D8F">
        <w:rPr>
          <w:noProof/>
        </w:rPr>
        <w:fldChar w:fldCharType="end"/>
      </w:r>
      <w:bookmarkEnd w:id="131"/>
      <w:r>
        <w:t>. Calculations for the weight of the claw</w:t>
      </w:r>
      <w:bookmarkEnd w:id="132"/>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As stated by the IEEE SoutheastCon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3" w:name="_Toc274055917"/>
      <w:bookmarkStart w:id="134" w:name="_Toc400362015"/>
      <w:r w:rsidRPr="00624902">
        <w:rPr>
          <w:rFonts w:cs="Times New Roman"/>
          <w:szCs w:val="22"/>
        </w:rPr>
        <w:lastRenderedPageBreak/>
        <w:t>Wheels</w:t>
      </w:r>
      <w:bookmarkEnd w:id="133"/>
      <w:bookmarkEnd w:id="134"/>
    </w:p>
    <w:p w14:paraId="369FFCA9" w14:textId="7C821DCB"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 xml:space="preserve">The wheels support the body of the APS and </w:t>
      </w:r>
      <w:r w:rsidR="00076A29">
        <w:rPr>
          <w:rFonts w:ascii="Times New Roman" w:eastAsia="Calibri" w:hAnsi="Times New Roman" w:cs="Times New Roman"/>
        </w:rPr>
        <w:t>give</w:t>
      </w:r>
      <w:r w:rsidRPr="00A337E2">
        <w:rPr>
          <w:rFonts w:ascii="Times New Roman" w:eastAsia="Calibri" w:hAnsi="Times New Roman" w:cs="Times New Roman"/>
        </w:rPr>
        <w:t xml:space="preserve"> the system</w:t>
      </w:r>
      <w:r w:rsidR="00076A29">
        <w:rPr>
          <w:rFonts w:ascii="Times New Roman" w:eastAsia="Calibri" w:hAnsi="Times New Roman" w:cs="Times New Roman"/>
        </w:rPr>
        <w:t xml:space="preserve"> movement</w:t>
      </w:r>
      <w:r w:rsidRPr="00A337E2">
        <w:rPr>
          <w:rFonts w:ascii="Times New Roman" w:eastAsia="Calibri" w:hAnsi="Times New Roman" w:cs="Times New Roman"/>
        </w:rPr>
        <w:t xml:space="preserve">. The following </w:t>
      </w:r>
      <w:r w:rsidR="00076A29">
        <w:rPr>
          <w:rFonts w:ascii="Times New Roman" w:eastAsia="Calibri" w:hAnsi="Times New Roman" w:cs="Times New Roman"/>
        </w:rPr>
        <w:t xml:space="preserve">is </w:t>
      </w:r>
      <w:r w:rsidRPr="00A337E2">
        <w:rPr>
          <w:rFonts w:ascii="Times New Roman" w:eastAsia="Calibri" w:hAnsi="Times New Roman" w:cs="Times New Roman"/>
        </w:rPr>
        <w:t>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35" w:name="_Toc274055918"/>
      <w:bookmarkStart w:id="136"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35"/>
      <w:bookmarkEnd w:id="136"/>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37"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Pololu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10A086B9" w:rsidR="00D657C1" w:rsidRPr="00937F02" w:rsidRDefault="00D657C1" w:rsidP="00B36FDE">
      <w:pPr>
        <w:pStyle w:val="Caption"/>
        <w:spacing w:after="0"/>
        <w:contextualSpacing/>
      </w:pPr>
      <w:bookmarkStart w:id="138" w:name="_Ref274053755"/>
      <w:bookmarkStart w:id="139" w:name="_Toc400389697"/>
      <w:r w:rsidRPr="00937F02">
        <w:t xml:space="preserve">Table </w:t>
      </w:r>
      <w:r w:rsidR="00840D8F">
        <w:fldChar w:fldCharType="begin"/>
      </w:r>
      <w:r w:rsidR="00840D8F">
        <w:instrText xml:space="preserve"> SEQ Table \* ARABIC </w:instrText>
      </w:r>
      <w:r w:rsidR="00840D8F">
        <w:fldChar w:fldCharType="separate"/>
      </w:r>
      <w:r w:rsidR="00DE21B9">
        <w:rPr>
          <w:noProof/>
        </w:rPr>
        <w:t>21</w:t>
      </w:r>
      <w:r w:rsidR="00840D8F">
        <w:rPr>
          <w:noProof/>
        </w:rPr>
        <w:fldChar w:fldCharType="end"/>
      </w:r>
      <w:bookmarkEnd w:id="137"/>
      <w:bookmarkEnd w:id="138"/>
      <w:r w:rsidR="00937F02">
        <w:t>.</w:t>
      </w:r>
      <w:r w:rsidRPr="00937F02">
        <w:t xml:space="preserve"> </w:t>
      </w:r>
      <w:r w:rsidR="00E06569">
        <w:t>Items under consideration for the wheels</w:t>
      </w:r>
      <w:bookmarkEnd w:id="139"/>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0" w:name="_Toc274055919"/>
      <w:bookmarkStart w:id="141" w:name="_Toc400362017"/>
      <w:r w:rsidRPr="00624902">
        <w:rPr>
          <w:rFonts w:cs="Times New Roman"/>
          <w:szCs w:val="22"/>
        </w:rPr>
        <w:t>Decision Matrix</w:t>
      </w:r>
      <w:bookmarkEnd w:id="140"/>
      <w:bookmarkEnd w:id="141"/>
    </w:p>
    <w:p w14:paraId="7BD3911A" w14:textId="55A2BA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w:t>
      </w:r>
      <w:r w:rsidR="00076A29">
        <w:rPr>
          <w:rFonts w:ascii="Times New Roman" w:hAnsi="Times New Roman" w:cs="Times New Roman"/>
        </w:rPr>
        <w:t>displays</w:t>
      </w:r>
      <w:r>
        <w:rPr>
          <w:rFonts w:ascii="Times New Roman" w:hAnsi="Times New Roman" w:cs="Times New Roman"/>
        </w:rPr>
        <w:t xml:space="preserve"> the </w:t>
      </w:r>
      <w:r w:rsidR="00076A29">
        <w:rPr>
          <w:rFonts w:ascii="Times New Roman" w:hAnsi="Times New Roman" w:cs="Times New Roman"/>
        </w:rPr>
        <w:t>characteristics</w:t>
      </w:r>
      <w:r>
        <w:rPr>
          <w:rFonts w:ascii="Times New Roman" w:hAnsi="Times New Roman" w:cs="Times New Roman"/>
        </w:rPr>
        <w:t xml:space="preserve"> </w:t>
      </w:r>
      <w:r w:rsidR="00076A29">
        <w:rPr>
          <w:rFonts w:ascii="Times New Roman" w:hAnsi="Times New Roman" w:cs="Times New Roman"/>
        </w:rPr>
        <w:t xml:space="preserve">of </w:t>
      </w:r>
      <w:r>
        <w:rPr>
          <w:rFonts w:ascii="Times New Roman" w:hAnsi="Times New Roman" w:cs="Times New Roman"/>
        </w:rPr>
        <w:t xml:space="preserve">the wheels </w:t>
      </w:r>
      <w:r w:rsidR="00076A29">
        <w:rPr>
          <w:rFonts w:ascii="Times New Roman" w:hAnsi="Times New Roman" w:cs="Times New Roman"/>
        </w:rPr>
        <w:t xml:space="preserve">considered </w:t>
      </w:r>
      <w:r>
        <w:rPr>
          <w:rFonts w:ascii="Times New Roman" w:hAnsi="Times New Roman" w:cs="Times New Roman"/>
        </w:rPr>
        <w:t xml:space="preserve">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076A29" w:rsidRPr="00076A29">
        <w:rPr>
          <w:rFonts w:ascii="Times New Roman" w:hAnsi="Times New Roman" w:cs="Times New Roman"/>
        </w:rPr>
        <w:t xml:space="preserve">Table </w:t>
      </w:r>
      <w:r w:rsidR="00076A29" w:rsidRPr="00076A2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shows the price, weight, load rating, and holonomic ability for each</w:t>
      </w:r>
      <w:r w:rsidR="007E0D93" w:rsidRPr="00624902">
        <w:rPr>
          <w:rFonts w:ascii="Times New Roman" w:hAnsi="Times New Roman" w:cs="Times New Roman"/>
        </w:rPr>
        <w:t xml:space="preserve"> wheel under consideration.</w:t>
      </w:r>
      <w:r w:rsidR="00076A29">
        <w:rPr>
          <w:rFonts w:ascii="Times New Roman" w:hAnsi="Times New Roman" w:cs="Times New Roman"/>
        </w:rPr>
        <w:t xml:space="preserve"> The highlighted item is the final choice by the FTFP team. </w:t>
      </w:r>
      <w:r w:rsidR="006A4A52">
        <w:rPr>
          <w:rFonts w:ascii="Times New Roman" w:hAnsi="Times New Roman" w:cs="Times New Roman"/>
        </w:rPr>
        <w:t>The decision matrix gave two top choices and as per research the team chose the second choice, the omni wheels. The team chose the omni wheels, for the prototype, for their reputation of stability and precision.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2"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076A29">
        <w:trPr>
          <w:trHeight w:val="50"/>
          <w:jc w:val="center"/>
        </w:trPr>
        <w:tc>
          <w:tcPr>
            <w:tcW w:w="2526" w:type="dxa"/>
            <w:shd w:val="clear" w:color="auto" w:fill="00B050"/>
            <w:noWrap/>
          </w:tcPr>
          <w:p w14:paraId="118A5241" w14:textId="40804387"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Vex Robotics Omni</w:t>
            </w:r>
          </w:p>
        </w:tc>
        <w:tc>
          <w:tcPr>
            <w:tcW w:w="869" w:type="dxa"/>
            <w:shd w:val="clear" w:color="auto" w:fill="00B050"/>
            <w:noWrap/>
          </w:tcPr>
          <w:p w14:paraId="028246A2" w14:textId="452BCD5F"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w:t>
            </w:r>
            <w:r w:rsidR="00AD2E9A" w:rsidRPr="00076A29">
              <w:rPr>
                <w:rFonts w:ascii="Times New Roman" w:eastAsia="Times New Roman" w:hAnsi="Times New Roman" w:cs="Times New Roman"/>
                <w:color w:val="000000"/>
              </w:rPr>
              <w:t>.0</w:t>
            </w:r>
          </w:p>
        </w:tc>
        <w:tc>
          <w:tcPr>
            <w:tcW w:w="1262" w:type="dxa"/>
            <w:shd w:val="clear" w:color="auto" w:fill="00B050"/>
            <w:noWrap/>
          </w:tcPr>
          <w:p w14:paraId="5ADC5F1C" w14:textId="3250CF0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1.75</w:t>
            </w:r>
          </w:p>
        </w:tc>
        <w:tc>
          <w:tcPr>
            <w:tcW w:w="1440" w:type="dxa"/>
            <w:shd w:val="clear" w:color="auto" w:fill="00B050"/>
            <w:noWrap/>
            <w:vAlign w:val="bottom"/>
          </w:tcPr>
          <w:p w14:paraId="5339A019" w14:textId="6123478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1.8</w:t>
            </w:r>
          </w:p>
        </w:tc>
        <w:tc>
          <w:tcPr>
            <w:tcW w:w="1243" w:type="dxa"/>
            <w:shd w:val="clear" w:color="auto" w:fill="00B050"/>
            <w:noWrap/>
            <w:vAlign w:val="bottom"/>
          </w:tcPr>
          <w:p w14:paraId="64BFB147" w14:textId="217C469C"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2.7</w:t>
            </w:r>
          </w:p>
        </w:tc>
        <w:tc>
          <w:tcPr>
            <w:tcW w:w="829" w:type="dxa"/>
            <w:shd w:val="clear" w:color="auto" w:fill="00B050"/>
            <w:vAlign w:val="bottom"/>
          </w:tcPr>
          <w:p w14:paraId="2900D499" w14:textId="37ADA178"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7.25</w:t>
            </w:r>
          </w:p>
        </w:tc>
      </w:tr>
      <w:tr w:rsidR="00AD2E9A" w:rsidRPr="00624902" w14:paraId="35FB30D6" w14:textId="77777777" w:rsidTr="00076A29">
        <w:trPr>
          <w:trHeight w:val="50"/>
          <w:jc w:val="center"/>
        </w:trPr>
        <w:tc>
          <w:tcPr>
            <w:tcW w:w="2526" w:type="dxa"/>
            <w:shd w:val="clear" w:color="auto" w:fill="FFFFFF" w:themeFill="background1"/>
            <w:noWrap/>
          </w:tcPr>
          <w:p w14:paraId="2EEDEE62" w14:textId="3AFC1539"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Vex Robotics Mecanu</w:t>
            </w:r>
            <w:r w:rsidR="00A337E2" w:rsidRPr="00076A29">
              <w:rPr>
                <w:rFonts w:ascii="Times New Roman" w:hAnsi="Times New Roman" w:cs="Times New Roman"/>
              </w:rPr>
              <w:t>m</w:t>
            </w:r>
          </w:p>
        </w:tc>
        <w:tc>
          <w:tcPr>
            <w:tcW w:w="869" w:type="dxa"/>
            <w:shd w:val="clear" w:color="auto" w:fill="FFFFFF" w:themeFill="background1"/>
            <w:noWrap/>
          </w:tcPr>
          <w:p w14:paraId="78DEE5F6" w14:textId="4689DCA2"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0.75</w:t>
            </w:r>
          </w:p>
        </w:tc>
        <w:tc>
          <w:tcPr>
            <w:tcW w:w="1262" w:type="dxa"/>
            <w:shd w:val="clear" w:color="auto" w:fill="FFFFFF" w:themeFill="background1"/>
            <w:noWrap/>
          </w:tcPr>
          <w:p w14:paraId="1A290FB2" w14:textId="31E20F8A"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2.25</w:t>
            </w:r>
          </w:p>
        </w:tc>
        <w:tc>
          <w:tcPr>
            <w:tcW w:w="1440" w:type="dxa"/>
            <w:shd w:val="clear" w:color="auto" w:fill="FFFFFF" w:themeFill="background1"/>
            <w:noWrap/>
            <w:vAlign w:val="bottom"/>
          </w:tcPr>
          <w:p w14:paraId="344BE6EC" w14:textId="487AFA86"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1.8</w:t>
            </w:r>
          </w:p>
        </w:tc>
        <w:tc>
          <w:tcPr>
            <w:tcW w:w="1243" w:type="dxa"/>
            <w:shd w:val="clear" w:color="auto" w:fill="FFFFFF" w:themeFill="background1"/>
            <w:noWrap/>
            <w:vAlign w:val="bottom"/>
          </w:tcPr>
          <w:p w14:paraId="5EE6BB9B" w14:textId="30E9B4E8"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2.7</w:t>
            </w:r>
          </w:p>
        </w:tc>
        <w:tc>
          <w:tcPr>
            <w:tcW w:w="829" w:type="dxa"/>
            <w:shd w:val="clear" w:color="auto" w:fill="FFFFFF" w:themeFill="background1"/>
            <w:vAlign w:val="bottom"/>
          </w:tcPr>
          <w:p w14:paraId="54B81B46" w14:textId="10CDF409"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3" w:name="_Ref274053305"/>
      <w:bookmarkStart w:id="144" w:name="_Toc400389698"/>
      <w:r w:rsidRPr="002C3E77">
        <w:t xml:space="preserve">Table </w:t>
      </w:r>
      <w:r w:rsidR="00840D8F">
        <w:fldChar w:fldCharType="begin"/>
      </w:r>
      <w:r w:rsidR="00840D8F">
        <w:instrText xml:space="preserve"> SEQ Table \* ARABIC </w:instrText>
      </w:r>
      <w:r w:rsidR="00840D8F">
        <w:fldChar w:fldCharType="separate"/>
      </w:r>
      <w:r w:rsidR="00DE21B9">
        <w:rPr>
          <w:noProof/>
        </w:rPr>
        <w:t>22</w:t>
      </w:r>
      <w:r w:rsidR="00840D8F">
        <w:rPr>
          <w:noProof/>
        </w:rPr>
        <w:fldChar w:fldCharType="end"/>
      </w:r>
      <w:bookmarkEnd w:id="142"/>
      <w:bookmarkEnd w:id="143"/>
      <w:r w:rsidR="00937F02" w:rsidRPr="002C3E77">
        <w:t>. Decision matrix for the wheels</w:t>
      </w:r>
      <w:bookmarkEnd w:id="144"/>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45" w:name="_Toc274055920"/>
      <w:bookmarkStart w:id="146" w:name="_Toc400362018"/>
      <w:r w:rsidRPr="00624902">
        <w:rPr>
          <w:rFonts w:cs="Times New Roman"/>
          <w:szCs w:val="22"/>
        </w:rPr>
        <w:lastRenderedPageBreak/>
        <w:t>Justification</w:t>
      </w:r>
      <w:bookmarkEnd w:id="145"/>
      <w:bookmarkEnd w:id="146"/>
    </w:p>
    <w:p w14:paraId="7976518D" w14:textId="373FD55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SparkFun,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holonomic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6E027D7"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r w:rsidR="00420BF2">
        <w:rPr>
          <w:rFonts w:ascii="Times New Roman" w:hAnsi="Times New Roman" w:cs="Times New Roman"/>
        </w:rPr>
        <w:t xml:space="preserve">Mecanum </w:t>
      </w:r>
      <w:r w:rsidR="00101272">
        <w:rPr>
          <w:rFonts w:ascii="Times New Roman" w:hAnsi="Times New Roman" w:cs="Times New Roman"/>
        </w:rPr>
        <w:t>wheels are sold for $59.99, with four wheel</w:t>
      </w:r>
      <w:r w:rsidR="00652845">
        <w:rPr>
          <w:rFonts w:ascii="Times New Roman" w:hAnsi="Times New Roman" w:cs="Times New Roman"/>
        </w:rPr>
        <w:t>s</w:t>
      </w:r>
      <w:r w:rsidR="00101272">
        <w:rPr>
          <w:rFonts w:ascii="Times New Roman" w:hAnsi="Times New Roman" w:cs="Times New Roman"/>
        </w:rPr>
        <w:t xml:space="preserve">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Fingertech Mecanum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Pololu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w:t>
      </w:r>
      <w:r w:rsidR="00652845">
        <w:rPr>
          <w:rFonts w:ascii="Times New Roman" w:hAnsi="Times New Roman" w:cs="Times New Roman"/>
        </w:rPr>
        <w:t>s</w:t>
      </w:r>
      <w:r>
        <w:rPr>
          <w:rFonts w:ascii="Times New Roman" w:hAnsi="Times New Roman" w:cs="Times New Roman"/>
        </w:rPr>
        <w:t xml:space="preserve"> </w:t>
      </w:r>
      <w:r w:rsidR="00652845">
        <w:rPr>
          <w:rFonts w:ascii="Times New Roman" w:hAnsi="Times New Roman" w:cs="Times New Roman"/>
        </w:rPr>
        <w:t>a</w:t>
      </w:r>
      <w:r w:rsidR="0058124C">
        <w:rPr>
          <w:rFonts w:ascii="Times New Roman" w:hAnsi="Times New Roman" w:cs="Times New Roman"/>
        </w:rPr>
        <w:t>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w:t>
      </w:r>
      <w:r w:rsidR="00652845">
        <w:rPr>
          <w:rFonts w:ascii="Times New Roman" w:hAnsi="Times New Roman" w:cs="Times New Roman"/>
        </w:rPr>
        <w:t xml:space="preserve">The range of scores possible goes from one to nine. </w:t>
      </w:r>
      <w:r w:rsidR="00266153" w:rsidRPr="00624902">
        <w:rPr>
          <w:rFonts w:ascii="Times New Roman" w:hAnsi="Times New Roman" w:cs="Times New Roman"/>
        </w:rPr>
        <w:t xml:space="preserve">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652845" w:rsidRPr="00652845">
        <w:rPr>
          <w:rFonts w:ascii="Times New Roman" w:hAnsi="Times New Roman" w:cs="Times New Roman"/>
        </w:rPr>
        <w:t xml:space="preserve">Table </w:t>
      </w:r>
      <w:r w:rsidR="00652845" w:rsidRPr="00652845">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47"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48" w:name="_Ref274053327"/>
      <w:bookmarkStart w:id="149" w:name="_Toc400389699"/>
      <w:r w:rsidRPr="002C3E77">
        <w:t xml:space="preserve">Table </w:t>
      </w:r>
      <w:r w:rsidR="00840D8F">
        <w:fldChar w:fldCharType="begin"/>
      </w:r>
      <w:r w:rsidR="00840D8F">
        <w:instrText xml:space="preserve"> SEQ Table \* ARABIC </w:instrText>
      </w:r>
      <w:r w:rsidR="00840D8F">
        <w:fldChar w:fldCharType="separate"/>
      </w:r>
      <w:r w:rsidR="00DE21B9">
        <w:rPr>
          <w:noProof/>
        </w:rPr>
        <w:t>23</w:t>
      </w:r>
      <w:r w:rsidR="00840D8F">
        <w:rPr>
          <w:noProof/>
        </w:rPr>
        <w:fldChar w:fldCharType="end"/>
      </w:r>
      <w:bookmarkEnd w:id="147"/>
      <w:bookmarkEnd w:id="148"/>
      <w:r w:rsidR="007868C8">
        <w:t>.</w:t>
      </w:r>
      <w:r w:rsidRPr="002C3E77">
        <w:t xml:space="preserve"> Calculation </w:t>
      </w:r>
      <w:r w:rsidR="002C3E77" w:rsidRPr="002C3E77">
        <w:t>for</w:t>
      </w:r>
      <w:r w:rsidRPr="002C3E77">
        <w:t xml:space="preserve"> the price </w:t>
      </w:r>
      <w:r w:rsidR="002C3E77" w:rsidRPr="002C3E77">
        <w:t>of the wheels</w:t>
      </w:r>
      <w:bookmarkEnd w:id="149"/>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3274214D"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herefore</w:t>
      </w:r>
      <w:r w:rsidR="00652845">
        <w:rPr>
          <w:rFonts w:ascii="Times New Roman" w:hAnsi="Times New Roman" w:cs="Times New Roman"/>
        </w:rPr>
        <w:t>,</w:t>
      </w:r>
      <w:r w:rsidRPr="00624902">
        <w:rPr>
          <w:rFonts w:ascii="Times New Roman" w:hAnsi="Times New Roman" w:cs="Times New Roman"/>
        </w:rPr>
        <w:t xml:space="preserv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0"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5F0B518E"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 xml:space="preserve">0.55 lbs.-0.42lbs. </m:t>
                        </m:r>
                      </m:num>
                      <m:den>
                        <m:r>
                          <m:rPr>
                            <m:sty m:val="p"/>
                          </m:rPr>
                          <w:rPr>
                            <w:rFonts w:ascii="Cambria Math" w:hAnsi="Cambria Math" w:cs="Times New Roman"/>
                          </w:rPr>
                          <m:t>0.55</m:t>
                        </m:r>
                      </m:den>
                    </m:f>
                  </m:e>
                </m:d>
                <m:r>
                  <m:rPr>
                    <m:sty m:val="p"/>
                  </m:rP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785" w:type="dxa"/>
          </w:tcPr>
          <w:p w14:paraId="3743B34A" w14:textId="4B702132"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lbs.-0.55 lbs.</m:t>
                        </m:r>
                      </m:num>
                      <m:den>
                        <m:r>
                          <m:rPr>
                            <m:sty m:val="p"/>
                          </m:rPr>
                          <w:rPr>
                            <w:rFonts w:ascii="Cambria Math" w:hAnsi="Cambria Math" w:cs="Times New Roman"/>
                          </w:rPr>
                          <m:t>0.55 lbs.</m:t>
                        </m:r>
                      </m:den>
                    </m:f>
                  </m:e>
                </m:d>
                <m:r>
                  <m:rPr>
                    <m:sty m:val="p"/>
                  </m:rP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785" w:type="dxa"/>
          </w:tcPr>
          <w:p w14:paraId="2C4097BA" w14:textId="3D93EE1A"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lbs.-0.1325 lbs.</m:t>
                        </m:r>
                      </m:num>
                      <m:den>
                        <m:r>
                          <m:rPr>
                            <m:sty m:val="p"/>
                          </m:rPr>
                          <w:rPr>
                            <w:rFonts w:ascii="Cambria Math" w:hAnsi="Cambria Math" w:cs="Times New Roman"/>
                          </w:rPr>
                          <m:t>0.55 lbs.</m:t>
                        </m:r>
                      </m:den>
                    </m:f>
                  </m:e>
                </m:d>
                <m:r>
                  <m:rPr>
                    <m:sty m:val="p"/>
                  </m:rP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785" w:type="dxa"/>
          </w:tcPr>
          <w:p w14:paraId="0D0C64BB" w14:textId="0BB8251B"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lbs.-0.08 lbs.</m:t>
                        </m:r>
                      </m:num>
                      <m:den>
                        <m:r>
                          <m:rPr>
                            <m:sty m:val="p"/>
                          </m:rPr>
                          <w:rPr>
                            <w:rFonts w:ascii="Cambria Math" w:hAnsi="Cambria Math" w:cs="Times New Roman"/>
                          </w:rPr>
                          <m:t>0.55 lbs.</m:t>
                        </m:r>
                      </m:den>
                    </m:f>
                  </m:e>
                </m:d>
                <m:r>
                  <m:rPr>
                    <m:sty m:val="p"/>
                  </m:rP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1" w:name="_Ref274053344"/>
      <w:bookmarkStart w:id="152" w:name="_Toc400389700"/>
      <w:r w:rsidRPr="002C3E77">
        <w:t xml:space="preserve">Table </w:t>
      </w:r>
      <w:r w:rsidR="00840D8F">
        <w:fldChar w:fldCharType="begin"/>
      </w:r>
      <w:r w:rsidR="00840D8F">
        <w:instrText xml:space="preserve"> SEQ Table \* ARABIC </w:instrText>
      </w:r>
      <w:r w:rsidR="00840D8F">
        <w:fldChar w:fldCharType="separate"/>
      </w:r>
      <w:r w:rsidR="00DE21B9">
        <w:rPr>
          <w:noProof/>
        </w:rPr>
        <w:t>24</w:t>
      </w:r>
      <w:r w:rsidR="00840D8F">
        <w:rPr>
          <w:noProof/>
        </w:rPr>
        <w:fldChar w:fldCharType="end"/>
      </w:r>
      <w:bookmarkEnd w:id="150"/>
      <w:bookmarkEnd w:id="151"/>
      <w:r w:rsidR="007868C8">
        <w:t>.</w:t>
      </w:r>
      <w:r w:rsidRPr="002C3E77">
        <w:t xml:space="preserve"> Calculation </w:t>
      </w:r>
      <w:r w:rsidR="002C3E77">
        <w:t>for</w:t>
      </w:r>
      <w:r w:rsidRPr="002C3E77">
        <w:t xml:space="preserve"> the weight </w:t>
      </w:r>
      <w:r w:rsidR="002C3E77">
        <w:t>of the wheels</w:t>
      </w:r>
      <w:bookmarkEnd w:id="152"/>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2ACC32FE"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25229A">
        <w:rPr>
          <w:rFonts w:ascii="Times New Roman" w:hAnsi="Times New Roman" w:cs="Times New Roman"/>
        </w:rPr>
        <w:t>ls have</w:t>
      </w:r>
      <w:r w:rsidR="004003AC">
        <w:rPr>
          <w:rFonts w:ascii="Times New Roman" w:hAnsi="Times New Roman" w:cs="Times New Roman"/>
        </w:rPr>
        <w:t xml:space="preserve"> equivalent load ratings of 200 lbs. </w:t>
      </w:r>
      <w:r w:rsidR="007B7660" w:rsidRPr="00624902">
        <w:rPr>
          <w:rFonts w:ascii="Times New Roman" w:hAnsi="Times New Roman" w:cs="Times New Roman"/>
        </w:rPr>
        <w:t>and ha</w:t>
      </w:r>
      <w:r w:rsidR="0025229A">
        <w:rPr>
          <w:rFonts w:ascii="Times New Roman" w:hAnsi="Times New Roman" w:cs="Times New Roman"/>
        </w:rPr>
        <w:t>ve</w:t>
      </w:r>
      <w:r w:rsidR="007B7660" w:rsidRPr="00624902">
        <w:rPr>
          <w:rFonts w:ascii="Times New Roman" w:hAnsi="Times New Roman" w:cs="Times New Roman"/>
        </w:rPr>
        <w:t xml:space="preserve"> the point value of nine as they ha</w:t>
      </w:r>
      <w:r w:rsidR="0025229A">
        <w:rPr>
          <w:rFonts w:ascii="Times New Roman" w:hAnsi="Times New Roman" w:cs="Times New Roman"/>
        </w:rPr>
        <w:t>ve</w:t>
      </w:r>
      <w:r w:rsidR="007B7660" w:rsidRPr="00624902">
        <w:rPr>
          <w:rFonts w:ascii="Times New Roman" w:hAnsi="Times New Roman" w:cs="Times New Roman"/>
        </w:rPr>
        <w:t xml:space="preserve">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ha</w:t>
      </w:r>
      <w:r w:rsidR="0025229A">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 xml:space="preserve">The </w:t>
      </w:r>
      <w:r w:rsidR="0025229A">
        <w:rPr>
          <w:rFonts w:ascii="Times New Roman" w:eastAsia="Times New Roman" w:hAnsi="Times New Roman" w:cs="Times New Roman"/>
          <w:color w:val="000000"/>
        </w:rPr>
        <w:t>last</w:t>
      </w:r>
      <w:r w:rsidR="0058124C">
        <w:rPr>
          <w:rFonts w:ascii="Times New Roman" w:eastAsia="Times New Roman" w:hAnsi="Times New Roman" w:cs="Times New Roman"/>
          <w:color w:val="000000"/>
        </w:rPr>
        <w:t xml:space="preserve"> wheel, the</w:t>
      </w:r>
      <w:r w:rsidR="007B7660" w:rsidRPr="00624902">
        <w:rPr>
          <w:rFonts w:ascii="Times New Roman" w:eastAsia="Times New Roman" w:hAnsi="Times New Roman" w:cs="Times New Roman"/>
          <w:color w:val="000000"/>
        </w:rPr>
        <w:t xml:space="preserve"> </w:t>
      </w:r>
      <w:r w:rsidR="001C1438" w:rsidRPr="00624902">
        <w:rPr>
          <w:rFonts w:ascii="Times New Roman" w:eastAsia="Times New Roman" w:hAnsi="Times New Roman" w:cs="Times New Roman"/>
          <w:color w:val="000000"/>
        </w:rPr>
        <w:t>Fingertech Mecanum</w:t>
      </w:r>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Fingertech Mecanum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holonomic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The team made a collective decision to utilize wheels having holonomic abilities. The weighted value of the holonomic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3" w:name="_Toc274055921"/>
      <w:bookmarkStart w:id="154" w:name="_Toc400362019"/>
      <w:r w:rsidRPr="00624902">
        <w:rPr>
          <w:rFonts w:cs="Times New Roman"/>
          <w:szCs w:val="22"/>
        </w:rPr>
        <w:lastRenderedPageBreak/>
        <w:t>Batter</w:t>
      </w:r>
      <w:bookmarkEnd w:id="153"/>
      <w:r w:rsidR="007868C8">
        <w:rPr>
          <w:rFonts w:cs="Times New Roman"/>
          <w:szCs w:val="22"/>
        </w:rPr>
        <w:t>y</w:t>
      </w:r>
      <w:bookmarkEnd w:id="154"/>
    </w:p>
    <w:p w14:paraId="0AC0804A" w14:textId="15E1B929" w:rsidR="00C01AAE" w:rsidRDefault="00595850" w:rsidP="00595850">
      <w:pPr>
        <w:rPr>
          <w:rFonts w:ascii="Times New Roman" w:hAnsi="Times New Roman" w:cs="Times New Roman"/>
        </w:rPr>
      </w:pPr>
      <w:r>
        <w:rPr>
          <w:rFonts w:ascii="Times New Roman" w:hAnsi="Times New Roman" w:cs="Times New Roman"/>
        </w:rPr>
        <w:t>The battery w</w:t>
      </w:r>
      <w:r w:rsidR="0025229A">
        <w:rPr>
          <w:rFonts w:ascii="Times New Roman" w:hAnsi="Times New Roman" w:cs="Times New Roman"/>
        </w:rPr>
        <w:t>ill</w:t>
      </w:r>
      <w:r>
        <w:rPr>
          <w:rFonts w:ascii="Times New Roman" w:hAnsi="Times New Roman" w:cs="Times New Roman"/>
        </w:rPr>
        <w:t xml:space="preserve"> provide the power that the APS needs. </w:t>
      </w:r>
      <w:r w:rsidR="00C01AAE">
        <w:rPr>
          <w:rFonts w:ascii="Times New Roman" w:hAnsi="Times New Roman" w:cs="Times New Roman"/>
        </w:rPr>
        <w:t xml:space="preserve">The following </w:t>
      </w:r>
      <w:r w:rsidR="0025229A">
        <w:rPr>
          <w:rFonts w:ascii="Times New Roman" w:hAnsi="Times New Roman" w:cs="Times New Roman"/>
        </w:rPr>
        <w:t xml:space="preserve">provides </w:t>
      </w:r>
      <w:r w:rsidR="000B4253">
        <w:rPr>
          <w:rFonts w:ascii="Times New Roman" w:hAnsi="Times New Roman" w:cs="Times New Roman"/>
        </w:rPr>
        <w:t>the process that was used to determine the battery that would be used in the APS</w:t>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79503D4A" w14:textId="77777777" w:rsidR="00BD2520" w:rsidRDefault="00BD2520" w:rsidP="00BD2520">
      <w:pPr>
        <w:pStyle w:val="Heading3"/>
        <w:spacing w:before="0" w:line="240" w:lineRule="auto"/>
        <w:contextualSpacing/>
        <w:rPr>
          <w:rFonts w:cs="Times New Roman"/>
          <w:szCs w:val="22"/>
        </w:rPr>
      </w:pPr>
      <w:bookmarkStart w:id="155" w:name="_Toc274055922"/>
      <w:bookmarkStart w:id="156" w:name="_Toc400362020"/>
      <w:r>
        <w:rPr>
          <w:rFonts w:cs="Times New Roman"/>
          <w:szCs w:val="22"/>
        </w:rPr>
        <w:t>Battery Types</w:t>
      </w:r>
    </w:p>
    <w:p w14:paraId="164C27D0" w14:textId="77777777" w:rsidR="00BD2520" w:rsidRDefault="00BD2520" w:rsidP="00BD2520">
      <w:pPr>
        <w:rPr>
          <w:rFonts w:ascii="Times New Roman" w:hAnsi="Times New Roman" w:cs="Times New Roman"/>
        </w:rPr>
      </w:pPr>
      <w:r>
        <w:rPr>
          <w:rFonts w:ascii="Times New Roman" w:hAnsi="Times New Roman" w:cs="Times New Roman"/>
        </w:rPr>
        <w:t xml:space="preserve">Lithium polymer (LiPo), Nickel Cadmium (NiCad), and Nickel Metal Hydrate (NiMH) batteries are some of the most common types of rechargeable batteries used in robotics and remote control vehicles. There are different benefits for each of the different battery </w:t>
      </w:r>
      <w:r w:rsidRPr="00734458">
        <w:rPr>
          <w:rFonts w:ascii="Times New Roman" w:hAnsi="Times New Roman" w:cs="Times New Roman"/>
        </w:rPr>
        <w:t xml:space="preserve">types. </w:t>
      </w:r>
      <w:r w:rsidRPr="00734458">
        <w:rPr>
          <w:rFonts w:ascii="Times New Roman" w:hAnsi="Times New Roman" w:cs="Times New Roman"/>
        </w:rPr>
        <w:fldChar w:fldCharType="begin"/>
      </w:r>
      <w:r w:rsidRPr="00734458">
        <w:rPr>
          <w:rFonts w:ascii="Times New Roman" w:hAnsi="Times New Roman" w:cs="Times New Roman"/>
        </w:rPr>
        <w:instrText xml:space="preserve"> REF _Ref400453571 \h </w:instrText>
      </w:r>
      <w:r>
        <w:rPr>
          <w:rFonts w:ascii="Times New Roman" w:hAnsi="Times New Roman" w:cs="Times New Roman"/>
        </w:rPr>
        <w:instrText xml:space="preserve"> \* MERGEFORMAT </w:instrText>
      </w:r>
      <w:r w:rsidRPr="00734458">
        <w:rPr>
          <w:rFonts w:ascii="Times New Roman" w:hAnsi="Times New Roman" w:cs="Times New Roman"/>
        </w:rPr>
      </w:r>
      <w:r w:rsidRPr="00734458">
        <w:rPr>
          <w:rFonts w:ascii="Times New Roman" w:hAnsi="Times New Roman" w:cs="Times New Roman"/>
        </w:rPr>
        <w:fldChar w:fldCharType="separate"/>
      </w:r>
      <w:r w:rsidRPr="00BD2520">
        <w:rPr>
          <w:rFonts w:ascii="Times New Roman" w:hAnsi="Times New Roman" w:cs="Times New Roman"/>
        </w:rPr>
        <w:t xml:space="preserve">Table </w:t>
      </w:r>
      <w:r w:rsidRPr="00BD2520">
        <w:rPr>
          <w:rFonts w:ascii="Times New Roman" w:hAnsi="Times New Roman" w:cs="Times New Roman"/>
          <w:noProof/>
        </w:rPr>
        <w:t>25</w:t>
      </w:r>
      <w:r w:rsidRPr="00734458">
        <w:rPr>
          <w:rFonts w:ascii="Times New Roman" w:hAnsi="Times New Roman" w:cs="Times New Roman"/>
        </w:rPr>
        <w:fldChar w:fldCharType="end"/>
      </w:r>
      <w:r>
        <w:rPr>
          <w:rFonts w:ascii="Times New Roman" w:hAnsi="Times New Roman" w:cs="Times New Roman"/>
        </w:rPr>
        <w:t xml:space="preserve"> </w:t>
      </w:r>
      <w:r w:rsidRPr="00734458">
        <w:rPr>
          <w:rFonts w:ascii="Times New Roman" w:hAnsi="Times New Roman" w:cs="Times New Roman"/>
        </w:rPr>
        <w:t>contains general features of the different battery types</w:t>
      </w:r>
    </w:p>
    <w:tbl>
      <w:tblPr>
        <w:tblStyle w:val="TableGrid"/>
        <w:tblW w:w="0" w:type="auto"/>
        <w:tblLook w:val="04A0" w:firstRow="1" w:lastRow="0" w:firstColumn="1" w:lastColumn="0" w:noHBand="0" w:noVBand="1"/>
      </w:tblPr>
      <w:tblGrid>
        <w:gridCol w:w="1619"/>
        <w:gridCol w:w="1594"/>
        <w:gridCol w:w="1650"/>
        <w:gridCol w:w="1618"/>
        <w:gridCol w:w="1657"/>
      </w:tblGrid>
      <w:tr w:rsidR="00BD2520" w14:paraId="615C178F" w14:textId="77777777" w:rsidTr="000B4253">
        <w:tc>
          <w:tcPr>
            <w:tcW w:w="161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2A007A5" w14:textId="77777777" w:rsidR="00BD2520" w:rsidRDefault="00BD2520" w:rsidP="000B4253">
            <w:pPr>
              <w:rPr>
                <w:rFonts w:ascii="Times New Roman" w:hAnsi="Times New Roman" w:cs="Times New Roman"/>
                <w:b/>
              </w:rPr>
            </w:pPr>
            <w:r>
              <w:rPr>
                <w:rFonts w:ascii="Times New Roman" w:hAnsi="Times New Roman" w:cs="Times New Roman"/>
                <w:b/>
              </w:rPr>
              <w:t>Battery</w:t>
            </w:r>
          </w:p>
        </w:tc>
        <w:tc>
          <w:tcPr>
            <w:tcW w:w="15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051F771" w14:textId="77777777" w:rsidR="00BD2520" w:rsidRDefault="00BD2520" w:rsidP="000B4253">
            <w:pPr>
              <w:rPr>
                <w:rFonts w:ascii="Times New Roman" w:hAnsi="Times New Roman" w:cs="Times New Roman"/>
                <w:b/>
              </w:rPr>
            </w:pPr>
            <w:r>
              <w:rPr>
                <w:rFonts w:ascii="Times New Roman" w:hAnsi="Times New Roman" w:cs="Times New Roman"/>
                <w:b/>
              </w:rPr>
              <w:t>Cost</w:t>
            </w:r>
          </w:p>
        </w:tc>
        <w:tc>
          <w:tcPr>
            <w:tcW w:w="165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38E9439" w14:textId="77777777" w:rsidR="00BD2520" w:rsidRDefault="00BD2520" w:rsidP="000B4253">
            <w:pPr>
              <w:rPr>
                <w:rFonts w:ascii="Times New Roman" w:hAnsi="Times New Roman" w:cs="Times New Roman"/>
                <w:b/>
              </w:rPr>
            </w:pPr>
            <w:r>
              <w:rPr>
                <w:rFonts w:ascii="Times New Roman" w:hAnsi="Times New Roman" w:cs="Times New Roman"/>
                <w:b/>
              </w:rPr>
              <w:t>Memory Effect</w:t>
            </w:r>
          </w:p>
        </w:tc>
        <w:tc>
          <w:tcPr>
            <w:tcW w:w="161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FD94E4F" w14:textId="77777777" w:rsidR="00BD2520" w:rsidRDefault="00BD2520" w:rsidP="000B4253">
            <w:pPr>
              <w:rPr>
                <w:rFonts w:ascii="Times New Roman" w:hAnsi="Times New Roman" w:cs="Times New Roman"/>
                <w:b/>
              </w:rPr>
            </w:pPr>
            <w:r>
              <w:rPr>
                <w:rFonts w:ascii="Times New Roman" w:hAnsi="Times New Roman" w:cs="Times New Roman"/>
                <w:b/>
              </w:rPr>
              <w:t>Weight</w:t>
            </w:r>
          </w:p>
        </w:tc>
        <w:tc>
          <w:tcPr>
            <w:tcW w:w="165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E9E136E" w14:textId="77777777" w:rsidR="00BD2520" w:rsidRDefault="00BD2520" w:rsidP="000B4253">
            <w:pPr>
              <w:rPr>
                <w:rFonts w:ascii="Times New Roman" w:hAnsi="Times New Roman" w:cs="Times New Roman"/>
                <w:b/>
              </w:rPr>
            </w:pPr>
            <w:r>
              <w:rPr>
                <w:rFonts w:ascii="Times New Roman" w:hAnsi="Times New Roman" w:cs="Times New Roman"/>
                <w:b/>
              </w:rPr>
              <w:t>Capacity</w:t>
            </w:r>
          </w:p>
        </w:tc>
      </w:tr>
      <w:tr w:rsidR="00BD2520" w14:paraId="1E737B81" w14:textId="77777777" w:rsidTr="000B4253">
        <w:tc>
          <w:tcPr>
            <w:tcW w:w="1619" w:type="dxa"/>
            <w:tcBorders>
              <w:top w:val="single" w:sz="4" w:space="0" w:color="auto"/>
              <w:left w:val="single" w:sz="4" w:space="0" w:color="auto"/>
              <w:bottom w:val="single" w:sz="4" w:space="0" w:color="auto"/>
              <w:right w:val="single" w:sz="4" w:space="0" w:color="auto"/>
            </w:tcBorders>
            <w:hideMark/>
          </w:tcPr>
          <w:p w14:paraId="2500B66C" w14:textId="77777777" w:rsidR="00BD2520" w:rsidRDefault="00BD2520" w:rsidP="000B4253">
            <w:pPr>
              <w:rPr>
                <w:rFonts w:ascii="Times New Roman" w:hAnsi="Times New Roman" w:cs="Times New Roman"/>
              </w:rPr>
            </w:pPr>
            <w:r>
              <w:rPr>
                <w:rFonts w:ascii="Times New Roman" w:hAnsi="Times New Roman" w:cs="Times New Roman"/>
              </w:rPr>
              <w:t>LiPo</w:t>
            </w:r>
          </w:p>
        </w:tc>
        <w:tc>
          <w:tcPr>
            <w:tcW w:w="1594" w:type="dxa"/>
            <w:tcBorders>
              <w:top w:val="single" w:sz="4" w:space="0" w:color="auto"/>
              <w:left w:val="single" w:sz="4" w:space="0" w:color="auto"/>
              <w:bottom w:val="single" w:sz="4" w:space="0" w:color="auto"/>
              <w:right w:val="single" w:sz="4" w:space="0" w:color="auto"/>
            </w:tcBorders>
            <w:hideMark/>
          </w:tcPr>
          <w:p w14:paraId="27630F2C" w14:textId="77777777" w:rsidR="00BD2520" w:rsidRDefault="00BD2520" w:rsidP="000B4253">
            <w:pPr>
              <w:rPr>
                <w:rFonts w:ascii="Times New Roman" w:hAnsi="Times New Roman" w:cs="Times New Roman"/>
              </w:rPr>
            </w:pPr>
            <w:r>
              <w:rPr>
                <w:rFonts w:ascii="Times New Roman" w:hAnsi="Times New Roman" w:cs="Times New Roman"/>
              </w:rPr>
              <w:t xml:space="preserve">Low </w:t>
            </w:r>
          </w:p>
        </w:tc>
        <w:tc>
          <w:tcPr>
            <w:tcW w:w="1650" w:type="dxa"/>
            <w:tcBorders>
              <w:top w:val="single" w:sz="4" w:space="0" w:color="auto"/>
              <w:left w:val="single" w:sz="4" w:space="0" w:color="auto"/>
              <w:bottom w:val="single" w:sz="4" w:space="0" w:color="auto"/>
              <w:right w:val="single" w:sz="4" w:space="0" w:color="auto"/>
            </w:tcBorders>
            <w:hideMark/>
          </w:tcPr>
          <w:p w14:paraId="1E49DED5" w14:textId="77777777" w:rsidR="00BD2520" w:rsidRDefault="00BD2520" w:rsidP="000B4253">
            <w:pPr>
              <w:rPr>
                <w:rFonts w:ascii="Times New Roman" w:hAnsi="Times New Roman" w:cs="Times New Roman"/>
              </w:rPr>
            </w:pPr>
            <w:r>
              <w:rPr>
                <w:rFonts w:ascii="Times New Roman" w:hAnsi="Times New Roman" w:cs="Times New Roman"/>
              </w:rPr>
              <w:t>No</w:t>
            </w:r>
          </w:p>
        </w:tc>
        <w:tc>
          <w:tcPr>
            <w:tcW w:w="1618" w:type="dxa"/>
            <w:tcBorders>
              <w:top w:val="single" w:sz="4" w:space="0" w:color="auto"/>
              <w:left w:val="single" w:sz="4" w:space="0" w:color="auto"/>
              <w:bottom w:val="single" w:sz="4" w:space="0" w:color="auto"/>
              <w:right w:val="single" w:sz="4" w:space="0" w:color="auto"/>
            </w:tcBorders>
            <w:hideMark/>
          </w:tcPr>
          <w:p w14:paraId="12F64EAC" w14:textId="77777777" w:rsidR="00BD2520" w:rsidRDefault="00BD2520" w:rsidP="000B4253">
            <w:pPr>
              <w:rPr>
                <w:rFonts w:ascii="Times New Roman" w:hAnsi="Times New Roman" w:cs="Times New Roman"/>
              </w:rPr>
            </w:pPr>
            <w:r>
              <w:rPr>
                <w:rFonts w:ascii="Times New Roman" w:hAnsi="Times New Roman" w:cs="Times New Roman"/>
              </w:rPr>
              <w:t>Very Light</w:t>
            </w:r>
          </w:p>
        </w:tc>
        <w:tc>
          <w:tcPr>
            <w:tcW w:w="1657" w:type="dxa"/>
            <w:tcBorders>
              <w:top w:val="single" w:sz="4" w:space="0" w:color="auto"/>
              <w:left w:val="single" w:sz="4" w:space="0" w:color="auto"/>
              <w:bottom w:val="single" w:sz="4" w:space="0" w:color="auto"/>
              <w:right w:val="single" w:sz="4" w:space="0" w:color="auto"/>
            </w:tcBorders>
            <w:hideMark/>
          </w:tcPr>
          <w:p w14:paraId="0E34E64B" w14:textId="77777777" w:rsidR="00BD2520" w:rsidRDefault="00BD2520" w:rsidP="000B4253">
            <w:pPr>
              <w:rPr>
                <w:rFonts w:ascii="Times New Roman" w:hAnsi="Times New Roman" w:cs="Times New Roman"/>
              </w:rPr>
            </w:pPr>
            <w:r>
              <w:rPr>
                <w:rFonts w:ascii="Times New Roman" w:hAnsi="Times New Roman" w:cs="Times New Roman"/>
              </w:rPr>
              <w:t>High</w:t>
            </w:r>
          </w:p>
        </w:tc>
      </w:tr>
      <w:tr w:rsidR="00BD2520" w14:paraId="11B171AC" w14:textId="77777777" w:rsidTr="000B4253">
        <w:tc>
          <w:tcPr>
            <w:tcW w:w="1619" w:type="dxa"/>
            <w:tcBorders>
              <w:top w:val="single" w:sz="4" w:space="0" w:color="auto"/>
              <w:left w:val="single" w:sz="4" w:space="0" w:color="auto"/>
              <w:bottom w:val="single" w:sz="4" w:space="0" w:color="auto"/>
              <w:right w:val="single" w:sz="4" w:space="0" w:color="auto"/>
            </w:tcBorders>
            <w:hideMark/>
          </w:tcPr>
          <w:p w14:paraId="4F55B670" w14:textId="77777777" w:rsidR="00BD2520" w:rsidRDefault="00BD2520" w:rsidP="000B4253">
            <w:pPr>
              <w:rPr>
                <w:rFonts w:ascii="Times New Roman" w:hAnsi="Times New Roman" w:cs="Times New Roman"/>
              </w:rPr>
            </w:pPr>
            <w:r>
              <w:rPr>
                <w:rFonts w:ascii="Times New Roman" w:hAnsi="Times New Roman" w:cs="Times New Roman"/>
              </w:rPr>
              <w:t>NiCad</w:t>
            </w:r>
          </w:p>
        </w:tc>
        <w:tc>
          <w:tcPr>
            <w:tcW w:w="1594" w:type="dxa"/>
            <w:tcBorders>
              <w:top w:val="single" w:sz="4" w:space="0" w:color="auto"/>
              <w:left w:val="single" w:sz="4" w:space="0" w:color="auto"/>
              <w:bottom w:val="single" w:sz="4" w:space="0" w:color="auto"/>
              <w:right w:val="single" w:sz="4" w:space="0" w:color="auto"/>
            </w:tcBorders>
            <w:hideMark/>
          </w:tcPr>
          <w:p w14:paraId="2644D7D5" w14:textId="77777777" w:rsidR="00BD2520" w:rsidRDefault="00BD2520" w:rsidP="000B4253">
            <w:pPr>
              <w:rPr>
                <w:rFonts w:ascii="Times New Roman" w:hAnsi="Times New Roman" w:cs="Times New Roman"/>
              </w:rPr>
            </w:pPr>
            <w:r>
              <w:rPr>
                <w:rFonts w:ascii="Times New Roman" w:hAnsi="Times New Roman" w:cs="Times New Roman"/>
              </w:rPr>
              <w:t xml:space="preserve">Low  </w:t>
            </w:r>
          </w:p>
        </w:tc>
        <w:tc>
          <w:tcPr>
            <w:tcW w:w="1650" w:type="dxa"/>
            <w:tcBorders>
              <w:top w:val="single" w:sz="4" w:space="0" w:color="auto"/>
              <w:left w:val="single" w:sz="4" w:space="0" w:color="auto"/>
              <w:bottom w:val="single" w:sz="4" w:space="0" w:color="auto"/>
              <w:right w:val="single" w:sz="4" w:space="0" w:color="auto"/>
            </w:tcBorders>
            <w:hideMark/>
          </w:tcPr>
          <w:p w14:paraId="3A18C47F" w14:textId="77777777" w:rsidR="00BD2520" w:rsidRDefault="00BD2520" w:rsidP="000B4253">
            <w:pPr>
              <w:rPr>
                <w:rFonts w:ascii="Times New Roman" w:hAnsi="Times New Roman" w:cs="Times New Roman"/>
              </w:rPr>
            </w:pPr>
            <w:r>
              <w:rPr>
                <w:rFonts w:ascii="Times New Roman" w:hAnsi="Times New Roman" w:cs="Times New Roman"/>
              </w:rPr>
              <w:t>Yes</w:t>
            </w:r>
          </w:p>
        </w:tc>
        <w:tc>
          <w:tcPr>
            <w:tcW w:w="1618" w:type="dxa"/>
            <w:tcBorders>
              <w:top w:val="single" w:sz="4" w:space="0" w:color="auto"/>
              <w:left w:val="single" w:sz="4" w:space="0" w:color="auto"/>
              <w:bottom w:val="single" w:sz="4" w:space="0" w:color="auto"/>
              <w:right w:val="single" w:sz="4" w:space="0" w:color="auto"/>
            </w:tcBorders>
            <w:hideMark/>
          </w:tcPr>
          <w:p w14:paraId="633705DD" w14:textId="77777777" w:rsidR="00BD2520" w:rsidRDefault="00BD2520" w:rsidP="000B4253">
            <w:pPr>
              <w:rPr>
                <w:rFonts w:ascii="Times New Roman" w:hAnsi="Times New Roman" w:cs="Times New Roman"/>
              </w:rPr>
            </w:pPr>
            <w:r>
              <w:rPr>
                <w:rFonts w:ascii="Times New Roman" w:hAnsi="Times New Roman" w:cs="Times New Roman"/>
              </w:rPr>
              <w:t xml:space="preserve">Light </w:t>
            </w:r>
          </w:p>
        </w:tc>
        <w:tc>
          <w:tcPr>
            <w:tcW w:w="1657" w:type="dxa"/>
            <w:tcBorders>
              <w:top w:val="single" w:sz="4" w:space="0" w:color="auto"/>
              <w:left w:val="single" w:sz="4" w:space="0" w:color="auto"/>
              <w:bottom w:val="single" w:sz="4" w:space="0" w:color="auto"/>
              <w:right w:val="single" w:sz="4" w:space="0" w:color="auto"/>
            </w:tcBorders>
            <w:hideMark/>
          </w:tcPr>
          <w:p w14:paraId="50E8E54C" w14:textId="77777777" w:rsidR="00BD2520" w:rsidRDefault="00BD2520" w:rsidP="000B4253">
            <w:pPr>
              <w:rPr>
                <w:rFonts w:ascii="Times New Roman" w:hAnsi="Times New Roman" w:cs="Times New Roman"/>
              </w:rPr>
            </w:pPr>
            <w:r>
              <w:rPr>
                <w:rFonts w:ascii="Times New Roman" w:hAnsi="Times New Roman" w:cs="Times New Roman"/>
              </w:rPr>
              <w:t xml:space="preserve">Low </w:t>
            </w:r>
          </w:p>
        </w:tc>
      </w:tr>
      <w:tr w:rsidR="00BD2520" w14:paraId="421F881E" w14:textId="77777777" w:rsidTr="000B4253">
        <w:tc>
          <w:tcPr>
            <w:tcW w:w="1619" w:type="dxa"/>
            <w:tcBorders>
              <w:top w:val="single" w:sz="4" w:space="0" w:color="auto"/>
              <w:left w:val="single" w:sz="4" w:space="0" w:color="auto"/>
              <w:bottom w:val="single" w:sz="4" w:space="0" w:color="auto"/>
              <w:right w:val="single" w:sz="4" w:space="0" w:color="auto"/>
            </w:tcBorders>
            <w:hideMark/>
          </w:tcPr>
          <w:p w14:paraId="5F629DE3" w14:textId="77777777" w:rsidR="00BD2520" w:rsidRDefault="00BD2520" w:rsidP="000B4253">
            <w:pPr>
              <w:rPr>
                <w:rFonts w:ascii="Times New Roman" w:hAnsi="Times New Roman" w:cs="Times New Roman"/>
              </w:rPr>
            </w:pPr>
            <w:r>
              <w:rPr>
                <w:rFonts w:ascii="Times New Roman" w:hAnsi="Times New Roman" w:cs="Times New Roman"/>
              </w:rPr>
              <w:t>NiMH</w:t>
            </w:r>
          </w:p>
        </w:tc>
        <w:tc>
          <w:tcPr>
            <w:tcW w:w="1594" w:type="dxa"/>
            <w:tcBorders>
              <w:top w:val="single" w:sz="4" w:space="0" w:color="auto"/>
              <w:left w:val="single" w:sz="4" w:space="0" w:color="auto"/>
              <w:bottom w:val="single" w:sz="4" w:space="0" w:color="auto"/>
              <w:right w:val="single" w:sz="4" w:space="0" w:color="auto"/>
            </w:tcBorders>
            <w:hideMark/>
          </w:tcPr>
          <w:p w14:paraId="654FF577" w14:textId="77777777" w:rsidR="00BD2520" w:rsidRDefault="00BD2520" w:rsidP="000B4253">
            <w:pPr>
              <w:rPr>
                <w:rFonts w:ascii="Times New Roman" w:hAnsi="Times New Roman" w:cs="Times New Roman"/>
              </w:rPr>
            </w:pPr>
            <w:r>
              <w:rPr>
                <w:rFonts w:ascii="Times New Roman" w:hAnsi="Times New Roman" w:cs="Times New Roman"/>
              </w:rPr>
              <w:t xml:space="preserve">High </w:t>
            </w:r>
          </w:p>
        </w:tc>
        <w:tc>
          <w:tcPr>
            <w:tcW w:w="1650" w:type="dxa"/>
            <w:tcBorders>
              <w:top w:val="single" w:sz="4" w:space="0" w:color="auto"/>
              <w:left w:val="single" w:sz="4" w:space="0" w:color="auto"/>
              <w:bottom w:val="single" w:sz="4" w:space="0" w:color="auto"/>
              <w:right w:val="single" w:sz="4" w:space="0" w:color="auto"/>
            </w:tcBorders>
            <w:hideMark/>
          </w:tcPr>
          <w:p w14:paraId="4788B491" w14:textId="77777777" w:rsidR="00BD2520" w:rsidRDefault="00BD2520" w:rsidP="000B4253">
            <w:pPr>
              <w:rPr>
                <w:rFonts w:ascii="Times New Roman" w:hAnsi="Times New Roman" w:cs="Times New Roman"/>
              </w:rPr>
            </w:pPr>
            <w:r>
              <w:rPr>
                <w:rFonts w:ascii="Times New Roman" w:hAnsi="Times New Roman" w:cs="Times New Roman"/>
              </w:rPr>
              <w:t>Yes</w:t>
            </w:r>
          </w:p>
        </w:tc>
        <w:tc>
          <w:tcPr>
            <w:tcW w:w="1618" w:type="dxa"/>
            <w:tcBorders>
              <w:top w:val="single" w:sz="4" w:space="0" w:color="auto"/>
              <w:left w:val="single" w:sz="4" w:space="0" w:color="auto"/>
              <w:bottom w:val="single" w:sz="4" w:space="0" w:color="auto"/>
              <w:right w:val="single" w:sz="4" w:space="0" w:color="auto"/>
            </w:tcBorders>
            <w:hideMark/>
          </w:tcPr>
          <w:p w14:paraId="6283EC73" w14:textId="77777777" w:rsidR="00BD2520" w:rsidRDefault="00BD2520" w:rsidP="000B4253">
            <w:pPr>
              <w:rPr>
                <w:rFonts w:ascii="Times New Roman" w:hAnsi="Times New Roman" w:cs="Times New Roman"/>
              </w:rPr>
            </w:pPr>
            <w:r>
              <w:rPr>
                <w:rFonts w:ascii="Times New Roman" w:hAnsi="Times New Roman" w:cs="Times New Roman"/>
              </w:rPr>
              <w:t>Heavy</w:t>
            </w:r>
          </w:p>
        </w:tc>
        <w:tc>
          <w:tcPr>
            <w:tcW w:w="1657" w:type="dxa"/>
            <w:tcBorders>
              <w:top w:val="single" w:sz="4" w:space="0" w:color="auto"/>
              <w:left w:val="single" w:sz="4" w:space="0" w:color="auto"/>
              <w:bottom w:val="single" w:sz="4" w:space="0" w:color="auto"/>
              <w:right w:val="single" w:sz="4" w:space="0" w:color="auto"/>
            </w:tcBorders>
            <w:hideMark/>
          </w:tcPr>
          <w:p w14:paraId="7A12E671" w14:textId="77777777" w:rsidR="00BD2520" w:rsidRDefault="00BD2520" w:rsidP="000B4253">
            <w:pPr>
              <w:rPr>
                <w:rFonts w:ascii="Times New Roman" w:hAnsi="Times New Roman" w:cs="Times New Roman"/>
              </w:rPr>
            </w:pPr>
            <w:r>
              <w:rPr>
                <w:rFonts w:ascii="Times New Roman" w:hAnsi="Times New Roman" w:cs="Times New Roman"/>
              </w:rPr>
              <w:t xml:space="preserve">High </w:t>
            </w:r>
          </w:p>
        </w:tc>
      </w:tr>
    </w:tbl>
    <w:p w14:paraId="4EB5C588" w14:textId="77777777" w:rsidR="00BD2520" w:rsidRDefault="00BD2520" w:rsidP="00BD2520">
      <w:pPr>
        <w:pStyle w:val="Caption"/>
        <w:rPr>
          <w:noProof/>
        </w:rPr>
      </w:pPr>
      <w:bookmarkStart w:id="157" w:name="_Ref400453571"/>
      <w:r>
        <w:t xml:space="preserve">Table </w:t>
      </w:r>
      <w:r w:rsidR="00840D8F">
        <w:fldChar w:fldCharType="begin"/>
      </w:r>
      <w:r w:rsidR="00840D8F">
        <w:instrText xml:space="preserve"> SEQ Table \* ARABIC </w:instrText>
      </w:r>
      <w:r w:rsidR="00840D8F">
        <w:fldChar w:fldCharType="separate"/>
      </w:r>
      <w:r>
        <w:rPr>
          <w:noProof/>
        </w:rPr>
        <w:t>25</w:t>
      </w:r>
      <w:r w:rsidR="00840D8F">
        <w:rPr>
          <w:noProof/>
        </w:rPr>
        <w:fldChar w:fldCharType="end"/>
      </w:r>
      <w:bookmarkEnd w:id="157"/>
      <w:r>
        <w:rPr>
          <w:noProof/>
        </w:rPr>
        <w:t>. Features of Different Battery Types</w:t>
      </w:r>
    </w:p>
    <w:p w14:paraId="2E67DC0E" w14:textId="77777777" w:rsidR="00BD2520" w:rsidRDefault="00BD2520" w:rsidP="00BD2520">
      <w:pPr>
        <w:rPr>
          <w:rFonts w:ascii="Times New Roman" w:hAnsi="Times New Roman" w:cs="Times New Roman"/>
        </w:rPr>
      </w:pPr>
      <w:r>
        <w:rPr>
          <w:rFonts w:ascii="Times New Roman" w:hAnsi="Times New Roman" w:cs="Times New Roman"/>
        </w:rPr>
        <w:t>Due to the general features of the LiPo Batteries listed above, it would be clear that LiPo batteries would be the ideal choice as the battery for the APS.</w:t>
      </w:r>
    </w:p>
    <w:p w14:paraId="4B0EE36B" w14:textId="5091CDEA" w:rsidR="00D6723A" w:rsidRPr="00624902" w:rsidRDefault="002F4268" w:rsidP="00B36FDE">
      <w:pPr>
        <w:pStyle w:val="Heading3"/>
        <w:spacing w:before="0" w:line="240" w:lineRule="auto"/>
        <w:contextualSpacing/>
        <w:rPr>
          <w:rFonts w:cs="Times New Roman"/>
          <w:szCs w:val="22"/>
        </w:rPr>
      </w:pPr>
      <w:r>
        <w:rPr>
          <w:rFonts w:cs="Times New Roman"/>
          <w:szCs w:val="22"/>
        </w:rPr>
        <w:t>Items u</w:t>
      </w:r>
      <w:r w:rsidR="00D6723A" w:rsidRPr="00624902">
        <w:rPr>
          <w:rFonts w:cs="Times New Roman"/>
          <w:szCs w:val="22"/>
        </w:rPr>
        <w:t>nder Consideration</w:t>
      </w:r>
      <w:bookmarkEnd w:id="155"/>
      <w:bookmarkEnd w:id="156"/>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BD2520" w:rsidRPr="00BD2520">
        <w:rPr>
          <w:rFonts w:ascii="Times New Roman" w:hAnsi="Times New Roman" w:cs="Times New Roman"/>
        </w:rPr>
        <w:t xml:space="preserve">Table </w:t>
      </w:r>
      <w:r w:rsidR="00BD2520" w:rsidRPr="00BD2520">
        <w:rPr>
          <w:rFonts w:ascii="Times New Roman" w:hAnsi="Times New Roman" w:cs="Times New Roman"/>
          <w:noProof/>
        </w:rPr>
        <w:t>26</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r w:rsidRPr="00624902">
              <w:rPr>
                <w:rFonts w:ascii="Times New Roman" w:hAnsi="Times New Roman" w:cs="Times New Roman"/>
              </w:rPr>
              <w:t>mAh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C Lipo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25C Lipo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C Lipo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r w:rsidRPr="00624902">
              <w:rPr>
                <w:rFonts w:ascii="Times New Roman" w:hAnsi="Times New Roman" w:cs="Times New Roman"/>
              </w:rPr>
              <w:t>Hobbyking</w:t>
            </w:r>
          </w:p>
        </w:tc>
      </w:tr>
    </w:tbl>
    <w:p w14:paraId="24948308" w14:textId="3BD2AA33" w:rsidR="00833536" w:rsidRDefault="002C3E77" w:rsidP="00B36FDE">
      <w:pPr>
        <w:pStyle w:val="Caption"/>
        <w:spacing w:after="0"/>
        <w:contextualSpacing/>
      </w:pPr>
      <w:bookmarkStart w:id="158" w:name="_Ref274053567"/>
      <w:bookmarkStart w:id="159" w:name="_Toc400389701"/>
      <w:r w:rsidRPr="002C3E77">
        <w:t xml:space="preserve">Table </w:t>
      </w:r>
      <w:r w:rsidR="00840D8F">
        <w:fldChar w:fldCharType="begin"/>
      </w:r>
      <w:r w:rsidR="00840D8F">
        <w:instrText xml:space="preserve"> SEQ Table \* ARABIC </w:instrText>
      </w:r>
      <w:r w:rsidR="00840D8F">
        <w:fldChar w:fldCharType="separate"/>
      </w:r>
      <w:r w:rsidR="00BD2520">
        <w:rPr>
          <w:noProof/>
        </w:rPr>
        <w:t>26</w:t>
      </w:r>
      <w:r w:rsidR="00840D8F">
        <w:rPr>
          <w:noProof/>
        </w:rPr>
        <w:fldChar w:fldCharType="end"/>
      </w:r>
      <w:bookmarkEnd w:id="158"/>
      <w:r w:rsidRPr="002C3E77">
        <w:t>. The items under consideration for the batteries</w:t>
      </w:r>
      <w:bookmarkEnd w:id="159"/>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0" w:name="_Toc274055923"/>
      <w:bookmarkStart w:id="161" w:name="_Toc400362021"/>
      <w:r w:rsidRPr="00624902">
        <w:rPr>
          <w:rFonts w:cs="Times New Roman"/>
          <w:szCs w:val="22"/>
        </w:rPr>
        <w:t>Decision Matrix</w:t>
      </w:r>
      <w:bookmarkEnd w:id="160"/>
      <w:bookmarkEnd w:id="161"/>
    </w:p>
    <w:p w14:paraId="7650C543" w14:textId="530FD7D7"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BD2520" w:rsidRPr="00BD2520">
        <w:rPr>
          <w:rFonts w:ascii="Times New Roman" w:hAnsi="Times New Roman" w:cs="Times New Roman"/>
        </w:rPr>
        <w:t xml:space="preserve">Table </w:t>
      </w:r>
      <w:r w:rsidR="00BD2520" w:rsidRPr="00BD2520">
        <w:rPr>
          <w:rFonts w:ascii="Times New Roman" w:hAnsi="Times New Roman" w:cs="Times New Roman"/>
          <w:noProof/>
        </w:rPr>
        <w:t>27</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w:t>
      </w:r>
      <w:r w:rsidR="0025229A">
        <w:rPr>
          <w:rFonts w:ascii="Times New Roman" w:hAnsi="Times New Roman" w:cs="Times New Roman"/>
        </w:rPr>
        <w:t>for</w:t>
      </w:r>
      <w:r w:rsidR="00D02417">
        <w:rPr>
          <w:rFonts w:ascii="Times New Roman" w:hAnsi="Times New Roman" w:cs="Times New Roman"/>
        </w:rPr>
        <w:t xml:space="preserve"> the decision making process. The categories include the </w:t>
      </w:r>
      <w:r w:rsidR="0051579F">
        <w:rPr>
          <w:rFonts w:ascii="Times New Roman" w:hAnsi="Times New Roman" w:cs="Times New Roman"/>
        </w:rPr>
        <w:t>price, capacity discharge rate</w:t>
      </w:r>
      <w:r w:rsidR="00D02417">
        <w:rPr>
          <w:rFonts w:ascii="Times New Roman" w:hAnsi="Times New Roman" w:cs="Times New Roman"/>
        </w:rPr>
        <w:t>, and weight of the battery.</w:t>
      </w:r>
    </w:p>
    <w:p w14:paraId="13E6B82E" w14:textId="77777777" w:rsidR="00E06569" w:rsidRPr="00E06569" w:rsidRDefault="00E06569" w:rsidP="00B36FDE">
      <w:pPr>
        <w:spacing w:after="0" w:line="240" w:lineRule="auto"/>
        <w:contextualSpacing/>
      </w:pPr>
    </w:p>
    <w:tbl>
      <w:tblPr>
        <w:tblW w:w="928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57"/>
        <w:gridCol w:w="828"/>
      </w:tblGrid>
      <w:tr w:rsidR="00BD2520" w:rsidRPr="00624902" w14:paraId="681B1F6A" w14:textId="77777777" w:rsidTr="00BD2520">
        <w:trPr>
          <w:gridAfter w:val="1"/>
          <w:wAfter w:w="828" w:type="dxa"/>
          <w:trHeight w:val="260"/>
        </w:trPr>
        <w:tc>
          <w:tcPr>
            <w:tcW w:w="4329" w:type="dxa"/>
            <w:shd w:val="clear" w:color="auto" w:fill="A5A5A5" w:themeFill="accent3"/>
            <w:vAlign w:val="center"/>
          </w:tcPr>
          <w:p w14:paraId="3F6A3B92" w14:textId="1C93A8F7" w:rsidR="00BD2520" w:rsidRPr="00624902" w:rsidRDefault="00BD2520"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BD2520" w:rsidRPr="00624902" w:rsidRDefault="00BD2520"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BD2520" w:rsidRPr="00624902" w:rsidRDefault="00BD2520"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Pr>
                <w:rFonts w:ascii="Times New Roman" w:hAnsi="Times New Roman" w:cs="Times New Roman"/>
                <w:b/>
              </w:rPr>
              <w:t xml:space="preserve"> (mAH)</w:t>
            </w:r>
          </w:p>
        </w:tc>
        <w:tc>
          <w:tcPr>
            <w:tcW w:w="1170" w:type="dxa"/>
            <w:shd w:val="clear" w:color="auto" w:fill="A5A5A5" w:themeFill="accent3"/>
            <w:noWrap/>
            <w:vAlign w:val="center"/>
            <w:hideMark/>
          </w:tcPr>
          <w:p w14:paraId="0158AE80" w14:textId="4857A7B3" w:rsidR="00BD2520" w:rsidRPr="00624902" w:rsidRDefault="00BD2520"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Pr>
                <w:rFonts w:ascii="Times New Roman" w:hAnsi="Times New Roman" w:cs="Times New Roman"/>
                <w:b/>
              </w:rPr>
              <w:t xml:space="preserve"> (C)</w:t>
            </w:r>
          </w:p>
        </w:tc>
        <w:tc>
          <w:tcPr>
            <w:tcW w:w="1057" w:type="dxa"/>
            <w:shd w:val="clear" w:color="auto" w:fill="A5A5A5" w:themeFill="accent3"/>
            <w:noWrap/>
            <w:vAlign w:val="center"/>
            <w:hideMark/>
          </w:tcPr>
          <w:p w14:paraId="083B5AE8" w14:textId="2B7A57D9" w:rsidR="00BD2520" w:rsidRPr="00624902" w:rsidRDefault="00BD2520"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Pr>
                <w:rFonts w:ascii="Times New Roman" w:hAnsi="Times New Roman" w:cs="Times New Roman"/>
                <w:b/>
              </w:rPr>
              <w:t xml:space="preserve"> (lbs.)</w:t>
            </w:r>
          </w:p>
        </w:tc>
      </w:tr>
      <w:tr w:rsidR="00BD2520" w:rsidRPr="00624902" w14:paraId="698BD3AE" w14:textId="77777777" w:rsidTr="00BD2520">
        <w:trPr>
          <w:gridAfter w:val="1"/>
          <w:wAfter w:w="828" w:type="dxa"/>
          <w:trHeight w:val="252"/>
        </w:trPr>
        <w:tc>
          <w:tcPr>
            <w:tcW w:w="4329" w:type="dxa"/>
            <w:vAlign w:val="center"/>
          </w:tcPr>
          <w:p w14:paraId="7B201A3C" w14:textId="233FDAB4"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Pr>
                <w:rFonts w:ascii="Times New Roman" w:hAnsi="Times New Roman" w:cs="Times New Roman"/>
              </w:rPr>
              <w:t xml:space="preserve"> </w:t>
            </w:r>
            <w:r w:rsidRPr="00624902">
              <w:rPr>
                <w:rFonts w:ascii="Times New Roman" w:hAnsi="Times New Roman" w:cs="Times New Roman"/>
              </w:rPr>
              <w:t>mAh 7.4</w:t>
            </w:r>
            <w:r>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57" w:type="dxa"/>
            <w:shd w:val="clear" w:color="auto" w:fill="auto"/>
            <w:noWrap/>
            <w:vAlign w:val="center"/>
            <w:hideMark/>
          </w:tcPr>
          <w:p w14:paraId="38CB47BC" w14:textId="1441CDC0"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BD2520" w:rsidRPr="00624902" w14:paraId="4C8719A9" w14:textId="77777777" w:rsidTr="00BD2520">
        <w:trPr>
          <w:gridAfter w:val="1"/>
          <w:wAfter w:w="828" w:type="dxa"/>
          <w:trHeight w:val="252"/>
        </w:trPr>
        <w:tc>
          <w:tcPr>
            <w:tcW w:w="4329" w:type="dxa"/>
            <w:vAlign w:val="center"/>
          </w:tcPr>
          <w:p w14:paraId="3444B8FE" w14:textId="1D3EF8B5"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Pr>
                <w:rFonts w:ascii="Times New Roman" w:hAnsi="Times New Roman" w:cs="Times New Roman"/>
              </w:rPr>
              <w:t xml:space="preserve"> </w:t>
            </w:r>
            <w:r w:rsidRPr="00624902">
              <w:rPr>
                <w:rFonts w:ascii="Times New Roman" w:hAnsi="Times New Roman" w:cs="Times New Roman"/>
              </w:rPr>
              <w:t>mAh 3</w:t>
            </w:r>
            <w:r>
              <w:rPr>
                <w:rFonts w:ascii="Times New Roman" w:hAnsi="Times New Roman" w:cs="Times New Roman"/>
              </w:rPr>
              <w:t xml:space="preserve"> </w:t>
            </w:r>
            <w:r w:rsidRPr="00624902">
              <w:rPr>
                <w:rFonts w:ascii="Times New Roman" w:hAnsi="Times New Roman" w:cs="Times New Roman"/>
              </w:rPr>
              <w:t>S 20</w:t>
            </w:r>
            <w:r>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center"/>
            <w:hideMark/>
          </w:tcPr>
          <w:p w14:paraId="4B79A8A3" w14:textId="77777777"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57" w:type="dxa"/>
            <w:shd w:val="clear" w:color="auto" w:fill="auto"/>
            <w:noWrap/>
            <w:vAlign w:val="center"/>
            <w:hideMark/>
          </w:tcPr>
          <w:p w14:paraId="785769E9" w14:textId="11E8782F"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BD2520" w:rsidRPr="00624902" w14:paraId="68D91D2E" w14:textId="77777777" w:rsidTr="00BD2520">
        <w:trPr>
          <w:gridAfter w:val="1"/>
          <w:wAfter w:w="828" w:type="dxa"/>
          <w:trHeight w:val="252"/>
        </w:trPr>
        <w:tc>
          <w:tcPr>
            <w:tcW w:w="4329" w:type="dxa"/>
            <w:vAlign w:val="center"/>
          </w:tcPr>
          <w:p w14:paraId="75F058B6" w14:textId="13D7EC35"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Pr>
                <w:rFonts w:ascii="Times New Roman" w:hAnsi="Times New Roman" w:cs="Times New Roman"/>
              </w:rPr>
              <w:t xml:space="preserve"> </w:t>
            </w:r>
            <w:r w:rsidRPr="00624902">
              <w:rPr>
                <w:rFonts w:ascii="Times New Roman" w:hAnsi="Times New Roman" w:cs="Times New Roman"/>
              </w:rPr>
              <w:t>mAh 3</w:t>
            </w:r>
            <w:r>
              <w:rPr>
                <w:rFonts w:ascii="Times New Roman" w:hAnsi="Times New Roman" w:cs="Times New Roman"/>
              </w:rPr>
              <w:t xml:space="preserve"> </w:t>
            </w:r>
            <w:r w:rsidRPr="00624902">
              <w:rPr>
                <w:rFonts w:ascii="Times New Roman" w:hAnsi="Times New Roman" w:cs="Times New Roman"/>
              </w:rPr>
              <w:t>S 25</w:t>
            </w:r>
            <w:r>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center"/>
            <w:hideMark/>
          </w:tcPr>
          <w:p w14:paraId="208822AC" w14:textId="77777777"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57" w:type="dxa"/>
            <w:shd w:val="clear" w:color="auto" w:fill="auto"/>
            <w:noWrap/>
            <w:vAlign w:val="center"/>
            <w:hideMark/>
          </w:tcPr>
          <w:p w14:paraId="1CA45EE4" w14:textId="171916FA"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BD2520" w:rsidRPr="00624902" w14:paraId="7006B3A4" w14:textId="77777777" w:rsidTr="00BD2520">
        <w:trPr>
          <w:gridAfter w:val="1"/>
          <w:wAfter w:w="828" w:type="dxa"/>
          <w:trHeight w:val="252"/>
        </w:trPr>
        <w:tc>
          <w:tcPr>
            <w:tcW w:w="4329" w:type="dxa"/>
            <w:tcBorders>
              <w:bottom w:val="single" w:sz="4" w:space="0" w:color="auto"/>
            </w:tcBorders>
            <w:vAlign w:val="center"/>
          </w:tcPr>
          <w:p w14:paraId="6C414B12" w14:textId="5D8D666C"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Pr>
                <w:rFonts w:ascii="Times New Roman" w:hAnsi="Times New Roman" w:cs="Times New Roman"/>
              </w:rPr>
              <w:t xml:space="preserve"> </w:t>
            </w:r>
            <w:r w:rsidRPr="00624902">
              <w:rPr>
                <w:rFonts w:ascii="Times New Roman" w:hAnsi="Times New Roman" w:cs="Times New Roman"/>
              </w:rPr>
              <w:t>mAh 3</w:t>
            </w:r>
            <w:r>
              <w:rPr>
                <w:rFonts w:ascii="Times New Roman" w:hAnsi="Times New Roman" w:cs="Times New Roman"/>
              </w:rPr>
              <w:t xml:space="preserve"> </w:t>
            </w:r>
            <w:r w:rsidRPr="00624902">
              <w:rPr>
                <w:rFonts w:ascii="Times New Roman" w:hAnsi="Times New Roman" w:cs="Times New Roman"/>
              </w:rPr>
              <w:t>S 3</w:t>
            </w:r>
            <w:r>
              <w:rPr>
                <w:rFonts w:ascii="Times New Roman" w:hAnsi="Times New Roman" w:cs="Times New Roman"/>
              </w:rPr>
              <w:t xml:space="preserve">0 </w:t>
            </w:r>
            <w:r w:rsidRPr="00624902">
              <w:rPr>
                <w:rFonts w:ascii="Times New Roman" w:hAnsi="Times New Roman" w:cs="Times New Roman"/>
              </w:rPr>
              <w:t>C Lipo Pack</w:t>
            </w:r>
          </w:p>
        </w:tc>
        <w:tc>
          <w:tcPr>
            <w:tcW w:w="821" w:type="dxa"/>
            <w:tcBorders>
              <w:bottom w:val="single" w:sz="4" w:space="0" w:color="auto"/>
            </w:tcBorders>
            <w:shd w:val="clear" w:color="auto" w:fill="auto"/>
            <w:noWrap/>
            <w:vAlign w:val="center"/>
            <w:hideMark/>
          </w:tcPr>
          <w:p w14:paraId="1FE9D7D2" w14:textId="77777777"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57" w:type="dxa"/>
            <w:tcBorders>
              <w:bottom w:val="single" w:sz="4" w:space="0" w:color="auto"/>
            </w:tcBorders>
            <w:shd w:val="clear" w:color="auto" w:fill="auto"/>
            <w:noWrap/>
            <w:vAlign w:val="center"/>
            <w:hideMark/>
          </w:tcPr>
          <w:p w14:paraId="433F5758" w14:textId="00B45AD4"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BD2520" w:rsidRPr="00624902" w14:paraId="71CD380E" w14:textId="77777777" w:rsidTr="00BD2520">
        <w:trPr>
          <w:gridAfter w:val="1"/>
          <w:wAfter w:w="828" w:type="dxa"/>
          <w:trHeight w:val="252"/>
        </w:trPr>
        <w:tc>
          <w:tcPr>
            <w:tcW w:w="4329" w:type="dxa"/>
            <w:tcBorders>
              <w:left w:val="nil"/>
              <w:right w:val="nil"/>
            </w:tcBorders>
            <w:vAlign w:val="center"/>
          </w:tcPr>
          <w:p w14:paraId="3F9A528B" w14:textId="77777777" w:rsidR="00BD2520" w:rsidRPr="00624902" w:rsidRDefault="00BD2520"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BD2520" w:rsidRPr="00624902" w:rsidRDefault="00BD2520"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BD2520" w:rsidRPr="00624902" w:rsidRDefault="00BD2520"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BD2520" w:rsidRPr="00624902" w:rsidRDefault="00BD2520"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BD2520" w:rsidRPr="00624902" w:rsidRDefault="00BD2520" w:rsidP="00B36FDE">
            <w:pPr>
              <w:spacing w:after="0" w:line="240" w:lineRule="auto"/>
              <w:contextualSpacing/>
              <w:rPr>
                <w:rFonts w:ascii="Times New Roman" w:hAnsi="Times New Roman" w:cs="Times New Roman"/>
              </w:rPr>
            </w:pPr>
          </w:p>
        </w:tc>
      </w:tr>
      <w:tr w:rsidR="00BD2520" w:rsidRPr="00624902" w14:paraId="2E7FC033"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BD2520" w:rsidRPr="00624902" w14:paraId="006FA127"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Pr>
                <w:rFonts w:ascii="Times New Roman" w:hAnsi="Times New Roman" w:cs="Times New Roman"/>
              </w:rPr>
              <w:t xml:space="preserve"> </w:t>
            </w:r>
            <w:r w:rsidRPr="00624902">
              <w:rPr>
                <w:rFonts w:ascii="Times New Roman" w:hAnsi="Times New Roman" w:cs="Times New Roman"/>
              </w:rPr>
              <w:t>mAh 7.4</w:t>
            </w:r>
            <w:r>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BD2520" w:rsidRPr="00624902" w14:paraId="3F98B4CA"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Pr>
                <w:rFonts w:ascii="Times New Roman" w:hAnsi="Times New Roman" w:cs="Times New Roman"/>
              </w:rPr>
              <w:t xml:space="preserve"> </w:t>
            </w:r>
            <w:r w:rsidRPr="00624902">
              <w:rPr>
                <w:rFonts w:ascii="Times New Roman" w:hAnsi="Times New Roman" w:cs="Times New Roman"/>
              </w:rPr>
              <w:t>mAh 3</w:t>
            </w:r>
            <w:r>
              <w:rPr>
                <w:rFonts w:ascii="Times New Roman" w:hAnsi="Times New Roman" w:cs="Times New Roman"/>
              </w:rPr>
              <w:t xml:space="preserve"> </w:t>
            </w:r>
            <w:r w:rsidRPr="00624902">
              <w:rPr>
                <w:rFonts w:ascii="Times New Roman" w:hAnsi="Times New Roman" w:cs="Times New Roman"/>
              </w:rPr>
              <w:t>S 20</w:t>
            </w:r>
            <w:r>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BD2520" w:rsidRPr="00396B99" w:rsidRDefault="00BD2520"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BD2520" w:rsidRPr="00624902" w14:paraId="099A3352"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Pr>
                <w:rFonts w:ascii="Times New Roman" w:hAnsi="Times New Roman" w:cs="Times New Roman"/>
              </w:rPr>
              <w:t xml:space="preserve"> </w:t>
            </w:r>
            <w:r w:rsidRPr="00624902">
              <w:rPr>
                <w:rFonts w:ascii="Times New Roman" w:hAnsi="Times New Roman" w:cs="Times New Roman"/>
              </w:rPr>
              <w:t>mAh 3</w:t>
            </w:r>
            <w:r>
              <w:rPr>
                <w:rFonts w:ascii="Times New Roman" w:hAnsi="Times New Roman" w:cs="Times New Roman"/>
              </w:rPr>
              <w:t xml:space="preserve"> </w:t>
            </w:r>
            <w:r w:rsidRPr="00624902">
              <w:rPr>
                <w:rFonts w:ascii="Times New Roman" w:hAnsi="Times New Roman" w:cs="Times New Roman"/>
              </w:rPr>
              <w:t>S 25</w:t>
            </w:r>
            <w:r>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BD2520" w:rsidRPr="00396B99" w:rsidRDefault="00BD2520"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BD2520" w:rsidRPr="00396B99" w:rsidRDefault="00BD2520"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BD2520" w:rsidRPr="00624902" w14:paraId="166D8264"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Pr>
                <w:rFonts w:ascii="Times New Roman" w:hAnsi="Times New Roman" w:cs="Times New Roman"/>
              </w:rPr>
              <w:t xml:space="preserve"> </w:t>
            </w:r>
            <w:r w:rsidRPr="00624902">
              <w:rPr>
                <w:rFonts w:ascii="Times New Roman" w:hAnsi="Times New Roman" w:cs="Times New Roman"/>
              </w:rPr>
              <w:t>mAh 3</w:t>
            </w:r>
            <w:r>
              <w:rPr>
                <w:rFonts w:ascii="Times New Roman" w:hAnsi="Times New Roman" w:cs="Times New Roman"/>
              </w:rPr>
              <w:t xml:space="preserve"> </w:t>
            </w:r>
            <w:r w:rsidRPr="00624902">
              <w:rPr>
                <w:rFonts w:ascii="Times New Roman" w:hAnsi="Times New Roman" w:cs="Times New Roman"/>
              </w:rPr>
              <w:t>S 30</w:t>
            </w:r>
            <w:r>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BD2520" w:rsidRPr="00396B99" w:rsidRDefault="00BD2520"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BD2520" w:rsidRPr="00396B99" w:rsidRDefault="00BD2520"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BD2520" w:rsidRPr="00624902" w14:paraId="32380674" w14:textId="77777777" w:rsidTr="00BD2520">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BD2520" w:rsidRPr="00624902" w:rsidRDefault="00BD2520"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BD2520" w:rsidRPr="00396B99" w:rsidRDefault="00BD2520"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BD2520" w:rsidRPr="00396B99" w:rsidRDefault="00BD2520"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BD2520" w:rsidRPr="00396B99" w:rsidRDefault="00BD2520"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BD2520" w:rsidRPr="00396B99" w:rsidRDefault="00BD2520" w:rsidP="00B36FDE">
            <w:pPr>
              <w:spacing w:after="0" w:line="240" w:lineRule="auto"/>
              <w:contextualSpacing/>
              <w:rPr>
                <w:rFonts w:ascii="Times New Roman" w:hAnsi="Times New Roman" w:cs="Times New Roman"/>
              </w:rPr>
            </w:pPr>
          </w:p>
        </w:tc>
      </w:tr>
      <w:tr w:rsidR="00BD2520" w:rsidRPr="00624902" w14:paraId="33D15FF8"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BD2520" w:rsidRPr="00624902" w:rsidRDefault="00BD2520"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66B48815" w:rsidR="00BD2520" w:rsidRPr="00396B99" w:rsidRDefault="0003095E" w:rsidP="0003095E">
            <w:pPr>
              <w:spacing w:after="0" w:line="240" w:lineRule="auto"/>
              <w:contextualSpacing/>
              <w:rPr>
                <w:rFonts w:ascii="Times New Roman" w:hAnsi="Times New Roman" w:cs="Times New Roman"/>
              </w:rPr>
            </w:pPr>
            <w:r>
              <w:rPr>
                <w:rFonts w:ascii="Times New Roman" w:hAnsi="Times New Roman" w:cs="Times New Roman"/>
              </w:rPr>
              <w:t>0.5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1EFE453" w:rsidR="00BD2520" w:rsidRPr="00396B99" w:rsidRDefault="0003095E" w:rsidP="00B36FDE">
            <w:pPr>
              <w:spacing w:after="0" w:line="240" w:lineRule="auto"/>
              <w:contextualSpacing/>
              <w:rPr>
                <w:rFonts w:ascii="Times New Roman" w:hAnsi="Times New Roman" w:cs="Times New Roman"/>
              </w:rPr>
            </w:pPr>
            <w:r>
              <w:rPr>
                <w:rFonts w:ascii="Times New Roman" w:hAnsi="Times New Roman" w:cs="Times New Roman"/>
              </w:rPr>
              <w:t>0.1</w:t>
            </w:r>
          </w:p>
        </w:tc>
      </w:tr>
      <w:tr w:rsidR="00BD2520" w:rsidRPr="00624902" w14:paraId="0E8308EA" w14:textId="77777777" w:rsidTr="00BD2520">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BD2520" w:rsidRPr="00624902" w:rsidRDefault="00BD2520"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BD2520" w:rsidRPr="00396B99" w:rsidRDefault="00BD2520"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BD2520" w:rsidRPr="00396B99" w:rsidRDefault="00BD2520"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BD2520" w:rsidRPr="00396B99" w:rsidRDefault="00BD2520"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BD2520" w:rsidRPr="00396B99" w:rsidRDefault="00BD2520" w:rsidP="00B36FDE">
            <w:pPr>
              <w:spacing w:after="0" w:line="240" w:lineRule="auto"/>
              <w:contextualSpacing/>
              <w:rPr>
                <w:rFonts w:ascii="Times New Roman" w:hAnsi="Times New Roman" w:cs="Times New Roman"/>
              </w:rPr>
            </w:pPr>
          </w:p>
        </w:tc>
      </w:tr>
      <w:tr w:rsidR="00BD2520" w:rsidRPr="00624902" w14:paraId="4BF91031" w14:textId="413DD251" w:rsidTr="00BD2520">
        <w:trPr>
          <w:trHeight w:val="50"/>
        </w:trPr>
        <w:tc>
          <w:tcPr>
            <w:tcW w:w="4329" w:type="dxa"/>
            <w:shd w:val="clear" w:color="auto" w:fill="A5A5A5" w:themeFill="accent3"/>
            <w:vAlign w:val="center"/>
          </w:tcPr>
          <w:p w14:paraId="2BAE6A7B" w14:textId="5156F0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57" w:type="dxa"/>
            <w:shd w:val="clear" w:color="auto" w:fill="A5A5A5" w:themeFill="accent3"/>
            <w:noWrap/>
            <w:vAlign w:val="center"/>
          </w:tcPr>
          <w:p w14:paraId="4EE89716" w14:textId="618F9770" w:rsidR="00BD2520" w:rsidRPr="00396B99" w:rsidRDefault="00BD2520"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BD2520" w:rsidRPr="00624902"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BD2520" w:rsidRPr="00624902" w14:paraId="20B39906" w14:textId="24FD1EC8" w:rsidTr="00BD2520">
        <w:trPr>
          <w:trHeight w:val="50"/>
        </w:trPr>
        <w:tc>
          <w:tcPr>
            <w:tcW w:w="4329" w:type="dxa"/>
            <w:vAlign w:val="center"/>
          </w:tcPr>
          <w:p w14:paraId="07251776" w14:textId="1E70D4EC"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02F25FC9" w:rsidR="00BD2520" w:rsidRPr="00624902" w:rsidRDefault="0003095E"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4.5</w:t>
            </w:r>
          </w:p>
        </w:tc>
        <w:tc>
          <w:tcPr>
            <w:tcW w:w="1057" w:type="dxa"/>
            <w:shd w:val="clear" w:color="auto" w:fill="auto"/>
            <w:noWrap/>
            <w:vAlign w:val="bottom"/>
          </w:tcPr>
          <w:p w14:paraId="67B83419" w14:textId="1300738B" w:rsidR="00BD2520" w:rsidRPr="00624902" w:rsidRDefault="00BD2520" w:rsidP="0003095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03095E">
              <w:rPr>
                <w:rFonts w:ascii="Times New Roman" w:eastAsia="Times New Roman" w:hAnsi="Times New Roman" w:cs="Times New Roman"/>
                <w:color w:val="000000"/>
              </w:rPr>
              <w:t>.1</w:t>
            </w:r>
          </w:p>
        </w:tc>
        <w:tc>
          <w:tcPr>
            <w:tcW w:w="828" w:type="dxa"/>
            <w:vAlign w:val="bottom"/>
          </w:tcPr>
          <w:p w14:paraId="1D92A2EB" w14:textId="191C6C1F" w:rsidR="00BD2520" w:rsidRPr="00624902" w:rsidRDefault="0003095E"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w:t>
            </w:r>
          </w:p>
        </w:tc>
      </w:tr>
      <w:tr w:rsidR="00BD2520" w:rsidRPr="00624902" w14:paraId="2640726D" w14:textId="32C5F6F9" w:rsidTr="00BD2520">
        <w:trPr>
          <w:trHeight w:val="50"/>
        </w:trPr>
        <w:tc>
          <w:tcPr>
            <w:tcW w:w="4329" w:type="dxa"/>
            <w:vAlign w:val="center"/>
          </w:tcPr>
          <w:p w14:paraId="62A77377" w14:textId="746FA6E5"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Pr>
                <w:rFonts w:ascii="Times New Roman" w:hAnsi="Times New Roman" w:cs="Times New Roman"/>
              </w:rPr>
              <w:t xml:space="preserve"> </w:t>
            </w:r>
            <w:r w:rsidRPr="00624902">
              <w:rPr>
                <w:rFonts w:ascii="Times New Roman" w:hAnsi="Times New Roman" w:cs="Times New Roman"/>
              </w:rPr>
              <w:t>mAh 3S 20C Lipo Pack</w:t>
            </w:r>
          </w:p>
        </w:tc>
        <w:tc>
          <w:tcPr>
            <w:tcW w:w="821" w:type="dxa"/>
            <w:shd w:val="clear" w:color="auto" w:fill="auto"/>
            <w:noWrap/>
            <w:vAlign w:val="bottom"/>
          </w:tcPr>
          <w:p w14:paraId="4D0584AE" w14:textId="78BCC9C4"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78C21E5B" w:rsidR="00BD2520" w:rsidRPr="00624902" w:rsidRDefault="0003095E"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057" w:type="dxa"/>
            <w:shd w:val="clear" w:color="auto" w:fill="auto"/>
            <w:noWrap/>
            <w:vAlign w:val="bottom"/>
          </w:tcPr>
          <w:p w14:paraId="3C0EFE59" w14:textId="00DBD368" w:rsidR="00BD2520" w:rsidRPr="00624902" w:rsidRDefault="00BD2520" w:rsidP="0003095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03095E">
              <w:rPr>
                <w:rFonts w:ascii="Times New Roman" w:eastAsia="Times New Roman" w:hAnsi="Times New Roman" w:cs="Times New Roman"/>
                <w:color w:val="000000"/>
              </w:rPr>
              <w:t>2</w:t>
            </w:r>
          </w:p>
        </w:tc>
        <w:tc>
          <w:tcPr>
            <w:tcW w:w="828" w:type="dxa"/>
            <w:vAlign w:val="bottom"/>
          </w:tcPr>
          <w:p w14:paraId="6FA06E85" w14:textId="4EDF35EC" w:rsidR="00BD2520" w:rsidRPr="00624902" w:rsidRDefault="0003095E"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5.2</w:t>
            </w:r>
          </w:p>
        </w:tc>
      </w:tr>
      <w:tr w:rsidR="00BD2520" w:rsidRPr="00624902" w14:paraId="7142B698" w14:textId="1BD41F7B" w:rsidTr="0003095E">
        <w:trPr>
          <w:trHeight w:val="107"/>
        </w:trPr>
        <w:tc>
          <w:tcPr>
            <w:tcW w:w="4329" w:type="dxa"/>
            <w:shd w:val="clear" w:color="auto" w:fill="FFFFFF" w:themeFill="background1"/>
            <w:vAlign w:val="center"/>
          </w:tcPr>
          <w:p w14:paraId="72C322E3" w14:textId="7A629B32"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Pr>
                <w:rFonts w:ascii="Times New Roman" w:hAnsi="Times New Roman" w:cs="Times New Roman"/>
              </w:rPr>
              <w:t xml:space="preserve"> </w:t>
            </w:r>
            <w:r w:rsidRPr="00624902">
              <w:rPr>
                <w:rFonts w:ascii="Times New Roman" w:hAnsi="Times New Roman" w:cs="Times New Roman"/>
              </w:rPr>
              <w:t>mAh 3S 25C Lipo Pack</w:t>
            </w:r>
          </w:p>
        </w:tc>
        <w:tc>
          <w:tcPr>
            <w:tcW w:w="821" w:type="dxa"/>
            <w:shd w:val="clear" w:color="auto" w:fill="FFFFFF" w:themeFill="background1"/>
            <w:noWrap/>
            <w:vAlign w:val="bottom"/>
          </w:tcPr>
          <w:p w14:paraId="431E4052" w14:textId="2AF19B27"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FFFFFF" w:themeFill="background1"/>
            <w:noWrap/>
            <w:vAlign w:val="bottom"/>
          </w:tcPr>
          <w:p w14:paraId="7A966C51" w14:textId="11D9F492"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FFFFFF" w:themeFill="background1"/>
            <w:noWrap/>
            <w:vAlign w:val="bottom"/>
          </w:tcPr>
          <w:p w14:paraId="77C65A28" w14:textId="6A4383FC" w:rsidR="00BD2520" w:rsidRPr="00624902" w:rsidRDefault="0003095E"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057" w:type="dxa"/>
            <w:shd w:val="clear" w:color="auto" w:fill="FFFFFF" w:themeFill="background1"/>
            <w:noWrap/>
            <w:vAlign w:val="bottom"/>
          </w:tcPr>
          <w:p w14:paraId="61400D15" w14:textId="0896480E" w:rsidR="00BD2520" w:rsidRPr="00624902" w:rsidRDefault="00BD2520" w:rsidP="0003095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03095E">
              <w:rPr>
                <w:rFonts w:ascii="Times New Roman" w:eastAsia="Times New Roman" w:hAnsi="Times New Roman" w:cs="Times New Roman"/>
                <w:color w:val="000000"/>
              </w:rPr>
              <w:t>2</w:t>
            </w:r>
          </w:p>
        </w:tc>
        <w:tc>
          <w:tcPr>
            <w:tcW w:w="828" w:type="dxa"/>
            <w:shd w:val="clear" w:color="auto" w:fill="FFFFFF" w:themeFill="background1"/>
            <w:vAlign w:val="bottom"/>
          </w:tcPr>
          <w:p w14:paraId="33C86C5B" w14:textId="43C2345D" w:rsidR="00BD2520" w:rsidRPr="00624902" w:rsidRDefault="0003095E"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5.9</w:t>
            </w:r>
          </w:p>
        </w:tc>
      </w:tr>
      <w:tr w:rsidR="00BD2520" w:rsidRPr="00624902" w14:paraId="38606E1B" w14:textId="2A3F6348" w:rsidTr="0003095E">
        <w:trPr>
          <w:trHeight w:val="50"/>
        </w:trPr>
        <w:tc>
          <w:tcPr>
            <w:tcW w:w="4329" w:type="dxa"/>
            <w:shd w:val="clear" w:color="auto" w:fill="538135" w:themeFill="accent6" w:themeFillShade="BF"/>
            <w:vAlign w:val="center"/>
          </w:tcPr>
          <w:p w14:paraId="3A0FA3E7" w14:textId="02E7FA3F"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Pr>
                <w:rFonts w:ascii="Times New Roman" w:hAnsi="Times New Roman" w:cs="Times New Roman"/>
              </w:rPr>
              <w:t xml:space="preserve"> </w:t>
            </w:r>
            <w:r w:rsidRPr="00624902">
              <w:rPr>
                <w:rFonts w:ascii="Times New Roman" w:hAnsi="Times New Roman" w:cs="Times New Roman"/>
              </w:rPr>
              <w:t>mAh 3S 30</w:t>
            </w:r>
            <w:r>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538135" w:themeFill="accent6" w:themeFillShade="BF"/>
            <w:noWrap/>
            <w:vAlign w:val="bottom"/>
          </w:tcPr>
          <w:p w14:paraId="050FA0C0" w14:textId="449B7693"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538135" w:themeFill="accent6" w:themeFillShade="BF"/>
            <w:noWrap/>
            <w:vAlign w:val="bottom"/>
          </w:tcPr>
          <w:p w14:paraId="43969255" w14:textId="1B20C10B"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538135" w:themeFill="accent6" w:themeFillShade="BF"/>
            <w:noWrap/>
            <w:vAlign w:val="bottom"/>
          </w:tcPr>
          <w:p w14:paraId="0278A3A5" w14:textId="06290D40" w:rsidR="00BD2520" w:rsidRPr="00624902" w:rsidRDefault="0003095E"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4.5</w:t>
            </w:r>
          </w:p>
        </w:tc>
        <w:tc>
          <w:tcPr>
            <w:tcW w:w="1057" w:type="dxa"/>
            <w:shd w:val="clear" w:color="auto" w:fill="538135" w:themeFill="accent6" w:themeFillShade="BF"/>
            <w:noWrap/>
            <w:vAlign w:val="bottom"/>
          </w:tcPr>
          <w:p w14:paraId="2334B715" w14:textId="0A26631B" w:rsidR="00BD2520" w:rsidRPr="00624902" w:rsidRDefault="00BD2520" w:rsidP="0003095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03095E">
              <w:rPr>
                <w:rFonts w:ascii="Times New Roman" w:eastAsia="Times New Roman" w:hAnsi="Times New Roman" w:cs="Times New Roman"/>
                <w:color w:val="000000"/>
              </w:rPr>
              <w:t>1</w:t>
            </w:r>
          </w:p>
        </w:tc>
        <w:tc>
          <w:tcPr>
            <w:tcW w:w="828" w:type="dxa"/>
            <w:shd w:val="clear" w:color="auto" w:fill="538135" w:themeFill="accent6" w:themeFillShade="BF"/>
            <w:vAlign w:val="bottom"/>
          </w:tcPr>
          <w:p w14:paraId="5CD07814" w14:textId="726C98C8" w:rsidR="00BD2520" w:rsidRPr="00624902" w:rsidRDefault="00BD2520" w:rsidP="0003095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p>
        </w:tc>
      </w:tr>
    </w:tbl>
    <w:p w14:paraId="6A703E03" w14:textId="24AE6702" w:rsidR="00833536" w:rsidRPr="007868C8" w:rsidRDefault="002C3E77" w:rsidP="00B36FDE">
      <w:pPr>
        <w:pStyle w:val="Caption"/>
        <w:spacing w:after="0"/>
        <w:contextualSpacing/>
      </w:pPr>
      <w:bookmarkStart w:id="162" w:name="_Ref400277460"/>
      <w:bookmarkStart w:id="163" w:name="_Toc400389702"/>
      <w:r w:rsidRPr="002C3E77">
        <w:t xml:space="preserve">Table </w:t>
      </w:r>
      <w:r w:rsidR="00840D8F">
        <w:fldChar w:fldCharType="begin"/>
      </w:r>
      <w:r w:rsidR="00840D8F">
        <w:instrText xml:space="preserve"> SEQ Table \* ARABIC </w:instrText>
      </w:r>
      <w:r w:rsidR="00840D8F">
        <w:fldChar w:fldCharType="separate"/>
      </w:r>
      <w:r w:rsidR="00BD2520">
        <w:rPr>
          <w:noProof/>
        </w:rPr>
        <w:t>27</w:t>
      </w:r>
      <w:r w:rsidR="00840D8F">
        <w:rPr>
          <w:noProof/>
        </w:rPr>
        <w:fldChar w:fldCharType="end"/>
      </w:r>
      <w:bookmarkEnd w:id="162"/>
      <w:r w:rsidRPr="002C3E77">
        <w:t>. Decision matrix for the batteries</w:t>
      </w:r>
      <w:bookmarkEnd w:id="163"/>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64" w:name="_Toc274055924"/>
      <w:bookmarkStart w:id="165" w:name="_Toc400362022"/>
      <w:r w:rsidRPr="00624902">
        <w:rPr>
          <w:rFonts w:cs="Times New Roman"/>
          <w:szCs w:val="22"/>
        </w:rPr>
        <w:t>Justification</w:t>
      </w:r>
      <w:bookmarkEnd w:id="164"/>
      <w:bookmarkEnd w:id="165"/>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Sparkfun and Hobbyking</w:t>
      </w:r>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30EEDB5F"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normalized valued by the maximum score of 9 and adding 1. The price category was</w:t>
      </w:r>
      <w:r w:rsidR="0051579F">
        <w:rPr>
          <w:rFonts w:ascii="Times New Roman" w:hAnsi="Times New Roman" w:cs="Times New Roman"/>
        </w:rPr>
        <w:t xml:space="preserve"> weighted at</w:t>
      </w:r>
      <w:r w:rsidRPr="00C05107">
        <w:rPr>
          <w:rFonts w:ascii="Times New Roman" w:hAnsi="Times New Roman" w:cs="Times New Roman"/>
        </w:rPr>
        <w:t xml:space="preserve">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BD2520" w:rsidRPr="00BD2520">
        <w:rPr>
          <w:rFonts w:ascii="Times New Roman" w:hAnsi="Times New Roman" w:cs="Times New Roman"/>
        </w:rPr>
        <w:t xml:space="preserve">Table </w:t>
      </w:r>
      <w:r w:rsidR="00BD2520" w:rsidRPr="00BD2520">
        <w:rPr>
          <w:rFonts w:ascii="Times New Roman" w:hAnsi="Times New Roman" w:cs="Times New Roman"/>
          <w:noProof/>
        </w:rPr>
        <w:t>28</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66" w:name="_Ref274057084"/>
      <w:bookmarkStart w:id="167" w:name="_Toc400389703"/>
      <w:r w:rsidRPr="002C3E77">
        <w:t xml:space="preserve">Table </w:t>
      </w:r>
      <w:r w:rsidR="00840D8F">
        <w:fldChar w:fldCharType="begin"/>
      </w:r>
      <w:r w:rsidR="00840D8F">
        <w:instrText xml:space="preserve"> SEQ Table \* ARABIC </w:instrText>
      </w:r>
      <w:r w:rsidR="00840D8F">
        <w:fldChar w:fldCharType="separate"/>
      </w:r>
      <w:r w:rsidR="00BD2520">
        <w:rPr>
          <w:noProof/>
        </w:rPr>
        <w:t>28</w:t>
      </w:r>
      <w:r w:rsidR="00840D8F">
        <w:rPr>
          <w:noProof/>
        </w:rPr>
        <w:fldChar w:fldCharType="end"/>
      </w:r>
      <w:bookmarkEnd w:id="166"/>
      <w:r w:rsidRPr="002C3E77">
        <w:t>. Calculations for the price of the batteries</w:t>
      </w:r>
      <w:bookmarkEnd w:id="167"/>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7706A515"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w:t>
      </w:r>
      <w:r w:rsidR="00D5331F">
        <w:rPr>
          <w:rFonts w:ascii="Times New Roman" w:hAnsi="Times New Roman" w:cs="Times New Roman"/>
        </w:rPr>
        <w:t xml:space="preserve">the capacities of the four different batteries </w:t>
      </w:r>
      <w:r w:rsidR="00985943">
        <w:rPr>
          <w:rFonts w:ascii="Times New Roman" w:hAnsi="Times New Roman" w:cs="Times New Roman"/>
        </w:rPr>
        <w:t>were 2200 mAh</w:t>
      </w:r>
      <w:r w:rsidR="00C8295F">
        <w:rPr>
          <w:rFonts w:ascii="Times New Roman" w:hAnsi="Times New Roman" w:cs="Times New Roman"/>
        </w:rPr>
        <w:t xml:space="preserve">. A score of </w:t>
      </w:r>
      <w:r w:rsidR="00D5331F">
        <w:rPr>
          <w:rFonts w:ascii="Times New Roman" w:hAnsi="Times New Roman" w:cs="Times New Roman"/>
        </w:rPr>
        <w:t>5</w:t>
      </w:r>
      <w:r w:rsidRPr="00624902">
        <w:rPr>
          <w:rFonts w:ascii="Times New Roman" w:hAnsi="Times New Roman" w:cs="Times New Roman"/>
        </w:rPr>
        <w:t xml:space="preserve"> was given </w:t>
      </w:r>
      <w:r w:rsidR="00D5331F">
        <w:rPr>
          <w:rFonts w:ascii="Times New Roman" w:hAnsi="Times New Roman" w:cs="Times New Roman"/>
        </w:rPr>
        <w:t>to all the batteries.</w:t>
      </w:r>
      <w:r w:rsidRPr="00624902">
        <w:rPr>
          <w:rFonts w:ascii="Times New Roman" w:hAnsi="Times New Roman" w:cs="Times New Roman"/>
        </w:rPr>
        <w:t xml:space="preserve"> </w:t>
      </w:r>
      <w:r w:rsidR="00C05107">
        <w:rPr>
          <w:rFonts w:ascii="Times New Roman" w:hAnsi="Times New Roman" w:cs="Times New Roman"/>
        </w:rPr>
        <w:t xml:space="preserve">The </w:t>
      </w:r>
      <w:r w:rsidR="0051579F">
        <w:rPr>
          <w:rFonts w:ascii="Times New Roman" w:hAnsi="Times New Roman" w:cs="Times New Roman"/>
        </w:rPr>
        <w:t xml:space="preserve"> capacity category was weighted at</w:t>
      </w:r>
      <w:r w:rsidR="00C05107">
        <w:rPr>
          <w:rFonts w:ascii="Times New Roman" w:hAnsi="Times New Roman" w:cs="Times New Roman"/>
        </w:rPr>
        <w:t xml:space="preserve">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7B273242"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r w:rsidR="00C8295F" w:rsidRPr="00624902">
        <w:rPr>
          <w:rFonts w:ascii="Times New Roman" w:hAnsi="Times New Roman" w:cs="Times New Roman"/>
        </w:rPr>
        <w:t>mAh</w:t>
      </w:r>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D5331F">
        <w:rPr>
          <w:rFonts w:ascii="Times New Roman" w:hAnsi="Times New Roman" w:cs="Times New Roman"/>
        </w:rPr>
        <w:t>, which is the maximum score</w:t>
      </w:r>
      <w:r w:rsidR="00C05107">
        <w:rPr>
          <w:rFonts w:ascii="Times New Roman" w:hAnsi="Times New Roman" w:cs="Times New Roman"/>
        </w:rPr>
        <w:t xml:space="preserve">. The </w:t>
      </w:r>
      <w:r w:rsidR="0051579F">
        <w:rPr>
          <w:rFonts w:ascii="Times New Roman" w:hAnsi="Times New Roman" w:cs="Times New Roman"/>
        </w:rPr>
        <w:t>discharge rate category was weighted at</w:t>
      </w:r>
      <w:r w:rsidR="00C05107">
        <w:rPr>
          <w:rFonts w:ascii="Times New Roman" w:hAnsi="Times New Roman" w:cs="Times New Roman"/>
        </w:rPr>
        <w:t xml:space="preserve">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BD2520" w:rsidRPr="00BD2520">
        <w:rPr>
          <w:rFonts w:ascii="Times New Roman" w:hAnsi="Times New Roman" w:cs="Times New Roman"/>
        </w:rPr>
        <w:t xml:space="preserve">Table </w:t>
      </w:r>
      <w:r w:rsidR="00BD2520" w:rsidRPr="00BD2520">
        <w:rPr>
          <w:rFonts w:ascii="Times New Roman" w:hAnsi="Times New Roman" w:cs="Times New Roman"/>
          <w:noProof/>
        </w:rPr>
        <w:t>29</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60E38637"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8D7DA5" w:rsidRDefault="00833536" w:rsidP="00B36FDE">
            <w:pPr>
              <w:contextualSpacing/>
              <w:jc w:val="center"/>
              <w:rPr>
                <w:rFonts w:ascii="Times New Roman" w:hAnsi="Times New Roman" w:cs="Times New Roman"/>
                <w:b/>
              </w:rPr>
            </w:pPr>
            <w:r w:rsidRPr="008D7DA5">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640E107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1BF72973"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C-20 C</m:t>
                        </m:r>
                      </m:num>
                      <m:den>
                        <m:r>
                          <m:rPr>
                            <m:sty m:val="p"/>
                          </m:rPr>
                          <w:rPr>
                            <w:rFonts w:ascii="Cambria Math" w:hAnsi="Cambria Math" w:cs="Times New Roman"/>
                          </w:rPr>
                          <m:t>30 C</m:t>
                        </m:r>
                      </m:den>
                    </m:f>
                  </m:e>
                </m:d>
                <m:r>
                  <m:rPr>
                    <m:sty m:val="p"/>
                  </m:rP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6D2E4C8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C-25 C</m:t>
                        </m:r>
                      </m:num>
                      <m:den>
                        <m:r>
                          <m:rPr>
                            <m:sty m:val="p"/>
                          </m:rPr>
                          <w:rPr>
                            <w:rFonts w:ascii="Cambria Math" w:hAnsi="Cambria Math" w:cs="Times New Roman"/>
                          </w:rPr>
                          <m:t>30 C</m:t>
                        </m:r>
                      </m:den>
                    </m:f>
                  </m:e>
                </m:d>
                <m:r>
                  <m:rPr>
                    <m:sty m:val="p"/>
                  </m:rP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57D35088"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68" w:name="_Ref274056262"/>
      <w:bookmarkStart w:id="169" w:name="_Toc400389704"/>
      <w:r w:rsidRPr="002C3E77">
        <w:t xml:space="preserve">Table </w:t>
      </w:r>
      <w:r w:rsidR="00840D8F">
        <w:fldChar w:fldCharType="begin"/>
      </w:r>
      <w:r w:rsidR="00840D8F">
        <w:instrText xml:space="preserve"> SEQ Table \* ARABIC </w:instrText>
      </w:r>
      <w:r w:rsidR="00840D8F">
        <w:fldChar w:fldCharType="separate"/>
      </w:r>
      <w:r w:rsidR="00BD2520">
        <w:rPr>
          <w:noProof/>
        </w:rPr>
        <w:t>29</w:t>
      </w:r>
      <w:r w:rsidR="00840D8F">
        <w:rPr>
          <w:noProof/>
        </w:rPr>
        <w:fldChar w:fldCharType="end"/>
      </w:r>
      <w:bookmarkEnd w:id="168"/>
      <w:r w:rsidRPr="002C3E77">
        <w:t>. Calculations for the discharge rate of the batteries</w:t>
      </w:r>
      <w:bookmarkEnd w:id="169"/>
    </w:p>
    <w:p w14:paraId="7A58477B" w14:textId="77777777" w:rsidR="00FF6FC5" w:rsidRPr="00FF6FC5" w:rsidRDefault="00FF6FC5" w:rsidP="00B36FDE">
      <w:pPr>
        <w:spacing w:after="0" w:line="240" w:lineRule="auto"/>
        <w:contextualSpacing/>
      </w:pPr>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5C3B643E"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D5331F">
        <w:rPr>
          <w:rFonts w:ascii="Times New Roman" w:hAnsi="Times New Roman" w:cs="Times New Roman"/>
        </w:rPr>
        <w:t>9</w:t>
      </w:r>
      <w:r w:rsidR="00420BF2">
        <w:rPr>
          <w:rFonts w:ascii="Times New Roman" w:hAnsi="Times New Roman" w:cs="Times New Roman"/>
        </w:rPr>
        <w:t xml:space="preserve"> and adding </w:t>
      </w:r>
      <w:r w:rsidR="00D5331F">
        <w:rPr>
          <w:rFonts w:ascii="Times New Roman" w:hAnsi="Times New Roman" w:cs="Times New Roman"/>
        </w:rPr>
        <w:t>1</w:t>
      </w:r>
      <w:r w:rsidR="00833536" w:rsidRPr="00624902">
        <w:rPr>
          <w:rFonts w:ascii="Times New Roman" w:hAnsi="Times New Roman" w:cs="Times New Roman"/>
        </w:rPr>
        <w:t xml:space="preserve">. The </w:t>
      </w:r>
      <w:r w:rsidR="00C05107">
        <w:rPr>
          <w:rFonts w:ascii="Times New Roman" w:hAnsi="Times New Roman" w:cs="Times New Roman"/>
        </w:rPr>
        <w:t>weight</w:t>
      </w:r>
      <w:r w:rsidR="00833536" w:rsidRPr="00624902">
        <w:rPr>
          <w:rFonts w:ascii="Times New Roman" w:hAnsi="Times New Roman" w:cs="Times New Roman"/>
        </w:rPr>
        <w:t xml:space="preserve"> categ</w:t>
      </w:r>
      <w:r w:rsidR="0051579F">
        <w:rPr>
          <w:rFonts w:ascii="Times New Roman" w:hAnsi="Times New Roman" w:cs="Times New Roman"/>
        </w:rPr>
        <w:t>ory was weighted at</w:t>
      </w:r>
      <w:r w:rsidR="00833536" w:rsidRPr="00624902">
        <w:rPr>
          <w:rFonts w:ascii="Times New Roman" w:hAnsi="Times New Roman" w:cs="Times New Roman"/>
        </w:rPr>
        <w:t xml:space="preserve">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2B1E007B"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87"/>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69D229D6" w14:textId="77777777" w:rsidTr="00396B99">
        <w:trPr>
          <w:jc w:val="center"/>
        </w:trPr>
        <w:tc>
          <w:tcPr>
            <w:tcW w:w="0" w:type="auto"/>
          </w:tcPr>
          <w:p w14:paraId="3F7F2D6B"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PRT-11856</w:t>
            </w:r>
          </w:p>
        </w:tc>
        <w:tc>
          <w:tcPr>
            <w:tcW w:w="0" w:type="auto"/>
          </w:tcPr>
          <w:p w14:paraId="0CFE4335" w14:textId="2D04A23D" w:rsidR="00833536" w:rsidRPr="008D7DA5" w:rsidRDefault="008D7DA5" w:rsidP="00B36FDE">
            <w:pPr>
              <w:contextualSpacing/>
              <w:rPr>
                <w:rFonts w:ascii="Times New Roman"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g-206 g</m:t>
                        </m:r>
                      </m:num>
                      <m:den>
                        <m:r>
                          <m:rPr>
                            <m:sty m:val="p"/>
                          </m:rPr>
                          <w:rPr>
                            <w:rFonts w:ascii="Cambria Math" w:hAnsi="Cambria Math" w:cs="Times New Roman"/>
                          </w:rPr>
                          <m:t>206 g</m:t>
                        </m:r>
                      </m:den>
                    </m:f>
                  </m:e>
                </m:d>
                <m:r>
                  <m:rPr>
                    <m:sty m:val="p"/>
                  </m:rPr>
                  <w:rPr>
                    <w:rFonts w:ascii="Cambria Math" w:hAnsi="Cambria Math" w:cs="Times New Roman"/>
                  </w:rPr>
                  <m:t>+1=1</m:t>
                </m:r>
              </m:oMath>
            </m:oMathPara>
          </w:p>
        </w:tc>
        <w:tc>
          <w:tcPr>
            <w:tcW w:w="0" w:type="auto"/>
          </w:tcPr>
          <w:p w14:paraId="1164F9DC"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T2200.3S.20 </w:t>
            </w:r>
          </w:p>
        </w:tc>
        <w:tc>
          <w:tcPr>
            <w:tcW w:w="0" w:type="auto"/>
          </w:tcPr>
          <w:p w14:paraId="7E7D692E" w14:textId="73B26EFC"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2C390724"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T2200.3S.25 </w:t>
            </w:r>
          </w:p>
        </w:tc>
        <w:tc>
          <w:tcPr>
            <w:tcW w:w="0" w:type="auto"/>
          </w:tcPr>
          <w:p w14:paraId="496C7973" w14:textId="683D6E26"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617C0C7D"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T2200.3S.30 </w:t>
            </w:r>
          </w:p>
        </w:tc>
        <w:tc>
          <w:tcPr>
            <w:tcW w:w="0" w:type="auto"/>
          </w:tcPr>
          <w:p w14:paraId="2092B5E8" w14:textId="4F379999"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g-197 g</m:t>
                        </m:r>
                      </m:num>
                      <m:den>
                        <m:r>
                          <m:rPr>
                            <m:sty m:val="p"/>
                          </m:rPr>
                          <w:rPr>
                            <w:rFonts w:ascii="Cambria Math" w:hAnsi="Cambria Math" w:cs="Times New Roman"/>
                          </w:rPr>
                          <m:t>206 g</m:t>
                        </m:r>
                      </m:den>
                    </m:f>
                  </m:e>
                </m:d>
                <m:r>
                  <m:rPr>
                    <m:sty m:val="p"/>
                  </m:rPr>
                  <w:rPr>
                    <w:rFonts w:ascii="Cambria Math" w:hAnsi="Cambria Math" w:cs="Times New Roman"/>
                  </w:rPr>
                  <m:t>+1=1.39≈1</m:t>
                </m:r>
              </m:oMath>
            </m:oMathPara>
          </w:p>
        </w:tc>
        <w:tc>
          <w:tcPr>
            <w:tcW w:w="0" w:type="auto"/>
          </w:tcPr>
          <w:p w14:paraId="375953A8" w14:textId="77777777" w:rsidR="00833536" w:rsidRPr="008D7DA5" w:rsidRDefault="00833536" w:rsidP="00B36FDE">
            <w:pPr>
              <w:keepNext/>
              <w:contextualSpacing/>
              <w:rPr>
                <w:rFonts w:ascii="Times New Roman" w:hAnsi="Times New Roman" w:cs="Times New Roman"/>
              </w:rPr>
            </w:pPr>
            <w:r w:rsidRPr="008D7DA5">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0" w:name="_Ref274055678"/>
      <w:bookmarkStart w:id="171" w:name="_Toc400389706"/>
      <w:r>
        <w:t xml:space="preserve">Table </w:t>
      </w:r>
      <w:r w:rsidR="00840D8F">
        <w:fldChar w:fldCharType="begin"/>
      </w:r>
      <w:r w:rsidR="00840D8F">
        <w:instrText xml:space="preserve"> SEQ Table \* ARABIC </w:instrText>
      </w:r>
      <w:r w:rsidR="00840D8F">
        <w:fldChar w:fldCharType="separate"/>
      </w:r>
      <w:r w:rsidR="00DE21B9">
        <w:rPr>
          <w:noProof/>
        </w:rPr>
        <w:t>30</w:t>
      </w:r>
      <w:r w:rsidR="00840D8F">
        <w:rPr>
          <w:noProof/>
        </w:rPr>
        <w:fldChar w:fldCharType="end"/>
      </w:r>
      <w:bookmarkEnd w:id="170"/>
      <w:r>
        <w:t>. Calculations for the weight of the batteries</w:t>
      </w:r>
      <w:bookmarkEnd w:id="171"/>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72" w:name="_Toc274055893"/>
      <w:bookmarkStart w:id="173" w:name="_Toc400362023"/>
      <w:r w:rsidRPr="00624902">
        <w:rPr>
          <w:rFonts w:cs="Times New Roman"/>
          <w:szCs w:val="22"/>
        </w:rPr>
        <w:lastRenderedPageBreak/>
        <w:t>Requirements Traceability</w:t>
      </w:r>
      <w:bookmarkEnd w:id="172"/>
      <w:bookmarkEnd w:id="173"/>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74" w:name="_Toc274055894"/>
      <w:bookmarkStart w:id="175" w:name="_Toc400362024"/>
      <w:r w:rsidRPr="00624902">
        <w:rPr>
          <w:rFonts w:cs="Times New Roman"/>
          <w:szCs w:val="22"/>
        </w:rPr>
        <w:t>Microcontroller</w:t>
      </w:r>
      <w:bookmarkEnd w:id="174"/>
      <w:bookmarkEnd w:id="175"/>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76" w:name="_Ref274054315"/>
      <w:bookmarkStart w:id="177" w:name="_Toc400389707"/>
      <w:r>
        <w:t xml:space="preserve">Table </w:t>
      </w:r>
      <w:r w:rsidR="00840D8F">
        <w:fldChar w:fldCharType="begin"/>
      </w:r>
      <w:r w:rsidR="00840D8F">
        <w:instrText xml:space="preserve"> SEQ Table \* ARABIC </w:instrText>
      </w:r>
      <w:r w:rsidR="00840D8F">
        <w:fldChar w:fldCharType="separate"/>
      </w:r>
      <w:r w:rsidR="00DE21B9">
        <w:rPr>
          <w:noProof/>
        </w:rPr>
        <w:t>31</w:t>
      </w:r>
      <w:r w:rsidR="00840D8F">
        <w:rPr>
          <w:noProof/>
        </w:rPr>
        <w:fldChar w:fldCharType="end"/>
      </w:r>
      <w:bookmarkEnd w:id="176"/>
      <w:r>
        <w:t>. Requirements traceability for the microcontroller</w:t>
      </w:r>
      <w:bookmarkEnd w:id="177"/>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78" w:name="_Toc274055895"/>
      <w:bookmarkStart w:id="179" w:name="_Toc400362025"/>
      <w:r w:rsidRPr="00624902">
        <w:rPr>
          <w:rFonts w:cs="Times New Roman"/>
          <w:szCs w:val="22"/>
        </w:rPr>
        <w:t>Sensors</w:t>
      </w:r>
      <w:bookmarkEnd w:id="178"/>
      <w:bookmarkEnd w:id="179"/>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Carabiner,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0" w:name="_Ref274054374"/>
      <w:bookmarkStart w:id="181" w:name="_Toc400389708"/>
      <w:r>
        <w:t xml:space="preserve">Table </w:t>
      </w:r>
      <w:r w:rsidR="00840D8F">
        <w:fldChar w:fldCharType="begin"/>
      </w:r>
      <w:r w:rsidR="00840D8F">
        <w:instrText xml:space="preserve"> SEQ Table \* ARABIC </w:instrText>
      </w:r>
      <w:r w:rsidR="00840D8F">
        <w:fldChar w:fldCharType="separate"/>
      </w:r>
      <w:r w:rsidR="00DE21B9">
        <w:rPr>
          <w:noProof/>
        </w:rPr>
        <w:t>32</w:t>
      </w:r>
      <w:r w:rsidR="00840D8F">
        <w:rPr>
          <w:noProof/>
        </w:rPr>
        <w:fldChar w:fldCharType="end"/>
      </w:r>
      <w:bookmarkEnd w:id="180"/>
      <w:r>
        <w:t>. Requirements traceability for the sensors</w:t>
      </w:r>
      <w:bookmarkEnd w:id="181"/>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82" w:name="_Toc274055896"/>
      <w:bookmarkStart w:id="183" w:name="_Toc400362026"/>
      <w:r w:rsidRPr="00624902">
        <w:rPr>
          <w:rFonts w:cs="Times New Roman"/>
          <w:szCs w:val="22"/>
        </w:rPr>
        <w:lastRenderedPageBreak/>
        <w:t>Motors</w:t>
      </w:r>
      <w:bookmarkEnd w:id="182"/>
      <w:bookmarkEnd w:id="183"/>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Ncm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84" w:name="_Ref274054412"/>
      <w:bookmarkStart w:id="185" w:name="_Toc400389709"/>
      <w:r>
        <w:t xml:space="preserve">Table </w:t>
      </w:r>
      <w:r w:rsidR="00840D8F">
        <w:fldChar w:fldCharType="begin"/>
      </w:r>
      <w:r w:rsidR="00840D8F">
        <w:instrText xml:space="preserve"> SEQ Table \* ARABIC </w:instrText>
      </w:r>
      <w:r w:rsidR="00840D8F">
        <w:fldChar w:fldCharType="separate"/>
      </w:r>
      <w:r w:rsidR="00DE21B9">
        <w:rPr>
          <w:noProof/>
        </w:rPr>
        <w:t>33</w:t>
      </w:r>
      <w:r w:rsidR="00840D8F">
        <w:rPr>
          <w:noProof/>
        </w:rPr>
        <w:fldChar w:fldCharType="end"/>
      </w:r>
      <w:bookmarkEnd w:id="184"/>
      <w:r>
        <w:t>. Requirements traceability for the motors</w:t>
      </w:r>
      <w:bookmarkEnd w:id="185"/>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86" w:name="_Toc400362027"/>
      <w:r>
        <w:rPr>
          <w:rFonts w:cs="Times New Roman"/>
          <w:szCs w:val="22"/>
        </w:rPr>
        <w:t>Claw</w:t>
      </w:r>
      <w:bookmarkEnd w:id="186"/>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Carabiner.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Carabiner.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87" w:name="_Ref274054441"/>
      <w:bookmarkStart w:id="188" w:name="_Toc400389710"/>
      <w:r>
        <w:t xml:space="preserve">Table </w:t>
      </w:r>
      <w:r w:rsidR="00840D8F">
        <w:fldChar w:fldCharType="begin"/>
      </w:r>
      <w:r w:rsidR="00840D8F">
        <w:instrText xml:space="preserve"> SEQ Table \* ARABIC </w:instrText>
      </w:r>
      <w:r w:rsidR="00840D8F">
        <w:fldChar w:fldCharType="separate"/>
      </w:r>
      <w:r w:rsidR="00DE21B9">
        <w:rPr>
          <w:noProof/>
        </w:rPr>
        <w:t>34</w:t>
      </w:r>
      <w:r w:rsidR="00840D8F">
        <w:rPr>
          <w:noProof/>
        </w:rPr>
        <w:fldChar w:fldCharType="end"/>
      </w:r>
      <w:bookmarkEnd w:id="187"/>
      <w:r>
        <w:t>. Requirements traceability for the claw</w:t>
      </w:r>
      <w:bookmarkEnd w:id="188"/>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89" w:name="_Toc274055898"/>
      <w:bookmarkStart w:id="190" w:name="_Toc400362028"/>
      <w:r w:rsidRPr="00624902">
        <w:rPr>
          <w:rFonts w:cs="Times New Roman"/>
          <w:szCs w:val="22"/>
        </w:rPr>
        <w:t>Frame</w:t>
      </w:r>
      <w:bookmarkEnd w:id="189"/>
      <w:bookmarkEnd w:id="190"/>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191" w:name="_Ref274054469"/>
      <w:bookmarkStart w:id="192" w:name="_Toc400389711"/>
      <w:r>
        <w:t xml:space="preserve">Table </w:t>
      </w:r>
      <w:r w:rsidR="00840D8F">
        <w:fldChar w:fldCharType="begin"/>
      </w:r>
      <w:r w:rsidR="00840D8F">
        <w:instrText xml:space="preserve"> SEQ Table \* ARABIC </w:instrText>
      </w:r>
      <w:r w:rsidR="00840D8F">
        <w:fldChar w:fldCharType="separate"/>
      </w:r>
      <w:r w:rsidR="00DE21B9">
        <w:rPr>
          <w:noProof/>
        </w:rPr>
        <w:t>35</w:t>
      </w:r>
      <w:r w:rsidR="00840D8F">
        <w:rPr>
          <w:noProof/>
        </w:rPr>
        <w:fldChar w:fldCharType="end"/>
      </w:r>
      <w:bookmarkEnd w:id="191"/>
      <w:r>
        <w:t>. Requirements traceability for the frame</w:t>
      </w:r>
      <w:bookmarkEnd w:id="192"/>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193" w:name="_Toc274055899"/>
      <w:bookmarkStart w:id="194" w:name="_Toc400362029"/>
      <w:r w:rsidRPr="00624902">
        <w:rPr>
          <w:rFonts w:cs="Times New Roman"/>
          <w:szCs w:val="22"/>
        </w:rPr>
        <w:t>Batte</w:t>
      </w:r>
      <w:r>
        <w:rPr>
          <w:rFonts w:cs="Times New Roman"/>
          <w:szCs w:val="22"/>
        </w:rPr>
        <w:t>ry</w:t>
      </w:r>
      <w:bookmarkEnd w:id="193"/>
      <w:bookmarkEnd w:id="194"/>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195" w:name="_Ref274054502"/>
      <w:bookmarkStart w:id="196" w:name="_Toc400389712"/>
      <w:r>
        <w:t xml:space="preserve">Table </w:t>
      </w:r>
      <w:r w:rsidR="00840D8F">
        <w:fldChar w:fldCharType="begin"/>
      </w:r>
      <w:r w:rsidR="00840D8F">
        <w:instrText xml:space="preserve"> SEQ Table \* ARABIC</w:instrText>
      </w:r>
      <w:r w:rsidR="00840D8F">
        <w:instrText xml:space="preserve"> </w:instrText>
      </w:r>
      <w:r w:rsidR="00840D8F">
        <w:fldChar w:fldCharType="separate"/>
      </w:r>
      <w:r w:rsidR="00DE21B9">
        <w:rPr>
          <w:noProof/>
        </w:rPr>
        <w:t>36</w:t>
      </w:r>
      <w:r w:rsidR="00840D8F">
        <w:rPr>
          <w:noProof/>
        </w:rPr>
        <w:fldChar w:fldCharType="end"/>
      </w:r>
      <w:bookmarkEnd w:id="195"/>
      <w:r>
        <w:t>. Requirements traceability for the batteries</w:t>
      </w:r>
      <w:bookmarkEnd w:id="196"/>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197" w:name="_Toc274055925"/>
      <w:bookmarkStart w:id="198" w:name="_Toc400362030"/>
      <w:r w:rsidRPr="00624902">
        <w:rPr>
          <w:rFonts w:cs="Times New Roman"/>
          <w:szCs w:val="22"/>
        </w:rPr>
        <w:lastRenderedPageBreak/>
        <w:t>Risk Analysis</w:t>
      </w:r>
      <w:bookmarkEnd w:id="197"/>
      <w:bookmarkEnd w:id="198"/>
    </w:p>
    <w:p w14:paraId="0ADB0A6F" w14:textId="18161DC9"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sidR="00C74C58">
        <w:rPr>
          <w:rFonts w:ascii="Times New Roman" w:hAnsi="Times New Roman" w:cs="Times New Roman"/>
        </w:rPr>
        <w:t>associated with</w:t>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76D42AF9" w14:textId="77777777" w:rsidR="00415CC7" w:rsidRDefault="00415CC7" w:rsidP="00B36FDE">
      <w:pPr>
        <w:spacing w:after="0" w:line="240" w:lineRule="auto"/>
        <w:contextualSpacing/>
        <w:rPr>
          <w:rFonts w:ascii="Times New Roman" w:hAnsi="Times New Roman" w:cs="Times New Roman"/>
        </w:rPr>
      </w:pPr>
    </w:p>
    <w:p w14:paraId="44818AD4" w14:textId="54F6E7A9" w:rsidR="00415CC7" w:rsidRDefault="00415CC7" w:rsidP="00B36FDE">
      <w:pPr>
        <w:spacing w:after="0" w:line="240" w:lineRule="auto"/>
        <w:contextualSpacing/>
        <w:rPr>
          <w:rFonts w:ascii="Times New Roman" w:hAnsi="Times New Roman" w:cs="Times New Roman"/>
        </w:rPr>
      </w:pPr>
      <w:r>
        <w:rPr>
          <w:rFonts w:ascii="Times New Roman" w:hAnsi="Times New Roman" w:cs="Times New Roman"/>
        </w:rPr>
        <w:t>Multiple components are at risk for physical damage to each component and the possibility of pieces falling off the APS. Tools will be kept available during operation of the APS. The team will perform maintenance on the APS as required to keep it in physical shape for performance. Extra hardware, bolts, nuts, and screws</w:t>
      </w:r>
      <w:r w:rsidR="00563BBC">
        <w:rPr>
          <w:rFonts w:ascii="Times New Roman" w:hAnsi="Times New Roman" w:cs="Times New Roman"/>
        </w:rPr>
        <w:t xml:space="preserve"> will be purchased and kept available for maintenance on the APS.</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199" w:name="_Toc274055926"/>
      <w:bookmarkStart w:id="200" w:name="_Toc400362031"/>
      <w:r w:rsidRPr="00624902">
        <w:rPr>
          <w:rFonts w:cs="Times New Roman"/>
          <w:szCs w:val="22"/>
        </w:rPr>
        <w:t>Microcontroller</w:t>
      </w:r>
      <w:bookmarkEnd w:id="199"/>
      <w:bookmarkEnd w:id="200"/>
    </w:p>
    <w:p w14:paraId="03137569" w14:textId="05E02FCA"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Most issues with the microcontroller become massive problems as the microcontroller controls the APS and its abilities to perform tasks. The team will perform functional tests of the APS prior to its operation</w:t>
      </w:r>
      <w:r w:rsidR="00F73A49">
        <w:rPr>
          <w:rFonts w:ascii="Times New Roman" w:hAnsi="Times New Roman" w:cs="Times New Roman"/>
        </w:rPr>
        <w:t xml:space="preserve"> alleviate risks to the APS and its components</w:t>
      </w:r>
      <w:r>
        <w:rPr>
          <w:rFonts w:ascii="Times New Roman" w:hAnsi="Times New Roman" w:cs="Times New Roman"/>
        </w:rPr>
        <w:t xml:space="preserve">. </w:t>
      </w: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Pr="00637C9A">
        <w:rPr>
          <w:rFonts w:ascii="Times New Roman" w:hAnsi="Times New Roman" w:cs="Times New Roman"/>
        </w:rPr>
        <w:t xml:space="preserve">Table </w:t>
      </w:r>
      <w:r w:rsidRPr="00637C9A">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details</w:t>
      </w:r>
      <w:r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ayout w:type="fixed"/>
        <w:tblLook w:val="04A0" w:firstRow="1" w:lastRow="0" w:firstColumn="1" w:lastColumn="0" w:noHBand="0" w:noVBand="1"/>
      </w:tblPr>
      <w:tblGrid>
        <w:gridCol w:w="2970"/>
        <w:gridCol w:w="1440"/>
        <w:gridCol w:w="990"/>
        <w:gridCol w:w="3240"/>
      </w:tblGrid>
      <w:tr w:rsidR="00FF6FC5" w:rsidRPr="00624902" w14:paraId="5296A77F" w14:textId="77777777" w:rsidTr="006D1504">
        <w:trPr>
          <w:jc w:val="center"/>
        </w:trPr>
        <w:tc>
          <w:tcPr>
            <w:tcW w:w="2970"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01" w:name="_Ref400166240"/>
            <w:r w:rsidRPr="00624902">
              <w:rPr>
                <w:rFonts w:ascii="Times New Roman" w:hAnsi="Times New Roman" w:cs="Times New Roman"/>
                <w:b/>
              </w:rPr>
              <w:t>Risk</w:t>
            </w:r>
          </w:p>
        </w:tc>
        <w:tc>
          <w:tcPr>
            <w:tcW w:w="144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990"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3240"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6D1504">
        <w:trPr>
          <w:jc w:val="center"/>
        </w:trPr>
        <w:tc>
          <w:tcPr>
            <w:tcW w:w="2970" w:type="dxa"/>
          </w:tcPr>
          <w:p w14:paraId="78A48A80" w14:textId="18DC957F" w:rsidR="00FF6FC5" w:rsidRPr="00624902" w:rsidRDefault="001C40E0" w:rsidP="00B36FDE">
            <w:pPr>
              <w:contextualSpacing/>
              <w:rPr>
                <w:rFonts w:ascii="Times New Roman" w:hAnsi="Times New Roman" w:cs="Times New Roman"/>
              </w:rPr>
            </w:pPr>
            <w:r>
              <w:rPr>
                <w:rFonts w:ascii="Times New Roman" w:hAnsi="Times New Roman" w:cs="Times New Roman"/>
              </w:rPr>
              <w:t>Microcontroller fails</w:t>
            </w:r>
          </w:p>
        </w:tc>
        <w:tc>
          <w:tcPr>
            <w:tcW w:w="1440" w:type="dxa"/>
          </w:tcPr>
          <w:p w14:paraId="5B6248C2" w14:textId="377F2152" w:rsidR="00FF6FC5" w:rsidRPr="00624902" w:rsidRDefault="00637C9A" w:rsidP="00B36FDE">
            <w:pPr>
              <w:contextualSpacing/>
              <w:rPr>
                <w:rFonts w:ascii="Times New Roman" w:hAnsi="Times New Roman" w:cs="Times New Roman"/>
              </w:rPr>
            </w:pPr>
            <w:r>
              <w:rPr>
                <w:rFonts w:ascii="Times New Roman" w:hAnsi="Times New Roman" w:cs="Times New Roman"/>
              </w:rPr>
              <w:t>3</w:t>
            </w:r>
          </w:p>
        </w:tc>
        <w:tc>
          <w:tcPr>
            <w:tcW w:w="990" w:type="dxa"/>
          </w:tcPr>
          <w:p w14:paraId="648E28D8" w14:textId="01A87AE4"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3CC1D5AA" w14:textId="6D4A4FCB" w:rsidR="00FF6FC5" w:rsidRPr="00624902" w:rsidRDefault="001C40E0" w:rsidP="00B36FDE">
            <w:pPr>
              <w:contextualSpacing/>
              <w:rPr>
                <w:rFonts w:ascii="Times New Roman" w:hAnsi="Times New Roman" w:cs="Times New Roman"/>
              </w:rPr>
            </w:pPr>
            <w:r>
              <w:rPr>
                <w:rFonts w:ascii="Times New Roman" w:hAnsi="Times New Roman" w:cs="Times New Roman"/>
              </w:rPr>
              <w:t>Functional tests will be performed before each use.</w:t>
            </w:r>
          </w:p>
        </w:tc>
      </w:tr>
      <w:tr w:rsidR="00637C9A" w:rsidRPr="00624902" w14:paraId="26A2AD74" w14:textId="77777777" w:rsidTr="006D1504">
        <w:trPr>
          <w:jc w:val="center"/>
        </w:trPr>
        <w:tc>
          <w:tcPr>
            <w:tcW w:w="2970" w:type="dxa"/>
          </w:tcPr>
          <w:p w14:paraId="16EB478F" w14:textId="49E50DC9" w:rsidR="00637C9A" w:rsidRDefault="00637C9A" w:rsidP="00B36FDE">
            <w:pPr>
              <w:contextualSpacing/>
              <w:rPr>
                <w:rFonts w:ascii="Times New Roman" w:hAnsi="Times New Roman" w:cs="Times New Roman"/>
              </w:rPr>
            </w:pPr>
            <w:r>
              <w:rPr>
                <w:rFonts w:ascii="Times New Roman" w:hAnsi="Times New Roman" w:cs="Times New Roman"/>
              </w:rPr>
              <w:t>Microcontroller fails to start</w:t>
            </w:r>
          </w:p>
        </w:tc>
        <w:tc>
          <w:tcPr>
            <w:tcW w:w="1440" w:type="dxa"/>
          </w:tcPr>
          <w:p w14:paraId="5B24E4EE" w14:textId="0F78A9CF" w:rsidR="00637C9A" w:rsidRDefault="00772FD0" w:rsidP="00B36FDE">
            <w:pPr>
              <w:contextualSpacing/>
              <w:rPr>
                <w:rFonts w:ascii="Times New Roman" w:hAnsi="Times New Roman" w:cs="Times New Roman"/>
              </w:rPr>
            </w:pPr>
            <w:r>
              <w:rPr>
                <w:rFonts w:ascii="Times New Roman" w:hAnsi="Times New Roman" w:cs="Times New Roman"/>
              </w:rPr>
              <w:t>3</w:t>
            </w:r>
          </w:p>
        </w:tc>
        <w:tc>
          <w:tcPr>
            <w:tcW w:w="990" w:type="dxa"/>
          </w:tcPr>
          <w:p w14:paraId="316F7034" w14:textId="734EBF45" w:rsidR="00637C9A"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1B304A64" w14:textId="78F4D75A" w:rsidR="00637C9A" w:rsidRPr="00624902" w:rsidRDefault="006D1504" w:rsidP="00B36FDE">
            <w:pPr>
              <w:contextualSpacing/>
              <w:rPr>
                <w:rFonts w:ascii="Times New Roman" w:hAnsi="Times New Roman" w:cs="Times New Roman"/>
              </w:rPr>
            </w:pPr>
            <w:r>
              <w:rPr>
                <w:rFonts w:ascii="Times New Roman" w:hAnsi="Times New Roman" w:cs="Times New Roman"/>
              </w:rPr>
              <w:t>The team will perform a visual inspection of the connections to the microcontroller.</w:t>
            </w:r>
          </w:p>
        </w:tc>
      </w:tr>
      <w:tr w:rsidR="00FF6FC5" w:rsidRPr="00624902" w14:paraId="70BC8C62" w14:textId="77777777" w:rsidTr="006D1504">
        <w:trPr>
          <w:jc w:val="center"/>
        </w:trPr>
        <w:tc>
          <w:tcPr>
            <w:tcW w:w="2970" w:type="dxa"/>
          </w:tcPr>
          <w:p w14:paraId="5F43C0BD" w14:textId="6D2619DE" w:rsidR="00FF6FC5" w:rsidRPr="00624902" w:rsidRDefault="00637C9A" w:rsidP="00B36FDE">
            <w:pPr>
              <w:contextualSpacing/>
              <w:rPr>
                <w:rFonts w:ascii="Times New Roman" w:hAnsi="Times New Roman" w:cs="Times New Roman"/>
              </w:rPr>
            </w:pPr>
            <w:r>
              <w:rPr>
                <w:rFonts w:ascii="Times New Roman" w:hAnsi="Times New Roman" w:cs="Times New Roman"/>
              </w:rPr>
              <w:t>Microcontroller overheats</w:t>
            </w:r>
          </w:p>
        </w:tc>
        <w:tc>
          <w:tcPr>
            <w:tcW w:w="1440" w:type="dxa"/>
          </w:tcPr>
          <w:p w14:paraId="4545FF15" w14:textId="69BB459E" w:rsidR="00FF6FC5" w:rsidRPr="00624902" w:rsidRDefault="00637C9A" w:rsidP="00B36FDE">
            <w:pPr>
              <w:contextualSpacing/>
              <w:rPr>
                <w:rFonts w:ascii="Times New Roman" w:hAnsi="Times New Roman" w:cs="Times New Roman"/>
              </w:rPr>
            </w:pPr>
            <w:r>
              <w:rPr>
                <w:rFonts w:ascii="Times New Roman" w:hAnsi="Times New Roman" w:cs="Times New Roman"/>
              </w:rPr>
              <w:t>4</w:t>
            </w:r>
          </w:p>
        </w:tc>
        <w:tc>
          <w:tcPr>
            <w:tcW w:w="990" w:type="dxa"/>
          </w:tcPr>
          <w:p w14:paraId="29579C1A" w14:textId="506AB4DC"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210C5243" w14:textId="0AA040EF" w:rsidR="00FF6FC5" w:rsidRPr="00624902" w:rsidRDefault="005B0EDD" w:rsidP="00B36FDE">
            <w:pPr>
              <w:contextualSpacing/>
              <w:rPr>
                <w:rFonts w:ascii="Times New Roman" w:hAnsi="Times New Roman" w:cs="Times New Roman"/>
              </w:rPr>
            </w:pPr>
            <w:r>
              <w:rPr>
                <w:rFonts w:ascii="Times New Roman" w:hAnsi="Times New Roman" w:cs="Times New Roman"/>
              </w:rPr>
              <w:t xml:space="preserve">A visual inspection will be performed to verify if the microcontroller is still useable. Connections and the battery will be inspected. </w:t>
            </w:r>
          </w:p>
        </w:tc>
      </w:tr>
    </w:tbl>
    <w:p w14:paraId="2F71177B" w14:textId="1C9B61BC" w:rsidR="00DB6409" w:rsidRDefault="00C83D0E" w:rsidP="00B36FDE">
      <w:pPr>
        <w:pStyle w:val="Caption"/>
        <w:spacing w:after="0"/>
        <w:contextualSpacing/>
      </w:pPr>
      <w:bookmarkStart w:id="202" w:name="_Ref274053386"/>
      <w:bookmarkStart w:id="203" w:name="_Toc400389713"/>
      <w:r w:rsidRPr="00624902">
        <w:t xml:space="preserve">Table </w:t>
      </w:r>
      <w:r w:rsidR="00840D8F">
        <w:fldChar w:fldCharType="begin"/>
      </w:r>
      <w:r w:rsidR="00840D8F">
        <w:instrText xml:space="preserve"> SEQ Table \* ARABIC </w:instrText>
      </w:r>
      <w:r w:rsidR="00840D8F">
        <w:fldChar w:fldCharType="separate"/>
      </w:r>
      <w:r w:rsidR="00DE21B9">
        <w:rPr>
          <w:noProof/>
        </w:rPr>
        <w:t>37</w:t>
      </w:r>
      <w:r w:rsidR="00840D8F">
        <w:rPr>
          <w:noProof/>
        </w:rPr>
        <w:fldChar w:fldCharType="end"/>
      </w:r>
      <w:bookmarkEnd w:id="201"/>
      <w:bookmarkEnd w:id="202"/>
      <w:r w:rsidR="007868C8">
        <w:t>.</w:t>
      </w:r>
      <w:r w:rsidRPr="00624902">
        <w:t xml:space="preserve"> Risks and al</w:t>
      </w:r>
      <w:r w:rsidR="00FF6FC5">
        <w:t>leviations associated with the m</w:t>
      </w:r>
      <w:r w:rsidRPr="00624902">
        <w:t>icrocontrollers</w:t>
      </w:r>
      <w:bookmarkEnd w:id="203"/>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04" w:name="_Toc274055927"/>
      <w:bookmarkStart w:id="205" w:name="_Toc400362032"/>
      <w:r w:rsidRPr="00624902">
        <w:rPr>
          <w:rFonts w:cs="Times New Roman"/>
          <w:szCs w:val="22"/>
        </w:rPr>
        <w:t>Sensors</w:t>
      </w:r>
      <w:bookmarkEnd w:id="204"/>
      <w:bookmarkEnd w:id="205"/>
    </w:p>
    <w:p w14:paraId="01E1AA84" w14:textId="162705A3"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Sen</w:t>
      </w:r>
      <w:r w:rsidR="006D1504">
        <w:rPr>
          <w:rFonts w:ascii="Times New Roman" w:hAnsi="Times New Roman" w:cs="Times New Roman"/>
        </w:rPr>
        <w:t xml:space="preserve">sors function as the APS </w:t>
      </w:r>
      <w:r>
        <w:rPr>
          <w:rFonts w:ascii="Times New Roman" w:hAnsi="Times New Roman" w:cs="Times New Roman"/>
        </w:rPr>
        <w:t>input sources. Without the APS being able to detect objects around it the APS would be unable to complete the tasks.</w:t>
      </w:r>
      <w:r w:rsidR="006D1504">
        <w:rPr>
          <w:rFonts w:ascii="Times New Roman" w:hAnsi="Times New Roman" w:cs="Times New Roman"/>
        </w:rPr>
        <w:t xml:space="preserve"> The team will purchase extra sensors, when the option is available, to mitigate the risk and keep them available when the APS operates. The team will perform visual inspections of the sensors after each use of the APS. </w:t>
      </w:r>
      <w:r w:rsidR="006D1504" w:rsidRPr="002423BE">
        <w:rPr>
          <w:rFonts w:ascii="Times New Roman" w:hAnsi="Times New Roman" w:cs="Times New Roman"/>
        </w:rPr>
        <w:fldChar w:fldCharType="begin"/>
      </w:r>
      <w:r w:rsidR="006D1504" w:rsidRPr="002423BE">
        <w:rPr>
          <w:rFonts w:ascii="Times New Roman" w:hAnsi="Times New Roman" w:cs="Times New Roman"/>
        </w:rPr>
        <w:instrText xml:space="preserve"> REF _Ref274053395 </w:instrText>
      </w:r>
      <w:r w:rsidR="006D1504">
        <w:rPr>
          <w:rFonts w:ascii="Times New Roman" w:hAnsi="Times New Roman" w:cs="Times New Roman"/>
        </w:rPr>
        <w:instrText xml:space="preserve"> \* MERGEFORMAT </w:instrText>
      </w:r>
      <w:r w:rsidR="006D1504" w:rsidRPr="002423BE">
        <w:rPr>
          <w:rFonts w:ascii="Times New Roman" w:hAnsi="Times New Roman" w:cs="Times New Roman"/>
        </w:rPr>
        <w:fldChar w:fldCharType="separate"/>
      </w:r>
      <w:r w:rsidR="006D1504" w:rsidRPr="006D1504">
        <w:rPr>
          <w:rFonts w:ascii="Times New Roman" w:hAnsi="Times New Roman" w:cs="Times New Roman"/>
        </w:rPr>
        <w:t xml:space="preserve">Table </w:t>
      </w:r>
      <w:r w:rsidR="006D1504" w:rsidRPr="006D1504">
        <w:rPr>
          <w:rFonts w:ascii="Times New Roman" w:hAnsi="Times New Roman" w:cs="Times New Roman"/>
          <w:noProof/>
        </w:rPr>
        <w:t>38</w:t>
      </w:r>
      <w:r w:rsidR="006D1504" w:rsidRPr="002423BE">
        <w:rPr>
          <w:rFonts w:ascii="Times New Roman" w:hAnsi="Times New Roman" w:cs="Times New Roman"/>
        </w:rPr>
        <w:fldChar w:fldCharType="end"/>
      </w:r>
      <w:r w:rsidR="006D1504" w:rsidRPr="002423BE">
        <w:rPr>
          <w:rFonts w:ascii="Times New Roman" w:hAnsi="Times New Roman" w:cs="Times New Roman"/>
        </w:rPr>
        <w:t xml:space="preserve"> details</w:t>
      </w:r>
      <w:r w:rsidR="006D1504"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1999"/>
        <w:gridCol w:w="1280"/>
        <w:gridCol w:w="990"/>
        <w:gridCol w:w="4371"/>
      </w:tblGrid>
      <w:tr w:rsidR="00FF6FC5" w:rsidRPr="00624902" w14:paraId="62E20CB7" w14:textId="77777777" w:rsidTr="005B0EDD">
        <w:trPr>
          <w:jc w:val="center"/>
        </w:trPr>
        <w:tc>
          <w:tcPr>
            <w:tcW w:w="1999"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06" w:name="_Ref400166259"/>
            <w:r w:rsidRPr="00624902">
              <w:rPr>
                <w:rFonts w:ascii="Times New Roman" w:hAnsi="Times New Roman" w:cs="Times New Roman"/>
                <w:b/>
              </w:rPr>
              <w:t>Risk</w:t>
            </w:r>
          </w:p>
        </w:tc>
        <w:tc>
          <w:tcPr>
            <w:tcW w:w="128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990"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371"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1C40E0" w:rsidRPr="00624902" w14:paraId="51205C69" w14:textId="77777777" w:rsidTr="005B0EDD">
        <w:trPr>
          <w:jc w:val="center"/>
        </w:trPr>
        <w:tc>
          <w:tcPr>
            <w:tcW w:w="1999" w:type="dxa"/>
          </w:tcPr>
          <w:p w14:paraId="624FA303" w14:textId="6567FF79" w:rsidR="001C40E0" w:rsidRPr="00624902" w:rsidRDefault="001C40E0" w:rsidP="00B36FDE">
            <w:pPr>
              <w:contextualSpacing/>
              <w:rPr>
                <w:rFonts w:ascii="Times New Roman" w:hAnsi="Times New Roman" w:cs="Times New Roman"/>
              </w:rPr>
            </w:pPr>
            <w:r>
              <w:rPr>
                <w:rFonts w:ascii="Times New Roman" w:hAnsi="Times New Roman" w:cs="Times New Roman"/>
              </w:rPr>
              <w:t>Sensor fails</w:t>
            </w:r>
            <w:r w:rsidR="000476ED">
              <w:rPr>
                <w:rFonts w:ascii="Times New Roman" w:hAnsi="Times New Roman" w:cs="Times New Roman"/>
              </w:rPr>
              <w:t xml:space="preserve"> to start</w:t>
            </w:r>
          </w:p>
        </w:tc>
        <w:tc>
          <w:tcPr>
            <w:tcW w:w="1280" w:type="dxa"/>
          </w:tcPr>
          <w:p w14:paraId="242D82E2" w14:textId="21CC2F90" w:rsidR="001C40E0"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990" w:type="dxa"/>
          </w:tcPr>
          <w:p w14:paraId="0102D4F3" w14:textId="5357A5D2" w:rsidR="001C40E0" w:rsidRPr="00624902" w:rsidRDefault="006D1504" w:rsidP="00B36FDE">
            <w:pPr>
              <w:contextualSpacing/>
              <w:rPr>
                <w:rFonts w:ascii="Times New Roman" w:hAnsi="Times New Roman" w:cs="Times New Roman"/>
              </w:rPr>
            </w:pPr>
            <w:r>
              <w:rPr>
                <w:rFonts w:ascii="Times New Roman" w:hAnsi="Times New Roman" w:cs="Times New Roman"/>
              </w:rPr>
              <w:t>9</w:t>
            </w:r>
          </w:p>
        </w:tc>
        <w:tc>
          <w:tcPr>
            <w:tcW w:w="4371" w:type="dxa"/>
          </w:tcPr>
          <w:p w14:paraId="64B00E45" w14:textId="7BA01F5D" w:rsidR="001C40E0" w:rsidRPr="00624902" w:rsidRDefault="006D1504" w:rsidP="006D1504">
            <w:pPr>
              <w:contextualSpacing/>
              <w:rPr>
                <w:rFonts w:ascii="Times New Roman" w:hAnsi="Times New Roman" w:cs="Times New Roman"/>
              </w:rPr>
            </w:pPr>
            <w:r>
              <w:rPr>
                <w:rFonts w:ascii="Times New Roman" w:hAnsi="Times New Roman" w:cs="Times New Roman"/>
              </w:rPr>
              <w:t xml:space="preserve">Perform visual inspection on the connections to the sensor. </w:t>
            </w:r>
            <w:r w:rsidR="001C40E0">
              <w:rPr>
                <w:rFonts w:ascii="Times New Roman" w:hAnsi="Times New Roman" w:cs="Times New Roman"/>
              </w:rPr>
              <w:t>Functional tests will be performed before each use. Extra sensors will be purchased and kept available.</w:t>
            </w:r>
          </w:p>
        </w:tc>
      </w:tr>
      <w:tr w:rsidR="00FF6FC5" w:rsidRPr="00624902" w14:paraId="044FA643" w14:textId="77777777" w:rsidTr="005B0EDD">
        <w:trPr>
          <w:jc w:val="center"/>
        </w:trPr>
        <w:tc>
          <w:tcPr>
            <w:tcW w:w="1999" w:type="dxa"/>
          </w:tcPr>
          <w:p w14:paraId="150EBB6C" w14:textId="6B8604F2" w:rsidR="00FF6FC5" w:rsidRPr="00624902" w:rsidRDefault="00772FD0" w:rsidP="00B36FDE">
            <w:pPr>
              <w:contextualSpacing/>
              <w:rPr>
                <w:rFonts w:ascii="Times New Roman" w:hAnsi="Times New Roman" w:cs="Times New Roman"/>
              </w:rPr>
            </w:pPr>
            <w:r>
              <w:rPr>
                <w:rFonts w:ascii="Times New Roman" w:hAnsi="Times New Roman" w:cs="Times New Roman"/>
              </w:rPr>
              <w:t>Sensor gives APS false readings</w:t>
            </w:r>
          </w:p>
        </w:tc>
        <w:tc>
          <w:tcPr>
            <w:tcW w:w="1280" w:type="dxa"/>
          </w:tcPr>
          <w:p w14:paraId="7138EA22" w14:textId="7590D46A"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990" w:type="dxa"/>
          </w:tcPr>
          <w:p w14:paraId="2F7B1AA1" w14:textId="62A52BDE"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371" w:type="dxa"/>
          </w:tcPr>
          <w:p w14:paraId="20B96B21" w14:textId="53F377E2" w:rsidR="00FF6FC5" w:rsidRPr="00624902" w:rsidRDefault="009A6091" w:rsidP="00B36FDE">
            <w:pPr>
              <w:contextualSpacing/>
              <w:rPr>
                <w:rFonts w:ascii="Times New Roman" w:hAnsi="Times New Roman" w:cs="Times New Roman"/>
              </w:rPr>
            </w:pPr>
            <w:r>
              <w:rPr>
                <w:rFonts w:ascii="Times New Roman" w:hAnsi="Times New Roman" w:cs="Times New Roman"/>
              </w:rPr>
              <w:t>Some issues will not give a visual identification of a problem and the team will have to troubleshoot if the APS performs in a random fashion.</w:t>
            </w:r>
          </w:p>
        </w:tc>
      </w:tr>
    </w:tbl>
    <w:p w14:paraId="0B3E99A3" w14:textId="6FA949B6" w:rsidR="00C83D0E" w:rsidRPr="00624902" w:rsidRDefault="00C83D0E" w:rsidP="00B36FDE">
      <w:pPr>
        <w:pStyle w:val="Caption"/>
        <w:spacing w:after="0"/>
        <w:contextualSpacing/>
      </w:pPr>
      <w:bookmarkStart w:id="207" w:name="_Ref274053395"/>
      <w:bookmarkStart w:id="208" w:name="_Toc400389714"/>
      <w:r w:rsidRPr="00624902">
        <w:t xml:space="preserve">Table </w:t>
      </w:r>
      <w:r w:rsidR="00840D8F">
        <w:fldChar w:fldCharType="begin"/>
      </w:r>
      <w:r w:rsidR="00840D8F">
        <w:instrText xml:space="preserve"> SEQ Table \* ARABIC </w:instrText>
      </w:r>
      <w:r w:rsidR="00840D8F">
        <w:fldChar w:fldCharType="separate"/>
      </w:r>
      <w:r w:rsidR="00DE21B9">
        <w:rPr>
          <w:noProof/>
        </w:rPr>
        <w:t>38</w:t>
      </w:r>
      <w:r w:rsidR="00840D8F">
        <w:rPr>
          <w:noProof/>
        </w:rPr>
        <w:fldChar w:fldCharType="end"/>
      </w:r>
      <w:bookmarkEnd w:id="206"/>
      <w:bookmarkEnd w:id="207"/>
      <w:r w:rsidR="00FF6FC5">
        <w:t>.</w:t>
      </w:r>
      <w:r w:rsidRPr="00624902">
        <w:t xml:space="preserve"> Risks and </w:t>
      </w:r>
      <w:r w:rsidRPr="00FF6FC5">
        <w:t>alleviations</w:t>
      </w:r>
      <w:r w:rsidR="00821910">
        <w:t xml:space="preserve"> associated with the s</w:t>
      </w:r>
      <w:r w:rsidRPr="00624902">
        <w:t>ensors</w:t>
      </w:r>
      <w:bookmarkEnd w:id="208"/>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09" w:name="_Toc274055928"/>
      <w:bookmarkStart w:id="210" w:name="_Toc400362033"/>
      <w:r w:rsidRPr="00624902">
        <w:rPr>
          <w:rFonts w:cs="Times New Roman"/>
          <w:szCs w:val="22"/>
        </w:rPr>
        <w:lastRenderedPageBreak/>
        <w:t>Motors</w:t>
      </w:r>
      <w:bookmarkEnd w:id="209"/>
      <w:bookmarkEnd w:id="210"/>
    </w:p>
    <w:p w14:paraId="02B535B2" w14:textId="7A387343" w:rsidR="00DB6409" w:rsidRDefault="00271602" w:rsidP="00B36FDE">
      <w:pPr>
        <w:spacing w:after="0" w:line="240" w:lineRule="auto"/>
        <w:contextualSpacing/>
        <w:rPr>
          <w:rFonts w:ascii="Times New Roman" w:hAnsi="Times New Roman" w:cs="Times New Roman"/>
        </w:rPr>
      </w:pPr>
      <w:r>
        <w:rPr>
          <w:rFonts w:ascii="Times New Roman" w:hAnsi="Times New Roman" w:cs="Times New Roman"/>
        </w:rPr>
        <w:t xml:space="preserve">There will be four motors on the APS. Each motor will be attached to a wheel and will provide motion to the APS. Should there be issues with the motors the APS will become a stationary robot instead of an autonomous robot. The team shall perform a visual inspection on the motors prior to the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F73A49" w:rsidRPr="00F73A49">
        <w:rPr>
          <w:rFonts w:ascii="Times New Roman" w:hAnsi="Times New Roman" w:cs="Times New Roman"/>
        </w:rPr>
        <w:t xml:space="preserve">Table </w:t>
      </w:r>
      <w:r w:rsidR="00F73A49" w:rsidRPr="00F73A49">
        <w:rPr>
          <w:rFonts w:ascii="Times New Roman" w:hAnsi="Times New Roman" w:cs="Times New Roman"/>
          <w:noProof/>
        </w:rPr>
        <w:t>39</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9"/>
        <w:gridCol w:w="1388"/>
        <w:gridCol w:w="1053"/>
        <w:gridCol w:w="4050"/>
      </w:tblGrid>
      <w:tr w:rsidR="00FF6FC5" w:rsidRPr="00624902" w14:paraId="52259827" w14:textId="77777777" w:rsidTr="006D1504">
        <w:trPr>
          <w:jc w:val="center"/>
        </w:trPr>
        <w:tc>
          <w:tcPr>
            <w:tcW w:w="2149"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11" w:name="_Ref400166276"/>
            <w:r w:rsidRPr="00624902">
              <w:rPr>
                <w:rFonts w:ascii="Times New Roman" w:hAnsi="Times New Roman" w:cs="Times New Roman"/>
                <w:b/>
              </w:rPr>
              <w:t>Risk</w:t>
            </w:r>
          </w:p>
        </w:tc>
        <w:tc>
          <w:tcPr>
            <w:tcW w:w="1388"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53"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50"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6D1504">
        <w:trPr>
          <w:jc w:val="center"/>
        </w:trPr>
        <w:tc>
          <w:tcPr>
            <w:tcW w:w="2149"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88" w:type="dxa"/>
            <w:vAlign w:val="center"/>
          </w:tcPr>
          <w:p w14:paraId="6105B4A1" w14:textId="00184842"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5</w:t>
            </w:r>
          </w:p>
        </w:tc>
        <w:tc>
          <w:tcPr>
            <w:tcW w:w="1053" w:type="dxa"/>
            <w:vAlign w:val="center"/>
          </w:tcPr>
          <w:p w14:paraId="32EF667F" w14:textId="3E98B78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9</w:t>
            </w:r>
          </w:p>
        </w:tc>
        <w:tc>
          <w:tcPr>
            <w:tcW w:w="4050" w:type="dxa"/>
            <w:vAlign w:val="center"/>
          </w:tcPr>
          <w:p w14:paraId="253BE018" w14:textId="03ECC92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Visual inspections will be performed after each use of the APS. Extra motors will be purchased and kept available.</w:t>
            </w:r>
          </w:p>
        </w:tc>
      </w:tr>
      <w:tr w:rsidR="001C40E0" w:rsidRPr="00624902" w14:paraId="1A348E0B" w14:textId="77777777" w:rsidTr="006D1504">
        <w:trPr>
          <w:jc w:val="center"/>
        </w:trPr>
        <w:tc>
          <w:tcPr>
            <w:tcW w:w="2149" w:type="dxa"/>
            <w:vAlign w:val="center"/>
          </w:tcPr>
          <w:p w14:paraId="55F680B6" w14:textId="246E9E9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Motor skips a step</w:t>
            </w:r>
          </w:p>
        </w:tc>
        <w:tc>
          <w:tcPr>
            <w:tcW w:w="1388" w:type="dxa"/>
            <w:vAlign w:val="center"/>
          </w:tcPr>
          <w:p w14:paraId="6CB4AFB0" w14:textId="42C6EB56"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6</w:t>
            </w:r>
          </w:p>
        </w:tc>
        <w:tc>
          <w:tcPr>
            <w:tcW w:w="1053" w:type="dxa"/>
            <w:vAlign w:val="center"/>
          </w:tcPr>
          <w:p w14:paraId="6AC4F084" w14:textId="643F0BF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8</w:t>
            </w:r>
          </w:p>
        </w:tc>
        <w:tc>
          <w:tcPr>
            <w:tcW w:w="4050" w:type="dxa"/>
            <w:vAlign w:val="center"/>
          </w:tcPr>
          <w:p w14:paraId="204BE247" w14:textId="61BB1F1B"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Encoders will be used to mitigate this risk. Having feedback from each wheel and motor will give the APS proper control over its movements.</w:t>
            </w:r>
          </w:p>
        </w:tc>
      </w:tr>
    </w:tbl>
    <w:p w14:paraId="161775DA" w14:textId="0F6E4060" w:rsidR="00C83D0E" w:rsidRPr="00624902" w:rsidRDefault="00C83D0E" w:rsidP="00B36FDE">
      <w:pPr>
        <w:pStyle w:val="Caption"/>
        <w:spacing w:after="0"/>
        <w:contextualSpacing/>
      </w:pPr>
      <w:bookmarkStart w:id="212" w:name="_Ref274053405"/>
      <w:bookmarkStart w:id="213" w:name="_Toc400389715"/>
      <w:r w:rsidRPr="00624902">
        <w:t xml:space="preserve">Table </w:t>
      </w:r>
      <w:r w:rsidR="00840D8F">
        <w:fldChar w:fldCharType="begin"/>
      </w:r>
      <w:r w:rsidR="00840D8F">
        <w:instrText xml:space="preserve"> SEQ Table \* ARABIC </w:instrText>
      </w:r>
      <w:r w:rsidR="00840D8F">
        <w:fldChar w:fldCharType="separate"/>
      </w:r>
      <w:r w:rsidR="00DE21B9">
        <w:rPr>
          <w:noProof/>
        </w:rPr>
        <w:t>39</w:t>
      </w:r>
      <w:r w:rsidR="00840D8F">
        <w:rPr>
          <w:noProof/>
        </w:rPr>
        <w:fldChar w:fldCharType="end"/>
      </w:r>
      <w:bookmarkEnd w:id="211"/>
      <w:bookmarkEnd w:id="212"/>
      <w:r w:rsidR="00FF6FC5">
        <w:t>.</w:t>
      </w:r>
      <w:r w:rsidRPr="00624902">
        <w:t xml:space="preserve"> Risks and al</w:t>
      </w:r>
      <w:r w:rsidR="00E06569">
        <w:t>leviations associated with the m</w:t>
      </w:r>
      <w:r w:rsidRPr="00624902">
        <w:t>otors</w:t>
      </w:r>
      <w:bookmarkEnd w:id="213"/>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14" w:name="_Toc400362034"/>
      <w:r>
        <w:rPr>
          <w:rFonts w:cs="Times New Roman"/>
          <w:szCs w:val="22"/>
        </w:rPr>
        <w:t>Claw</w:t>
      </w:r>
      <w:bookmarkEnd w:id="214"/>
    </w:p>
    <w:p w14:paraId="568D272C" w14:textId="3E4B0BF8"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APS utilizes one claw component to perform tasks. The team shall perform visual inspections on the claw prior to each use of the APS. The team will have an extra claw available as a back-up option.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0"/>
        <w:gridCol w:w="1388"/>
        <w:gridCol w:w="1094"/>
        <w:gridCol w:w="4008"/>
      </w:tblGrid>
      <w:tr w:rsidR="00FF6FC5" w:rsidRPr="00624902" w14:paraId="35B1EF34" w14:textId="77777777" w:rsidTr="000476ED">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15"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0476ED">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084A4611" w:rsidR="00FF6FC5" w:rsidRPr="00624902" w:rsidRDefault="009A6091" w:rsidP="00637C9A">
            <w:pPr>
              <w:contextualSpacing/>
              <w:rPr>
                <w:rFonts w:ascii="Times New Roman" w:hAnsi="Times New Roman" w:cs="Times New Roman"/>
              </w:rPr>
            </w:pPr>
            <w:r>
              <w:rPr>
                <w:rFonts w:ascii="Times New Roman" w:hAnsi="Times New Roman" w:cs="Times New Roman"/>
              </w:rPr>
              <w:t xml:space="preserve">Maintenance will be performed as necessary. </w:t>
            </w:r>
            <w:r w:rsidR="001C40E0">
              <w:rPr>
                <w:rFonts w:ascii="Times New Roman" w:hAnsi="Times New Roman" w:cs="Times New Roman"/>
              </w:rPr>
              <w:t xml:space="preserve">Visual inspections will be performed after </w:t>
            </w:r>
            <w:r w:rsidR="00637C9A">
              <w:rPr>
                <w:rFonts w:ascii="Times New Roman" w:hAnsi="Times New Roman" w:cs="Times New Roman"/>
              </w:rPr>
              <w:t>each use of the APS.</w:t>
            </w:r>
            <w:r>
              <w:rPr>
                <w:rFonts w:ascii="Times New Roman" w:hAnsi="Times New Roman" w:cs="Times New Roman"/>
              </w:rPr>
              <w:t xml:space="preserve"> The claw will be replaced if the original is no longer able to function.</w:t>
            </w:r>
          </w:p>
        </w:tc>
      </w:tr>
      <w:tr w:rsidR="00FF6FC5" w:rsidRPr="00624902" w14:paraId="17C095BA" w14:textId="77777777" w:rsidTr="000476ED">
        <w:trPr>
          <w:trHeight w:val="494"/>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083C31AC" w:rsidR="00FF6FC5" w:rsidRPr="00624902" w:rsidRDefault="001C40E0" w:rsidP="00B36FDE">
            <w:pPr>
              <w:contextualSpacing/>
              <w:rPr>
                <w:rFonts w:ascii="Times New Roman" w:hAnsi="Times New Roman" w:cs="Times New Roman"/>
              </w:rPr>
            </w:pPr>
            <w:r>
              <w:rPr>
                <w:rFonts w:ascii="Times New Roman" w:hAnsi="Times New Roman" w:cs="Times New Roman"/>
              </w:rPr>
              <w:t>Visual inspections will be performed after each use of the APS.</w:t>
            </w:r>
            <w:r w:rsidR="009A6091">
              <w:rPr>
                <w:rFonts w:ascii="Times New Roman" w:hAnsi="Times New Roman" w:cs="Times New Roman"/>
              </w:rPr>
              <w:t xml:space="preserve"> Maintenance will be performed as necessary.</w:t>
            </w:r>
          </w:p>
        </w:tc>
      </w:tr>
    </w:tbl>
    <w:p w14:paraId="31E7F150" w14:textId="2EE24DDA" w:rsidR="00C83D0E" w:rsidRPr="00624902" w:rsidRDefault="00C83D0E" w:rsidP="00B36FDE">
      <w:pPr>
        <w:pStyle w:val="Caption"/>
        <w:spacing w:after="0"/>
        <w:contextualSpacing/>
      </w:pPr>
      <w:bookmarkStart w:id="216" w:name="_Ref274053425"/>
      <w:bookmarkStart w:id="217" w:name="_Toc400389716"/>
      <w:r w:rsidRPr="00624902">
        <w:t xml:space="preserve">Table </w:t>
      </w:r>
      <w:r w:rsidR="00840D8F">
        <w:fldChar w:fldCharType="begin"/>
      </w:r>
      <w:r w:rsidR="00840D8F">
        <w:instrText xml:space="preserve"> SEQ Table \* ARABIC </w:instrText>
      </w:r>
      <w:r w:rsidR="00840D8F">
        <w:fldChar w:fldCharType="separate"/>
      </w:r>
      <w:r w:rsidR="00DE21B9">
        <w:rPr>
          <w:noProof/>
        </w:rPr>
        <w:t>40</w:t>
      </w:r>
      <w:r w:rsidR="00840D8F">
        <w:rPr>
          <w:noProof/>
        </w:rPr>
        <w:fldChar w:fldCharType="end"/>
      </w:r>
      <w:bookmarkEnd w:id="215"/>
      <w:bookmarkEnd w:id="216"/>
      <w:r w:rsidR="00FF6FC5">
        <w:t>.</w:t>
      </w:r>
      <w:r w:rsidRPr="00624902">
        <w:t xml:space="preserve"> Risks and al</w:t>
      </w:r>
      <w:r w:rsidR="00E06569">
        <w:t xml:space="preserve">leviations associated with the </w:t>
      </w:r>
      <w:r w:rsidR="00AD2E9A">
        <w:t>claw</w:t>
      </w:r>
      <w:bookmarkEnd w:id="217"/>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18" w:name="_Toc274055930"/>
      <w:bookmarkStart w:id="219" w:name="_Toc400362035"/>
      <w:r w:rsidRPr="00624902">
        <w:rPr>
          <w:rFonts w:cs="Times New Roman"/>
          <w:szCs w:val="22"/>
        </w:rPr>
        <w:t>Wheels</w:t>
      </w:r>
      <w:bookmarkEnd w:id="218"/>
      <w:bookmarkEnd w:id="219"/>
    </w:p>
    <w:p w14:paraId="410333AE" w14:textId="655E5A0B"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wheels provide support and movement capability to the APS. The risks associated with the wheels could cause it to become stationary. </w:t>
      </w:r>
      <w:r w:rsidR="005B0EDD">
        <w:rPr>
          <w:rFonts w:ascii="Times New Roman" w:hAnsi="Times New Roman" w:cs="Times New Roman"/>
        </w:rPr>
        <w:t xml:space="preserve">Visual inspections shall be performed after each use of the APS to identify any issues with the physical state of the wheels.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1"/>
        <w:gridCol w:w="1388"/>
        <w:gridCol w:w="1094"/>
        <w:gridCol w:w="4007"/>
      </w:tblGrid>
      <w:tr w:rsidR="00FF6FC5" w:rsidRPr="00624902" w14:paraId="398C8DA5" w14:textId="77777777" w:rsidTr="000476ED">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20"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0476ED">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E03E1C5"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1096" w:type="dxa"/>
          </w:tcPr>
          <w:p w14:paraId="64AFBDE4" w14:textId="11B5271A"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068" w:type="dxa"/>
          </w:tcPr>
          <w:p w14:paraId="4514B6A9" w14:textId="64D95F7E" w:rsidR="00FF6FC5" w:rsidRPr="00624902" w:rsidRDefault="009A6091" w:rsidP="00B36FDE">
            <w:pPr>
              <w:contextualSpacing/>
              <w:rPr>
                <w:rFonts w:ascii="Times New Roman" w:hAnsi="Times New Roman" w:cs="Times New Roman"/>
              </w:rPr>
            </w:pPr>
            <w:r>
              <w:rPr>
                <w:rFonts w:ascii="Times New Roman" w:hAnsi="Times New Roman" w:cs="Times New Roman"/>
              </w:rPr>
              <w:t xml:space="preserve">Wear and tear will occur as the APS is continually used. </w:t>
            </w:r>
            <w:r w:rsidR="001C40E0">
              <w:rPr>
                <w:rFonts w:ascii="Times New Roman" w:hAnsi="Times New Roman" w:cs="Times New Roman"/>
              </w:rPr>
              <w:t>Visual inspections will be performed after each use of the APS.</w:t>
            </w:r>
          </w:p>
        </w:tc>
      </w:tr>
      <w:tr w:rsidR="00FF6FC5" w:rsidRPr="00624902" w14:paraId="6784007A" w14:textId="77777777" w:rsidTr="000476ED">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A2C3BED" w:rsidR="00FF6FC5" w:rsidRPr="00624902" w:rsidRDefault="009A6091" w:rsidP="00B36FDE">
            <w:pPr>
              <w:contextualSpacing/>
              <w:rPr>
                <w:rFonts w:ascii="Times New Roman" w:hAnsi="Times New Roman" w:cs="Times New Roman"/>
              </w:rPr>
            </w:pPr>
            <w:r>
              <w:rPr>
                <w:rFonts w:ascii="Times New Roman" w:hAnsi="Times New Roman" w:cs="Times New Roman"/>
              </w:rPr>
              <w:t>4</w:t>
            </w:r>
          </w:p>
        </w:tc>
        <w:tc>
          <w:tcPr>
            <w:tcW w:w="1096" w:type="dxa"/>
          </w:tcPr>
          <w:p w14:paraId="065AD896" w14:textId="6DA9C8B7"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6633AD16" w14:textId="389A636C" w:rsidR="00FF6FC5" w:rsidRPr="00624902" w:rsidRDefault="00415CC7" w:rsidP="009A6091">
            <w:pPr>
              <w:contextualSpacing/>
              <w:rPr>
                <w:rFonts w:ascii="Times New Roman" w:hAnsi="Times New Roman" w:cs="Times New Roman"/>
              </w:rPr>
            </w:pPr>
            <w:r>
              <w:rPr>
                <w:rFonts w:ascii="Times New Roman" w:hAnsi="Times New Roman" w:cs="Times New Roman"/>
              </w:rPr>
              <w:t xml:space="preserve">Extra </w:t>
            </w:r>
            <w:r w:rsidR="009A6091">
              <w:rPr>
                <w:rFonts w:ascii="Times New Roman" w:hAnsi="Times New Roman" w:cs="Times New Roman"/>
              </w:rPr>
              <w:t>wheels</w:t>
            </w:r>
            <w:r>
              <w:rPr>
                <w:rFonts w:ascii="Times New Roman" w:hAnsi="Times New Roman" w:cs="Times New Roman"/>
              </w:rPr>
              <w:t xml:space="preserve"> will be purchased and kept available.</w:t>
            </w:r>
          </w:p>
        </w:tc>
      </w:tr>
      <w:tr w:rsidR="00FF6FC5" w:rsidRPr="00624902" w14:paraId="24430C24" w14:textId="77777777" w:rsidTr="000476ED">
        <w:trPr>
          <w:jc w:val="center"/>
        </w:trPr>
        <w:tc>
          <w:tcPr>
            <w:tcW w:w="2178" w:type="dxa"/>
          </w:tcPr>
          <w:p w14:paraId="4E134034" w14:textId="6A1DBBA9" w:rsidR="00FF6FC5" w:rsidRPr="00624902" w:rsidRDefault="009A6091" w:rsidP="00B36FDE">
            <w:pPr>
              <w:contextualSpacing/>
              <w:rPr>
                <w:rFonts w:ascii="Times New Roman" w:hAnsi="Times New Roman" w:cs="Times New Roman"/>
              </w:rPr>
            </w:pPr>
            <w:r>
              <w:rPr>
                <w:rFonts w:ascii="Times New Roman" w:hAnsi="Times New Roman" w:cs="Times New Roman"/>
              </w:rPr>
              <w:t>Loss of a roller</w:t>
            </w:r>
          </w:p>
        </w:tc>
        <w:tc>
          <w:tcPr>
            <w:tcW w:w="1390" w:type="dxa"/>
          </w:tcPr>
          <w:p w14:paraId="5392FCB5" w14:textId="20731653" w:rsidR="00FF6FC5"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1096" w:type="dxa"/>
          </w:tcPr>
          <w:p w14:paraId="48F58239" w14:textId="2585FE22"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0D918FB7" w14:textId="15E4E614" w:rsidR="00FF6FC5" w:rsidRPr="00624902" w:rsidRDefault="009A6091" w:rsidP="00B36FDE">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6885E518" w14:textId="5DB8996A" w:rsidR="00C83D0E" w:rsidRPr="00624902" w:rsidRDefault="00C83D0E" w:rsidP="00B36FDE">
      <w:pPr>
        <w:pStyle w:val="Caption"/>
        <w:spacing w:after="0"/>
        <w:contextualSpacing/>
      </w:pPr>
      <w:bookmarkStart w:id="221" w:name="_Ref274053437"/>
      <w:bookmarkStart w:id="222" w:name="_Toc400389717"/>
      <w:r w:rsidRPr="00624902">
        <w:t xml:space="preserve">Table </w:t>
      </w:r>
      <w:r w:rsidR="00840D8F">
        <w:fldChar w:fldCharType="begin"/>
      </w:r>
      <w:r w:rsidR="00840D8F">
        <w:instrText xml:space="preserve"> SEQ Table \* ARABIC </w:instrText>
      </w:r>
      <w:r w:rsidR="00840D8F">
        <w:fldChar w:fldCharType="separate"/>
      </w:r>
      <w:r w:rsidR="00DE21B9">
        <w:rPr>
          <w:noProof/>
        </w:rPr>
        <w:t>41</w:t>
      </w:r>
      <w:r w:rsidR="00840D8F">
        <w:rPr>
          <w:noProof/>
        </w:rPr>
        <w:fldChar w:fldCharType="end"/>
      </w:r>
      <w:bookmarkEnd w:id="220"/>
      <w:bookmarkEnd w:id="221"/>
      <w:r w:rsidR="00FF6FC5">
        <w:t>.</w:t>
      </w:r>
      <w:r w:rsidRPr="00624902">
        <w:t xml:space="preserve"> Risks and al</w:t>
      </w:r>
      <w:r w:rsidR="00E06569">
        <w:t>leviations associated with the w</w:t>
      </w:r>
      <w:r w:rsidRPr="00624902">
        <w:t>heels</w:t>
      </w:r>
      <w:bookmarkEnd w:id="222"/>
    </w:p>
    <w:p w14:paraId="04A48EAD" w14:textId="7E550486" w:rsidR="00755BF8" w:rsidRPr="00624902" w:rsidRDefault="00755BF8" w:rsidP="00B36FDE">
      <w:pPr>
        <w:spacing w:line="240" w:lineRule="auto"/>
        <w:rPr>
          <w:rFonts w:ascii="Times New Roman" w:hAnsi="Times New Roman" w:cs="Times New Roman"/>
        </w:rPr>
      </w:pPr>
    </w:p>
    <w:p w14:paraId="7D02CCCB" w14:textId="77777777" w:rsidR="00AE5AAF" w:rsidRPr="00624902" w:rsidRDefault="00AE5AAF" w:rsidP="00B36FDE">
      <w:pPr>
        <w:pStyle w:val="Heading2"/>
        <w:spacing w:before="0" w:line="240" w:lineRule="auto"/>
        <w:contextualSpacing/>
        <w:rPr>
          <w:rFonts w:cs="Times New Roman"/>
          <w:szCs w:val="22"/>
        </w:rPr>
      </w:pPr>
      <w:bookmarkStart w:id="223" w:name="_Toc274055931"/>
      <w:bookmarkStart w:id="224" w:name="_Toc400362036"/>
      <w:r w:rsidRPr="00624902">
        <w:rPr>
          <w:rFonts w:cs="Times New Roman"/>
          <w:szCs w:val="22"/>
        </w:rPr>
        <w:lastRenderedPageBreak/>
        <w:t>Frame</w:t>
      </w:r>
      <w:bookmarkEnd w:id="223"/>
      <w:bookmarkEnd w:id="224"/>
    </w:p>
    <w:p w14:paraId="1EED2F02" w14:textId="6DD7755C" w:rsidR="00DB6409" w:rsidRDefault="00F73A49" w:rsidP="00B36FDE">
      <w:pPr>
        <w:spacing w:after="0" w:line="240" w:lineRule="auto"/>
        <w:contextualSpacing/>
        <w:rPr>
          <w:rFonts w:ascii="Times New Roman" w:hAnsi="Times New Roman" w:cs="Times New Roman"/>
        </w:rPr>
      </w:pPr>
      <w:r>
        <w:rPr>
          <w:rFonts w:ascii="Times New Roman" w:hAnsi="Times New Roman" w:cs="Times New Roman"/>
        </w:rPr>
        <w:t xml:space="preserve">The frame provides structure and support for the APS. Visual inspections shall be performed before and after each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8"/>
        <w:gridCol w:w="1388"/>
        <w:gridCol w:w="1094"/>
        <w:gridCol w:w="4010"/>
      </w:tblGrid>
      <w:tr w:rsidR="00FF6FC5" w:rsidRPr="00624902" w14:paraId="0F6C8A6D" w14:textId="77777777" w:rsidTr="00F73A49">
        <w:trPr>
          <w:jc w:val="center"/>
        </w:trPr>
        <w:tc>
          <w:tcPr>
            <w:tcW w:w="214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25" w:name="_Ref400166370"/>
            <w:r w:rsidRPr="00624902">
              <w:rPr>
                <w:rFonts w:ascii="Times New Roman" w:hAnsi="Times New Roman" w:cs="Times New Roman"/>
                <w:b/>
              </w:rPr>
              <w:t>Risk</w:t>
            </w:r>
          </w:p>
        </w:tc>
        <w:tc>
          <w:tcPr>
            <w:tcW w:w="1388"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4"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10"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73A49">
        <w:trPr>
          <w:jc w:val="center"/>
        </w:trPr>
        <w:tc>
          <w:tcPr>
            <w:tcW w:w="214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88"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4"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10" w:type="dxa"/>
          </w:tcPr>
          <w:p w14:paraId="3FD4503A" w14:textId="347E56DF" w:rsidR="00FF6FC5" w:rsidRPr="000476ED" w:rsidRDefault="00F73A49" w:rsidP="00B36FDE">
            <w:pPr>
              <w:contextualSpacing/>
              <w:rPr>
                <w:rFonts w:ascii="Times New Roman" w:hAnsi="Times New Roman" w:cs="Times New Roman"/>
              </w:rPr>
            </w:pPr>
            <w:r>
              <w:rPr>
                <w:rFonts w:ascii="Times New Roman" w:hAnsi="Times New Roman" w:cs="Times New Roman"/>
              </w:rPr>
              <w:t>Equipment will be kept available to perform maintenance as required.</w:t>
            </w:r>
          </w:p>
        </w:tc>
      </w:tr>
      <w:tr w:rsidR="00FF6FC5" w:rsidRPr="00624902" w14:paraId="73C14FC1" w14:textId="77777777" w:rsidTr="00F73A49">
        <w:trPr>
          <w:jc w:val="center"/>
        </w:trPr>
        <w:tc>
          <w:tcPr>
            <w:tcW w:w="214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88"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4" w:type="dxa"/>
          </w:tcPr>
          <w:p w14:paraId="5512C60A" w14:textId="4962963E" w:rsidR="00FF6FC5" w:rsidRPr="00624902" w:rsidRDefault="003703A5" w:rsidP="00B36FDE">
            <w:pPr>
              <w:contextualSpacing/>
              <w:rPr>
                <w:rFonts w:ascii="Times New Roman" w:hAnsi="Times New Roman" w:cs="Times New Roman"/>
              </w:rPr>
            </w:pPr>
            <w:r>
              <w:rPr>
                <w:rFonts w:ascii="Times New Roman" w:hAnsi="Times New Roman" w:cs="Times New Roman"/>
              </w:rPr>
              <w:t>7</w:t>
            </w:r>
          </w:p>
        </w:tc>
        <w:tc>
          <w:tcPr>
            <w:tcW w:w="4010" w:type="dxa"/>
          </w:tcPr>
          <w:p w14:paraId="4C445017" w14:textId="7DBE4E24" w:rsidR="00FF6FC5" w:rsidRPr="000476ED" w:rsidRDefault="00415CC7" w:rsidP="00415CC7">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311C0299" w14:textId="63E54B27" w:rsidR="00DB6409" w:rsidRDefault="00C83D0E" w:rsidP="00B36FDE">
      <w:pPr>
        <w:pStyle w:val="Caption"/>
        <w:spacing w:after="0"/>
        <w:contextualSpacing/>
      </w:pPr>
      <w:bookmarkStart w:id="226" w:name="_Ref274053448"/>
      <w:bookmarkStart w:id="227" w:name="_Toc400389718"/>
      <w:r w:rsidRPr="00624902">
        <w:t xml:space="preserve">Table </w:t>
      </w:r>
      <w:r w:rsidR="00840D8F">
        <w:fldChar w:fldCharType="begin"/>
      </w:r>
      <w:r w:rsidR="00840D8F">
        <w:instrText xml:space="preserve"> SEQ Table \* ARABIC </w:instrText>
      </w:r>
      <w:r w:rsidR="00840D8F">
        <w:fldChar w:fldCharType="separate"/>
      </w:r>
      <w:r w:rsidR="00DE21B9">
        <w:rPr>
          <w:noProof/>
        </w:rPr>
        <w:t>42</w:t>
      </w:r>
      <w:r w:rsidR="00840D8F">
        <w:rPr>
          <w:noProof/>
        </w:rPr>
        <w:fldChar w:fldCharType="end"/>
      </w:r>
      <w:bookmarkEnd w:id="225"/>
      <w:bookmarkEnd w:id="226"/>
      <w:r w:rsidR="00FF6FC5">
        <w:t>.</w:t>
      </w:r>
      <w:r w:rsidRPr="00624902">
        <w:t xml:space="preserve"> Risks and alleviations associated wit</w:t>
      </w:r>
      <w:r w:rsidR="00E06569">
        <w:t>h the f</w:t>
      </w:r>
      <w:r w:rsidRPr="00624902">
        <w:t>rame</w:t>
      </w:r>
      <w:bookmarkEnd w:id="227"/>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28" w:name="_Toc274055932"/>
      <w:bookmarkStart w:id="229" w:name="_Toc400362037"/>
      <w:r w:rsidRPr="00624902">
        <w:rPr>
          <w:rFonts w:cs="Times New Roman"/>
          <w:szCs w:val="22"/>
        </w:rPr>
        <w:t>Batter</w:t>
      </w:r>
      <w:bookmarkEnd w:id="228"/>
      <w:r w:rsidR="00AD2E9A">
        <w:rPr>
          <w:rFonts w:cs="Times New Roman"/>
          <w:szCs w:val="22"/>
        </w:rPr>
        <w:t>y</w:t>
      </w:r>
      <w:bookmarkEnd w:id="229"/>
    </w:p>
    <w:p w14:paraId="3EF25A62" w14:textId="6F7630B6" w:rsidR="00DB6409" w:rsidRDefault="00225C4B" w:rsidP="00B36FDE">
      <w:pPr>
        <w:spacing w:after="0" w:line="240" w:lineRule="auto"/>
        <w:contextualSpacing/>
        <w:rPr>
          <w:rFonts w:ascii="Times New Roman" w:hAnsi="Times New Roman" w:cs="Times New Roman"/>
        </w:rPr>
      </w:pPr>
      <w:r>
        <w:rPr>
          <w:rFonts w:ascii="Times New Roman" w:hAnsi="Times New Roman" w:cs="Times New Roman"/>
        </w:rPr>
        <w:t xml:space="preserve">The battery will be a lithium-ion polymer battery and this provides risks to the APS. The lithium-ion battery is fragile and must be kept protected. The lithium-ion polymer battery is more sturdy and safer and its use will lower some of the risks associated with batteries.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725"/>
        <w:gridCol w:w="1667"/>
        <w:gridCol w:w="1085"/>
        <w:gridCol w:w="3163"/>
      </w:tblGrid>
      <w:tr w:rsidR="00FF6FC5" w:rsidRPr="00624902" w14:paraId="7EB822C4" w14:textId="77777777" w:rsidTr="00F73A49">
        <w:trPr>
          <w:jc w:val="center"/>
        </w:trPr>
        <w:tc>
          <w:tcPr>
            <w:tcW w:w="2725"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30" w:name="_Ref400166391"/>
            <w:r w:rsidRPr="00624902">
              <w:rPr>
                <w:rFonts w:ascii="Times New Roman" w:hAnsi="Times New Roman" w:cs="Times New Roman"/>
                <w:b/>
              </w:rPr>
              <w:t>Risk</w:t>
            </w:r>
          </w:p>
        </w:tc>
        <w:tc>
          <w:tcPr>
            <w:tcW w:w="1667"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85"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163"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73A49">
        <w:trPr>
          <w:jc w:val="center"/>
        </w:trPr>
        <w:tc>
          <w:tcPr>
            <w:tcW w:w="2725"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667"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85"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163" w:type="dxa"/>
          </w:tcPr>
          <w:p w14:paraId="2BAFE974" w14:textId="7A047AC1"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w:t>
            </w:r>
            <w:r w:rsidR="00FE5FF6">
              <w:rPr>
                <w:rFonts w:ascii="Times New Roman" w:hAnsi="Times New Roman" w:cs="Times New Roman"/>
              </w:rPr>
              <w:t xml:space="preserve"> battery is charged in the correct manner. The team shall remove </w:t>
            </w:r>
            <w:r>
              <w:rPr>
                <w:rFonts w:ascii="Times New Roman" w:hAnsi="Times New Roman" w:cs="Times New Roman"/>
              </w:rPr>
              <w:t>the battery from the charger when the charger indicates that it is done charging.</w:t>
            </w:r>
          </w:p>
        </w:tc>
      </w:tr>
      <w:tr w:rsidR="004C523F" w:rsidRPr="00624902" w14:paraId="4D4326F6" w14:textId="77777777" w:rsidTr="00F73A49">
        <w:trPr>
          <w:jc w:val="center"/>
        </w:trPr>
        <w:tc>
          <w:tcPr>
            <w:tcW w:w="2725"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667"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85"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163" w:type="dxa"/>
          </w:tcPr>
          <w:p w14:paraId="519E9EE9" w14:textId="72626A52" w:rsidR="004C523F" w:rsidRPr="00624902" w:rsidRDefault="00FE5FF6" w:rsidP="00FE5FF6">
            <w:pPr>
              <w:contextualSpacing/>
              <w:rPr>
                <w:rFonts w:ascii="Times New Roman" w:hAnsi="Times New Roman" w:cs="Times New Roman"/>
              </w:rPr>
            </w:pPr>
            <w:r>
              <w:rPr>
                <w:rFonts w:ascii="Times New Roman" w:hAnsi="Times New Roman" w:cs="Times New Roman"/>
              </w:rPr>
              <w:t>The team will perform visual inspections on the battery after each use. The team will only use proper safety precautions to mitigate damaging the battery</w:t>
            </w:r>
            <w:r w:rsidR="006B496C">
              <w:rPr>
                <w:rFonts w:ascii="Times New Roman" w:hAnsi="Times New Roman" w:cs="Times New Roman"/>
              </w:rPr>
              <w:t>.</w:t>
            </w:r>
          </w:p>
        </w:tc>
      </w:tr>
    </w:tbl>
    <w:p w14:paraId="123751BD" w14:textId="0C51A0D3" w:rsidR="00C83D0E" w:rsidRPr="00624902" w:rsidRDefault="00C83D0E" w:rsidP="00B36FDE">
      <w:pPr>
        <w:pStyle w:val="Caption"/>
        <w:spacing w:after="0"/>
        <w:contextualSpacing/>
      </w:pPr>
      <w:bookmarkStart w:id="231" w:name="_Ref274053455"/>
      <w:bookmarkStart w:id="232" w:name="_Toc400389719"/>
      <w:r w:rsidRPr="00624902">
        <w:t xml:space="preserve">Table </w:t>
      </w:r>
      <w:r w:rsidR="00840D8F">
        <w:fldChar w:fldCharType="begin"/>
      </w:r>
      <w:r w:rsidR="00840D8F">
        <w:instrText xml:space="preserve"> SEQ Table \* ARABIC </w:instrText>
      </w:r>
      <w:r w:rsidR="00840D8F">
        <w:fldChar w:fldCharType="separate"/>
      </w:r>
      <w:r w:rsidR="00DE21B9">
        <w:rPr>
          <w:noProof/>
        </w:rPr>
        <w:t>43</w:t>
      </w:r>
      <w:r w:rsidR="00840D8F">
        <w:rPr>
          <w:noProof/>
        </w:rPr>
        <w:fldChar w:fldCharType="end"/>
      </w:r>
      <w:bookmarkEnd w:id="230"/>
      <w:bookmarkEnd w:id="231"/>
      <w:r w:rsidR="00FF6FC5">
        <w:t>.</w:t>
      </w:r>
      <w:r w:rsidRPr="00624902">
        <w:t xml:space="preserve"> Risks and a</w:t>
      </w:r>
      <w:r w:rsidR="00E06569">
        <w:t>lleviations associated with the b</w:t>
      </w:r>
      <w:r w:rsidRPr="00624902">
        <w:t>atter</w:t>
      </w:r>
      <w:r w:rsidR="00AD2E9A">
        <w:t>y</w:t>
      </w:r>
      <w:bookmarkEnd w:id="232"/>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33" w:name="_Toc274055933"/>
      <w:bookmarkStart w:id="234" w:name="_Toc400362038"/>
      <w:r w:rsidRPr="00624902">
        <w:rPr>
          <w:rFonts w:cs="Times New Roman"/>
          <w:szCs w:val="22"/>
        </w:rPr>
        <w:lastRenderedPageBreak/>
        <w:t>Total System Budget</w:t>
      </w:r>
      <w:bookmarkEnd w:id="233"/>
    </w:p>
    <w:p w14:paraId="5A3E5200" w14:textId="0D386D9A" w:rsidR="007D4DEA" w:rsidRPr="00845964" w:rsidRDefault="00845964" w:rsidP="006B611E">
      <w:pPr>
        <w:spacing w:after="0"/>
        <w:rPr>
          <w:rFonts w:ascii="Times New Roman" w:hAnsi="Times New Roman" w:cs="Times New Roman"/>
        </w:rPr>
      </w:pPr>
      <w:r w:rsidRPr="00845964">
        <w:rPr>
          <w:rFonts w:ascii="Times New Roman" w:hAnsi="Times New Roman" w:cs="Times New Roman"/>
        </w:rPr>
        <w:fldChar w:fldCharType="begin"/>
      </w:r>
      <w:r w:rsidRPr="00845964">
        <w:rPr>
          <w:rFonts w:ascii="Times New Roman" w:hAnsi="Times New Roman" w:cs="Times New Roman"/>
        </w:rPr>
        <w:instrText xml:space="preserve"> REF _Ref400415655 \h </w:instrText>
      </w:r>
      <w:r>
        <w:rPr>
          <w:rFonts w:ascii="Times New Roman" w:hAnsi="Times New Roman" w:cs="Times New Roman"/>
        </w:rPr>
        <w:instrText xml:space="preserve"> \* MERGEFORMAT </w:instrText>
      </w:r>
      <w:r w:rsidRPr="00845964">
        <w:rPr>
          <w:rFonts w:ascii="Times New Roman" w:hAnsi="Times New Roman" w:cs="Times New Roman"/>
        </w:rPr>
      </w:r>
      <w:r w:rsidRPr="00845964">
        <w:rPr>
          <w:rFonts w:ascii="Times New Roman" w:hAnsi="Times New Roman" w:cs="Times New Roman"/>
        </w:rPr>
        <w:fldChar w:fldCharType="separate"/>
      </w:r>
      <w:r w:rsidRPr="00845964">
        <w:rPr>
          <w:rFonts w:ascii="Times New Roman" w:hAnsi="Times New Roman" w:cs="Times New Roman"/>
        </w:rPr>
        <w:t xml:space="preserve">Table </w:t>
      </w:r>
      <w:r w:rsidRPr="00845964">
        <w:rPr>
          <w:rFonts w:ascii="Times New Roman" w:hAnsi="Times New Roman" w:cs="Times New Roman"/>
          <w:noProof/>
        </w:rPr>
        <w:t>44</w:t>
      </w:r>
      <w:r w:rsidRPr="00845964">
        <w:rPr>
          <w:rFonts w:ascii="Times New Roman" w:hAnsi="Times New Roman" w:cs="Times New Roman"/>
        </w:rPr>
        <w:fldChar w:fldCharType="end"/>
      </w:r>
      <w:r w:rsidRPr="00845964">
        <w:rPr>
          <w:rFonts w:ascii="Times New Roman" w:hAnsi="Times New Roman" w:cs="Times New Roman"/>
        </w:rPr>
        <w:t xml:space="preserve"> </w:t>
      </w:r>
      <w:r w:rsidR="00007407" w:rsidRPr="00845964">
        <w:rPr>
          <w:rFonts w:ascii="Times New Roman" w:hAnsi="Times New Roman" w:cs="Times New Roman"/>
        </w:rPr>
        <w:t>details the total system budget required for the APS. The items in this table were determined by the decision matrix for the dif</w:t>
      </w:r>
      <w:r>
        <w:rPr>
          <w:rFonts w:ascii="Times New Roman" w:hAnsi="Times New Roman" w:cs="Times New Roman"/>
        </w:rPr>
        <w:t>ferent components listed above.</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w:t>
            </w:r>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Kingston 8 GB microSDHC Class 4 Flash Memory Card SDC4/8GB</w:t>
            </w:r>
          </w:p>
        </w:tc>
        <w:tc>
          <w:tcPr>
            <w:tcW w:w="2086" w:type="dxa"/>
            <w:shd w:val="clear" w:color="auto" w:fill="auto"/>
            <w:noWrap/>
            <w:vAlign w:val="bottom"/>
          </w:tcPr>
          <w:p w14:paraId="26DCA5A4" w14:textId="38A6E908" w:rsidR="00AC11B4" w:rsidRPr="0003095E" w:rsidRDefault="0003095E" w:rsidP="009D1646">
            <w:pPr>
              <w:spacing w:after="0"/>
              <w:rPr>
                <w:rFonts w:ascii="Times New Roman" w:hAnsi="Times New Roman" w:cs="Times New Roman"/>
              </w:rPr>
            </w:pPr>
            <w:r w:rsidRPr="0003095E">
              <w:rPr>
                <w:rFonts w:ascii="Times New Roman" w:hAnsi="Times New Roman" w:cs="Times New Roman"/>
                <w:color w:val="333333"/>
                <w:shd w:val="clear" w:color="auto" w:fill="FFFFFF"/>
              </w:rPr>
              <w:t>B00200K1TS</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Precision Gearmotor</w:t>
            </w:r>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Sparkfun</w:t>
            </w:r>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CrustCrawler</w:t>
            </w:r>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07158DEE" w:rsidR="007D4DEA" w:rsidRPr="00AC11B4" w:rsidRDefault="0003095E" w:rsidP="009D1646">
            <w:pPr>
              <w:spacing w:after="0"/>
              <w:rPr>
                <w:rFonts w:ascii="Times New Roman" w:hAnsi="Times New Roman" w:cs="Times New Roman"/>
              </w:rPr>
            </w:pPr>
            <w:r>
              <w:rPr>
                <w:rFonts w:ascii="Times New Roman" w:hAnsi="Times New Roman" w:cs="Times New Roman"/>
              </w:rPr>
              <w:t>Turnigy 2200mAh 3S 30</w:t>
            </w:r>
            <w:r w:rsidR="007D4DEA" w:rsidRPr="00AC11B4">
              <w:rPr>
                <w:rFonts w:ascii="Times New Roman" w:hAnsi="Times New Roman" w:cs="Times New Roman"/>
              </w:rPr>
              <w:t>C Lipo Pack</w:t>
            </w:r>
          </w:p>
        </w:tc>
        <w:tc>
          <w:tcPr>
            <w:tcW w:w="2086" w:type="dxa"/>
            <w:shd w:val="clear" w:color="auto" w:fill="auto"/>
            <w:vAlign w:val="center"/>
            <w:hideMark/>
          </w:tcPr>
          <w:p w14:paraId="24A85B57" w14:textId="629CEA7F" w:rsidR="007D4DEA" w:rsidRPr="00AC11B4" w:rsidRDefault="0003095E" w:rsidP="009D1646">
            <w:pPr>
              <w:spacing w:after="0"/>
              <w:rPr>
                <w:rFonts w:ascii="Times New Roman" w:hAnsi="Times New Roman" w:cs="Times New Roman"/>
              </w:rPr>
            </w:pPr>
            <w:r>
              <w:rPr>
                <w:rFonts w:ascii="Times New Roman" w:hAnsi="Times New Roman" w:cs="Times New Roman"/>
              </w:rPr>
              <w:t>T2200.3S.30</w:t>
            </w:r>
            <w:r w:rsidR="007D4DEA" w:rsidRPr="00AC11B4">
              <w:rPr>
                <w:rFonts w:ascii="Times New Roman" w:hAnsi="Times New Roman" w:cs="Times New Roman"/>
              </w:rPr>
              <w:t>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Hobbyking</w:t>
            </w:r>
          </w:p>
        </w:tc>
        <w:tc>
          <w:tcPr>
            <w:tcW w:w="1225" w:type="dxa"/>
            <w:shd w:val="clear" w:color="auto" w:fill="auto"/>
            <w:noWrap/>
            <w:vAlign w:val="bottom"/>
            <w:hideMark/>
          </w:tcPr>
          <w:p w14:paraId="43763282" w14:textId="3F9034E2" w:rsidR="007D4DEA" w:rsidRPr="00AC11B4" w:rsidRDefault="0003095E" w:rsidP="0003095E">
            <w:pPr>
              <w:spacing w:after="0"/>
              <w:rPr>
                <w:rFonts w:ascii="Times New Roman" w:hAnsi="Times New Roman" w:cs="Times New Roman"/>
              </w:rPr>
            </w:pPr>
            <w:r w:rsidRPr="00624902">
              <w:rPr>
                <w:rFonts w:ascii="Times New Roman" w:hAnsi="Times New Roman" w:cs="Times New Roman"/>
              </w:rPr>
              <w:t xml:space="preserve">$13.50 </w:t>
            </w:r>
            <w:r w:rsidR="007D4DEA" w:rsidRPr="00AC11B4">
              <w:rPr>
                <w:rFonts w:ascii="Times New Roman" w:hAnsi="Times New Roman" w:cs="Times New Roman"/>
              </w:rPr>
              <w:t xml:space="preserve">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14A58197" w:rsidR="007D4DEA" w:rsidRPr="00AC11B4" w:rsidRDefault="007D4DEA" w:rsidP="0003095E">
            <w:pPr>
              <w:spacing w:after="0"/>
              <w:rPr>
                <w:rFonts w:ascii="Times New Roman" w:hAnsi="Times New Roman" w:cs="Times New Roman"/>
              </w:rPr>
            </w:pPr>
            <w:r w:rsidRPr="00AC11B4">
              <w:rPr>
                <w:rFonts w:ascii="Times New Roman" w:hAnsi="Times New Roman" w:cs="Times New Roman"/>
              </w:rPr>
              <w:t>$1</w:t>
            </w:r>
            <w:r w:rsidR="0003095E">
              <w:rPr>
                <w:rFonts w:ascii="Times New Roman" w:hAnsi="Times New Roman" w:cs="Times New Roman"/>
              </w:rPr>
              <w:t>3.50</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1EAE005A" w:rsidR="007D4DEA" w:rsidRPr="00AC11B4" w:rsidRDefault="007D4DEA" w:rsidP="0003095E">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w:t>
            </w:r>
            <w:r w:rsidR="0003095E">
              <w:rPr>
                <w:rFonts w:ascii="Times New Roman" w:hAnsi="Times New Roman" w:cs="Times New Roman"/>
              </w:rPr>
              <w:t>3</w:t>
            </w:r>
            <w:r w:rsidR="006B611E">
              <w:rPr>
                <w:rFonts w:ascii="Times New Roman" w:hAnsi="Times New Roman" w:cs="Times New Roman"/>
              </w:rPr>
              <w:t>.</w:t>
            </w:r>
            <w:r w:rsidR="0003095E">
              <w:rPr>
                <w:rFonts w:ascii="Times New Roman" w:hAnsi="Times New Roman" w:cs="Times New Roman"/>
              </w:rPr>
              <w:t>2</w:t>
            </w:r>
            <w:r w:rsidR="006B611E">
              <w:rPr>
                <w:rFonts w:ascii="Times New Roman" w:hAnsi="Times New Roman" w:cs="Times New Roman"/>
              </w:rPr>
              <w:t>1</w:t>
            </w:r>
          </w:p>
        </w:tc>
      </w:tr>
    </w:tbl>
    <w:p w14:paraId="72311E4F" w14:textId="142B4D1B" w:rsidR="007D4DEA" w:rsidRPr="007D4DEA" w:rsidRDefault="007D4DEA" w:rsidP="007D4DEA">
      <w:pPr>
        <w:pStyle w:val="Caption"/>
      </w:pPr>
      <w:bookmarkStart w:id="235" w:name="_Ref400415655"/>
      <w:bookmarkStart w:id="236" w:name="_Toc400389720"/>
      <w:r>
        <w:t xml:space="preserve">Table </w:t>
      </w:r>
      <w:r w:rsidR="00840D8F">
        <w:fldChar w:fldCharType="begin"/>
      </w:r>
      <w:r w:rsidR="00840D8F">
        <w:instrText xml:space="preserve"> SEQ Table \* ARABIC </w:instrText>
      </w:r>
      <w:r w:rsidR="00840D8F">
        <w:fldChar w:fldCharType="separate"/>
      </w:r>
      <w:r w:rsidR="00DE21B9">
        <w:rPr>
          <w:noProof/>
        </w:rPr>
        <w:t>44</w:t>
      </w:r>
      <w:r w:rsidR="00840D8F">
        <w:rPr>
          <w:noProof/>
        </w:rPr>
        <w:fldChar w:fldCharType="end"/>
      </w:r>
      <w:bookmarkEnd w:id="235"/>
      <w:r>
        <w:t>. Total system budget breakdown of APS</w:t>
      </w:r>
      <w:bookmarkEnd w:id="236"/>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37"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34"/>
      <w:bookmarkEnd w:id="237"/>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r>
              <w:rPr>
                <w:rFonts w:ascii="Times New Roman" w:hAnsi="Times New Roman" w:cs="Times New Roman"/>
              </w:rPr>
              <w:t>Holonomic</w:t>
            </w:r>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Specified interaction mandated by rules defined by IEEE 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38"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38"/>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39" w:name="_Toc274055935"/>
      <w:bookmarkStart w:id="240" w:name="_Toc400362039"/>
      <w:r w:rsidRPr="00624902">
        <w:rPr>
          <w:rFonts w:cs="Times New Roman"/>
          <w:szCs w:val="22"/>
        </w:rPr>
        <w:lastRenderedPageBreak/>
        <w:t>Acronyms &amp; Abbreviations</w:t>
      </w:r>
      <w:bookmarkEnd w:id="239"/>
      <w:bookmarkEnd w:id="240"/>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41" w:name="_Toc400389722"/>
      <w:r>
        <w:t xml:space="preserve">Table </w:t>
      </w:r>
      <w:r w:rsidR="00840D8F">
        <w:fldChar w:fldCharType="begin"/>
      </w:r>
      <w:r w:rsidR="00840D8F">
        <w:instrText xml:space="preserve"> SEQ Table \* ARABIC </w:instrText>
      </w:r>
      <w:r w:rsidR="00840D8F">
        <w:fldChar w:fldCharType="separate"/>
      </w:r>
      <w:r w:rsidR="00DE21B9">
        <w:rPr>
          <w:noProof/>
        </w:rPr>
        <w:t>46</w:t>
      </w:r>
      <w:r w:rsidR="00840D8F">
        <w:rPr>
          <w:noProof/>
        </w:rPr>
        <w:fldChar w:fldCharType="end"/>
      </w:r>
      <w:r>
        <w:t>. The acronyms and abbreviations used throughout this budget proposal</w:t>
      </w:r>
      <w:bookmarkEnd w:id="241"/>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42" w:name="_Toc274055936"/>
      <w:bookmarkStart w:id="243" w:name="_Toc400362040"/>
      <w:r w:rsidR="00AE5AAF" w:rsidRPr="00624902">
        <w:rPr>
          <w:rFonts w:cs="Times New Roman"/>
          <w:szCs w:val="22"/>
        </w:rPr>
        <w:lastRenderedPageBreak/>
        <w:t>References</w:t>
      </w:r>
      <w:bookmarkEnd w:id="242"/>
      <w:bookmarkEnd w:id="243"/>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5040BD76"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r w:rsidRPr="00EA36A8">
        <w:rPr>
          <w:rFonts w:ascii="Times New Roman" w:hAnsi="Times New Roman" w:cs="Times New Roman"/>
        </w:rPr>
        <w:t>http://arduino.cc/en/Main/arduinoBoardUno</w:t>
      </w:r>
    </w:p>
    <w:p w14:paraId="5CF94F79" w14:textId="77777777" w:rsidR="004F5931" w:rsidRDefault="004F5931" w:rsidP="004F5931">
      <w:pPr>
        <w:spacing w:after="0" w:line="240" w:lineRule="auto"/>
        <w:contextualSpacing/>
        <w:rPr>
          <w:rFonts w:ascii="Times New Roman" w:hAnsi="Times New Roman" w:cs="Times New Roman"/>
        </w:rPr>
      </w:pPr>
    </w:p>
    <w:p w14:paraId="636AC86B" w14:textId="4EC6FEA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r w:rsidRPr="00EA36A8">
        <w:rPr>
          <w:rFonts w:ascii="Times New Roman" w:hAnsi="Times New Roman" w:cs="Times New Roman"/>
        </w:rPr>
        <w:t>http://www.raspberrypi.org/products/model-b/</w:t>
      </w:r>
    </w:p>
    <w:p w14:paraId="1297AD8E" w14:textId="77777777" w:rsidR="004F5931" w:rsidRDefault="004F5931" w:rsidP="004F5931">
      <w:pPr>
        <w:spacing w:after="0" w:line="240" w:lineRule="auto"/>
        <w:contextualSpacing/>
        <w:rPr>
          <w:rFonts w:ascii="Times New Roman" w:hAnsi="Times New Roman" w:cs="Times New Roman"/>
        </w:rPr>
      </w:pPr>
    </w:p>
    <w:p w14:paraId="5FE9DDA7" w14:textId="0C0EFBBC"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Udoo. </w:t>
      </w:r>
      <w:r w:rsidRPr="00151574">
        <w:rPr>
          <w:rFonts w:ascii="Times New Roman" w:hAnsi="Times New Roman" w:cs="Times New Roman"/>
          <w:i/>
        </w:rPr>
        <w:t>Udoo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r w:rsidRPr="00EA36A8">
        <w:rPr>
          <w:rFonts w:ascii="Times New Roman" w:hAnsi="Times New Roman" w:cs="Times New Roman"/>
        </w:rPr>
        <w:t>http://shop.udoo.org/usa/product/udoo-quad.html</w:t>
      </w:r>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r>
        <w:rPr>
          <w:rFonts w:ascii="Times New Roman" w:hAnsi="Times New Roman" w:cs="Times New Roman"/>
          <w:i/>
        </w:rPr>
        <w:t>BeagleBone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55215FC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Mecanum Wheels</w:t>
      </w:r>
      <w:r>
        <w:rPr>
          <w:rFonts w:ascii="Times New Roman" w:hAnsi="Times New Roman" w:cs="Times New Roman"/>
        </w:rPr>
        <w:t xml:space="preserve"> [Online]. Available:</w:t>
      </w:r>
      <w:r w:rsidRPr="004D2669">
        <w:t xml:space="preserve"> </w:t>
      </w:r>
      <w:r w:rsidRPr="00EA36A8">
        <w:rPr>
          <w:rFonts w:ascii="Times New Roman" w:hAnsi="Times New Roman" w:cs="Times New Roman"/>
        </w:rPr>
        <w:t>http://www.vexrobotics.com/vexpro/wheels-and-hubs/mecanum-wheels.html</w:t>
      </w:r>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0E30C269"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 xml:space="preserve">SparkFun. </w:t>
      </w:r>
      <w:r w:rsidRPr="004D2669">
        <w:rPr>
          <w:rFonts w:ascii="Times New Roman" w:hAnsi="Times New Roman" w:cs="Times New Roman"/>
          <w:i/>
        </w:rPr>
        <w:t>Mecanum Wheels - 4 pack</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https://www.sparkfun.com/products/11578</w:t>
      </w:r>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0FFC38D9"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 xml:space="preserve">SparkFun. </w:t>
      </w:r>
      <w:r w:rsidRPr="004D2669">
        <w:rPr>
          <w:rFonts w:ascii="Times New Roman" w:hAnsi="Times New Roman" w:cs="Times New Roman"/>
          <w:i/>
        </w:rPr>
        <w:t>Wheel 42x19mm</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https://www.sparkfun.com/products/8899</w:t>
      </w:r>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3D695F06"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Fingertech</w:t>
      </w:r>
      <w:r w:rsidRPr="004D2669">
        <w:rPr>
          <w:rFonts w:ascii="Times New Roman" w:hAnsi="Times New Roman" w:cs="Times New Roman"/>
          <w:i/>
        </w:rPr>
        <w:t>. FingerTech Mecanum Wheels (Set of 4)</w:t>
      </w:r>
      <w:r>
        <w:rPr>
          <w:rFonts w:ascii="Times New Roman" w:hAnsi="Times New Roman" w:cs="Times New Roman"/>
        </w:rPr>
        <w:t xml:space="preserve"> [Online]. Available: </w:t>
      </w:r>
      <w:r w:rsidRPr="00EA36A8">
        <w:rPr>
          <w:rFonts w:ascii="Times New Roman" w:hAnsi="Times New Roman" w:cs="Times New Roman"/>
        </w:rPr>
        <w:t>http://www.fingertechrobotics.com/proddetail.php?prod=ft-mecanum-set-v2</w:t>
      </w:r>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r w:rsidRPr="00624902">
        <w:rPr>
          <w:rFonts w:ascii="Times New Roman" w:hAnsi="Times New Roman" w:cs="Times New Roman"/>
        </w:rPr>
        <w:t>SparkFun.</w:t>
      </w:r>
      <w:r w:rsidRPr="004D2669">
        <w:rPr>
          <w:rFonts w:ascii="Times New Roman" w:hAnsi="Times New Roman" w:cs="Times New Roman"/>
        </w:rPr>
        <w:t xml:space="preserve"> </w:t>
      </w:r>
      <w:r w:rsidRPr="004D2669">
        <w:rPr>
          <w:rFonts w:ascii="Times New Roman" w:hAnsi="Times New Roman" w:cs="Times New Roman"/>
          <w:i/>
        </w:rPr>
        <w:t>Standard Gearmotor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5D092CE2"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SparkFun.</w:t>
      </w:r>
      <w:r w:rsidRPr="004D2669">
        <w:rPr>
          <w:rFonts w:ascii="Times New Roman" w:hAnsi="Times New Roman" w:cs="Times New Roman"/>
        </w:rPr>
        <w:t xml:space="preserve"> </w:t>
      </w:r>
      <w:r w:rsidRPr="004D2669">
        <w:rPr>
          <w:rFonts w:ascii="Times New Roman" w:hAnsi="Times New Roman" w:cs="Times New Roman"/>
          <w:i/>
        </w:rPr>
        <w:t xml:space="preserve">Precision Gearmotor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r w:rsidRPr="00EA36A8">
        <w:rPr>
          <w:rFonts w:ascii="Times New Roman" w:hAnsi="Times New Roman" w:cs="Times New Roman"/>
        </w:rPr>
        <w:t>https://www.sparkfun.com/products/12497</w:t>
      </w:r>
    </w:p>
    <w:p w14:paraId="347DD5EF" w14:textId="77777777" w:rsidR="004F5931" w:rsidRDefault="004F5931" w:rsidP="004F5931">
      <w:pPr>
        <w:spacing w:after="0" w:line="240" w:lineRule="auto"/>
        <w:contextualSpacing/>
        <w:rPr>
          <w:rFonts w:ascii="Times New Roman" w:hAnsi="Times New Roman" w:cs="Times New Roman"/>
        </w:rPr>
      </w:pPr>
    </w:p>
    <w:p w14:paraId="5A85006C" w14:textId="13B1CBC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Pololu. </w:t>
      </w:r>
      <w:r>
        <w:rPr>
          <w:rFonts w:ascii="Times New Roman" w:hAnsi="Times New Roman" w:cs="Times New Roman"/>
          <w:i/>
        </w:rPr>
        <w:t xml:space="preserve">154:1 Metal Gearmotor 20Dx44L mm </w:t>
      </w:r>
      <w:r>
        <w:rPr>
          <w:rFonts w:ascii="Times New Roman" w:hAnsi="Times New Roman" w:cs="Times New Roman"/>
        </w:rPr>
        <w:t>[Online]. Available:</w:t>
      </w:r>
      <w:r w:rsidRPr="004D2669">
        <w:t xml:space="preserve"> </w:t>
      </w:r>
      <w:r w:rsidRPr="00EA36A8">
        <w:rPr>
          <w:rFonts w:ascii="Times New Roman" w:hAnsi="Times New Roman" w:cs="Times New Roman"/>
        </w:rPr>
        <w:t>http://www.pololu.com/product/1109</w:t>
      </w:r>
    </w:p>
    <w:p w14:paraId="3B6E1DD4" w14:textId="77777777" w:rsidR="004F5931" w:rsidRDefault="004F5931" w:rsidP="004F5931">
      <w:pPr>
        <w:spacing w:after="0" w:line="240" w:lineRule="auto"/>
        <w:contextualSpacing/>
        <w:rPr>
          <w:rFonts w:ascii="Times New Roman" w:hAnsi="Times New Roman" w:cs="Times New Roman"/>
        </w:rPr>
      </w:pPr>
    </w:p>
    <w:p w14:paraId="0A7B2BC1" w14:textId="7DC443E3"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Pololu. </w:t>
      </w:r>
      <w:r w:rsidR="00225C4B">
        <w:rPr>
          <w:rFonts w:ascii="Times New Roman" w:hAnsi="Times New Roman" w:cs="Times New Roman"/>
          <w:i/>
        </w:rPr>
        <w:t>100:</w:t>
      </w:r>
      <w:r>
        <w:rPr>
          <w:rFonts w:ascii="Times New Roman" w:hAnsi="Times New Roman" w:cs="Times New Roman"/>
          <w:i/>
        </w:rPr>
        <w:t>1 Metal Gearmotor 37Dx57L mm</w:t>
      </w:r>
      <w:r w:rsidR="00225C4B">
        <w:rPr>
          <w:rFonts w:ascii="Times New Roman" w:hAnsi="Times New Roman" w:cs="Times New Roman"/>
        </w:rPr>
        <w:t xml:space="preserve"> [On</w:t>
      </w:r>
      <w:r>
        <w:rPr>
          <w:rFonts w:ascii="Times New Roman" w:hAnsi="Times New Roman" w:cs="Times New Roman"/>
        </w:rPr>
        <w:t>l</w:t>
      </w:r>
      <w:r w:rsidR="00225C4B">
        <w:rPr>
          <w:rFonts w:ascii="Times New Roman" w:hAnsi="Times New Roman" w:cs="Times New Roman"/>
        </w:rPr>
        <w:t>i</w:t>
      </w:r>
      <w:r>
        <w:rPr>
          <w:rFonts w:ascii="Times New Roman" w:hAnsi="Times New Roman" w:cs="Times New Roman"/>
        </w:rPr>
        <w:t>ne]. Available:</w:t>
      </w:r>
      <w:r w:rsidRPr="00712E92">
        <w:t xml:space="preserve"> </w:t>
      </w:r>
      <w:r w:rsidR="00225C4B" w:rsidRPr="00225C4B">
        <w:rPr>
          <w:rFonts w:ascii="Times New Roman" w:hAnsi="Times New Roman" w:cs="Times New Roman"/>
        </w:rPr>
        <w:t>http://www.pololu.com/product/1106</w:t>
      </w:r>
    </w:p>
    <w:p w14:paraId="18321081" w14:textId="77777777" w:rsidR="00225C4B" w:rsidRDefault="00225C4B" w:rsidP="004F5931">
      <w:pPr>
        <w:spacing w:after="0" w:line="240" w:lineRule="auto"/>
        <w:contextualSpacing/>
        <w:rPr>
          <w:rFonts w:ascii="Times New Roman" w:hAnsi="Times New Roman" w:cs="Times New Roman"/>
        </w:rPr>
      </w:pPr>
    </w:p>
    <w:p w14:paraId="459BC4C0" w14:textId="36A28E05" w:rsidR="00225C4B" w:rsidRPr="00225C4B" w:rsidRDefault="00225C4B" w:rsidP="00225C4B">
      <w:pPr>
        <w:spacing w:after="0" w:line="240" w:lineRule="auto"/>
        <w:rPr>
          <w:rFonts w:ascii="Times New Roman" w:hAnsi="Times New Roman" w:cs="Times New Roman"/>
        </w:rPr>
      </w:pPr>
      <w:r>
        <w:rPr>
          <w:rFonts w:ascii="Times New Roman" w:hAnsi="Times New Roman" w:cs="Times New Roman"/>
        </w:rPr>
        <w:t xml:space="preserve">I. Buchmann (2014). </w:t>
      </w:r>
      <w:r w:rsidRPr="00225C4B">
        <w:rPr>
          <w:rFonts w:ascii="Times New Roman" w:hAnsi="Times New Roman" w:cs="Times New Roman"/>
          <w:i/>
        </w:rPr>
        <w:t>Is Lithium-ion the ideal battery?</w:t>
      </w:r>
      <w:r w:rsidRPr="00225C4B">
        <w:rPr>
          <w:rFonts w:ascii="Times New Roman" w:hAnsi="Times New Roman" w:cs="Times New Roman"/>
        </w:rPr>
        <w:t xml:space="preserve"> [Online]. Available: http://batteryuniversity.com/learn/article/is_lithium_ion_the_ideal_battery</w:t>
      </w:r>
    </w:p>
    <w:p w14:paraId="0AB9656D" w14:textId="77777777" w:rsidR="004F5931" w:rsidRDefault="004F5931" w:rsidP="004F5931">
      <w:pPr>
        <w:spacing w:after="0" w:line="240" w:lineRule="auto"/>
        <w:contextualSpacing/>
        <w:rPr>
          <w:rFonts w:ascii="Times New Roman" w:hAnsi="Times New Roman" w:cs="Times New Roman"/>
        </w:rPr>
      </w:pPr>
    </w:p>
    <w:p w14:paraId="0574B4AF" w14:textId="49089DB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Sparkfun.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https://www.sparkfun.com/products/11856</w:t>
      </w:r>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r w:rsidRPr="00712E92">
        <w:rPr>
          <w:rFonts w:ascii="Times New Roman" w:hAnsi="Times New Roman" w:cs="Times New Roman"/>
          <w:i/>
        </w:rPr>
        <w:t>Turnigy 2200mAh 3S 20C Lipo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r>
        <w:rPr>
          <w:rFonts w:ascii="Times New Roman" w:hAnsi="Times New Roman" w:cs="Times New Roman"/>
          <w:i/>
        </w:rPr>
        <w:t>Turnigy 2200mAh 3S 25</w:t>
      </w:r>
      <w:r w:rsidRPr="00712E92">
        <w:rPr>
          <w:rFonts w:ascii="Times New Roman" w:hAnsi="Times New Roman" w:cs="Times New Roman"/>
          <w:i/>
        </w:rPr>
        <w:t>C Lipo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r>
        <w:rPr>
          <w:rFonts w:ascii="Times New Roman" w:hAnsi="Times New Roman" w:cs="Times New Roman"/>
          <w:i/>
        </w:rPr>
        <w:t>Turnigy 2200mAh 3S 3</w:t>
      </w:r>
      <w:r w:rsidRPr="00712E92">
        <w:rPr>
          <w:rFonts w:ascii="Times New Roman" w:hAnsi="Times New Roman" w:cs="Times New Roman"/>
          <w:i/>
        </w:rPr>
        <w:t>0C Lipo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2BFDE5B1"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r w:rsidRPr="00EA36A8">
        <w:rPr>
          <w:rFonts w:ascii="Times New Roman" w:hAnsi="Times New Roman" w:cs="Times New Roman"/>
        </w:rPr>
        <w:t>http://web.mit.edu/evt/summary_battery_specifications.pdf</w:t>
      </w:r>
    </w:p>
    <w:p w14:paraId="5F78CD17" w14:textId="77777777" w:rsidR="004F5931" w:rsidRDefault="004F5931" w:rsidP="004F5931">
      <w:pPr>
        <w:spacing w:after="0" w:line="240" w:lineRule="auto"/>
        <w:contextualSpacing/>
        <w:rPr>
          <w:rFonts w:ascii="Times New Roman" w:hAnsi="Times New Roman" w:cs="Times New Roman"/>
        </w:rPr>
      </w:pPr>
    </w:p>
    <w:p w14:paraId="3860E019" w14:textId="28885E10" w:rsidR="004F5931" w:rsidRDefault="004F5931" w:rsidP="004F5931">
      <w:pPr>
        <w:spacing w:after="0" w:line="240" w:lineRule="auto"/>
        <w:contextualSpacing/>
        <w:rPr>
          <w:rStyle w:val="Hyperlink"/>
          <w:rFonts w:ascii="Times New Roman" w:hAnsi="Times New Roman" w:cs="Times New Roman"/>
        </w:rPr>
      </w:pPr>
      <w:r>
        <w:rPr>
          <w:rFonts w:ascii="Times New Roman" w:hAnsi="Times New Roman" w:cs="Times New Roman"/>
        </w:rPr>
        <w:lastRenderedPageBreak/>
        <w:t xml:space="preserve">Lynxmotion.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r w:rsidRPr="00EA36A8">
        <w:rPr>
          <w:rFonts w:ascii="Times New Roman" w:hAnsi="Times New Roman" w:cs="Times New Roman"/>
        </w:rPr>
        <w:t>http://www.lynxmotion.com/p-663-al5d-arm-hardware-only-kit.aspx</w:t>
      </w:r>
    </w:p>
    <w:p w14:paraId="7F448F9D" w14:textId="77777777" w:rsidR="004F5931" w:rsidRDefault="004F5931" w:rsidP="004F5931">
      <w:pPr>
        <w:spacing w:after="0" w:line="240" w:lineRule="auto"/>
        <w:contextualSpacing/>
        <w:rPr>
          <w:rFonts w:ascii="Times New Roman" w:hAnsi="Times New Roman" w:cs="Times New Roman"/>
        </w:rPr>
      </w:pPr>
    </w:p>
    <w:p w14:paraId="7781E0CB" w14:textId="5142FA3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CrustCrawler Robotics. </w:t>
      </w:r>
      <w:r>
        <w:rPr>
          <w:rFonts w:ascii="Times New Roman" w:hAnsi="Times New Roman" w:cs="Times New Roman"/>
          <w:i/>
        </w:rPr>
        <w:t>AX-12 Dual Robotic Gripper</w:t>
      </w:r>
      <w:r>
        <w:rPr>
          <w:rFonts w:ascii="Times New Roman" w:hAnsi="Times New Roman" w:cs="Times New Roman"/>
        </w:rPr>
        <w:t xml:space="preserve"> [Online]. Available: </w:t>
      </w:r>
      <w:r w:rsidRPr="00EA36A8">
        <w:rPr>
          <w:rFonts w:ascii="Times New Roman" w:hAnsi="Times New Roman" w:cs="Times New Roman"/>
        </w:rPr>
        <w:t>http://www.crustcrawler.com/products/dualgripper/index.php</w:t>
      </w:r>
    </w:p>
    <w:p w14:paraId="4C99B10C" w14:textId="77777777" w:rsidR="004F5931" w:rsidRDefault="004F5931" w:rsidP="004F5931">
      <w:pPr>
        <w:spacing w:after="0" w:line="240" w:lineRule="auto"/>
        <w:contextualSpacing/>
        <w:rPr>
          <w:rFonts w:ascii="Times New Roman" w:hAnsi="Times New Roman" w:cs="Times New Roman"/>
        </w:rPr>
      </w:pPr>
    </w:p>
    <w:p w14:paraId="3F2A0961" w14:textId="6851433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r w:rsidRPr="00EA36A8">
        <w:rPr>
          <w:rFonts w:ascii="Times New Roman" w:hAnsi="Times New Roman" w:cs="Times New Roman"/>
        </w:rPr>
        <w:t>http://www.amazon.com/OWI-OWI-535-Robotic-Arm-Edge/dp/B0017OFRCY</w:t>
      </w:r>
    </w:p>
    <w:p w14:paraId="4AB696EB" w14:textId="77777777" w:rsidR="004F5931" w:rsidRDefault="004F5931" w:rsidP="004F5931">
      <w:pPr>
        <w:spacing w:after="0" w:line="240" w:lineRule="auto"/>
        <w:contextualSpacing/>
        <w:rPr>
          <w:rFonts w:ascii="Times New Roman" w:hAnsi="Times New Roman" w:cs="Times New Roman"/>
        </w:rPr>
      </w:pPr>
    </w:p>
    <w:p w14:paraId="59C8968D" w14:textId="786CE9F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Avaiable: </w:t>
      </w:r>
      <w:r w:rsidRPr="00EA36A8">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SoutheastCon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0B8nHHJOB5RWcUFPQVlXdngyTVk/edit?pli=1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[3] B. Besser. (n.d.).</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r w:rsidRPr="005F1A88">
        <w:rPr>
          <w:rStyle w:val="apple-converted-space"/>
          <w:rFonts w:ascii="Times New Roman" w:hAnsi="Times New Roman" w:cs="Times New Roman"/>
          <w:color w:val="000000"/>
        </w:rPr>
        <w:t>index.jsp?productId=2395954&amp;cp=2255960.2256553&amp;parentPage=family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r w:rsidRPr="005F1A88">
        <w:rPr>
          <w:rFonts w:ascii="Times New Roman" w:hAnsi="Times New Roman" w:cs="Times New Roman"/>
        </w:rPr>
        <w:t>brain-teasers/rubik-s-3x3</w:t>
      </w:r>
      <w:r w:rsidRPr="005F1A88">
        <w:rPr>
          <w:rFonts w:ascii="Times New Roman" w:hAnsi="Times New Roman" w:cs="Times New Roman"/>
          <w:color w:val="000000"/>
        </w:rPr>
        <w:t>-cube-wm5027-29224016</w:t>
      </w:r>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r w:rsidRPr="005F1A88">
        <w:rPr>
          <w:rFonts w:ascii="Times New Roman" w:hAnsi="Times New Roman" w:cs="Times New Roman"/>
        </w:rPr>
        <w:t>card-puzzlegames/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[7] Dreamstime.</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r w:rsidRPr="005F1A88">
        <w:rPr>
          <w:rFonts w:ascii="Times New Roman" w:hAnsi="Times New Roman" w:cs="Times New Roman"/>
        </w:rPr>
        <w:t>deck-cards-18545272.jpg</w:t>
      </w:r>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[10] C. Larman,</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08D1B30B" w14:textId="0558EB2C" w:rsidR="005F1A88" w:rsidRPr="00624902" w:rsidRDefault="00EA36A8" w:rsidP="00EA36A8">
      <w:pPr>
        <w:spacing w:after="0" w:line="240" w:lineRule="auto"/>
        <w:ind w:left="270" w:firstLine="180"/>
        <w:rPr>
          <w:rFonts w:ascii="Times New Roman" w:hAnsi="Times New Roman" w:cs="Times New Roman"/>
        </w:rPr>
      </w:pPr>
      <w:r>
        <w:rPr>
          <w:rFonts w:ascii="Times New Roman" w:hAnsi="Times New Roman" w:cs="Times New Roman"/>
        </w:rPr>
        <w:t>2014.</w:t>
      </w:r>
    </w:p>
    <w:sectPr w:rsidR="005F1A88" w:rsidRPr="00624902" w:rsidSect="009A79F7">
      <w:headerReference w:type="default" r:id="rId13"/>
      <w:foot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Mary" w:date="2014-10-07T02:07:00Z" w:initials="M">
    <w:p w14:paraId="1C49BAA0" w14:textId="57AC8476" w:rsidR="0039673C" w:rsidRDefault="0039673C">
      <w:pPr>
        <w:pStyle w:val="CommentText"/>
      </w:pPr>
      <w:r>
        <w:rPr>
          <w:rStyle w:val="CommentReference"/>
        </w:rPr>
        <w:annotationRef/>
      </w:r>
      <w:r>
        <w:t>How does the sentence end?</w:t>
      </w:r>
    </w:p>
  </w:comment>
  <w:comment w:id="86" w:author="Mary" w:date="2014-10-07T02:12:00Z" w:initials="M">
    <w:p w14:paraId="5500C39A" w14:textId="18BC5043" w:rsidR="0039673C" w:rsidRDefault="0039673C">
      <w:pPr>
        <w:pStyle w:val="CommentText"/>
      </w:pPr>
      <w:r>
        <w:rPr>
          <w:rStyle w:val="CommentReference"/>
        </w:rPr>
        <w:annotationRef/>
      </w:r>
      <w:r>
        <w:t>Need a sentence before the tables describing the tables</w:t>
      </w:r>
    </w:p>
  </w:comment>
  <w:comment w:id="108" w:author="Mary" w:date="2014-10-07T02:29:00Z" w:initials="M">
    <w:p w14:paraId="6F56BD6A" w14:textId="33F86C55" w:rsidR="0039673C" w:rsidRDefault="0039673C">
      <w:pPr>
        <w:pStyle w:val="CommentText"/>
      </w:pPr>
      <w:r>
        <w:rPr>
          <w:rStyle w:val="CommentReference"/>
        </w:rPr>
        <w:annotationRef/>
      </w:r>
      <w:r>
        <w:t>Slightly confusing. Reword?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49BAA0" w15:done="0"/>
  <w15:commentEx w15:paraId="5500C39A" w15:done="0"/>
  <w15:commentEx w15:paraId="6F56BD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28E7A" w14:textId="77777777" w:rsidR="00840D8F" w:rsidRDefault="00840D8F" w:rsidP="00D6723A">
      <w:pPr>
        <w:spacing w:after="0" w:line="240" w:lineRule="auto"/>
      </w:pPr>
      <w:r>
        <w:separator/>
      </w:r>
    </w:p>
  </w:endnote>
  <w:endnote w:type="continuationSeparator" w:id="0">
    <w:p w14:paraId="358629D7" w14:textId="77777777" w:rsidR="00840D8F" w:rsidRDefault="00840D8F"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39673C" w:rsidRPr="00AE5AAF" w:rsidRDefault="0039673C">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215752">
      <w:rPr>
        <w:rFonts w:ascii="Times New Roman" w:hAnsi="Times New Roman" w:cs="Times New Roman"/>
        <w:noProof/>
      </w:rPr>
      <w:t>11</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AB5F6" w14:textId="77777777" w:rsidR="00840D8F" w:rsidRDefault="00840D8F" w:rsidP="00D6723A">
      <w:pPr>
        <w:spacing w:after="0" w:line="240" w:lineRule="auto"/>
      </w:pPr>
      <w:r>
        <w:separator/>
      </w:r>
    </w:p>
  </w:footnote>
  <w:footnote w:type="continuationSeparator" w:id="0">
    <w:p w14:paraId="35A44F8C" w14:textId="77777777" w:rsidR="00840D8F" w:rsidRDefault="00840D8F"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39673C" w:rsidRPr="00AE5AAF" w:rsidRDefault="0039673C">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0A4261C"/>
    <w:multiLevelType w:val="hybridMultilevel"/>
    <w:tmpl w:val="4418B81A"/>
    <w:lvl w:ilvl="0" w:tplc="C374E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num>
  <w:num w:numId="12">
    <w:abstractNumId w:val="7"/>
  </w:num>
  <w:num w:numId="13">
    <w:abstractNumId w:val="10"/>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3095E"/>
    <w:rsid w:val="00045BBD"/>
    <w:rsid w:val="000476ED"/>
    <w:rsid w:val="000539F1"/>
    <w:rsid w:val="00076A29"/>
    <w:rsid w:val="000819CC"/>
    <w:rsid w:val="0008609D"/>
    <w:rsid w:val="000B4253"/>
    <w:rsid w:val="000B7419"/>
    <w:rsid w:val="000F1F36"/>
    <w:rsid w:val="00101272"/>
    <w:rsid w:val="0010700A"/>
    <w:rsid w:val="00116606"/>
    <w:rsid w:val="00120BC5"/>
    <w:rsid w:val="001237FD"/>
    <w:rsid w:val="00130896"/>
    <w:rsid w:val="001322E0"/>
    <w:rsid w:val="00136D89"/>
    <w:rsid w:val="001514A9"/>
    <w:rsid w:val="00152D98"/>
    <w:rsid w:val="00161217"/>
    <w:rsid w:val="001644AB"/>
    <w:rsid w:val="00177956"/>
    <w:rsid w:val="00186419"/>
    <w:rsid w:val="001A5D8D"/>
    <w:rsid w:val="001B563D"/>
    <w:rsid w:val="001B57D6"/>
    <w:rsid w:val="001C1438"/>
    <w:rsid w:val="001C40E0"/>
    <w:rsid w:val="001D435A"/>
    <w:rsid w:val="001D4AA4"/>
    <w:rsid w:val="001D6A87"/>
    <w:rsid w:val="001F14A6"/>
    <w:rsid w:val="001F367C"/>
    <w:rsid w:val="001F58E2"/>
    <w:rsid w:val="001F74C5"/>
    <w:rsid w:val="00215752"/>
    <w:rsid w:val="00217278"/>
    <w:rsid w:val="002221A7"/>
    <w:rsid w:val="00225C4B"/>
    <w:rsid w:val="002423BE"/>
    <w:rsid w:val="0025229A"/>
    <w:rsid w:val="00253F47"/>
    <w:rsid w:val="0026145A"/>
    <w:rsid w:val="00266153"/>
    <w:rsid w:val="00270577"/>
    <w:rsid w:val="00271602"/>
    <w:rsid w:val="00281B21"/>
    <w:rsid w:val="00284C79"/>
    <w:rsid w:val="002910B3"/>
    <w:rsid w:val="002A0A3B"/>
    <w:rsid w:val="002A3293"/>
    <w:rsid w:val="002A667C"/>
    <w:rsid w:val="002C3E77"/>
    <w:rsid w:val="002E1CB7"/>
    <w:rsid w:val="002F4268"/>
    <w:rsid w:val="0032629B"/>
    <w:rsid w:val="00340A3A"/>
    <w:rsid w:val="0034115F"/>
    <w:rsid w:val="0034373F"/>
    <w:rsid w:val="00352EA5"/>
    <w:rsid w:val="003703A5"/>
    <w:rsid w:val="00372088"/>
    <w:rsid w:val="00372676"/>
    <w:rsid w:val="00392FB1"/>
    <w:rsid w:val="0039673C"/>
    <w:rsid w:val="00396B99"/>
    <w:rsid w:val="003B0402"/>
    <w:rsid w:val="003E2C95"/>
    <w:rsid w:val="003F5E89"/>
    <w:rsid w:val="004003AC"/>
    <w:rsid w:val="00400F64"/>
    <w:rsid w:val="004063F4"/>
    <w:rsid w:val="00413D74"/>
    <w:rsid w:val="00415CC7"/>
    <w:rsid w:val="00416F8D"/>
    <w:rsid w:val="00420BF2"/>
    <w:rsid w:val="0042308F"/>
    <w:rsid w:val="00424654"/>
    <w:rsid w:val="00441365"/>
    <w:rsid w:val="00450276"/>
    <w:rsid w:val="004518BB"/>
    <w:rsid w:val="00462758"/>
    <w:rsid w:val="00466D4E"/>
    <w:rsid w:val="0047443B"/>
    <w:rsid w:val="00477E01"/>
    <w:rsid w:val="00485860"/>
    <w:rsid w:val="004A0B55"/>
    <w:rsid w:val="004A4FD3"/>
    <w:rsid w:val="004A53E1"/>
    <w:rsid w:val="004C523F"/>
    <w:rsid w:val="004D59F4"/>
    <w:rsid w:val="004E6878"/>
    <w:rsid w:val="004F5931"/>
    <w:rsid w:val="0051579F"/>
    <w:rsid w:val="00525096"/>
    <w:rsid w:val="005408AC"/>
    <w:rsid w:val="00563BBC"/>
    <w:rsid w:val="00574490"/>
    <w:rsid w:val="0058124C"/>
    <w:rsid w:val="0059015A"/>
    <w:rsid w:val="00592572"/>
    <w:rsid w:val="00595850"/>
    <w:rsid w:val="00597BCF"/>
    <w:rsid w:val="005B0EDD"/>
    <w:rsid w:val="005E12C1"/>
    <w:rsid w:val="005E7604"/>
    <w:rsid w:val="005F15D9"/>
    <w:rsid w:val="005F1A88"/>
    <w:rsid w:val="005F589B"/>
    <w:rsid w:val="00600C19"/>
    <w:rsid w:val="00622F42"/>
    <w:rsid w:val="00624902"/>
    <w:rsid w:val="00630319"/>
    <w:rsid w:val="00637C9A"/>
    <w:rsid w:val="00651BFB"/>
    <w:rsid w:val="00652845"/>
    <w:rsid w:val="00653A6C"/>
    <w:rsid w:val="00660EE8"/>
    <w:rsid w:val="006661CF"/>
    <w:rsid w:val="00680569"/>
    <w:rsid w:val="0068149B"/>
    <w:rsid w:val="0068282D"/>
    <w:rsid w:val="0069119B"/>
    <w:rsid w:val="0069307B"/>
    <w:rsid w:val="006A4A52"/>
    <w:rsid w:val="006B496C"/>
    <w:rsid w:val="006B6108"/>
    <w:rsid w:val="006B611E"/>
    <w:rsid w:val="006D1504"/>
    <w:rsid w:val="006E59C4"/>
    <w:rsid w:val="006F32BC"/>
    <w:rsid w:val="00703E8C"/>
    <w:rsid w:val="00704AC0"/>
    <w:rsid w:val="00707543"/>
    <w:rsid w:val="00726304"/>
    <w:rsid w:val="00733DF8"/>
    <w:rsid w:val="00745B6B"/>
    <w:rsid w:val="00747DFF"/>
    <w:rsid w:val="00755BF8"/>
    <w:rsid w:val="007629E5"/>
    <w:rsid w:val="00772C91"/>
    <w:rsid w:val="00772FD0"/>
    <w:rsid w:val="007863A9"/>
    <w:rsid w:val="007868C8"/>
    <w:rsid w:val="00794AE6"/>
    <w:rsid w:val="007B7660"/>
    <w:rsid w:val="007D4D89"/>
    <w:rsid w:val="007D4DEA"/>
    <w:rsid w:val="007D6120"/>
    <w:rsid w:val="007E0D93"/>
    <w:rsid w:val="007E2897"/>
    <w:rsid w:val="007F4092"/>
    <w:rsid w:val="007F5DC6"/>
    <w:rsid w:val="00802856"/>
    <w:rsid w:val="00816A58"/>
    <w:rsid w:val="00821910"/>
    <w:rsid w:val="00826EFB"/>
    <w:rsid w:val="00833536"/>
    <w:rsid w:val="00840D8F"/>
    <w:rsid w:val="00845964"/>
    <w:rsid w:val="00860820"/>
    <w:rsid w:val="00895936"/>
    <w:rsid w:val="008A3959"/>
    <w:rsid w:val="008B3D10"/>
    <w:rsid w:val="008D0946"/>
    <w:rsid w:val="008D42D4"/>
    <w:rsid w:val="008D74E0"/>
    <w:rsid w:val="008D7DA5"/>
    <w:rsid w:val="008E1932"/>
    <w:rsid w:val="008F2DDA"/>
    <w:rsid w:val="008F6257"/>
    <w:rsid w:val="0090247B"/>
    <w:rsid w:val="00921D10"/>
    <w:rsid w:val="00925F52"/>
    <w:rsid w:val="009310F6"/>
    <w:rsid w:val="00931351"/>
    <w:rsid w:val="00937F02"/>
    <w:rsid w:val="00941C22"/>
    <w:rsid w:val="00962379"/>
    <w:rsid w:val="00985943"/>
    <w:rsid w:val="00992545"/>
    <w:rsid w:val="00994C26"/>
    <w:rsid w:val="009A04B1"/>
    <w:rsid w:val="009A15AB"/>
    <w:rsid w:val="009A6091"/>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629AA"/>
    <w:rsid w:val="00A63C6A"/>
    <w:rsid w:val="00AB139E"/>
    <w:rsid w:val="00AC11B4"/>
    <w:rsid w:val="00AD2E9A"/>
    <w:rsid w:val="00AE5AAF"/>
    <w:rsid w:val="00AF1EFC"/>
    <w:rsid w:val="00AF3D42"/>
    <w:rsid w:val="00B00894"/>
    <w:rsid w:val="00B01B62"/>
    <w:rsid w:val="00B078D3"/>
    <w:rsid w:val="00B102ED"/>
    <w:rsid w:val="00B3284F"/>
    <w:rsid w:val="00B32D3F"/>
    <w:rsid w:val="00B3488D"/>
    <w:rsid w:val="00B36FDE"/>
    <w:rsid w:val="00B45350"/>
    <w:rsid w:val="00B453B0"/>
    <w:rsid w:val="00B67547"/>
    <w:rsid w:val="00B75E48"/>
    <w:rsid w:val="00B872C6"/>
    <w:rsid w:val="00B91A01"/>
    <w:rsid w:val="00B928C4"/>
    <w:rsid w:val="00BB2ADD"/>
    <w:rsid w:val="00BB389F"/>
    <w:rsid w:val="00BC126B"/>
    <w:rsid w:val="00BC4D50"/>
    <w:rsid w:val="00BC79B4"/>
    <w:rsid w:val="00BD2520"/>
    <w:rsid w:val="00BE7962"/>
    <w:rsid w:val="00BE7A80"/>
    <w:rsid w:val="00BF416C"/>
    <w:rsid w:val="00C01AAE"/>
    <w:rsid w:val="00C05107"/>
    <w:rsid w:val="00C07943"/>
    <w:rsid w:val="00C16203"/>
    <w:rsid w:val="00C360BC"/>
    <w:rsid w:val="00C40F3B"/>
    <w:rsid w:val="00C51B06"/>
    <w:rsid w:val="00C74C58"/>
    <w:rsid w:val="00C75928"/>
    <w:rsid w:val="00C8295F"/>
    <w:rsid w:val="00C83D0E"/>
    <w:rsid w:val="00CA7A93"/>
    <w:rsid w:val="00CB2C19"/>
    <w:rsid w:val="00CC15D5"/>
    <w:rsid w:val="00CF37D3"/>
    <w:rsid w:val="00CF7F8C"/>
    <w:rsid w:val="00D02417"/>
    <w:rsid w:val="00D274E5"/>
    <w:rsid w:val="00D30C33"/>
    <w:rsid w:val="00D4002F"/>
    <w:rsid w:val="00D5034F"/>
    <w:rsid w:val="00D52054"/>
    <w:rsid w:val="00D5331F"/>
    <w:rsid w:val="00D63FB8"/>
    <w:rsid w:val="00D657C1"/>
    <w:rsid w:val="00D6723A"/>
    <w:rsid w:val="00D76848"/>
    <w:rsid w:val="00D96413"/>
    <w:rsid w:val="00DA6421"/>
    <w:rsid w:val="00DB0727"/>
    <w:rsid w:val="00DB1670"/>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927DD"/>
    <w:rsid w:val="00EA36A8"/>
    <w:rsid w:val="00EB6194"/>
    <w:rsid w:val="00EC18DA"/>
    <w:rsid w:val="00EC34E7"/>
    <w:rsid w:val="00EC69B6"/>
    <w:rsid w:val="00ED0CF7"/>
    <w:rsid w:val="00EF1CFF"/>
    <w:rsid w:val="00F02BF4"/>
    <w:rsid w:val="00F10686"/>
    <w:rsid w:val="00F10B70"/>
    <w:rsid w:val="00F10FA9"/>
    <w:rsid w:val="00F26BEE"/>
    <w:rsid w:val="00F41B06"/>
    <w:rsid w:val="00F4418B"/>
    <w:rsid w:val="00F52F18"/>
    <w:rsid w:val="00F54B67"/>
    <w:rsid w:val="00F631D5"/>
    <w:rsid w:val="00F67B38"/>
    <w:rsid w:val="00F73A49"/>
    <w:rsid w:val="00F918BF"/>
    <w:rsid w:val="00F9452E"/>
    <w:rsid w:val="00FB4F41"/>
    <w:rsid w:val="00FB668B"/>
    <w:rsid w:val="00FE5FF6"/>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08E99BCF-1368-48CA-99B7-7AB014672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004629169">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C21DD-6E28-499D-9040-1C2B9334A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43</Pages>
  <Words>11216</Words>
  <Characters>63932</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Kurt Pedrosa</cp:lastModifiedBy>
  <cp:revision>74</cp:revision>
  <cp:lastPrinted>2014-10-07T02:29:00Z</cp:lastPrinted>
  <dcterms:created xsi:type="dcterms:W3CDTF">2014-10-06T16:40:00Z</dcterms:created>
  <dcterms:modified xsi:type="dcterms:W3CDTF">2014-10-07T23:17:00Z</dcterms:modified>
</cp:coreProperties>
</file>