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1063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10">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1">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w:ins w:id="62" w:author="Kurt Pedrosa" w:date="2014-10-06T13:03:00Z">
              <m:r>
                <w:rPr>
                  <w:rFonts w:ascii="Cambria Math" w:hAnsi="Cambria Math" w:cs="Times New Roman"/>
                </w:rPr>
                <m:t>$38.99</m:t>
              </m:r>
            </w:ins>
          </m:num>
          <m:den>
            <w:ins w:id="63" w:author="Kurt Pedrosa" w:date="2014-10-06T13:03:00Z">
              <m:r>
                <w:rPr>
                  <w:rFonts w:ascii="Cambria Math" w:hAnsi="Cambria Math" w:cs="Times New Roman"/>
                </w:rPr>
                <m:t>x</m:t>
              </m:r>
            </w:ins>
          </m:den>
        </m:f>
        <m:r>
          <w:rPr>
            <w:rFonts w:ascii="Cambria Math" w:hAnsi="Cambria Math" w:cs="Times New Roman"/>
          </w:rPr>
          <m:t>×</m:t>
        </m:r>
        <w:ins w:id="64"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w:t>
      </w:r>
      <w:proofErr w:type="spellStart"/>
      <w:r>
        <w:rPr>
          <w:rFonts w:eastAsiaTheme="minorEastAsia"/>
        </w:rPr>
        <w:t>Arduino</w:t>
      </w:r>
      <w:proofErr w:type="spellEnd"/>
      <w:r>
        <w:rPr>
          <w:rFonts w:eastAsiaTheme="minorEastAsia"/>
        </w:rPr>
        <w:t xml:space="preserve">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4AD439F5"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w:t>
      </w:r>
      <w:r w:rsidR="00815C9C">
        <w:rPr>
          <w:rFonts w:ascii="Times New Roman" w:hAnsi="Times New Roman" w:cs="Times New Roman"/>
        </w:rPr>
        <w:t xml:space="preserve">ity, price, frames per second (FPS), and resolution. </w:t>
      </w:r>
      <w:r w:rsidR="00016F3B">
        <w:rPr>
          <w:rFonts w:ascii="Times New Roman" w:hAnsi="Times New Roman" w:cs="Times New Roman"/>
        </w:rPr>
        <w:t xml:space="preserve">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sidR="00016F3B">
        <w:rPr>
          <w:rFonts w:ascii="Times New Roman" w:hAnsi="Times New Roman" w:cs="Times New Roman"/>
        </w:rPr>
        <w:t>OpenCV</w:t>
      </w:r>
      <w:proofErr w:type="spellEnd"/>
      <w:r w:rsidR="00016F3B">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0AF705F8"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r w:rsidR="00B651D5">
              <w:rPr>
                <w:rFonts w:ascii="Times New Roman" w:hAnsi="Times New Roman" w:cs="Times New Roman"/>
              </w:rPr>
              <w:t xml:space="preserve"> Camera </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7CA94EBC" w14:textId="063E7D68" w:rsidR="00B1063C" w:rsidRPr="00B1063C" w:rsidRDefault="00B1063C" w:rsidP="00B1063C">
      <w:r>
        <w:t xml:space="preserve">Table 6 describes the decision matrix for the camera sensors under consideration. </w:t>
      </w:r>
    </w:p>
    <w:p w14:paraId="31A7D7FD" w14:textId="77777777" w:rsidR="0068282D" w:rsidRPr="00FF6FC5" w:rsidRDefault="0068282D" w:rsidP="00B36FDE">
      <w:pPr>
        <w:spacing w:after="0" w:line="240" w:lineRule="auto"/>
        <w:contextualSpacing/>
      </w:pPr>
    </w:p>
    <w:tbl>
      <w:tblPr>
        <w:tblW w:w="8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440"/>
        <w:gridCol w:w="1080"/>
        <w:gridCol w:w="775"/>
        <w:gridCol w:w="1800"/>
        <w:gridCol w:w="845"/>
      </w:tblGrid>
      <w:tr w:rsidR="00B1063C" w:rsidRPr="00624902" w14:paraId="04221668" w14:textId="77777777" w:rsidTr="00B1063C">
        <w:trPr>
          <w:trHeight w:val="83"/>
          <w:jc w:val="center"/>
        </w:trPr>
        <w:tc>
          <w:tcPr>
            <w:tcW w:w="2465" w:type="dxa"/>
            <w:shd w:val="clear" w:color="auto" w:fill="A5A5A5" w:themeFill="accent3"/>
            <w:noWrap/>
            <w:vAlign w:val="bottom"/>
            <w:hideMark/>
          </w:tcPr>
          <w:p w14:paraId="2B9CDB3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40" w:type="dxa"/>
            <w:shd w:val="clear" w:color="auto" w:fill="A5A5A5" w:themeFill="accent3"/>
            <w:noWrap/>
            <w:vAlign w:val="bottom"/>
            <w:hideMark/>
          </w:tcPr>
          <w:p w14:paraId="3B931FF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163EA6D8"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E7B2593" w14:textId="77777777" w:rsidR="00B1063C" w:rsidRPr="009A15AB" w:rsidRDefault="00B1063C"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394E19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A4056E4" w14:textId="77777777" w:rsidTr="00B1063C">
        <w:trPr>
          <w:trHeight w:val="83"/>
          <w:jc w:val="center"/>
        </w:trPr>
        <w:tc>
          <w:tcPr>
            <w:tcW w:w="2465" w:type="dxa"/>
            <w:shd w:val="clear" w:color="auto" w:fill="auto"/>
            <w:noWrap/>
            <w:vAlign w:val="bottom"/>
            <w:hideMark/>
          </w:tcPr>
          <w:p w14:paraId="2AC23B7F" w14:textId="278790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787134F3" w14:textId="166C59C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Available</w:t>
            </w:r>
          </w:p>
        </w:tc>
        <w:tc>
          <w:tcPr>
            <w:tcW w:w="1080" w:type="dxa"/>
            <w:shd w:val="clear" w:color="auto" w:fill="auto"/>
            <w:noWrap/>
            <w:vAlign w:val="bottom"/>
            <w:hideMark/>
          </w:tcPr>
          <w:p w14:paraId="2A0948DD"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75" w:type="dxa"/>
            <w:shd w:val="clear" w:color="auto" w:fill="auto"/>
            <w:noWrap/>
            <w:vAlign w:val="bottom"/>
            <w:hideMark/>
          </w:tcPr>
          <w:p w14:paraId="5C37F4A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845" w:type="dxa"/>
            <w:tcBorders>
              <w:top w:val="nil"/>
              <w:left w:val="single" w:sz="4" w:space="0" w:color="auto"/>
              <w:bottom w:val="nil"/>
              <w:right w:val="nil"/>
            </w:tcBorders>
            <w:shd w:val="clear" w:color="auto" w:fill="auto"/>
            <w:noWrap/>
            <w:vAlign w:val="bottom"/>
            <w:hideMark/>
          </w:tcPr>
          <w:p w14:paraId="5441C57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04550B7" w14:textId="77777777" w:rsidTr="00B1063C">
        <w:trPr>
          <w:trHeight w:val="83"/>
          <w:jc w:val="center"/>
        </w:trPr>
        <w:tc>
          <w:tcPr>
            <w:tcW w:w="2465" w:type="dxa"/>
            <w:shd w:val="clear" w:color="auto" w:fill="auto"/>
            <w:noWrap/>
            <w:vAlign w:val="bottom"/>
            <w:hideMark/>
          </w:tcPr>
          <w:p w14:paraId="115256AD" w14:textId="18AF104D"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ED3E96A" w14:textId="6E9F8717"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2AE54A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75" w:type="dxa"/>
            <w:shd w:val="clear" w:color="auto" w:fill="auto"/>
            <w:noWrap/>
            <w:vAlign w:val="bottom"/>
            <w:hideMark/>
          </w:tcPr>
          <w:p w14:paraId="0088C93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845" w:type="dxa"/>
            <w:tcBorders>
              <w:top w:val="nil"/>
              <w:left w:val="single" w:sz="4" w:space="0" w:color="auto"/>
              <w:bottom w:val="nil"/>
              <w:right w:val="nil"/>
            </w:tcBorders>
            <w:shd w:val="clear" w:color="auto" w:fill="auto"/>
            <w:noWrap/>
            <w:vAlign w:val="bottom"/>
            <w:hideMark/>
          </w:tcPr>
          <w:p w14:paraId="094E6A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55A8C9C3" w14:textId="77777777" w:rsidTr="00B1063C">
        <w:trPr>
          <w:trHeight w:val="170"/>
          <w:jc w:val="center"/>
        </w:trPr>
        <w:tc>
          <w:tcPr>
            <w:tcW w:w="2465" w:type="dxa"/>
            <w:shd w:val="clear" w:color="auto" w:fill="auto"/>
            <w:noWrap/>
            <w:vAlign w:val="bottom"/>
            <w:hideMark/>
          </w:tcPr>
          <w:p w14:paraId="1E363BFC" w14:textId="28A3C97C"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 </w:t>
            </w:r>
          </w:p>
        </w:tc>
        <w:tc>
          <w:tcPr>
            <w:tcW w:w="1440" w:type="dxa"/>
            <w:shd w:val="clear" w:color="auto" w:fill="auto"/>
            <w:noWrap/>
            <w:vAlign w:val="bottom"/>
            <w:hideMark/>
          </w:tcPr>
          <w:p w14:paraId="21A7F6EC" w14:textId="04298B9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3B878B0"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75" w:type="dxa"/>
            <w:shd w:val="clear" w:color="auto" w:fill="auto"/>
            <w:noWrap/>
            <w:vAlign w:val="bottom"/>
            <w:hideMark/>
          </w:tcPr>
          <w:p w14:paraId="30D40F7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845" w:type="dxa"/>
            <w:tcBorders>
              <w:top w:val="nil"/>
              <w:left w:val="single" w:sz="4" w:space="0" w:color="auto"/>
              <w:bottom w:val="nil"/>
              <w:right w:val="nil"/>
            </w:tcBorders>
            <w:shd w:val="clear" w:color="auto" w:fill="auto"/>
            <w:noWrap/>
            <w:vAlign w:val="bottom"/>
            <w:hideMark/>
          </w:tcPr>
          <w:p w14:paraId="2E0374E9"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3C1914D" w14:textId="77777777" w:rsidTr="00B1063C">
        <w:trPr>
          <w:trHeight w:val="83"/>
          <w:jc w:val="center"/>
        </w:trPr>
        <w:tc>
          <w:tcPr>
            <w:tcW w:w="2465" w:type="dxa"/>
            <w:tcBorders>
              <w:bottom w:val="single" w:sz="4" w:space="0" w:color="auto"/>
            </w:tcBorders>
            <w:shd w:val="clear" w:color="auto" w:fill="auto"/>
            <w:noWrap/>
            <w:vAlign w:val="bottom"/>
            <w:hideMark/>
          </w:tcPr>
          <w:p w14:paraId="475123BE" w14:textId="4B668C5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ED50B11" w14:textId="790E729D"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tcBorders>
              <w:bottom w:val="single" w:sz="4" w:space="0" w:color="auto"/>
            </w:tcBorders>
            <w:shd w:val="clear" w:color="auto" w:fill="auto"/>
            <w:noWrap/>
            <w:vAlign w:val="bottom"/>
            <w:hideMark/>
          </w:tcPr>
          <w:p w14:paraId="1E1632E4"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75" w:type="dxa"/>
            <w:tcBorders>
              <w:bottom w:val="single" w:sz="4" w:space="0" w:color="auto"/>
            </w:tcBorders>
            <w:shd w:val="clear" w:color="auto" w:fill="auto"/>
            <w:noWrap/>
            <w:vAlign w:val="bottom"/>
            <w:hideMark/>
          </w:tcPr>
          <w:p w14:paraId="41F7182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845" w:type="dxa"/>
            <w:tcBorders>
              <w:top w:val="nil"/>
              <w:left w:val="single" w:sz="4" w:space="0" w:color="auto"/>
              <w:bottom w:val="nil"/>
              <w:right w:val="nil"/>
            </w:tcBorders>
            <w:shd w:val="clear" w:color="auto" w:fill="auto"/>
            <w:noWrap/>
            <w:vAlign w:val="bottom"/>
            <w:hideMark/>
          </w:tcPr>
          <w:p w14:paraId="636E911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46F35FF" w14:textId="77777777" w:rsidTr="00B1063C">
        <w:trPr>
          <w:trHeight w:val="300"/>
          <w:jc w:val="center"/>
        </w:trPr>
        <w:tc>
          <w:tcPr>
            <w:tcW w:w="2465" w:type="dxa"/>
            <w:tcBorders>
              <w:left w:val="nil"/>
              <w:right w:val="nil"/>
            </w:tcBorders>
            <w:shd w:val="clear" w:color="auto" w:fill="auto"/>
            <w:noWrap/>
            <w:vAlign w:val="bottom"/>
            <w:hideMark/>
          </w:tcPr>
          <w:p w14:paraId="4CE31F2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402FC0D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right w:val="nil"/>
            </w:tcBorders>
            <w:shd w:val="clear" w:color="auto" w:fill="auto"/>
            <w:noWrap/>
            <w:vAlign w:val="bottom"/>
            <w:hideMark/>
          </w:tcPr>
          <w:p w14:paraId="0304BFA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right w:val="nil"/>
            </w:tcBorders>
            <w:shd w:val="clear" w:color="auto" w:fill="auto"/>
            <w:noWrap/>
            <w:vAlign w:val="bottom"/>
            <w:hideMark/>
          </w:tcPr>
          <w:p w14:paraId="59FBBC2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101799AD"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D797A29" w14:textId="77777777" w:rsidTr="00B1063C">
        <w:trPr>
          <w:trHeight w:val="50"/>
          <w:jc w:val="center"/>
        </w:trPr>
        <w:tc>
          <w:tcPr>
            <w:tcW w:w="2465" w:type="dxa"/>
            <w:shd w:val="clear" w:color="auto" w:fill="A5A5A5" w:themeFill="accent3"/>
            <w:noWrap/>
            <w:vAlign w:val="bottom"/>
            <w:hideMark/>
          </w:tcPr>
          <w:p w14:paraId="697761A8" w14:textId="1DCA81C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40" w:type="dxa"/>
            <w:shd w:val="clear" w:color="auto" w:fill="A5A5A5" w:themeFill="accent3"/>
            <w:noWrap/>
            <w:vAlign w:val="bottom"/>
            <w:hideMark/>
          </w:tcPr>
          <w:p w14:paraId="23EA6B22" w14:textId="460D0228"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731CCFEA" w14:textId="3FA4CA3D"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3C7F148" w14:textId="2D65C3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073DEB53"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0BA14AD" w14:textId="77777777" w:rsidTr="00B1063C">
        <w:trPr>
          <w:trHeight w:val="83"/>
          <w:jc w:val="center"/>
        </w:trPr>
        <w:tc>
          <w:tcPr>
            <w:tcW w:w="2465" w:type="dxa"/>
            <w:shd w:val="clear" w:color="auto" w:fill="auto"/>
            <w:noWrap/>
            <w:vAlign w:val="bottom"/>
            <w:hideMark/>
          </w:tcPr>
          <w:p w14:paraId="68505AC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6DB73CB6" w14:textId="34577C1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080" w:type="dxa"/>
            <w:shd w:val="clear" w:color="auto" w:fill="auto"/>
            <w:noWrap/>
            <w:vAlign w:val="bottom"/>
            <w:hideMark/>
          </w:tcPr>
          <w:p w14:paraId="29A109B4" w14:textId="5C31581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75" w:type="dxa"/>
            <w:shd w:val="clear" w:color="auto" w:fill="auto"/>
            <w:noWrap/>
            <w:vAlign w:val="bottom"/>
            <w:hideMark/>
          </w:tcPr>
          <w:p w14:paraId="2B5EE7D5" w14:textId="20501FE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845" w:type="dxa"/>
            <w:tcBorders>
              <w:top w:val="nil"/>
              <w:left w:val="single" w:sz="4" w:space="0" w:color="auto"/>
              <w:bottom w:val="nil"/>
              <w:right w:val="nil"/>
            </w:tcBorders>
            <w:shd w:val="clear" w:color="auto" w:fill="auto"/>
            <w:noWrap/>
            <w:vAlign w:val="bottom"/>
            <w:hideMark/>
          </w:tcPr>
          <w:p w14:paraId="14328236"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6506EC7" w14:textId="77777777" w:rsidTr="00B1063C">
        <w:trPr>
          <w:trHeight w:val="83"/>
          <w:jc w:val="center"/>
        </w:trPr>
        <w:tc>
          <w:tcPr>
            <w:tcW w:w="2465" w:type="dxa"/>
            <w:shd w:val="clear" w:color="auto" w:fill="auto"/>
            <w:noWrap/>
            <w:vAlign w:val="bottom"/>
            <w:hideMark/>
          </w:tcPr>
          <w:p w14:paraId="2DB8207E"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0BC34E21"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5E98FEFC" w14:textId="73185D9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75" w:type="dxa"/>
            <w:shd w:val="clear" w:color="auto" w:fill="auto"/>
            <w:noWrap/>
            <w:vAlign w:val="bottom"/>
            <w:hideMark/>
          </w:tcPr>
          <w:p w14:paraId="3D4F492B" w14:textId="03D4CA4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845" w:type="dxa"/>
            <w:tcBorders>
              <w:top w:val="nil"/>
              <w:left w:val="single" w:sz="4" w:space="0" w:color="auto"/>
              <w:bottom w:val="nil"/>
              <w:right w:val="nil"/>
            </w:tcBorders>
            <w:shd w:val="clear" w:color="auto" w:fill="auto"/>
            <w:noWrap/>
            <w:vAlign w:val="bottom"/>
            <w:hideMark/>
          </w:tcPr>
          <w:p w14:paraId="724E063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07AA4AA7" w14:textId="77777777" w:rsidTr="00B1063C">
        <w:trPr>
          <w:trHeight w:val="179"/>
          <w:jc w:val="center"/>
        </w:trPr>
        <w:tc>
          <w:tcPr>
            <w:tcW w:w="2465" w:type="dxa"/>
            <w:shd w:val="clear" w:color="auto" w:fill="auto"/>
            <w:noWrap/>
            <w:vAlign w:val="bottom"/>
            <w:hideMark/>
          </w:tcPr>
          <w:p w14:paraId="46B68E33" w14:textId="41ACA8BA"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w:t>
            </w:r>
          </w:p>
        </w:tc>
        <w:tc>
          <w:tcPr>
            <w:tcW w:w="1440" w:type="dxa"/>
            <w:shd w:val="clear" w:color="auto" w:fill="auto"/>
            <w:noWrap/>
            <w:vAlign w:val="bottom"/>
            <w:hideMark/>
          </w:tcPr>
          <w:p w14:paraId="647A266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3D20ECA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75" w:type="dxa"/>
            <w:shd w:val="clear" w:color="auto" w:fill="auto"/>
            <w:noWrap/>
            <w:vAlign w:val="bottom"/>
            <w:hideMark/>
          </w:tcPr>
          <w:p w14:paraId="78CA924D" w14:textId="4405124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45" w:type="dxa"/>
            <w:tcBorders>
              <w:top w:val="nil"/>
              <w:left w:val="single" w:sz="4" w:space="0" w:color="auto"/>
              <w:bottom w:val="nil"/>
              <w:right w:val="nil"/>
            </w:tcBorders>
            <w:shd w:val="clear" w:color="auto" w:fill="auto"/>
            <w:noWrap/>
            <w:vAlign w:val="bottom"/>
            <w:hideMark/>
          </w:tcPr>
          <w:p w14:paraId="677ED47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43983C0" w14:textId="77777777" w:rsidTr="00B1063C">
        <w:trPr>
          <w:trHeight w:val="107"/>
          <w:jc w:val="center"/>
        </w:trPr>
        <w:tc>
          <w:tcPr>
            <w:tcW w:w="2465" w:type="dxa"/>
            <w:tcBorders>
              <w:bottom w:val="single" w:sz="4" w:space="0" w:color="auto"/>
            </w:tcBorders>
            <w:shd w:val="clear" w:color="auto" w:fill="auto"/>
            <w:noWrap/>
            <w:vAlign w:val="bottom"/>
            <w:hideMark/>
          </w:tcPr>
          <w:p w14:paraId="2AFEA59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62338D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tcBorders>
              <w:bottom w:val="single" w:sz="4" w:space="0" w:color="auto"/>
            </w:tcBorders>
            <w:shd w:val="clear" w:color="auto" w:fill="auto"/>
            <w:noWrap/>
            <w:vAlign w:val="bottom"/>
            <w:hideMark/>
          </w:tcPr>
          <w:p w14:paraId="1047952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75" w:type="dxa"/>
            <w:tcBorders>
              <w:bottom w:val="single" w:sz="4" w:space="0" w:color="auto"/>
            </w:tcBorders>
            <w:shd w:val="clear" w:color="auto" w:fill="auto"/>
            <w:noWrap/>
            <w:vAlign w:val="bottom"/>
            <w:hideMark/>
          </w:tcPr>
          <w:p w14:paraId="7D4EAC65" w14:textId="76661A7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845" w:type="dxa"/>
            <w:tcBorders>
              <w:top w:val="nil"/>
              <w:left w:val="single" w:sz="4" w:space="0" w:color="auto"/>
              <w:bottom w:val="nil"/>
              <w:right w:val="nil"/>
            </w:tcBorders>
            <w:shd w:val="clear" w:color="auto" w:fill="auto"/>
            <w:noWrap/>
            <w:vAlign w:val="bottom"/>
            <w:hideMark/>
          </w:tcPr>
          <w:p w14:paraId="6CFDEB5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8F7947D" w14:textId="77777777" w:rsidTr="00B1063C">
        <w:trPr>
          <w:trHeight w:val="300"/>
          <w:jc w:val="center"/>
        </w:trPr>
        <w:tc>
          <w:tcPr>
            <w:tcW w:w="2465" w:type="dxa"/>
            <w:tcBorders>
              <w:left w:val="nil"/>
              <w:bottom w:val="single" w:sz="4" w:space="0" w:color="auto"/>
              <w:right w:val="nil"/>
            </w:tcBorders>
            <w:shd w:val="clear" w:color="auto" w:fill="auto"/>
            <w:noWrap/>
            <w:vAlign w:val="bottom"/>
            <w:hideMark/>
          </w:tcPr>
          <w:p w14:paraId="0D804A6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0DB1EE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bottom w:val="single" w:sz="4" w:space="0" w:color="auto"/>
              <w:right w:val="nil"/>
            </w:tcBorders>
            <w:shd w:val="clear" w:color="auto" w:fill="auto"/>
            <w:noWrap/>
            <w:vAlign w:val="bottom"/>
            <w:hideMark/>
          </w:tcPr>
          <w:p w14:paraId="7E13179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bottom w:val="single" w:sz="4" w:space="0" w:color="auto"/>
              <w:right w:val="nil"/>
            </w:tcBorders>
            <w:shd w:val="clear" w:color="auto" w:fill="auto"/>
            <w:noWrap/>
            <w:vAlign w:val="bottom"/>
            <w:hideMark/>
          </w:tcPr>
          <w:p w14:paraId="5835BA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478C35C5"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55647F0" w14:textId="77777777" w:rsidTr="00B1063C">
        <w:trPr>
          <w:trHeight w:val="83"/>
          <w:jc w:val="center"/>
        </w:trPr>
        <w:tc>
          <w:tcPr>
            <w:tcW w:w="24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B7A9A74"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0DE639B5"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E6FCDBF"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r>
              <w:rPr>
                <w:rFonts w:ascii="Times New Roman" w:eastAsia="Times New Roman" w:hAnsi="Times New Roman" w:cs="Times New Roman"/>
              </w:rPr>
              <w:t>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45" w:type="dxa"/>
            <w:tcBorders>
              <w:top w:val="nil"/>
              <w:left w:val="single" w:sz="4" w:space="0" w:color="auto"/>
              <w:bottom w:val="nil"/>
              <w:right w:val="nil"/>
            </w:tcBorders>
            <w:shd w:val="clear" w:color="auto" w:fill="auto"/>
            <w:noWrap/>
            <w:vAlign w:val="bottom"/>
          </w:tcPr>
          <w:p w14:paraId="591F6AEF"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1BF0956" w14:textId="77777777" w:rsidTr="00B1063C">
        <w:trPr>
          <w:trHeight w:val="300"/>
          <w:jc w:val="center"/>
        </w:trPr>
        <w:tc>
          <w:tcPr>
            <w:tcW w:w="2465" w:type="dxa"/>
            <w:tcBorders>
              <w:top w:val="single" w:sz="4" w:space="0" w:color="auto"/>
              <w:left w:val="nil"/>
              <w:right w:val="nil"/>
            </w:tcBorders>
            <w:shd w:val="clear" w:color="auto" w:fill="auto"/>
            <w:noWrap/>
            <w:vAlign w:val="bottom"/>
          </w:tcPr>
          <w:p w14:paraId="28834CA8"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02090E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top w:val="single" w:sz="4" w:space="0" w:color="auto"/>
              <w:left w:val="nil"/>
              <w:right w:val="nil"/>
            </w:tcBorders>
            <w:shd w:val="clear" w:color="auto" w:fill="auto"/>
            <w:noWrap/>
            <w:vAlign w:val="bottom"/>
          </w:tcPr>
          <w:p w14:paraId="0C6335B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top w:val="single" w:sz="4" w:space="0" w:color="auto"/>
              <w:left w:val="nil"/>
              <w:right w:val="nil"/>
            </w:tcBorders>
            <w:shd w:val="clear" w:color="auto" w:fill="auto"/>
            <w:noWrap/>
            <w:vAlign w:val="bottom"/>
          </w:tcPr>
          <w:p w14:paraId="0050714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single" w:sz="4" w:space="0" w:color="auto"/>
              <w:right w:val="nil"/>
            </w:tcBorders>
            <w:shd w:val="clear" w:color="auto" w:fill="auto"/>
            <w:noWrap/>
            <w:vAlign w:val="bottom"/>
          </w:tcPr>
          <w:p w14:paraId="75E1C7E8"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EC50041" w14:textId="77777777" w:rsidTr="00B1063C">
        <w:trPr>
          <w:trHeight w:val="179"/>
          <w:jc w:val="center"/>
        </w:trPr>
        <w:tc>
          <w:tcPr>
            <w:tcW w:w="2465" w:type="dxa"/>
            <w:shd w:val="clear" w:color="auto" w:fill="A5A5A5" w:themeFill="accent3"/>
            <w:noWrap/>
            <w:vAlign w:val="bottom"/>
            <w:hideMark/>
          </w:tcPr>
          <w:p w14:paraId="476EEE92" w14:textId="12EFCBDC"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440" w:type="dxa"/>
            <w:shd w:val="clear" w:color="auto" w:fill="A5A5A5" w:themeFill="accent3"/>
            <w:noWrap/>
            <w:vAlign w:val="bottom"/>
            <w:hideMark/>
          </w:tcPr>
          <w:p w14:paraId="05C32259"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080" w:type="dxa"/>
            <w:shd w:val="clear" w:color="auto" w:fill="A5A5A5" w:themeFill="accent3"/>
            <w:noWrap/>
            <w:vAlign w:val="bottom"/>
            <w:hideMark/>
          </w:tcPr>
          <w:p w14:paraId="2A095280"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75" w:type="dxa"/>
            <w:shd w:val="clear" w:color="auto" w:fill="A5A5A5" w:themeFill="accent3"/>
            <w:noWrap/>
            <w:vAlign w:val="bottom"/>
            <w:hideMark/>
          </w:tcPr>
          <w:p w14:paraId="46CB30A8"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845" w:type="dxa"/>
            <w:tcBorders>
              <w:top w:val="single" w:sz="4" w:space="0" w:color="auto"/>
            </w:tcBorders>
            <w:shd w:val="clear" w:color="auto" w:fill="A5A5A5" w:themeFill="accent3"/>
            <w:noWrap/>
            <w:vAlign w:val="bottom"/>
            <w:hideMark/>
          </w:tcPr>
          <w:p w14:paraId="0764BD76"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B1063C" w:rsidRPr="00624902" w14:paraId="2D6C4CB1" w14:textId="77777777" w:rsidTr="00B1063C">
        <w:trPr>
          <w:trHeight w:val="50"/>
          <w:jc w:val="center"/>
        </w:trPr>
        <w:tc>
          <w:tcPr>
            <w:tcW w:w="2465" w:type="dxa"/>
            <w:shd w:val="clear" w:color="auto" w:fill="70AD47" w:themeFill="accent6"/>
            <w:noWrap/>
            <w:vAlign w:val="bottom"/>
            <w:hideMark/>
          </w:tcPr>
          <w:p w14:paraId="26A793C8"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70AD47" w:themeFill="accent6"/>
            <w:noWrap/>
            <w:vAlign w:val="bottom"/>
            <w:hideMark/>
          </w:tcPr>
          <w:p w14:paraId="05DD3527" w14:textId="6ECAFAF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080" w:type="dxa"/>
            <w:shd w:val="clear" w:color="auto" w:fill="70AD47" w:themeFill="accent6"/>
            <w:noWrap/>
            <w:vAlign w:val="bottom"/>
            <w:hideMark/>
          </w:tcPr>
          <w:p w14:paraId="124CD650" w14:textId="7C0A865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75" w:type="dxa"/>
            <w:shd w:val="clear" w:color="auto" w:fill="70AD47" w:themeFill="accent6"/>
            <w:noWrap/>
            <w:vAlign w:val="bottom"/>
            <w:hideMark/>
          </w:tcPr>
          <w:p w14:paraId="60CD6752" w14:textId="58DD094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845" w:type="dxa"/>
            <w:shd w:val="clear" w:color="auto" w:fill="70AD47" w:themeFill="accent6"/>
            <w:noWrap/>
            <w:vAlign w:val="bottom"/>
            <w:hideMark/>
          </w:tcPr>
          <w:p w14:paraId="2D8A4B02" w14:textId="00B6C72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B1063C" w:rsidRPr="00624902" w14:paraId="3ADAD79C" w14:textId="77777777" w:rsidTr="00B1063C">
        <w:trPr>
          <w:trHeight w:val="83"/>
          <w:jc w:val="center"/>
        </w:trPr>
        <w:tc>
          <w:tcPr>
            <w:tcW w:w="2465" w:type="dxa"/>
            <w:shd w:val="clear" w:color="auto" w:fill="auto"/>
            <w:noWrap/>
            <w:vAlign w:val="bottom"/>
            <w:hideMark/>
          </w:tcPr>
          <w:p w14:paraId="2EC6E84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FCA0506" w14:textId="6AABC7E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42F7C1E" w14:textId="0F6B69E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75" w:type="dxa"/>
            <w:shd w:val="clear" w:color="auto" w:fill="auto"/>
            <w:noWrap/>
            <w:vAlign w:val="bottom"/>
            <w:hideMark/>
          </w:tcPr>
          <w:p w14:paraId="7A3BB34D" w14:textId="54447AD3"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845" w:type="dxa"/>
            <w:shd w:val="clear" w:color="auto" w:fill="auto"/>
            <w:noWrap/>
            <w:vAlign w:val="bottom"/>
            <w:hideMark/>
          </w:tcPr>
          <w:p w14:paraId="3057FEE8" w14:textId="66D11E4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B1063C" w:rsidRPr="00624902" w14:paraId="5E28017F" w14:textId="77777777" w:rsidTr="00B1063C">
        <w:trPr>
          <w:trHeight w:val="83"/>
          <w:jc w:val="center"/>
        </w:trPr>
        <w:tc>
          <w:tcPr>
            <w:tcW w:w="2465" w:type="dxa"/>
            <w:shd w:val="clear" w:color="auto" w:fill="auto"/>
            <w:noWrap/>
            <w:vAlign w:val="bottom"/>
            <w:hideMark/>
          </w:tcPr>
          <w:p w14:paraId="788E4087" w14:textId="17D1B2CD"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w:t>
            </w:r>
            <w:bookmarkStart w:id="84" w:name="_GoBack"/>
            <w:bookmarkEnd w:id="84"/>
          </w:p>
        </w:tc>
        <w:tc>
          <w:tcPr>
            <w:tcW w:w="1440" w:type="dxa"/>
            <w:shd w:val="clear" w:color="auto" w:fill="auto"/>
            <w:noWrap/>
            <w:vAlign w:val="bottom"/>
            <w:hideMark/>
          </w:tcPr>
          <w:p w14:paraId="044E787A" w14:textId="3956CAA6"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5170967E" w14:textId="3AD14CE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75" w:type="dxa"/>
            <w:shd w:val="clear" w:color="auto" w:fill="auto"/>
            <w:noWrap/>
            <w:vAlign w:val="bottom"/>
            <w:hideMark/>
          </w:tcPr>
          <w:p w14:paraId="2771181D" w14:textId="529C6D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845" w:type="dxa"/>
            <w:shd w:val="clear" w:color="auto" w:fill="auto"/>
            <w:noWrap/>
            <w:vAlign w:val="bottom"/>
            <w:hideMark/>
          </w:tcPr>
          <w:p w14:paraId="56D25587" w14:textId="0352208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B1063C" w:rsidRPr="00624902" w14:paraId="64BAA41C" w14:textId="77777777" w:rsidTr="00B1063C">
        <w:trPr>
          <w:trHeight w:val="83"/>
          <w:jc w:val="center"/>
        </w:trPr>
        <w:tc>
          <w:tcPr>
            <w:tcW w:w="2465" w:type="dxa"/>
            <w:shd w:val="clear" w:color="auto" w:fill="auto"/>
            <w:noWrap/>
            <w:vAlign w:val="bottom"/>
            <w:hideMark/>
          </w:tcPr>
          <w:p w14:paraId="3FCE3CBA"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shd w:val="clear" w:color="auto" w:fill="auto"/>
            <w:noWrap/>
            <w:vAlign w:val="bottom"/>
            <w:hideMark/>
          </w:tcPr>
          <w:p w14:paraId="65FC925F" w14:textId="7CB7FC4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588287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75" w:type="dxa"/>
            <w:shd w:val="clear" w:color="auto" w:fill="auto"/>
            <w:noWrap/>
            <w:vAlign w:val="bottom"/>
            <w:hideMark/>
          </w:tcPr>
          <w:p w14:paraId="387311BB" w14:textId="3634BC6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845" w:type="dxa"/>
            <w:shd w:val="clear" w:color="auto" w:fill="auto"/>
            <w:noWrap/>
            <w:vAlign w:val="bottom"/>
            <w:hideMark/>
          </w:tcPr>
          <w:p w14:paraId="7D98A9E5" w14:textId="6D840463" w:rsidR="00B1063C" w:rsidRPr="00624902" w:rsidRDefault="00B1063C"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proofErr w:type="gramStart"/>
      <w:r>
        <w:t xml:space="preserve">Table </w:t>
      </w:r>
      <w:fldSimple w:instr=" SEQ Table \* ARABIC ">
        <w:r w:rsidR="00DE21B9">
          <w:rPr>
            <w:noProof/>
          </w:rPr>
          <w:t>6</w:t>
        </w:r>
      </w:fldSimple>
      <w:bookmarkEnd w:id="85"/>
      <w:r w:rsidR="007868C8">
        <w:t>.</w:t>
      </w:r>
      <w:proofErr w:type="gramEnd"/>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317DAB77"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T</w:t>
      </w:r>
      <w:r w:rsidRPr="005B76F2">
        <w:rPr>
          <w:rFonts w:ascii="Times New Roman" w:hAnsi="Times New Roman" w:cs="Times New Roman"/>
        </w:rPr>
        <w:t>he availability category has a weight</w:t>
      </w:r>
      <w:r w:rsidR="00101272">
        <w:rPr>
          <w:rFonts w:ascii="Times New Roman" w:hAnsi="Times New Roman" w:cs="Times New Roman"/>
        </w:rPr>
        <w:t>ed value</w:t>
      </w:r>
      <w:r w:rsidR="00AA683A">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3AC03E38"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AA683A">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6B8A9BA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AA683A">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67C5BF73" w14:textId="2D616F4C" w:rsidR="005D760F" w:rsidRDefault="005D760F" w:rsidP="005D760F">
      <w:pPr>
        <w:spacing w:after="0" w:line="240" w:lineRule="auto"/>
      </w:pPr>
    </w:p>
    <w:p w14:paraId="28045DBA" w14:textId="3B7E012F" w:rsidR="005D760F" w:rsidRDefault="005D760F" w:rsidP="005D760F">
      <w:pPr>
        <w:spacing w:after="0" w:line="240" w:lineRule="auto"/>
        <w:rPr>
          <w:rFonts w:ascii="Times New Roman" w:hAnsi="Times New Roman" w:cs="Times New Roman"/>
          <w:b/>
        </w:rPr>
      </w:pPr>
      <w:r>
        <w:rPr>
          <w:rFonts w:ascii="Times New Roman" w:hAnsi="Times New Roman" w:cs="Times New Roman"/>
          <w:b/>
        </w:rPr>
        <w:t>Language</w:t>
      </w:r>
    </w:p>
    <w:p w14:paraId="284E8F19" w14:textId="77777777" w:rsidR="005D760F" w:rsidRPr="005D760F" w:rsidRDefault="005D760F" w:rsidP="005D760F">
      <w:pPr>
        <w:spacing w:after="0" w:line="240" w:lineRule="auto"/>
        <w:rPr>
          <w:rFonts w:ascii="Times New Roman" w:hAnsi="Times New Roman" w:cs="Times New Roman"/>
        </w:rPr>
      </w:pPr>
      <w:r>
        <w:rPr>
          <w:rFonts w:ascii="Times New Roman" w:hAnsi="Times New Roman" w:cs="Times New Roman"/>
        </w:rPr>
        <w:t xml:space="preserve">A programming language category was considered to rate the sensors too. </w:t>
      </w:r>
    </w:p>
    <w:p w14:paraId="68D47045" w14:textId="0E97FB28" w:rsidR="005D760F" w:rsidRDefault="005D760F" w:rsidP="005D760F">
      <w:pPr>
        <w:spacing w:after="0" w:line="240" w:lineRule="auto"/>
        <w:rPr>
          <w:rFonts w:ascii="Times New Roman" w:hAnsi="Times New Roman" w:cs="Times New Roman"/>
        </w:rPr>
      </w:pPr>
      <w:r>
        <w:rPr>
          <w:rFonts w:ascii="Times New Roman" w:hAnsi="Times New Roman" w:cs="Times New Roman"/>
        </w:rPr>
        <w:t>T</w:t>
      </w:r>
      <w:r w:rsidRPr="005B76F2">
        <w:rPr>
          <w:rFonts w:ascii="Times New Roman" w:hAnsi="Times New Roman" w:cs="Times New Roman"/>
        </w:rPr>
        <w:t>he previous knowledge and experience of the software engineers at ha</w:t>
      </w:r>
      <w:r>
        <w:rPr>
          <w:rFonts w:ascii="Times New Roman" w:hAnsi="Times New Roman" w:cs="Times New Roman"/>
        </w:rPr>
        <w:t>nd will be very important when the code starts to be written. For example, t</w:t>
      </w:r>
      <w:r w:rsidRPr="005B76F2">
        <w:rPr>
          <w:rFonts w:ascii="Times New Roman" w:hAnsi="Times New Roman" w:cs="Times New Roman"/>
        </w:rPr>
        <w:t xml:space="preserve">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w:t>
      </w:r>
      <w:r>
        <w:rPr>
          <w:rFonts w:ascii="Times New Roman" w:hAnsi="Times New Roman" w:cs="Times New Roman"/>
        </w:rPr>
        <w:t xml:space="preserve">or </w:t>
      </w:r>
      <w:proofErr w:type="spellStart"/>
      <w:r>
        <w:rPr>
          <w:rFonts w:ascii="Times New Roman" w:hAnsi="Times New Roman" w:cs="Times New Roman"/>
        </w:rPr>
        <w:t>Arduino</w:t>
      </w:r>
      <w:proofErr w:type="spellEnd"/>
      <w:r>
        <w:rPr>
          <w:rFonts w:ascii="Times New Roman" w:hAnsi="Times New Roman" w:cs="Times New Roman"/>
        </w:rPr>
        <w:t xml:space="preserve">, so using an </w:t>
      </w:r>
      <w:proofErr w:type="spellStart"/>
      <w:r>
        <w:rPr>
          <w:rFonts w:ascii="Times New Roman" w:hAnsi="Times New Roman" w:cs="Times New Roman"/>
        </w:rPr>
        <w:t>Arduino</w:t>
      </w:r>
      <w:proofErr w:type="spellEnd"/>
      <w:r>
        <w:rPr>
          <w:rFonts w:ascii="Times New Roman" w:hAnsi="Times New Roman" w:cs="Times New Roman"/>
        </w:rPr>
        <w:t xml:space="preserve"> board would require C/C++ knowledge. </w:t>
      </w:r>
      <w:r w:rsidRPr="005B76F2">
        <w:rPr>
          <w:rFonts w:ascii="Times New Roman" w:hAnsi="Times New Roman" w:cs="Times New Roman"/>
        </w:rPr>
        <w:t>The added learning curve of a new programming language would delay the team a</w:t>
      </w:r>
      <w:r>
        <w:rPr>
          <w:rFonts w:ascii="Times New Roman" w:hAnsi="Times New Roman" w:cs="Times New Roman"/>
        </w:rPr>
        <w:t>nd the development of software; however, it was not included in the decision matrices because all of the sensors under consideration are compatible with the microcontrollers under con</w:t>
      </w:r>
      <w:r w:rsidR="00436C77">
        <w:rPr>
          <w:rFonts w:ascii="Times New Roman" w:hAnsi="Times New Roman" w:cs="Times New Roman"/>
        </w:rPr>
        <w:t xml:space="preserve">sideration, and because it would </w:t>
      </w:r>
      <w:r>
        <w:rPr>
          <w:rFonts w:ascii="Times New Roman" w:hAnsi="Times New Roman" w:cs="Times New Roman"/>
        </w:rPr>
        <w:t>depend entirely on the microcontroller chosen, not on the sensor.</w:t>
      </w:r>
    </w:p>
    <w:p w14:paraId="1C9BD569" w14:textId="4335F2D2" w:rsidR="00AA683A" w:rsidRDefault="00AA683A" w:rsidP="00B36FDE">
      <w:pPr>
        <w:spacing w:line="240" w:lineRule="auto"/>
      </w:pPr>
      <w:r>
        <w:br w:type="page"/>
      </w:r>
    </w:p>
    <w:p w14:paraId="07B12EA5"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DE21B9">
          <w:rPr>
            <w:noProof/>
          </w:rPr>
          <w:t>12</w:t>
        </w:r>
      </w:fldSimple>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fldSimple w:instr=" SEQ Table \* ARABIC ">
        <w:r w:rsidR="00DE21B9">
          <w:rPr>
            <w:noProof/>
          </w:rPr>
          <w:t>13</w:t>
        </w:r>
      </w:fldSimple>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DE21B9">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DE21B9">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DE21B9">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DE21B9">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DE21B9">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fldSimple w:instr=" SEQ Table \* ARABIC ">
        <w:r w:rsidR="00DE21B9">
          <w:rPr>
            <w:noProof/>
          </w:rPr>
          <w:t>19</w:t>
        </w:r>
      </w:fldSimple>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fldSimple w:instr=" SEQ Table \* ARABIC ">
        <w:r w:rsidR="00DE21B9">
          <w:rPr>
            <w:noProof/>
          </w:rPr>
          <w:t>20</w:t>
        </w:r>
      </w:fldSimple>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fldSimple w:instr=" SEQ Table \* ARABIC ">
        <w:r w:rsidR="00DE21B9">
          <w:rPr>
            <w:noProof/>
          </w:rPr>
          <w:t>21</w:t>
        </w:r>
      </w:fldSimple>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fldSimple w:instr=" SEQ Table \* ARABIC ">
        <w:r w:rsidR="00DE21B9">
          <w:rPr>
            <w:noProof/>
          </w:rPr>
          <w:t>22</w:t>
        </w:r>
      </w:fldSimple>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fldSimple w:instr=" SEQ Table \* ARABIC ">
        <w:r w:rsidR="00DE21B9">
          <w:rPr>
            <w:noProof/>
          </w:rPr>
          <w:t>23</w:t>
        </w:r>
      </w:fldSimple>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fldSimple w:instr=" SEQ Table \* ARABIC ">
        <w:r w:rsidR="00DE21B9">
          <w:rPr>
            <w:noProof/>
          </w:rPr>
          <w:t>24</w:t>
        </w:r>
      </w:fldSimple>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fldSimple w:instr=" SEQ Table \* ARABIC ">
        <w:r w:rsidR="00DE21B9">
          <w:rPr>
            <w:noProof/>
          </w:rPr>
          <w:t>25</w:t>
        </w:r>
      </w:fldSimple>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fldSimple w:instr=" SEQ Table \* ARABIC ">
        <w:r w:rsidR="00DE21B9">
          <w:rPr>
            <w:noProof/>
          </w:rPr>
          <w:t>26</w:t>
        </w:r>
      </w:fldSimple>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fldSimple w:instr=" SEQ Table \* ARABIC ">
        <w:r w:rsidR="00DE21B9">
          <w:rPr>
            <w:noProof/>
          </w:rPr>
          <w:t>27</w:t>
        </w:r>
      </w:fldSimple>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fldSimple w:instr=" SEQ Table \* ARABIC ">
        <w:r w:rsidR="00DE21B9">
          <w:rPr>
            <w:noProof/>
          </w:rPr>
          <w:t>28</w:t>
        </w:r>
      </w:fldSimple>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fldSimple w:instr=" SEQ Table \* ARABIC ">
        <w:r w:rsidR="00DE21B9">
          <w:rPr>
            <w:noProof/>
          </w:rPr>
          <w:t>29</w:t>
        </w:r>
      </w:fldSimple>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fldSimple w:instr=" SEQ Table \* ARABIC ">
        <w:r w:rsidR="00DE21B9">
          <w:rPr>
            <w:noProof/>
          </w:rPr>
          <w:t>30</w:t>
        </w:r>
      </w:fldSimple>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fldSimple w:instr=" SEQ Table \* ARABIC ">
        <w:r w:rsidR="00DE21B9">
          <w:rPr>
            <w:noProof/>
          </w:rPr>
          <w:t>31</w:t>
        </w:r>
      </w:fldSimple>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fldSimple w:instr=" SEQ Table \* ARABIC ">
        <w:r w:rsidR="00DE21B9">
          <w:rPr>
            <w:noProof/>
          </w:rPr>
          <w:t>32</w:t>
        </w:r>
      </w:fldSimple>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fldSimple w:instr=" SEQ Table \* ARABIC ">
        <w:r w:rsidR="00DE21B9">
          <w:rPr>
            <w:noProof/>
          </w:rPr>
          <w:t>33</w:t>
        </w:r>
      </w:fldSimple>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fldSimple w:instr=" SEQ Table \* ARABIC ">
        <w:r w:rsidR="00DE21B9">
          <w:rPr>
            <w:noProof/>
          </w:rPr>
          <w:t>34</w:t>
        </w:r>
      </w:fldSimple>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fldSimple w:instr=" SEQ Table \* ARABIC ">
        <w:r w:rsidR="00DE21B9">
          <w:rPr>
            <w:noProof/>
          </w:rPr>
          <w:t>35</w:t>
        </w:r>
      </w:fldSimple>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DE21B9">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fldSimple w:instr=" SEQ Table \* ARABIC ">
        <w:r w:rsidR="00DE21B9">
          <w:rPr>
            <w:noProof/>
          </w:rPr>
          <w:t>37</w:t>
        </w:r>
      </w:fldSimple>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fldSimple w:instr=" SEQ Table \* ARABIC ">
        <w:r w:rsidR="00DE21B9">
          <w:rPr>
            <w:noProof/>
          </w:rPr>
          <w:t>38</w:t>
        </w:r>
      </w:fldSimple>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fldSimple w:instr=" SEQ Table \* ARABIC ">
        <w:r w:rsidR="00DE21B9">
          <w:rPr>
            <w:noProof/>
          </w:rPr>
          <w:t>39</w:t>
        </w:r>
      </w:fldSimple>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fldSimple w:instr=" SEQ Table \* ARABIC ">
        <w:r w:rsidR="00DE21B9">
          <w:rPr>
            <w:noProof/>
          </w:rPr>
          <w:t>40</w:t>
        </w:r>
      </w:fldSimple>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fldSimple w:instr=" SEQ Table \* ARABIC ">
        <w:r w:rsidR="00DE21B9">
          <w:rPr>
            <w:noProof/>
          </w:rPr>
          <w:t>41</w:t>
        </w:r>
      </w:fldSimple>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fldSimple w:instr=" SEQ Table \* ARABIC ">
        <w:r w:rsidR="00DE21B9">
          <w:rPr>
            <w:noProof/>
          </w:rPr>
          <w:t>42</w:t>
        </w:r>
      </w:fldSimple>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fldSimple w:instr=" SEQ Table \* ARABIC ">
        <w:r w:rsidR="00DE21B9">
          <w:rPr>
            <w:noProof/>
          </w:rPr>
          <w:t>43</w:t>
        </w:r>
      </w:fldSimple>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fldSimple w:instr=" SEQ Table \* ARABIC ">
        <w:r w:rsidR="00DE21B9">
          <w:rPr>
            <w:noProof/>
          </w:rPr>
          <w:t>44</w:t>
        </w:r>
      </w:fldSimple>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fldSimple w:instr=" SEQ Table \* ARABIC ">
        <w:r w:rsidR="00DE21B9">
          <w:rPr>
            <w:noProof/>
          </w:rPr>
          <w:t>46</w:t>
        </w:r>
      </w:fldSimple>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proofErr w:type="gramStart"/>
      <w:r w:rsidRPr="005F1A88">
        <w:rPr>
          <w:rStyle w:val="apple-converted-space"/>
          <w:rFonts w:ascii="Times New Roman" w:hAnsi="Times New Roman" w:cs="Times New Roman"/>
          <w:color w:val="000000"/>
        </w:rPr>
        <w:t>index.jsp</w:t>
      </w:r>
      <w:proofErr w:type="gramEnd"/>
      <w:r w:rsidRPr="005F1A88">
        <w:rPr>
          <w:rStyle w:val="apple-converted-space"/>
          <w:rFonts w:ascii="Times New Roman" w:hAnsi="Times New Roman" w:cs="Times New Roman"/>
          <w:color w:val="000000"/>
        </w:rPr>
        <w:t>?productId</w:t>
      </w:r>
      <w:proofErr w:type="spell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w:t>
      </w:r>
      <w:proofErr w:type="gramEnd"/>
      <w:r w:rsidRPr="005F1A88">
        <w:rPr>
          <w:rFonts w:ascii="Times New Roman" w:hAnsi="Times New Roman" w:cs="Times New Roman"/>
        </w:rPr>
        <w:t>-teasers/rubik-s-3x3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gramEnd"/>
      <w:r w:rsidRPr="005F1A88">
        <w:rPr>
          <w:rFonts w:ascii="Times New Roman" w:hAnsi="Times New Roman" w:cs="Times New Roman"/>
        </w:rPr>
        <w:t>-</w:t>
      </w:r>
      <w:proofErr w:type="spellStart"/>
      <w:r w:rsidRPr="005F1A88">
        <w:rPr>
          <w:rFonts w:ascii="Times New Roman" w:hAnsi="Times New Roman" w:cs="Times New Roman"/>
        </w:rPr>
        <w:t>puzzlegames</w:t>
      </w:r>
      <w:proofErr w:type="spell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w:t>
      </w:r>
      <w:proofErr w:type="gramEnd"/>
      <w:r w:rsidRPr="005F1A88">
        <w:rPr>
          <w:rFonts w:ascii="Times New Roman" w:hAnsi="Times New Roman" w:cs="Times New Roman"/>
        </w:rPr>
        <w:t>-cards-18545272.jpg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5D760F" w:rsidRDefault="005D760F">
      <w:pPr>
        <w:pStyle w:val="CommentText"/>
      </w:pPr>
      <w:r>
        <w:rPr>
          <w:rStyle w:val="CommentReference"/>
        </w:rPr>
        <w:annotationRef/>
      </w:r>
      <w:r>
        <w:t>How does the sentence end?</w:t>
      </w:r>
    </w:p>
  </w:comment>
  <w:comment w:id="87" w:author="Mary" w:date="2014-10-07T02:12:00Z" w:initials="M">
    <w:p w14:paraId="5500C39A" w14:textId="18BC5043" w:rsidR="005D760F" w:rsidRDefault="005D760F">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5D760F" w:rsidRDefault="005D760F">
      <w:pPr>
        <w:pStyle w:val="CommentText"/>
      </w:pPr>
      <w:r>
        <w:rPr>
          <w:rStyle w:val="CommentReference"/>
        </w:rPr>
        <w:annotationRef/>
      </w:r>
      <w:r>
        <w:t>Edited</w:t>
      </w:r>
    </w:p>
  </w:comment>
  <w:comment w:id="104" w:author="Tan, Kok Peng" w:date="2014-10-05T14:53:00Z" w:initials="TKP">
    <w:p w14:paraId="249F6B06" w14:textId="3BEDF717" w:rsidR="005D760F" w:rsidRDefault="005D760F">
      <w:pPr>
        <w:pStyle w:val="CommentText"/>
      </w:pPr>
      <w:r>
        <w:rPr>
          <w:rStyle w:val="CommentReference"/>
        </w:rPr>
        <w:annotationRef/>
      </w:r>
      <w:r>
        <w:t>Edited</w:t>
      </w:r>
    </w:p>
  </w:comment>
  <w:comment w:id="111" w:author="Mary" w:date="2014-10-07T02:29:00Z" w:initials="M">
    <w:p w14:paraId="6F56BD6A" w14:textId="33F86C55" w:rsidR="005D760F" w:rsidRDefault="005D760F">
      <w:pPr>
        <w:pStyle w:val="CommentText"/>
      </w:pPr>
      <w:r>
        <w:rPr>
          <w:rStyle w:val="CommentReference"/>
        </w:rPr>
        <w:annotationRef/>
      </w:r>
      <w:r>
        <w:t>Slightly confusing. Reword?</w:t>
      </w:r>
    </w:p>
  </w:comment>
  <w:comment w:id="114" w:author="Roth, Merissa G" w:date="2014-10-06T11:46:00Z" w:initials="RMG">
    <w:p w14:paraId="69879771" w14:textId="044A1DD5" w:rsidR="005D760F" w:rsidRDefault="005D760F">
      <w:pPr>
        <w:pStyle w:val="CommentText"/>
      </w:pPr>
      <w:r>
        <w:rPr>
          <w:rStyle w:val="CommentReference"/>
        </w:rPr>
        <w:annotationRef/>
      </w:r>
      <w:r>
        <w:t>CANNOT BE 10!!!!</w:t>
      </w:r>
    </w:p>
  </w:comment>
  <w:comment w:id="159" w:author="Tan, Kok Peng" w:date="2014-10-05T14:54:00Z" w:initials="TKP">
    <w:p w14:paraId="53221030" w14:textId="47EEB4B0" w:rsidR="005D760F" w:rsidRDefault="005D760F">
      <w:pPr>
        <w:pStyle w:val="CommentText"/>
      </w:pPr>
      <w:r>
        <w:rPr>
          <w:rStyle w:val="CommentReference"/>
        </w:rPr>
        <w:annotationRef/>
      </w:r>
      <w:r>
        <w:t>Edited</w:t>
      </w:r>
    </w:p>
  </w:comment>
  <w:comment w:id="160" w:author="Roth, Merissa G" w:date="2014-10-06T11:57:00Z" w:initials="RMG">
    <w:p w14:paraId="6991DF8B" w14:textId="6F548D05" w:rsidR="005D760F" w:rsidRDefault="005D760F">
      <w:pPr>
        <w:pStyle w:val="CommentText"/>
      </w:pPr>
      <w:r>
        <w:rPr>
          <w:rStyle w:val="CommentReference"/>
        </w:rPr>
        <w:annotationRef/>
      </w:r>
      <w:r>
        <w:t>CHANGE AGAIN!!!</w:t>
      </w:r>
    </w:p>
  </w:comment>
  <w:comment w:id="167" w:author="Roth, Merissa G" w:date="2014-10-06T12:21:00Z" w:initials="RMG">
    <w:p w14:paraId="019340E4" w14:textId="3D93AE1E" w:rsidR="005D760F" w:rsidRDefault="005D760F">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A6E9" w14:textId="77777777" w:rsidR="005D760F" w:rsidRDefault="005D760F" w:rsidP="00D6723A">
      <w:pPr>
        <w:spacing w:after="0" w:line="240" w:lineRule="auto"/>
      </w:pPr>
      <w:r>
        <w:separator/>
      </w:r>
    </w:p>
  </w:endnote>
  <w:endnote w:type="continuationSeparator" w:id="0">
    <w:p w14:paraId="0DCCA41B" w14:textId="77777777" w:rsidR="005D760F" w:rsidRDefault="005D760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5D760F" w:rsidRPr="00AE5AAF" w:rsidRDefault="005D760F">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C82480">
      <w:rPr>
        <w:rFonts w:ascii="Times New Roman" w:hAnsi="Times New Roman" w:cs="Times New Roman"/>
        <w:noProof/>
      </w:rPr>
      <w:t>15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B78CC" w14:textId="77777777" w:rsidR="005D760F" w:rsidRDefault="005D760F" w:rsidP="00D6723A">
      <w:pPr>
        <w:spacing w:after="0" w:line="240" w:lineRule="auto"/>
      </w:pPr>
      <w:r>
        <w:separator/>
      </w:r>
    </w:p>
  </w:footnote>
  <w:footnote w:type="continuationSeparator" w:id="0">
    <w:p w14:paraId="288DE52F" w14:textId="77777777" w:rsidR="005D760F" w:rsidRDefault="005D760F"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D760F" w:rsidRPr="00AE5AAF" w:rsidRDefault="005D760F">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16F3B"/>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D6A87"/>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36C77"/>
    <w:rsid w:val="00441365"/>
    <w:rsid w:val="00450276"/>
    <w:rsid w:val="004518BB"/>
    <w:rsid w:val="00456393"/>
    <w:rsid w:val="00462758"/>
    <w:rsid w:val="00466D4E"/>
    <w:rsid w:val="0047443B"/>
    <w:rsid w:val="00477E01"/>
    <w:rsid w:val="00485860"/>
    <w:rsid w:val="004A0B55"/>
    <w:rsid w:val="004A4FD3"/>
    <w:rsid w:val="004A53E1"/>
    <w:rsid w:val="004C523F"/>
    <w:rsid w:val="004E6878"/>
    <w:rsid w:val="004F5931"/>
    <w:rsid w:val="00525096"/>
    <w:rsid w:val="005408AC"/>
    <w:rsid w:val="00563BBC"/>
    <w:rsid w:val="00574490"/>
    <w:rsid w:val="0058124C"/>
    <w:rsid w:val="0059015A"/>
    <w:rsid w:val="00592572"/>
    <w:rsid w:val="00595850"/>
    <w:rsid w:val="00597BCF"/>
    <w:rsid w:val="005B0EDD"/>
    <w:rsid w:val="005D760F"/>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5C9C"/>
    <w:rsid w:val="00816A58"/>
    <w:rsid w:val="00821910"/>
    <w:rsid w:val="00826EFB"/>
    <w:rsid w:val="00833536"/>
    <w:rsid w:val="00845964"/>
    <w:rsid w:val="00857943"/>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A683A"/>
    <w:rsid w:val="00AC11B4"/>
    <w:rsid w:val="00AD2E9A"/>
    <w:rsid w:val="00AE5AAF"/>
    <w:rsid w:val="00AF1EFC"/>
    <w:rsid w:val="00AF3D42"/>
    <w:rsid w:val="00B00894"/>
    <w:rsid w:val="00B01B62"/>
    <w:rsid w:val="00B078D3"/>
    <w:rsid w:val="00B102ED"/>
    <w:rsid w:val="00B1063C"/>
    <w:rsid w:val="00B32D3F"/>
    <w:rsid w:val="00B3488D"/>
    <w:rsid w:val="00B36FDE"/>
    <w:rsid w:val="00B45350"/>
    <w:rsid w:val="00B453B0"/>
    <w:rsid w:val="00B651D5"/>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480"/>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5BA9-C67B-8449-9B1E-6BD46A5E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11264</Words>
  <Characters>64206</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2</cp:revision>
  <cp:lastPrinted>2014-10-07T02:29:00Z</cp:lastPrinted>
  <dcterms:created xsi:type="dcterms:W3CDTF">2014-10-07T18:02:00Z</dcterms:created>
  <dcterms:modified xsi:type="dcterms:W3CDTF">2014-10-07T18:02:00Z</dcterms:modified>
</cp:coreProperties>
</file>