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05385" w14:textId="21BDA240" w:rsidR="00761296" w:rsidRPr="003D0401" w:rsidRDefault="00761296" w:rsidP="00D1490D">
      <w:pPr>
        <w:tabs>
          <w:tab w:val="left" w:pos="90"/>
        </w:tabs>
        <w:jc w:val="right"/>
        <w:rPr>
          <w:rFonts w:ascii="Times New Roman" w:hAnsi="Times New Roman" w:cs="Times New Roman"/>
          <w:sz w:val="22"/>
          <w:szCs w:val="22"/>
        </w:rPr>
      </w:pPr>
      <w:r w:rsidRPr="003D0401">
        <w:rPr>
          <w:rFonts w:ascii="Times New Roman" w:hAnsi="Times New Roman" w:cs="Times New Roman"/>
          <w:sz w:val="22"/>
          <w:szCs w:val="22"/>
        </w:rPr>
        <w:t xml:space="preserve">Funky Town Fancy Pandas </w:t>
      </w:r>
      <w:proofErr w:type="spellStart"/>
      <w:r w:rsidRPr="003D0401">
        <w:rPr>
          <w:rFonts w:ascii="Times New Roman" w:hAnsi="Times New Roman" w:cs="Times New Roman"/>
          <w:sz w:val="22"/>
          <w:szCs w:val="22"/>
        </w:rPr>
        <w:t>SyRS</w:t>
      </w:r>
      <w:proofErr w:type="spellEnd"/>
      <w:r w:rsidRPr="003D0401">
        <w:rPr>
          <w:rFonts w:ascii="Times New Roman" w:hAnsi="Times New Roman" w:cs="Times New Roman"/>
          <w:sz w:val="22"/>
          <w:szCs w:val="22"/>
        </w:rPr>
        <w:t xml:space="preserve"> </w:t>
      </w:r>
      <w:ins w:id="1" w:author="Merissa Roth" w:date="2014-11-09T13:12:00Z">
        <w:r w:rsidR="00726614">
          <w:rPr>
            <w:rFonts w:ascii="Times New Roman" w:hAnsi="Times New Roman" w:cs="Times New Roman"/>
            <w:sz w:val="22"/>
            <w:szCs w:val="22"/>
          </w:rPr>
          <w:t>2</w:t>
        </w:r>
      </w:ins>
      <w:del w:id="2" w:author="Merissa Roth" w:date="2014-11-09T13:12:00Z">
        <w:r w:rsidRPr="003D0401" w:rsidDel="00726614">
          <w:rPr>
            <w:rFonts w:ascii="Times New Roman" w:hAnsi="Times New Roman" w:cs="Times New Roman"/>
            <w:sz w:val="22"/>
            <w:szCs w:val="22"/>
          </w:rPr>
          <w:delText>1</w:delText>
        </w:r>
      </w:del>
      <w:r w:rsidRPr="003D0401">
        <w:rPr>
          <w:rFonts w:ascii="Times New Roman" w:hAnsi="Times New Roman" w:cs="Times New Roman"/>
          <w:sz w:val="22"/>
          <w:szCs w:val="22"/>
        </w:rPr>
        <w:t>.0.0-2014</w:t>
      </w:r>
    </w:p>
    <w:p w14:paraId="1C21EE9B" w14:textId="2B2ABDBC" w:rsidR="00761296" w:rsidRPr="003D0401" w:rsidRDefault="00761296" w:rsidP="00BC1039">
      <w:pPr>
        <w:jc w:val="right"/>
        <w:rPr>
          <w:rFonts w:ascii="Times New Roman" w:hAnsi="Times New Roman" w:cs="Times New Roman"/>
          <w:sz w:val="22"/>
          <w:szCs w:val="22"/>
        </w:rPr>
      </w:pPr>
      <w:r w:rsidRPr="003D0401">
        <w:rPr>
          <w:rFonts w:ascii="Times New Roman" w:hAnsi="Times New Roman" w:cs="Times New Roman"/>
          <w:sz w:val="22"/>
          <w:szCs w:val="22"/>
        </w:rPr>
        <w:t xml:space="preserve">(Revision </w:t>
      </w:r>
      <w:del w:id="3" w:author="Merissa Roth" w:date="2014-11-09T13:12:00Z">
        <w:r w:rsidR="00136474" w:rsidRPr="003D0401" w:rsidDel="00726614">
          <w:rPr>
            <w:rFonts w:ascii="Times New Roman" w:hAnsi="Times New Roman" w:cs="Times New Roman"/>
            <w:sz w:val="22"/>
            <w:szCs w:val="22"/>
          </w:rPr>
          <w:delText>September 18</w:delText>
        </w:r>
      </w:del>
      <w:ins w:id="4" w:author="Merissa Roth" w:date="2014-11-09T13:12:00Z">
        <w:r w:rsidR="00726614">
          <w:rPr>
            <w:rFonts w:ascii="Times New Roman" w:hAnsi="Times New Roman" w:cs="Times New Roman"/>
            <w:sz w:val="22"/>
            <w:szCs w:val="22"/>
          </w:rPr>
          <w:t>November 25</w:t>
        </w:r>
      </w:ins>
      <w:r w:rsidR="00136474" w:rsidRPr="003D0401">
        <w:rPr>
          <w:rFonts w:ascii="Times New Roman" w:hAnsi="Times New Roman" w:cs="Times New Roman"/>
          <w:sz w:val="22"/>
          <w:szCs w:val="22"/>
        </w:rPr>
        <w:t>, 2014</w:t>
      </w:r>
      <w:r w:rsidRPr="003D0401">
        <w:rPr>
          <w:rFonts w:ascii="Times New Roman" w:hAnsi="Times New Roman" w:cs="Times New Roman"/>
          <w:sz w:val="22"/>
          <w:szCs w:val="22"/>
        </w:rPr>
        <w:t>)</w:t>
      </w:r>
    </w:p>
    <w:p w14:paraId="4F24038F" w14:textId="77777777" w:rsidR="00307803" w:rsidRPr="003D0401" w:rsidRDefault="00307803" w:rsidP="00BC1039">
      <w:pPr>
        <w:jc w:val="right"/>
        <w:rPr>
          <w:rFonts w:ascii="Times New Roman" w:hAnsi="Times New Roman" w:cs="Times New Roman"/>
          <w:sz w:val="22"/>
          <w:szCs w:val="22"/>
        </w:rPr>
      </w:pPr>
    </w:p>
    <w:p w14:paraId="2624D30E" w14:textId="77777777" w:rsidR="00307803" w:rsidRPr="003D0401" w:rsidRDefault="00307803" w:rsidP="00BC1039">
      <w:pPr>
        <w:jc w:val="right"/>
        <w:rPr>
          <w:rFonts w:ascii="Times New Roman" w:hAnsi="Times New Roman" w:cs="Times New Roman"/>
          <w:sz w:val="22"/>
          <w:szCs w:val="22"/>
        </w:rPr>
      </w:pPr>
    </w:p>
    <w:p w14:paraId="6DC1962D" w14:textId="77777777" w:rsidR="00307803" w:rsidRPr="003D0401" w:rsidRDefault="00307803" w:rsidP="00BC1039">
      <w:pPr>
        <w:jc w:val="right"/>
        <w:rPr>
          <w:rFonts w:ascii="Times New Roman" w:hAnsi="Times New Roman" w:cs="Times New Roman"/>
          <w:sz w:val="22"/>
          <w:szCs w:val="22"/>
        </w:rPr>
      </w:pPr>
    </w:p>
    <w:p w14:paraId="36AB313D" w14:textId="77777777" w:rsidR="00307803" w:rsidRPr="003D0401" w:rsidRDefault="00307803" w:rsidP="00BC1039">
      <w:pPr>
        <w:jc w:val="right"/>
        <w:rPr>
          <w:rFonts w:ascii="Times New Roman" w:hAnsi="Times New Roman" w:cs="Times New Roman"/>
          <w:sz w:val="22"/>
          <w:szCs w:val="22"/>
        </w:rPr>
      </w:pPr>
    </w:p>
    <w:p w14:paraId="5681A71A" w14:textId="77777777" w:rsidR="00307803" w:rsidRPr="003D0401" w:rsidRDefault="00307803" w:rsidP="00BC1039">
      <w:pPr>
        <w:rPr>
          <w:rFonts w:ascii="Times New Roman" w:hAnsi="Times New Roman" w:cs="Times New Roman"/>
          <w:b/>
          <w:sz w:val="28"/>
          <w:szCs w:val="28"/>
        </w:rPr>
      </w:pPr>
      <w:r w:rsidRPr="003D0401">
        <w:rPr>
          <w:rFonts w:ascii="Times New Roman" w:hAnsi="Times New Roman" w:cs="Times New Roman"/>
          <w:b/>
          <w:sz w:val="28"/>
          <w:szCs w:val="28"/>
        </w:rPr>
        <w:t>System Requirements Specification</w:t>
      </w:r>
    </w:p>
    <w:p w14:paraId="1A0B8246" w14:textId="09185E0C" w:rsidR="00307803" w:rsidRPr="003D0401" w:rsidRDefault="00307803" w:rsidP="00BC1039">
      <w:pPr>
        <w:rPr>
          <w:rFonts w:ascii="Times New Roman" w:hAnsi="Times New Roman" w:cs="Times New Roman"/>
          <w:b/>
          <w:sz w:val="28"/>
          <w:szCs w:val="28"/>
        </w:rPr>
      </w:pPr>
      <w:r w:rsidRPr="003D0401">
        <w:rPr>
          <w:rFonts w:ascii="Times New Roman" w:hAnsi="Times New Roman" w:cs="Times New Roman"/>
          <w:b/>
          <w:sz w:val="28"/>
          <w:szCs w:val="28"/>
        </w:rPr>
        <w:t xml:space="preserve">Funky Town Fancy Pandas </w:t>
      </w:r>
    </w:p>
    <w:p w14:paraId="33A961C9" w14:textId="59B3C5C8" w:rsidR="00307803" w:rsidRPr="003D0401" w:rsidRDefault="00F82609" w:rsidP="00BC1039">
      <w:pPr>
        <w:rPr>
          <w:rFonts w:ascii="Times New Roman" w:hAnsi="Times New Roman" w:cs="Times New Roman"/>
          <w:b/>
          <w:sz w:val="28"/>
          <w:szCs w:val="28"/>
        </w:rPr>
      </w:pPr>
      <w:r w:rsidRPr="003D0401">
        <w:rPr>
          <w:rFonts w:ascii="Times New Roman" w:hAnsi="Times New Roman" w:cs="Times New Roman"/>
          <w:b/>
          <w:sz w:val="28"/>
          <w:szCs w:val="28"/>
        </w:rPr>
        <w:t xml:space="preserve">IEEE </w:t>
      </w:r>
      <w:proofErr w:type="spellStart"/>
      <w:r w:rsidR="00307803" w:rsidRPr="003D0401">
        <w:rPr>
          <w:rFonts w:ascii="Times New Roman" w:hAnsi="Times New Roman" w:cs="Times New Roman"/>
          <w:b/>
          <w:sz w:val="28"/>
          <w:szCs w:val="28"/>
        </w:rPr>
        <w:t>SoutheastCon</w:t>
      </w:r>
      <w:proofErr w:type="spellEnd"/>
      <w:r w:rsidR="00307803" w:rsidRPr="003D0401">
        <w:rPr>
          <w:rFonts w:ascii="Times New Roman" w:hAnsi="Times New Roman" w:cs="Times New Roman"/>
          <w:b/>
          <w:sz w:val="28"/>
          <w:szCs w:val="28"/>
        </w:rPr>
        <w:t xml:space="preserve"> </w:t>
      </w:r>
      <w:r w:rsidR="006E7572" w:rsidRPr="003D0401">
        <w:rPr>
          <w:rFonts w:ascii="Times New Roman" w:hAnsi="Times New Roman" w:cs="Times New Roman"/>
          <w:b/>
          <w:sz w:val="28"/>
          <w:szCs w:val="28"/>
        </w:rPr>
        <w:t xml:space="preserve">2015 </w:t>
      </w:r>
      <w:r w:rsidR="00307803" w:rsidRPr="003D0401">
        <w:rPr>
          <w:rFonts w:ascii="Times New Roman" w:hAnsi="Times New Roman" w:cs="Times New Roman"/>
          <w:b/>
          <w:sz w:val="28"/>
          <w:szCs w:val="28"/>
        </w:rPr>
        <w:t>Competition</w:t>
      </w:r>
    </w:p>
    <w:p w14:paraId="200AD1F0" w14:textId="77777777" w:rsidR="00307803" w:rsidRPr="003D0401" w:rsidRDefault="00307803" w:rsidP="00BC1039">
      <w:pPr>
        <w:rPr>
          <w:rFonts w:ascii="Times New Roman" w:hAnsi="Times New Roman" w:cs="Times New Roman"/>
          <w:b/>
          <w:sz w:val="28"/>
          <w:szCs w:val="28"/>
        </w:rPr>
      </w:pPr>
    </w:p>
    <w:p w14:paraId="5A24993C" w14:textId="77777777" w:rsidR="00307803" w:rsidRPr="003D0401" w:rsidRDefault="00307803" w:rsidP="00BC1039">
      <w:pPr>
        <w:rPr>
          <w:rFonts w:ascii="Times New Roman" w:hAnsi="Times New Roman" w:cs="Times New Roman"/>
          <w:b/>
          <w:sz w:val="22"/>
          <w:szCs w:val="22"/>
        </w:rPr>
      </w:pPr>
    </w:p>
    <w:p w14:paraId="491783B7" w14:textId="77777777" w:rsidR="00307803" w:rsidRPr="003D0401" w:rsidRDefault="00307803" w:rsidP="00BC1039">
      <w:pPr>
        <w:rPr>
          <w:rFonts w:ascii="Times New Roman" w:hAnsi="Times New Roman" w:cs="Times New Roman"/>
          <w:b/>
          <w:sz w:val="22"/>
          <w:szCs w:val="22"/>
        </w:rPr>
      </w:pPr>
    </w:p>
    <w:p w14:paraId="608CB26C" w14:textId="410743BD" w:rsidR="00307803" w:rsidRPr="003D0401" w:rsidRDefault="00307803" w:rsidP="00BC1039">
      <w:pPr>
        <w:rPr>
          <w:rFonts w:ascii="Times New Roman" w:hAnsi="Times New Roman" w:cs="Times New Roman"/>
          <w:sz w:val="22"/>
          <w:szCs w:val="22"/>
        </w:rPr>
      </w:pPr>
      <w:r w:rsidRPr="003D0401">
        <w:rPr>
          <w:rFonts w:ascii="Times New Roman" w:hAnsi="Times New Roman" w:cs="Times New Roman"/>
          <w:sz w:val="22"/>
          <w:szCs w:val="22"/>
        </w:rPr>
        <w:t>Sponsor</w:t>
      </w:r>
    </w:p>
    <w:p w14:paraId="10A5BB18" w14:textId="7ADF18AA" w:rsidR="00307803" w:rsidRPr="003D0401" w:rsidRDefault="00307803" w:rsidP="00BC1039">
      <w:pPr>
        <w:rPr>
          <w:rFonts w:ascii="Times New Roman" w:hAnsi="Times New Roman" w:cs="Times New Roman"/>
          <w:sz w:val="22"/>
          <w:szCs w:val="22"/>
        </w:rPr>
      </w:pPr>
      <w:r w:rsidRPr="003D0401">
        <w:rPr>
          <w:rFonts w:ascii="Times New Roman" w:hAnsi="Times New Roman" w:cs="Times New Roman"/>
          <w:sz w:val="22"/>
          <w:szCs w:val="22"/>
        </w:rPr>
        <w:t>The Department of Electrical, Computer, Software &amp; Systems Engineering at Embry-Riddle Aeronautical University</w:t>
      </w:r>
    </w:p>
    <w:p w14:paraId="4EBE7018" w14:textId="77777777" w:rsidR="00307803" w:rsidRPr="003D0401" w:rsidRDefault="00307803" w:rsidP="00BC1039">
      <w:pPr>
        <w:rPr>
          <w:rFonts w:ascii="Times New Roman" w:hAnsi="Times New Roman" w:cs="Times New Roman"/>
          <w:sz w:val="22"/>
          <w:szCs w:val="22"/>
        </w:rPr>
      </w:pPr>
    </w:p>
    <w:p w14:paraId="5BC22AB1" w14:textId="6AF604BC" w:rsidR="00307803" w:rsidRPr="003D0401" w:rsidRDefault="00307803" w:rsidP="00BC1039">
      <w:pPr>
        <w:rPr>
          <w:rFonts w:ascii="Times New Roman" w:hAnsi="Times New Roman" w:cs="Times New Roman"/>
          <w:sz w:val="22"/>
          <w:szCs w:val="22"/>
        </w:rPr>
      </w:pPr>
      <w:r w:rsidRPr="003D0401">
        <w:rPr>
          <w:rFonts w:ascii="Times New Roman" w:hAnsi="Times New Roman" w:cs="Times New Roman"/>
          <w:sz w:val="22"/>
          <w:szCs w:val="22"/>
        </w:rPr>
        <w:t xml:space="preserve">Released </w:t>
      </w:r>
      <w:del w:id="5" w:author="Merissa Roth" w:date="2014-11-09T13:12:00Z">
        <w:r w:rsidR="00136474" w:rsidRPr="003D0401" w:rsidDel="00726614">
          <w:rPr>
            <w:rFonts w:ascii="Times New Roman" w:hAnsi="Times New Roman" w:cs="Times New Roman"/>
            <w:sz w:val="22"/>
            <w:szCs w:val="22"/>
          </w:rPr>
          <w:delText>September 18</w:delText>
        </w:r>
      </w:del>
      <w:ins w:id="6" w:author="Merissa Roth" w:date="2014-11-09T13:12:00Z">
        <w:r w:rsidR="00726614">
          <w:rPr>
            <w:rFonts w:ascii="Times New Roman" w:hAnsi="Times New Roman" w:cs="Times New Roman"/>
            <w:sz w:val="22"/>
            <w:szCs w:val="22"/>
          </w:rPr>
          <w:t>November 25</w:t>
        </w:r>
      </w:ins>
      <w:r w:rsidR="00136474" w:rsidRPr="003D0401">
        <w:rPr>
          <w:rFonts w:ascii="Times New Roman" w:hAnsi="Times New Roman" w:cs="Times New Roman"/>
          <w:sz w:val="22"/>
          <w:szCs w:val="22"/>
        </w:rPr>
        <w:t>, 2014</w:t>
      </w:r>
    </w:p>
    <w:p w14:paraId="42ECA8BC" w14:textId="64D3584A" w:rsidR="00307803" w:rsidRPr="003D0401" w:rsidRDefault="00307803" w:rsidP="00BC1039">
      <w:pPr>
        <w:rPr>
          <w:rFonts w:ascii="Times New Roman" w:hAnsi="Times New Roman" w:cs="Times New Roman"/>
          <w:sz w:val="22"/>
          <w:szCs w:val="22"/>
        </w:rPr>
      </w:pPr>
      <w:r w:rsidRPr="003D0401">
        <w:rPr>
          <w:rFonts w:ascii="Times New Roman" w:hAnsi="Times New Roman" w:cs="Times New Roman"/>
          <w:sz w:val="22"/>
          <w:szCs w:val="22"/>
        </w:rPr>
        <w:t>Funky Town Fancy Pandas Development Team</w:t>
      </w:r>
    </w:p>
    <w:p w14:paraId="1B6AA1F1" w14:textId="77777777" w:rsidR="00307803" w:rsidRPr="003D0401" w:rsidRDefault="00307803" w:rsidP="00BC1039">
      <w:pPr>
        <w:rPr>
          <w:rFonts w:ascii="Times New Roman" w:hAnsi="Times New Roman" w:cs="Times New Roman"/>
          <w:sz w:val="22"/>
          <w:szCs w:val="22"/>
        </w:rPr>
      </w:pPr>
    </w:p>
    <w:p w14:paraId="3BA27400" w14:textId="3AA8ECF5" w:rsidR="0081349A" w:rsidRPr="003D0401" w:rsidRDefault="00307803" w:rsidP="00BC1039">
      <w:pPr>
        <w:rPr>
          <w:rFonts w:ascii="Times New Roman" w:hAnsi="Times New Roman" w:cs="Times New Roman"/>
          <w:b/>
          <w:sz w:val="22"/>
          <w:szCs w:val="22"/>
        </w:rPr>
      </w:pPr>
      <w:r w:rsidRPr="003D0401">
        <w:rPr>
          <w:rFonts w:ascii="Times New Roman" w:hAnsi="Times New Roman" w:cs="Times New Roman"/>
          <w:sz w:val="22"/>
          <w:szCs w:val="22"/>
        </w:rPr>
        <w:br/>
      </w:r>
    </w:p>
    <w:p w14:paraId="53A8C77E" w14:textId="7D9748CB" w:rsidR="0081349A" w:rsidRPr="003D0401" w:rsidRDefault="0081349A" w:rsidP="00BC1039">
      <w:pPr>
        <w:rPr>
          <w:rFonts w:ascii="Times New Roman" w:hAnsi="Times New Roman" w:cs="Times New Roman"/>
          <w:b/>
          <w:sz w:val="22"/>
          <w:szCs w:val="22"/>
        </w:rPr>
      </w:pPr>
      <w:r w:rsidRPr="003D0401">
        <w:rPr>
          <w:rFonts w:ascii="Times New Roman" w:hAnsi="Times New Roman" w:cs="Times New Roman"/>
          <w:b/>
          <w:sz w:val="22"/>
          <w:szCs w:val="22"/>
        </w:rPr>
        <w:br w:type="page"/>
      </w:r>
    </w:p>
    <w:p w14:paraId="38E79B39" w14:textId="11674A81" w:rsidR="00307803" w:rsidRPr="00B10400" w:rsidRDefault="00761296" w:rsidP="00BC1039">
      <w:pPr>
        <w:pStyle w:val="Heading1"/>
        <w:rPr>
          <w:rFonts w:cs="Times New Roman"/>
          <w:b/>
          <w:sz w:val="22"/>
          <w:szCs w:val="22"/>
        </w:rPr>
      </w:pPr>
      <w:bookmarkStart w:id="7" w:name="_Toc403485090"/>
      <w:r w:rsidRPr="003D0401">
        <w:rPr>
          <w:rFonts w:cs="Times New Roman"/>
          <w:b/>
          <w:sz w:val="22"/>
          <w:szCs w:val="22"/>
        </w:rPr>
        <w:lastRenderedPageBreak/>
        <w:t>Revision History</w:t>
      </w:r>
      <w:bookmarkEnd w:id="7"/>
    </w:p>
    <w:p w14:paraId="5ADB346A" w14:textId="1A5C12A3" w:rsidR="0095108F" w:rsidRDefault="006F7B0A" w:rsidP="00BC1039">
      <w:pPr>
        <w:rPr>
          <w:ins w:id="8" w:author="Pedrosa, Kurt L" w:date="2014-09-18T19:25:00Z"/>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_Ref403404637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Change w:id="9" w:author="Pedrosa, Kurt L" w:date="2014-09-18T20:05:00Z">
            <w:rPr>
              <w:rFonts w:ascii="Times New Roman" w:hAnsi="Times New Roman" w:cs="Times New Roman"/>
            </w:rPr>
          </w:rPrChange>
        </w:rPr>
        <w:t xml:space="preserve">Table </w:t>
      </w:r>
      <w:r w:rsidRPr="006F7B0A">
        <w:rPr>
          <w:rFonts w:ascii="Times New Roman" w:hAnsi="Times New Roman" w:cs="Times New Roman"/>
          <w:noProof/>
          <w:sz w:val="22"/>
          <w:szCs w:val="22"/>
        </w:rPr>
        <w:t>1</w:t>
      </w:r>
      <w:r w:rsidRPr="006F7B0A">
        <w:rPr>
          <w:rFonts w:ascii="Times New Roman" w:hAnsi="Times New Roman" w:cs="Times New Roman"/>
          <w:sz w:val="22"/>
          <w:szCs w:val="22"/>
        </w:rPr>
        <w:fldChar w:fldCharType="end"/>
      </w:r>
      <w:r w:rsidR="0095108F" w:rsidRPr="003D0401">
        <w:rPr>
          <w:rFonts w:ascii="Times New Roman" w:hAnsi="Times New Roman" w:cs="Times New Roman"/>
          <w:sz w:val="22"/>
          <w:szCs w:val="22"/>
        </w:rPr>
        <w:t xml:space="preserve"> </w:t>
      </w:r>
      <w:del w:id="10" w:author="Worldwide, Computer Support" w:date="2014-09-26T17:23:00Z">
        <w:r w:rsidR="0095108F" w:rsidRPr="003D0401" w:rsidDel="008A3318">
          <w:rPr>
            <w:rFonts w:ascii="Times New Roman" w:hAnsi="Times New Roman" w:cs="Times New Roman"/>
            <w:sz w:val="22"/>
            <w:szCs w:val="22"/>
          </w:rPr>
          <w:delText xml:space="preserve">holds </w:delText>
        </w:r>
      </w:del>
      <w:ins w:id="11" w:author="Worldwide, Computer Support" w:date="2014-09-26T17:23:00Z">
        <w:r w:rsidR="008A3318">
          <w:rPr>
            <w:rFonts w:ascii="Times New Roman" w:hAnsi="Times New Roman" w:cs="Times New Roman"/>
            <w:sz w:val="22"/>
            <w:szCs w:val="22"/>
          </w:rPr>
          <w:t>contains</w:t>
        </w:r>
        <w:r w:rsidR="008A3318" w:rsidRPr="003D0401">
          <w:rPr>
            <w:rFonts w:ascii="Times New Roman" w:hAnsi="Times New Roman" w:cs="Times New Roman"/>
            <w:sz w:val="22"/>
            <w:szCs w:val="22"/>
          </w:rPr>
          <w:t xml:space="preserve"> </w:t>
        </w:r>
      </w:ins>
      <w:r w:rsidR="0095108F" w:rsidRPr="003D0401">
        <w:rPr>
          <w:rFonts w:ascii="Times New Roman" w:hAnsi="Times New Roman" w:cs="Times New Roman"/>
          <w:sz w:val="22"/>
          <w:szCs w:val="22"/>
        </w:rPr>
        <w:t>the information regarding the ve</w:t>
      </w:r>
      <w:r w:rsidR="004A1FDE">
        <w:rPr>
          <w:rFonts w:ascii="Times New Roman" w:hAnsi="Times New Roman" w:cs="Times New Roman"/>
          <w:sz w:val="22"/>
          <w:szCs w:val="22"/>
        </w:rPr>
        <w:t>rsion control for this document</w:t>
      </w:r>
      <w:r w:rsidR="0095108F" w:rsidRPr="003D0401">
        <w:rPr>
          <w:rFonts w:ascii="Times New Roman" w:hAnsi="Times New Roman" w:cs="Times New Roman"/>
          <w:sz w:val="22"/>
          <w:szCs w:val="22"/>
        </w:rPr>
        <w:t xml:space="preserve"> </w:t>
      </w:r>
      <w:del w:id="12" w:author="Worldwide, Computer Support" w:date="2014-09-26T17:23:00Z">
        <w:r w:rsidR="0095108F" w:rsidRPr="003D0401" w:rsidDel="008A3318">
          <w:rPr>
            <w:rFonts w:ascii="Times New Roman" w:hAnsi="Times New Roman" w:cs="Times New Roman"/>
            <w:sz w:val="22"/>
            <w:szCs w:val="22"/>
          </w:rPr>
          <w:delText xml:space="preserve">containing </w:delText>
        </w:r>
      </w:del>
      <w:ins w:id="13" w:author="Worldwide, Computer Support" w:date="2014-09-26T17:23:00Z">
        <w:r w:rsidR="008A3318">
          <w:rPr>
            <w:rFonts w:ascii="Times New Roman" w:hAnsi="Times New Roman" w:cs="Times New Roman"/>
            <w:sz w:val="22"/>
            <w:szCs w:val="22"/>
          </w:rPr>
          <w:t>including</w:t>
        </w:r>
        <w:r w:rsidR="008A3318" w:rsidRPr="003D0401">
          <w:rPr>
            <w:rFonts w:ascii="Times New Roman" w:hAnsi="Times New Roman" w:cs="Times New Roman"/>
            <w:sz w:val="22"/>
            <w:szCs w:val="22"/>
          </w:rPr>
          <w:t xml:space="preserve"> </w:t>
        </w:r>
      </w:ins>
      <w:r w:rsidR="0095108F" w:rsidRPr="003D0401">
        <w:rPr>
          <w:rFonts w:ascii="Times New Roman" w:hAnsi="Times New Roman" w:cs="Times New Roman"/>
          <w:sz w:val="22"/>
          <w:szCs w:val="22"/>
        </w:rPr>
        <w:t xml:space="preserve">version, date, and description. </w:t>
      </w:r>
    </w:p>
    <w:p w14:paraId="32127E03" w14:textId="77777777" w:rsidR="00BD408D" w:rsidRPr="003D0401" w:rsidRDefault="00BD408D" w:rsidP="00BC1039">
      <w:pPr>
        <w:rPr>
          <w:rFonts w:ascii="Times New Roman" w:hAnsi="Times New Roman" w:cs="Times New Roman"/>
          <w:sz w:val="22"/>
          <w:szCs w:val="22"/>
        </w:rPr>
      </w:pPr>
    </w:p>
    <w:tbl>
      <w:tblPr>
        <w:tblStyle w:val="TableGrid"/>
        <w:tblpPr w:leftFromText="180" w:rightFromText="180" w:vertAnchor="text" w:horzAnchor="margin" w:tblpY="171"/>
        <w:tblW w:w="9097" w:type="dxa"/>
        <w:tblLook w:val="04A0" w:firstRow="1" w:lastRow="0" w:firstColumn="1" w:lastColumn="0" w:noHBand="0" w:noVBand="1"/>
      </w:tblPr>
      <w:tblGrid>
        <w:gridCol w:w="1060"/>
        <w:gridCol w:w="1653"/>
        <w:gridCol w:w="6384"/>
      </w:tblGrid>
      <w:tr w:rsidR="0095108F" w:rsidRPr="003D0401" w14:paraId="156E5E1D" w14:textId="77777777" w:rsidTr="0095108F">
        <w:trPr>
          <w:trHeight w:val="260"/>
        </w:trPr>
        <w:tc>
          <w:tcPr>
            <w:tcW w:w="1060" w:type="dxa"/>
            <w:shd w:val="clear" w:color="auto" w:fill="BFBFBF" w:themeFill="background1" w:themeFillShade="BF"/>
          </w:tcPr>
          <w:p w14:paraId="682D65FC" w14:textId="77777777" w:rsidR="0095108F" w:rsidRPr="003D0401" w:rsidRDefault="0095108F" w:rsidP="00BC1039">
            <w:pPr>
              <w:pStyle w:val="TOCHeading"/>
              <w:spacing w:before="0" w:line="240" w:lineRule="auto"/>
              <w:jc w:val="center"/>
              <w:rPr>
                <w:rFonts w:eastAsiaTheme="minorEastAsia" w:cs="Times New Roman"/>
                <w:b/>
                <w:sz w:val="22"/>
                <w:szCs w:val="22"/>
              </w:rPr>
            </w:pPr>
            <w:r w:rsidRPr="003D0401">
              <w:rPr>
                <w:rFonts w:eastAsiaTheme="minorEastAsia" w:cs="Times New Roman"/>
                <w:b/>
                <w:sz w:val="22"/>
                <w:szCs w:val="22"/>
              </w:rPr>
              <w:t>Version</w:t>
            </w:r>
          </w:p>
        </w:tc>
        <w:tc>
          <w:tcPr>
            <w:tcW w:w="1653" w:type="dxa"/>
            <w:shd w:val="clear" w:color="auto" w:fill="BFBFBF" w:themeFill="background1" w:themeFillShade="BF"/>
          </w:tcPr>
          <w:p w14:paraId="30AE5A60" w14:textId="77777777" w:rsidR="0095108F" w:rsidRPr="003D0401" w:rsidRDefault="0095108F" w:rsidP="00BC1039">
            <w:pPr>
              <w:pStyle w:val="TOCHeading"/>
              <w:spacing w:before="0" w:line="240" w:lineRule="auto"/>
              <w:jc w:val="center"/>
              <w:rPr>
                <w:rFonts w:eastAsiaTheme="minorEastAsia" w:cs="Times New Roman"/>
                <w:b/>
                <w:sz w:val="22"/>
                <w:szCs w:val="22"/>
              </w:rPr>
            </w:pPr>
            <w:r w:rsidRPr="003D0401">
              <w:rPr>
                <w:rFonts w:eastAsiaTheme="minorEastAsia" w:cs="Times New Roman"/>
                <w:b/>
                <w:sz w:val="22"/>
                <w:szCs w:val="22"/>
              </w:rPr>
              <w:t>Date</w:t>
            </w:r>
          </w:p>
        </w:tc>
        <w:tc>
          <w:tcPr>
            <w:tcW w:w="6384" w:type="dxa"/>
            <w:shd w:val="clear" w:color="auto" w:fill="BFBFBF" w:themeFill="background1" w:themeFillShade="BF"/>
          </w:tcPr>
          <w:p w14:paraId="2BCDE8F2" w14:textId="77777777" w:rsidR="0095108F" w:rsidRPr="003D0401" w:rsidRDefault="0095108F" w:rsidP="00BC1039">
            <w:pPr>
              <w:pStyle w:val="TOCHeading"/>
              <w:spacing w:before="0" w:line="240" w:lineRule="auto"/>
              <w:jc w:val="center"/>
              <w:rPr>
                <w:rFonts w:eastAsiaTheme="minorEastAsia" w:cs="Times New Roman"/>
                <w:b/>
                <w:sz w:val="22"/>
                <w:szCs w:val="22"/>
              </w:rPr>
            </w:pPr>
            <w:r w:rsidRPr="003D0401">
              <w:rPr>
                <w:rFonts w:eastAsiaTheme="minorEastAsia" w:cs="Times New Roman"/>
                <w:b/>
                <w:sz w:val="22"/>
                <w:szCs w:val="22"/>
              </w:rPr>
              <w:t>Description</w:t>
            </w:r>
          </w:p>
        </w:tc>
      </w:tr>
      <w:tr w:rsidR="003D0401" w:rsidRPr="003D0401" w14:paraId="16F038A1" w14:textId="77777777" w:rsidTr="0095108F">
        <w:trPr>
          <w:trHeight w:val="70"/>
        </w:trPr>
        <w:tc>
          <w:tcPr>
            <w:tcW w:w="1060" w:type="dxa"/>
          </w:tcPr>
          <w:p w14:paraId="461D3BFA"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0.1.0</w:t>
            </w:r>
          </w:p>
        </w:tc>
        <w:tc>
          <w:tcPr>
            <w:tcW w:w="1653" w:type="dxa"/>
          </w:tcPr>
          <w:p w14:paraId="6A92BD8F"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5, 2014</w:t>
            </w:r>
          </w:p>
        </w:tc>
        <w:tc>
          <w:tcPr>
            <w:tcW w:w="6384" w:type="dxa"/>
          </w:tcPr>
          <w:p w14:paraId="1A7F0BB1"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Added functional and non-functional requirements</w:t>
            </w:r>
          </w:p>
        </w:tc>
      </w:tr>
      <w:tr w:rsidR="003D0401" w:rsidRPr="003D0401" w14:paraId="18690B6D" w14:textId="77777777" w:rsidTr="0095108F">
        <w:tc>
          <w:tcPr>
            <w:tcW w:w="1060" w:type="dxa"/>
          </w:tcPr>
          <w:p w14:paraId="18B93C3A"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0.2.0</w:t>
            </w:r>
          </w:p>
        </w:tc>
        <w:tc>
          <w:tcPr>
            <w:tcW w:w="1653" w:type="dxa"/>
          </w:tcPr>
          <w:p w14:paraId="15483857"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7, 2014</w:t>
            </w:r>
          </w:p>
        </w:tc>
        <w:tc>
          <w:tcPr>
            <w:tcW w:w="6384" w:type="dxa"/>
          </w:tcPr>
          <w:p w14:paraId="0EA62F16"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Refined functional and non-functional requirements after team review</w:t>
            </w:r>
          </w:p>
        </w:tc>
      </w:tr>
      <w:tr w:rsidR="003D0401" w:rsidRPr="003D0401" w14:paraId="307B95FB" w14:textId="77777777" w:rsidTr="0095108F">
        <w:tc>
          <w:tcPr>
            <w:tcW w:w="1060" w:type="dxa"/>
          </w:tcPr>
          <w:p w14:paraId="10E8236D"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0.3.0</w:t>
            </w:r>
          </w:p>
        </w:tc>
        <w:tc>
          <w:tcPr>
            <w:tcW w:w="1653" w:type="dxa"/>
          </w:tcPr>
          <w:p w14:paraId="34A3C35F"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9, 2014</w:t>
            </w:r>
          </w:p>
        </w:tc>
        <w:tc>
          <w:tcPr>
            <w:tcW w:w="6384" w:type="dxa"/>
          </w:tcPr>
          <w:p w14:paraId="098AE4E3"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Compiling requirements into one document</w:t>
            </w:r>
          </w:p>
        </w:tc>
      </w:tr>
      <w:tr w:rsidR="003D0401" w:rsidRPr="003D0401" w14:paraId="7150410B" w14:textId="77777777" w:rsidTr="0095108F">
        <w:trPr>
          <w:trHeight w:val="152"/>
        </w:trPr>
        <w:tc>
          <w:tcPr>
            <w:tcW w:w="1060" w:type="dxa"/>
          </w:tcPr>
          <w:p w14:paraId="10359CE5"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0.4.0</w:t>
            </w:r>
          </w:p>
        </w:tc>
        <w:tc>
          <w:tcPr>
            <w:tcW w:w="1653" w:type="dxa"/>
          </w:tcPr>
          <w:p w14:paraId="73D0C771"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10, 2014</w:t>
            </w:r>
          </w:p>
        </w:tc>
        <w:tc>
          <w:tcPr>
            <w:tcW w:w="6384" w:type="dxa"/>
          </w:tcPr>
          <w:p w14:paraId="2B803A7B"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Refined functional requirements after team review</w:t>
            </w:r>
          </w:p>
        </w:tc>
      </w:tr>
      <w:tr w:rsidR="003D0401" w:rsidRPr="003D0401" w14:paraId="2A08EA6C" w14:textId="77777777" w:rsidTr="0095108F">
        <w:trPr>
          <w:trHeight w:val="53"/>
        </w:trPr>
        <w:tc>
          <w:tcPr>
            <w:tcW w:w="1060" w:type="dxa"/>
          </w:tcPr>
          <w:p w14:paraId="2EDC4453"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0.5.0</w:t>
            </w:r>
          </w:p>
        </w:tc>
        <w:tc>
          <w:tcPr>
            <w:tcW w:w="1653" w:type="dxa"/>
          </w:tcPr>
          <w:p w14:paraId="5335EB69"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11, 2014</w:t>
            </w:r>
          </w:p>
        </w:tc>
        <w:tc>
          <w:tcPr>
            <w:tcW w:w="6384" w:type="dxa"/>
          </w:tcPr>
          <w:p w14:paraId="5694EB04"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Added use cases, safety requirements, and introduction</w:t>
            </w:r>
          </w:p>
        </w:tc>
      </w:tr>
      <w:tr w:rsidR="003D0401" w:rsidRPr="003D0401" w14:paraId="4B530FE5" w14:textId="77777777" w:rsidTr="0095108F">
        <w:trPr>
          <w:trHeight w:val="53"/>
        </w:trPr>
        <w:tc>
          <w:tcPr>
            <w:tcW w:w="1060" w:type="dxa"/>
          </w:tcPr>
          <w:p w14:paraId="3315EF47"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0.6.0</w:t>
            </w:r>
          </w:p>
        </w:tc>
        <w:tc>
          <w:tcPr>
            <w:tcW w:w="1653" w:type="dxa"/>
          </w:tcPr>
          <w:p w14:paraId="6B89398D"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 xml:space="preserve">Sept. 12, 2014 </w:t>
            </w:r>
          </w:p>
        </w:tc>
        <w:tc>
          <w:tcPr>
            <w:tcW w:w="6384" w:type="dxa"/>
          </w:tcPr>
          <w:p w14:paraId="0A71D05C"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Refined requirement sections after team review</w:t>
            </w:r>
          </w:p>
        </w:tc>
      </w:tr>
      <w:tr w:rsidR="003D0401" w:rsidRPr="003D0401" w14:paraId="3234073B" w14:textId="77777777" w:rsidTr="0095108F">
        <w:trPr>
          <w:trHeight w:val="53"/>
        </w:trPr>
        <w:tc>
          <w:tcPr>
            <w:tcW w:w="1060" w:type="dxa"/>
          </w:tcPr>
          <w:p w14:paraId="4C95A00E"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0.7.0</w:t>
            </w:r>
          </w:p>
        </w:tc>
        <w:tc>
          <w:tcPr>
            <w:tcW w:w="1653" w:type="dxa"/>
          </w:tcPr>
          <w:p w14:paraId="232A0717"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13, 2014</w:t>
            </w:r>
          </w:p>
        </w:tc>
        <w:tc>
          <w:tcPr>
            <w:tcW w:w="6384" w:type="dxa"/>
          </w:tcPr>
          <w:p w14:paraId="1E5EB435"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Changed styling, refined use cases, and added use case diagrams.</w:t>
            </w:r>
          </w:p>
        </w:tc>
      </w:tr>
      <w:tr w:rsidR="003D0401" w:rsidRPr="003D0401" w14:paraId="04A1D8FD" w14:textId="77777777" w:rsidTr="0095108F">
        <w:trPr>
          <w:trHeight w:val="53"/>
        </w:trPr>
        <w:tc>
          <w:tcPr>
            <w:tcW w:w="1060" w:type="dxa"/>
          </w:tcPr>
          <w:p w14:paraId="11064232"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0.8.0</w:t>
            </w:r>
          </w:p>
        </w:tc>
        <w:tc>
          <w:tcPr>
            <w:tcW w:w="1653" w:type="dxa"/>
          </w:tcPr>
          <w:p w14:paraId="382630E3"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14, 2014</w:t>
            </w:r>
          </w:p>
        </w:tc>
        <w:tc>
          <w:tcPr>
            <w:tcW w:w="6384" w:type="dxa"/>
          </w:tcPr>
          <w:p w14:paraId="2C2E3B33"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 xml:space="preserve">Updating use cases </w:t>
            </w:r>
          </w:p>
        </w:tc>
      </w:tr>
      <w:tr w:rsidR="003D0401" w:rsidRPr="003D0401" w14:paraId="2EE31613" w14:textId="77777777" w:rsidTr="0095108F">
        <w:trPr>
          <w:trHeight w:val="53"/>
        </w:trPr>
        <w:tc>
          <w:tcPr>
            <w:tcW w:w="1060" w:type="dxa"/>
          </w:tcPr>
          <w:p w14:paraId="500E23FF"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0.9.0</w:t>
            </w:r>
          </w:p>
        </w:tc>
        <w:tc>
          <w:tcPr>
            <w:tcW w:w="1653" w:type="dxa"/>
          </w:tcPr>
          <w:p w14:paraId="4987CF6B"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15, 2014</w:t>
            </w:r>
          </w:p>
        </w:tc>
        <w:tc>
          <w:tcPr>
            <w:tcW w:w="6384" w:type="dxa"/>
          </w:tcPr>
          <w:p w14:paraId="7A2D1748"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Refining and editing the entire document</w:t>
            </w:r>
          </w:p>
        </w:tc>
      </w:tr>
      <w:tr w:rsidR="003D0401" w:rsidRPr="003D0401" w14:paraId="006E83BD" w14:textId="77777777" w:rsidTr="0095108F">
        <w:trPr>
          <w:trHeight w:val="53"/>
        </w:trPr>
        <w:tc>
          <w:tcPr>
            <w:tcW w:w="1060" w:type="dxa"/>
          </w:tcPr>
          <w:p w14:paraId="58D2A68D"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0.10.0</w:t>
            </w:r>
          </w:p>
        </w:tc>
        <w:tc>
          <w:tcPr>
            <w:tcW w:w="1653" w:type="dxa"/>
          </w:tcPr>
          <w:p w14:paraId="244C4C49"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16, 2014</w:t>
            </w:r>
          </w:p>
        </w:tc>
        <w:tc>
          <w:tcPr>
            <w:tcW w:w="6384" w:type="dxa"/>
          </w:tcPr>
          <w:p w14:paraId="1E1756ED"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Refining requirements based on feedback</w:t>
            </w:r>
          </w:p>
        </w:tc>
      </w:tr>
      <w:tr w:rsidR="003D0401" w:rsidRPr="003D0401" w14:paraId="1628ADA3" w14:textId="77777777" w:rsidTr="0095108F">
        <w:trPr>
          <w:trHeight w:val="53"/>
        </w:trPr>
        <w:tc>
          <w:tcPr>
            <w:tcW w:w="1060" w:type="dxa"/>
          </w:tcPr>
          <w:p w14:paraId="2AC0A1A2"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0.11.0</w:t>
            </w:r>
          </w:p>
        </w:tc>
        <w:tc>
          <w:tcPr>
            <w:tcW w:w="1653" w:type="dxa"/>
          </w:tcPr>
          <w:p w14:paraId="3B0591A1"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17, 2014</w:t>
            </w:r>
          </w:p>
        </w:tc>
        <w:tc>
          <w:tcPr>
            <w:tcW w:w="6384" w:type="dxa"/>
          </w:tcPr>
          <w:p w14:paraId="5FB0A14B"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Refining requirements based on feedback</w:t>
            </w:r>
          </w:p>
        </w:tc>
      </w:tr>
      <w:tr w:rsidR="003D0401" w:rsidRPr="003D0401" w14:paraId="7D08EF8F" w14:textId="77777777" w:rsidTr="0095108F">
        <w:trPr>
          <w:trHeight w:val="53"/>
        </w:trPr>
        <w:tc>
          <w:tcPr>
            <w:tcW w:w="1060" w:type="dxa"/>
          </w:tcPr>
          <w:p w14:paraId="319A1591"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0.12.0</w:t>
            </w:r>
          </w:p>
        </w:tc>
        <w:tc>
          <w:tcPr>
            <w:tcW w:w="1653" w:type="dxa"/>
          </w:tcPr>
          <w:p w14:paraId="7F3A1CDC"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18, 2014</w:t>
            </w:r>
          </w:p>
        </w:tc>
        <w:tc>
          <w:tcPr>
            <w:tcW w:w="6384" w:type="dxa"/>
          </w:tcPr>
          <w:p w14:paraId="7372252C" w14:textId="77777777"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Refining and editing document</w:t>
            </w:r>
          </w:p>
        </w:tc>
      </w:tr>
      <w:tr w:rsidR="003D0401" w:rsidRPr="003D0401" w14:paraId="618FF499" w14:textId="77777777" w:rsidTr="0095108F">
        <w:trPr>
          <w:trHeight w:val="53"/>
        </w:trPr>
        <w:tc>
          <w:tcPr>
            <w:tcW w:w="1060" w:type="dxa"/>
          </w:tcPr>
          <w:p w14:paraId="7A68E7F3" w14:textId="6AA78C3D"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1.0.0</w:t>
            </w:r>
          </w:p>
        </w:tc>
        <w:tc>
          <w:tcPr>
            <w:tcW w:w="1653" w:type="dxa"/>
          </w:tcPr>
          <w:p w14:paraId="25974153" w14:textId="38BBE743"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Sept. 18, 2014</w:t>
            </w:r>
          </w:p>
        </w:tc>
        <w:tc>
          <w:tcPr>
            <w:tcW w:w="6384" w:type="dxa"/>
          </w:tcPr>
          <w:p w14:paraId="36B1E44B" w14:textId="1BA3CCC9" w:rsidR="0095108F" w:rsidRPr="003D0401" w:rsidRDefault="0095108F" w:rsidP="00BC1039">
            <w:pPr>
              <w:pStyle w:val="TOCHeading"/>
              <w:spacing w:before="0" w:line="240" w:lineRule="auto"/>
              <w:rPr>
                <w:rFonts w:eastAsiaTheme="minorEastAsia" w:cs="Times New Roman"/>
                <w:sz w:val="22"/>
                <w:szCs w:val="22"/>
              </w:rPr>
            </w:pPr>
            <w:r w:rsidRPr="003D0401">
              <w:rPr>
                <w:rFonts w:eastAsiaTheme="minorEastAsia" w:cs="Times New Roman"/>
                <w:sz w:val="22"/>
                <w:szCs w:val="22"/>
              </w:rPr>
              <w:t>Final document</w:t>
            </w:r>
          </w:p>
        </w:tc>
      </w:tr>
      <w:tr w:rsidR="004E66FA" w:rsidRPr="003D0401" w14:paraId="13DB1296" w14:textId="77777777" w:rsidTr="0095108F">
        <w:trPr>
          <w:trHeight w:val="53"/>
          <w:ins w:id="14" w:author="Worldwide, Computer Support" w:date="2014-09-26T18:11:00Z"/>
        </w:trPr>
        <w:tc>
          <w:tcPr>
            <w:tcW w:w="1060" w:type="dxa"/>
          </w:tcPr>
          <w:p w14:paraId="262C1B97" w14:textId="5664BD96" w:rsidR="004E66FA" w:rsidRPr="003D0401" w:rsidRDefault="004E66FA" w:rsidP="00BC1039">
            <w:pPr>
              <w:pStyle w:val="TOCHeading"/>
              <w:spacing w:before="0" w:line="240" w:lineRule="auto"/>
              <w:rPr>
                <w:ins w:id="15" w:author="Worldwide, Computer Support" w:date="2014-09-26T18:11:00Z"/>
                <w:rFonts w:eastAsiaTheme="minorEastAsia" w:cs="Times New Roman"/>
                <w:sz w:val="22"/>
                <w:szCs w:val="22"/>
              </w:rPr>
            </w:pPr>
            <w:ins w:id="16" w:author="Worldwide, Computer Support" w:date="2014-09-26T18:11:00Z">
              <w:r>
                <w:rPr>
                  <w:rFonts w:eastAsiaTheme="minorEastAsia" w:cs="Times New Roman"/>
                  <w:sz w:val="22"/>
                  <w:szCs w:val="22"/>
                </w:rPr>
                <w:t>1.1.0</w:t>
              </w:r>
            </w:ins>
          </w:p>
        </w:tc>
        <w:tc>
          <w:tcPr>
            <w:tcW w:w="1653" w:type="dxa"/>
          </w:tcPr>
          <w:p w14:paraId="052B26C8" w14:textId="71CA0D10" w:rsidR="004E66FA" w:rsidRPr="003D0401" w:rsidRDefault="004E66FA" w:rsidP="00BC1039">
            <w:pPr>
              <w:pStyle w:val="TOCHeading"/>
              <w:spacing w:before="0" w:line="240" w:lineRule="auto"/>
              <w:rPr>
                <w:ins w:id="17" w:author="Worldwide, Computer Support" w:date="2014-09-26T18:11:00Z"/>
                <w:rFonts w:eastAsiaTheme="minorEastAsia" w:cs="Times New Roman"/>
                <w:sz w:val="22"/>
                <w:szCs w:val="22"/>
              </w:rPr>
            </w:pPr>
            <w:ins w:id="18" w:author="Worldwide, Computer Support" w:date="2014-09-26T18:11:00Z">
              <w:r>
                <w:rPr>
                  <w:rFonts w:eastAsiaTheme="minorEastAsia" w:cs="Times New Roman"/>
                  <w:sz w:val="22"/>
                  <w:szCs w:val="22"/>
                </w:rPr>
                <w:t>Sept. 26, 2014</w:t>
              </w:r>
            </w:ins>
          </w:p>
        </w:tc>
        <w:tc>
          <w:tcPr>
            <w:tcW w:w="6384" w:type="dxa"/>
          </w:tcPr>
          <w:p w14:paraId="637B7F9A" w14:textId="6F641C64" w:rsidR="004E66FA" w:rsidRPr="003D0401" w:rsidRDefault="004E66FA" w:rsidP="00BC1039">
            <w:pPr>
              <w:pStyle w:val="TOCHeading"/>
              <w:spacing w:before="0" w:line="240" w:lineRule="auto"/>
              <w:rPr>
                <w:ins w:id="19" w:author="Worldwide, Computer Support" w:date="2014-09-26T18:11:00Z"/>
                <w:rFonts w:eastAsiaTheme="minorEastAsia" w:cs="Times New Roman"/>
                <w:sz w:val="22"/>
                <w:szCs w:val="22"/>
              </w:rPr>
            </w:pPr>
            <w:ins w:id="20" w:author="Worldwide, Computer Support" w:date="2014-09-26T18:11:00Z">
              <w:r>
                <w:rPr>
                  <w:rFonts w:eastAsiaTheme="minorEastAsia" w:cs="Times New Roman"/>
                  <w:sz w:val="22"/>
                  <w:szCs w:val="22"/>
                </w:rPr>
                <w:t>Refining requirements based on feedback</w:t>
              </w:r>
            </w:ins>
          </w:p>
        </w:tc>
      </w:tr>
      <w:tr w:rsidR="00CB000E" w:rsidRPr="003D0401" w14:paraId="0E13C123" w14:textId="77777777" w:rsidTr="0095108F">
        <w:trPr>
          <w:trHeight w:val="53"/>
          <w:ins w:id="21" w:author="Microsoft account" w:date="2014-11-10T11:51:00Z"/>
        </w:trPr>
        <w:tc>
          <w:tcPr>
            <w:tcW w:w="1060" w:type="dxa"/>
          </w:tcPr>
          <w:p w14:paraId="0D466B13" w14:textId="26E5217A" w:rsidR="00CB000E" w:rsidRDefault="00CB000E" w:rsidP="00BC1039">
            <w:pPr>
              <w:pStyle w:val="TOCHeading"/>
              <w:spacing w:before="0" w:line="240" w:lineRule="auto"/>
              <w:rPr>
                <w:ins w:id="22" w:author="Microsoft account" w:date="2014-11-10T11:51:00Z"/>
                <w:rFonts w:eastAsiaTheme="minorEastAsia" w:cs="Times New Roman"/>
                <w:sz w:val="22"/>
                <w:szCs w:val="22"/>
              </w:rPr>
            </w:pPr>
            <w:ins w:id="23" w:author="Microsoft account" w:date="2014-11-10T11:51:00Z">
              <w:r>
                <w:rPr>
                  <w:rFonts w:eastAsiaTheme="minorEastAsia" w:cs="Times New Roman"/>
                  <w:sz w:val="22"/>
                  <w:szCs w:val="22"/>
                </w:rPr>
                <w:t>1.2.0</w:t>
              </w:r>
            </w:ins>
          </w:p>
        </w:tc>
        <w:tc>
          <w:tcPr>
            <w:tcW w:w="1653" w:type="dxa"/>
          </w:tcPr>
          <w:p w14:paraId="61867903" w14:textId="3F41FCEB" w:rsidR="00CB000E" w:rsidRDefault="00CB000E" w:rsidP="00BC1039">
            <w:pPr>
              <w:pStyle w:val="TOCHeading"/>
              <w:spacing w:before="0" w:line="240" w:lineRule="auto"/>
              <w:rPr>
                <w:ins w:id="24" w:author="Microsoft account" w:date="2014-11-10T11:51:00Z"/>
                <w:rFonts w:eastAsiaTheme="minorEastAsia" w:cs="Times New Roman"/>
                <w:sz w:val="22"/>
                <w:szCs w:val="22"/>
              </w:rPr>
            </w:pPr>
            <w:ins w:id="25" w:author="Microsoft account" w:date="2014-11-10T11:51:00Z">
              <w:r>
                <w:rPr>
                  <w:rFonts w:eastAsiaTheme="minorEastAsia" w:cs="Times New Roman"/>
                  <w:sz w:val="22"/>
                  <w:szCs w:val="22"/>
                </w:rPr>
                <w:t>Nov. 9, 2014</w:t>
              </w:r>
            </w:ins>
          </w:p>
        </w:tc>
        <w:tc>
          <w:tcPr>
            <w:tcW w:w="6384" w:type="dxa"/>
          </w:tcPr>
          <w:p w14:paraId="7EDD625F" w14:textId="619094AB" w:rsidR="00CB000E" w:rsidRDefault="00CB000E" w:rsidP="00BC1039">
            <w:pPr>
              <w:pStyle w:val="TOCHeading"/>
              <w:spacing w:before="0" w:line="240" w:lineRule="auto"/>
              <w:rPr>
                <w:ins w:id="26" w:author="Microsoft account" w:date="2014-11-10T11:51:00Z"/>
                <w:rFonts w:eastAsiaTheme="minorEastAsia" w:cs="Times New Roman"/>
                <w:sz w:val="22"/>
                <w:szCs w:val="22"/>
              </w:rPr>
            </w:pPr>
            <w:ins w:id="27" w:author="Microsoft account" w:date="2014-11-10T11:51:00Z">
              <w:r>
                <w:rPr>
                  <w:rFonts w:eastAsiaTheme="minorEastAsia" w:cs="Times New Roman"/>
                  <w:sz w:val="22"/>
                  <w:szCs w:val="22"/>
                </w:rPr>
                <w:t>Adding test cases and updating requirements</w:t>
              </w:r>
            </w:ins>
          </w:p>
        </w:tc>
      </w:tr>
      <w:tr w:rsidR="00CB000E" w:rsidRPr="003D0401" w14:paraId="47263A0E" w14:textId="77777777" w:rsidTr="0095108F">
        <w:trPr>
          <w:trHeight w:val="53"/>
          <w:ins w:id="28" w:author="Microsoft account" w:date="2014-11-10T11:51:00Z"/>
        </w:trPr>
        <w:tc>
          <w:tcPr>
            <w:tcW w:w="1060" w:type="dxa"/>
          </w:tcPr>
          <w:p w14:paraId="54C590CC" w14:textId="208DFC16" w:rsidR="00CB000E" w:rsidRDefault="00CB000E" w:rsidP="00BC1039">
            <w:pPr>
              <w:pStyle w:val="TOCHeading"/>
              <w:spacing w:before="0" w:line="240" w:lineRule="auto"/>
              <w:rPr>
                <w:ins w:id="29" w:author="Microsoft account" w:date="2014-11-10T11:51:00Z"/>
                <w:rFonts w:eastAsiaTheme="minorEastAsia" w:cs="Times New Roman"/>
                <w:sz w:val="22"/>
                <w:szCs w:val="22"/>
              </w:rPr>
            </w:pPr>
            <w:ins w:id="30" w:author="Microsoft account" w:date="2014-11-10T11:51:00Z">
              <w:r>
                <w:rPr>
                  <w:rFonts w:eastAsiaTheme="minorEastAsia" w:cs="Times New Roman"/>
                  <w:sz w:val="22"/>
                  <w:szCs w:val="22"/>
                </w:rPr>
                <w:t>1.3.0</w:t>
              </w:r>
            </w:ins>
          </w:p>
        </w:tc>
        <w:tc>
          <w:tcPr>
            <w:tcW w:w="1653" w:type="dxa"/>
          </w:tcPr>
          <w:p w14:paraId="3A50B4D5" w14:textId="020C9909" w:rsidR="00CB000E" w:rsidRDefault="00CB000E" w:rsidP="00BC1039">
            <w:pPr>
              <w:pStyle w:val="TOCHeading"/>
              <w:spacing w:before="0" w:line="240" w:lineRule="auto"/>
              <w:rPr>
                <w:ins w:id="31" w:author="Microsoft account" w:date="2014-11-10T11:51:00Z"/>
                <w:rFonts w:eastAsiaTheme="minorEastAsia" w:cs="Times New Roman"/>
                <w:sz w:val="22"/>
                <w:szCs w:val="22"/>
              </w:rPr>
            </w:pPr>
            <w:ins w:id="32" w:author="Microsoft account" w:date="2014-11-10T11:51:00Z">
              <w:r>
                <w:rPr>
                  <w:rFonts w:eastAsiaTheme="minorEastAsia" w:cs="Times New Roman"/>
                  <w:sz w:val="22"/>
                  <w:szCs w:val="22"/>
                </w:rPr>
                <w:t>Nov. 10, 2014</w:t>
              </w:r>
            </w:ins>
          </w:p>
        </w:tc>
        <w:tc>
          <w:tcPr>
            <w:tcW w:w="6384" w:type="dxa"/>
          </w:tcPr>
          <w:p w14:paraId="4536173C" w14:textId="385794DC" w:rsidR="00CB000E" w:rsidRDefault="00CB000E" w:rsidP="00BC1039">
            <w:pPr>
              <w:pStyle w:val="TOCHeading"/>
              <w:spacing w:before="0" w:line="240" w:lineRule="auto"/>
              <w:rPr>
                <w:ins w:id="33" w:author="Microsoft account" w:date="2014-11-10T11:51:00Z"/>
                <w:rFonts w:eastAsiaTheme="minorEastAsia" w:cs="Times New Roman"/>
                <w:sz w:val="22"/>
                <w:szCs w:val="22"/>
              </w:rPr>
            </w:pPr>
            <w:ins w:id="34" w:author="Microsoft account" w:date="2014-11-10T11:51:00Z">
              <w:r>
                <w:rPr>
                  <w:rFonts w:eastAsiaTheme="minorEastAsia" w:cs="Times New Roman"/>
                  <w:sz w:val="22"/>
                  <w:szCs w:val="22"/>
                </w:rPr>
                <w:t>Refining requirements</w:t>
              </w:r>
            </w:ins>
          </w:p>
        </w:tc>
      </w:tr>
    </w:tbl>
    <w:p w14:paraId="04B9CB5E" w14:textId="1E00FBE5" w:rsidR="0095108F" w:rsidRPr="008E30FE" w:rsidRDefault="0095108F" w:rsidP="00BC1039">
      <w:pPr>
        <w:pStyle w:val="Caption"/>
        <w:keepNext/>
        <w:jc w:val="center"/>
        <w:rPr>
          <w:rFonts w:ascii="Arial" w:hAnsi="Arial" w:cs="Arial"/>
          <w:color w:val="auto"/>
          <w:rPrChange w:id="35" w:author="Pedrosa, Kurt L" w:date="2014-09-18T20:05:00Z">
            <w:rPr>
              <w:rFonts w:ascii="Times New Roman" w:hAnsi="Times New Roman" w:cs="Times New Roman"/>
              <w:color w:val="auto"/>
            </w:rPr>
          </w:rPrChange>
        </w:rPr>
      </w:pPr>
      <w:bookmarkStart w:id="36" w:name="_Ref403404637"/>
      <w:bookmarkStart w:id="37" w:name="_Toc403394465"/>
      <w:r w:rsidRPr="008E30FE">
        <w:rPr>
          <w:rFonts w:ascii="Arial" w:hAnsi="Arial" w:cs="Arial"/>
          <w:color w:val="auto"/>
          <w:rPrChange w:id="38" w:author="Pedrosa, Kurt L" w:date="2014-09-18T20:05:00Z">
            <w:rPr>
              <w:rFonts w:ascii="Times New Roman" w:hAnsi="Times New Roman" w:cs="Times New Roman"/>
              <w:color w:val="auto"/>
            </w:rPr>
          </w:rPrChange>
        </w:rPr>
        <w:t xml:space="preserve">Table </w:t>
      </w:r>
      <w:r w:rsidR="00AA137B">
        <w:rPr>
          <w:rFonts w:ascii="Arial" w:hAnsi="Arial" w:cs="Arial"/>
          <w:color w:val="auto"/>
        </w:rPr>
        <w:fldChar w:fldCharType="begin"/>
      </w:r>
      <w:r w:rsidR="00AA137B">
        <w:rPr>
          <w:rFonts w:ascii="Arial" w:hAnsi="Arial" w:cs="Arial"/>
          <w:color w:val="auto"/>
        </w:rPr>
        <w:instrText xml:space="preserve"> SEQ Table \* ARABIC </w:instrText>
      </w:r>
      <w:r w:rsidR="00AA137B">
        <w:rPr>
          <w:rFonts w:ascii="Arial" w:hAnsi="Arial" w:cs="Arial"/>
          <w:color w:val="auto"/>
        </w:rPr>
        <w:fldChar w:fldCharType="separate"/>
      </w:r>
      <w:r w:rsidR="00AA137B">
        <w:rPr>
          <w:rFonts w:ascii="Arial" w:hAnsi="Arial" w:cs="Arial"/>
          <w:noProof/>
          <w:color w:val="auto"/>
        </w:rPr>
        <w:t>1</w:t>
      </w:r>
      <w:r w:rsidR="00AA137B">
        <w:rPr>
          <w:rFonts w:ascii="Arial" w:hAnsi="Arial" w:cs="Arial"/>
          <w:color w:val="auto"/>
        </w:rPr>
        <w:fldChar w:fldCharType="end"/>
      </w:r>
      <w:bookmarkEnd w:id="36"/>
      <w:r w:rsidRPr="008E30FE">
        <w:rPr>
          <w:rFonts w:ascii="Arial" w:hAnsi="Arial" w:cs="Arial"/>
          <w:color w:val="auto"/>
          <w:rPrChange w:id="39" w:author="Pedrosa, Kurt L" w:date="2014-09-18T20:05:00Z">
            <w:rPr>
              <w:rFonts w:ascii="Times New Roman" w:hAnsi="Times New Roman" w:cs="Times New Roman"/>
              <w:color w:val="auto"/>
            </w:rPr>
          </w:rPrChange>
        </w:rPr>
        <w:t>. Revision History</w:t>
      </w:r>
      <w:bookmarkEnd w:id="37"/>
      <w:del w:id="40" w:author="Microsoft account" w:date="2014-11-10T11:51:00Z">
        <w:r w:rsidRPr="008E30FE" w:rsidDel="00CB000E">
          <w:rPr>
            <w:rFonts w:ascii="Arial" w:hAnsi="Arial" w:cs="Arial"/>
            <w:color w:val="auto"/>
            <w:rPrChange w:id="41" w:author="Pedrosa, Kurt L" w:date="2014-09-18T20:05:00Z">
              <w:rPr>
                <w:rFonts w:ascii="Times New Roman" w:hAnsi="Times New Roman" w:cs="Times New Roman"/>
                <w:color w:val="auto"/>
              </w:rPr>
            </w:rPrChange>
          </w:rPr>
          <w:delText xml:space="preserve"> table</w:delText>
        </w:r>
      </w:del>
    </w:p>
    <w:p w14:paraId="20AF609A" w14:textId="622A76CE" w:rsidR="00F54535" w:rsidRPr="003D0401" w:rsidRDefault="001A2567" w:rsidP="00BC1039">
      <w:pPr>
        <w:rPr>
          <w:rFonts w:ascii="Times New Roman" w:hAnsi="Times New Roman" w:cs="Times New Roman"/>
          <w:sz w:val="22"/>
          <w:szCs w:val="22"/>
        </w:rPr>
      </w:pPr>
      <w:r w:rsidRPr="003D0401">
        <w:rPr>
          <w:rFonts w:ascii="Times New Roman" w:hAnsi="Times New Roman" w:cs="Times New Roman"/>
          <w:sz w:val="22"/>
          <w:szCs w:val="22"/>
        </w:rPr>
        <w:br w:type="page"/>
      </w:r>
    </w:p>
    <w:sdt>
      <w:sdtPr>
        <w:rPr>
          <w:rFonts w:asciiTheme="minorHAnsi" w:eastAsiaTheme="minorEastAsia" w:hAnsiTheme="minorHAnsi" w:cs="Times New Roman"/>
          <w:sz w:val="22"/>
          <w:szCs w:val="22"/>
        </w:rPr>
        <w:id w:val="-1870289901"/>
        <w:docPartObj>
          <w:docPartGallery w:val="Table of Contents"/>
          <w:docPartUnique/>
        </w:docPartObj>
      </w:sdtPr>
      <w:sdtEndPr>
        <w:rPr>
          <w:bCs/>
          <w:noProof/>
        </w:rPr>
      </w:sdtEndPr>
      <w:sdtContent>
        <w:p w14:paraId="499F1A89" w14:textId="70C6A2D8" w:rsidR="009D14E7" w:rsidRPr="006F7B0A" w:rsidRDefault="006F7B0A" w:rsidP="00BC1039">
          <w:pPr>
            <w:pStyle w:val="TOCHeading"/>
            <w:spacing w:line="240" w:lineRule="auto"/>
            <w:rPr>
              <w:rFonts w:cs="Times New Roman"/>
              <w:b/>
              <w:sz w:val="22"/>
              <w:szCs w:val="22"/>
            </w:rPr>
          </w:pPr>
          <w:r w:rsidRPr="006F7B0A">
            <w:rPr>
              <w:rFonts w:eastAsiaTheme="minorEastAsia" w:cs="Times New Roman"/>
              <w:b/>
              <w:sz w:val="22"/>
              <w:szCs w:val="22"/>
            </w:rPr>
            <w:t xml:space="preserve">Table of </w:t>
          </w:r>
          <w:r w:rsidR="009D14E7" w:rsidRPr="006F7B0A">
            <w:rPr>
              <w:rFonts w:cs="Times New Roman"/>
              <w:b/>
              <w:sz w:val="22"/>
              <w:szCs w:val="22"/>
            </w:rPr>
            <w:t>Contents</w:t>
          </w:r>
        </w:p>
        <w:p w14:paraId="7378426D" w14:textId="77777777" w:rsidR="00EC62A0" w:rsidRDefault="009D14E7">
          <w:pPr>
            <w:pStyle w:val="TOC1"/>
            <w:rPr>
              <w:rFonts w:asciiTheme="minorHAnsi" w:hAnsiTheme="minorHAnsi"/>
              <w:noProof/>
              <w:sz w:val="22"/>
              <w:szCs w:val="22"/>
            </w:rPr>
          </w:pPr>
          <w:r w:rsidRPr="006F7B0A">
            <w:rPr>
              <w:rFonts w:cs="Times New Roman"/>
              <w:sz w:val="22"/>
              <w:szCs w:val="22"/>
            </w:rPr>
            <w:fldChar w:fldCharType="begin"/>
          </w:r>
          <w:r w:rsidRPr="006F7B0A">
            <w:rPr>
              <w:rFonts w:cs="Times New Roman"/>
              <w:sz w:val="22"/>
              <w:szCs w:val="22"/>
            </w:rPr>
            <w:instrText xml:space="preserve"> TOC \o "1-3" \h \z \u </w:instrText>
          </w:r>
          <w:r w:rsidRPr="006F7B0A">
            <w:rPr>
              <w:rFonts w:cs="Times New Roman"/>
              <w:sz w:val="22"/>
              <w:szCs w:val="22"/>
            </w:rPr>
            <w:fldChar w:fldCharType="separate"/>
          </w:r>
          <w:r w:rsidR="00EC62A0" w:rsidRPr="00741FFF">
            <w:rPr>
              <w:rStyle w:val="Hyperlink"/>
              <w:noProof/>
            </w:rPr>
            <w:fldChar w:fldCharType="begin"/>
          </w:r>
          <w:r w:rsidR="00EC62A0" w:rsidRPr="00741FFF">
            <w:rPr>
              <w:rStyle w:val="Hyperlink"/>
              <w:noProof/>
            </w:rPr>
            <w:instrText xml:space="preserve"> </w:instrText>
          </w:r>
          <w:r w:rsidR="00EC62A0">
            <w:rPr>
              <w:noProof/>
            </w:rPr>
            <w:instrText>HYPERLINK \l "_Toc403485090"</w:instrText>
          </w:r>
          <w:r w:rsidR="00EC62A0" w:rsidRPr="00741FFF">
            <w:rPr>
              <w:rStyle w:val="Hyperlink"/>
              <w:noProof/>
            </w:rPr>
            <w:instrText xml:space="preserve"> </w:instrText>
          </w:r>
          <w:r w:rsidR="00EC62A0" w:rsidRPr="00741FFF">
            <w:rPr>
              <w:rStyle w:val="Hyperlink"/>
              <w:noProof/>
            </w:rPr>
            <w:fldChar w:fldCharType="separate"/>
          </w:r>
          <w:r w:rsidR="00EC62A0" w:rsidRPr="00741FFF">
            <w:rPr>
              <w:rStyle w:val="Hyperlink"/>
              <w:rFonts w:cs="Times New Roman"/>
              <w:b/>
              <w:noProof/>
            </w:rPr>
            <w:t>Revision History</w:t>
          </w:r>
          <w:r w:rsidR="00EC62A0">
            <w:rPr>
              <w:noProof/>
              <w:webHidden/>
            </w:rPr>
            <w:tab/>
          </w:r>
          <w:r w:rsidR="00EC62A0">
            <w:rPr>
              <w:noProof/>
              <w:webHidden/>
            </w:rPr>
            <w:fldChar w:fldCharType="begin"/>
          </w:r>
          <w:r w:rsidR="00EC62A0">
            <w:rPr>
              <w:noProof/>
              <w:webHidden/>
            </w:rPr>
            <w:instrText xml:space="preserve"> PAGEREF _Toc403485090 \h </w:instrText>
          </w:r>
          <w:r w:rsidR="00EC62A0">
            <w:rPr>
              <w:noProof/>
              <w:webHidden/>
            </w:rPr>
          </w:r>
          <w:r w:rsidR="00EC62A0">
            <w:rPr>
              <w:noProof/>
              <w:webHidden/>
            </w:rPr>
            <w:fldChar w:fldCharType="separate"/>
          </w:r>
          <w:r w:rsidR="00EC62A0">
            <w:rPr>
              <w:noProof/>
              <w:webHidden/>
            </w:rPr>
            <w:t>ii</w:t>
          </w:r>
          <w:r w:rsidR="00EC62A0">
            <w:rPr>
              <w:noProof/>
              <w:webHidden/>
            </w:rPr>
            <w:fldChar w:fldCharType="end"/>
          </w:r>
          <w:r w:rsidR="00EC62A0" w:rsidRPr="00741FFF">
            <w:rPr>
              <w:rStyle w:val="Hyperlink"/>
              <w:noProof/>
            </w:rPr>
            <w:fldChar w:fldCharType="end"/>
          </w:r>
        </w:p>
        <w:p w14:paraId="67993473" w14:textId="77777777" w:rsidR="00EC62A0" w:rsidRDefault="00EC62A0">
          <w:pPr>
            <w:pStyle w:val="TOC1"/>
            <w:rPr>
              <w:rFonts w:asciiTheme="minorHAnsi" w:hAnsiTheme="minorHAnsi"/>
              <w:noProof/>
              <w:sz w:val="22"/>
              <w:szCs w:val="22"/>
            </w:rPr>
          </w:pPr>
          <w:r w:rsidRPr="00741FFF">
            <w:rPr>
              <w:rStyle w:val="Hyperlink"/>
              <w:noProof/>
            </w:rPr>
            <w:fldChar w:fldCharType="begin"/>
          </w:r>
          <w:r w:rsidRPr="00741FFF">
            <w:rPr>
              <w:rStyle w:val="Hyperlink"/>
              <w:noProof/>
            </w:rPr>
            <w:instrText xml:space="preserve"> </w:instrText>
          </w:r>
          <w:r>
            <w:rPr>
              <w:noProof/>
            </w:rPr>
            <w:instrText>HYPERLINK \l "_Toc403485091"</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1.</w:t>
          </w:r>
          <w:r>
            <w:rPr>
              <w:rFonts w:asciiTheme="minorHAnsi" w:hAnsiTheme="minorHAnsi"/>
              <w:noProof/>
              <w:sz w:val="22"/>
              <w:szCs w:val="22"/>
            </w:rPr>
            <w:tab/>
          </w:r>
          <w:r w:rsidRPr="00741FFF">
            <w:rPr>
              <w:rStyle w:val="Hyperlink"/>
              <w:rFonts w:cs="Times New Roman"/>
              <w:b/>
              <w:noProof/>
            </w:rPr>
            <w:t>Introduction</w:t>
          </w:r>
          <w:r>
            <w:rPr>
              <w:noProof/>
              <w:webHidden/>
            </w:rPr>
            <w:tab/>
          </w:r>
          <w:r>
            <w:rPr>
              <w:noProof/>
              <w:webHidden/>
            </w:rPr>
            <w:fldChar w:fldCharType="begin"/>
          </w:r>
          <w:r>
            <w:rPr>
              <w:noProof/>
              <w:webHidden/>
            </w:rPr>
            <w:instrText xml:space="preserve"> PAGEREF _Toc403485091 \h </w:instrText>
          </w:r>
          <w:r>
            <w:rPr>
              <w:noProof/>
              <w:webHidden/>
            </w:rPr>
          </w:r>
          <w:r>
            <w:rPr>
              <w:noProof/>
              <w:webHidden/>
            </w:rPr>
            <w:fldChar w:fldCharType="separate"/>
          </w:r>
          <w:r>
            <w:rPr>
              <w:noProof/>
              <w:webHidden/>
            </w:rPr>
            <w:t>1</w:t>
          </w:r>
          <w:r>
            <w:rPr>
              <w:noProof/>
              <w:webHidden/>
            </w:rPr>
            <w:fldChar w:fldCharType="end"/>
          </w:r>
          <w:r w:rsidRPr="00741FFF">
            <w:rPr>
              <w:rStyle w:val="Hyperlink"/>
              <w:noProof/>
            </w:rPr>
            <w:fldChar w:fldCharType="end"/>
          </w:r>
        </w:p>
        <w:p w14:paraId="7B7E0C7F"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"_Toc403485092"</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1.1.</w:t>
          </w:r>
          <w:r>
            <w:rPr>
              <w:rFonts w:asciiTheme="minorHAnsi" w:hAnsiTheme="minorHAnsi"/>
              <w:noProof/>
              <w:szCs w:val="22"/>
            </w:rPr>
            <w:tab/>
          </w:r>
          <w:r w:rsidRPr="00741FFF">
            <w:rPr>
              <w:rStyle w:val="Hyperlink"/>
              <w:rFonts w:cs="Times New Roman"/>
              <w:b/>
              <w:noProof/>
            </w:rPr>
            <w:t>Purpose</w:t>
          </w:r>
          <w:r>
            <w:rPr>
              <w:noProof/>
              <w:webHidden/>
            </w:rPr>
            <w:tab/>
          </w:r>
          <w:r>
            <w:rPr>
              <w:noProof/>
              <w:webHidden/>
            </w:rPr>
            <w:fldChar w:fldCharType="begin"/>
          </w:r>
          <w:r>
            <w:rPr>
              <w:noProof/>
              <w:webHidden/>
            </w:rPr>
            <w:instrText xml:space="preserve"> PAGEREF _Toc403485092 \h </w:instrText>
          </w:r>
          <w:r>
            <w:rPr>
              <w:noProof/>
              <w:webHidden/>
            </w:rPr>
          </w:r>
          <w:r>
            <w:rPr>
              <w:noProof/>
              <w:webHidden/>
            </w:rPr>
            <w:fldChar w:fldCharType="separate"/>
          </w:r>
          <w:r>
            <w:rPr>
              <w:noProof/>
              <w:webHidden/>
            </w:rPr>
            <w:t>1</w:t>
          </w:r>
          <w:r>
            <w:rPr>
              <w:noProof/>
              <w:webHidden/>
            </w:rPr>
            <w:fldChar w:fldCharType="end"/>
          </w:r>
          <w:r w:rsidRPr="00741FFF">
            <w:rPr>
              <w:rStyle w:val="Hyperlink"/>
              <w:noProof/>
            </w:rPr>
            <w:fldChar w:fldCharType="end"/>
          </w:r>
        </w:p>
        <w:p w14:paraId="2DB2537B"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"_Toc403485093"</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1.2.</w:t>
          </w:r>
          <w:r>
            <w:rPr>
              <w:rFonts w:asciiTheme="minorHAnsi" w:hAnsiTheme="minorHAnsi"/>
              <w:noProof/>
              <w:szCs w:val="22"/>
            </w:rPr>
            <w:tab/>
          </w:r>
          <w:r w:rsidRPr="00741FFF">
            <w:rPr>
              <w:rStyle w:val="Hyperlink"/>
              <w:rFonts w:cs="Times New Roman"/>
              <w:b/>
              <w:noProof/>
            </w:rPr>
            <w:t>Mission Statement</w:t>
          </w:r>
          <w:r>
            <w:rPr>
              <w:noProof/>
              <w:webHidden/>
            </w:rPr>
            <w:tab/>
          </w:r>
          <w:r>
            <w:rPr>
              <w:noProof/>
              <w:webHidden/>
            </w:rPr>
            <w:fldChar w:fldCharType="begin"/>
          </w:r>
          <w:r>
            <w:rPr>
              <w:noProof/>
              <w:webHidden/>
            </w:rPr>
            <w:instrText xml:space="preserve"> PAGEREF _Toc403485093 \h </w:instrText>
          </w:r>
          <w:r>
            <w:rPr>
              <w:noProof/>
              <w:webHidden/>
            </w:rPr>
          </w:r>
          <w:r>
            <w:rPr>
              <w:noProof/>
              <w:webHidden/>
            </w:rPr>
            <w:fldChar w:fldCharType="separate"/>
          </w:r>
          <w:r>
            <w:rPr>
              <w:noProof/>
              <w:webHidden/>
            </w:rPr>
            <w:t>1</w:t>
          </w:r>
          <w:r>
            <w:rPr>
              <w:noProof/>
              <w:webHidden/>
            </w:rPr>
            <w:fldChar w:fldCharType="end"/>
          </w:r>
          <w:r w:rsidRPr="00741FFF">
            <w:rPr>
              <w:rStyle w:val="Hyperlink"/>
              <w:noProof/>
            </w:rPr>
            <w:fldChar w:fldCharType="end"/>
          </w:r>
        </w:p>
        <w:p w14:paraId="2D396C87"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"_Toc403485094"</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1.3.</w:t>
          </w:r>
          <w:r>
            <w:rPr>
              <w:rFonts w:asciiTheme="minorHAnsi" w:hAnsiTheme="minorHAnsi"/>
              <w:noProof/>
              <w:szCs w:val="22"/>
            </w:rPr>
            <w:tab/>
          </w:r>
          <w:r w:rsidRPr="00741FFF">
            <w:rPr>
              <w:rStyle w:val="Hyperlink"/>
              <w:rFonts w:cs="Times New Roman"/>
              <w:b/>
              <w:noProof/>
            </w:rPr>
            <w:t>Scope</w:t>
          </w:r>
          <w:r>
            <w:rPr>
              <w:noProof/>
              <w:webHidden/>
            </w:rPr>
            <w:tab/>
          </w:r>
          <w:r>
            <w:rPr>
              <w:noProof/>
              <w:webHidden/>
            </w:rPr>
            <w:fldChar w:fldCharType="begin"/>
          </w:r>
          <w:r>
            <w:rPr>
              <w:noProof/>
              <w:webHidden/>
            </w:rPr>
            <w:instrText xml:space="preserve"> PAGEREF _Toc403485094 \h </w:instrText>
          </w:r>
          <w:r>
            <w:rPr>
              <w:noProof/>
              <w:webHidden/>
            </w:rPr>
          </w:r>
          <w:r>
            <w:rPr>
              <w:noProof/>
              <w:webHidden/>
            </w:rPr>
            <w:fldChar w:fldCharType="separate"/>
          </w:r>
          <w:r>
            <w:rPr>
              <w:noProof/>
              <w:webHidden/>
            </w:rPr>
            <w:t>1</w:t>
          </w:r>
          <w:r>
            <w:rPr>
              <w:noProof/>
              <w:webHidden/>
            </w:rPr>
            <w:fldChar w:fldCharType="end"/>
          </w:r>
          <w:r w:rsidRPr="00741FFF">
            <w:rPr>
              <w:rStyle w:val="Hyperlink"/>
              <w:noProof/>
            </w:rPr>
            <w:fldChar w:fldCharType="end"/>
          </w:r>
        </w:p>
        <w:p w14:paraId="0F053E87"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"_Toc403485095"</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1.4.</w:t>
          </w:r>
          <w:r>
            <w:rPr>
              <w:rFonts w:asciiTheme="minorHAnsi" w:hAnsiTheme="minorHAnsi"/>
              <w:noProof/>
              <w:szCs w:val="22"/>
            </w:rPr>
            <w:tab/>
          </w:r>
          <w:r w:rsidRPr="00741FFF">
            <w:rPr>
              <w:rStyle w:val="Hyperlink"/>
              <w:rFonts w:cs="Times New Roman"/>
              <w:b/>
              <w:noProof/>
            </w:rPr>
            <w:t>Team Information</w:t>
          </w:r>
          <w:r>
            <w:rPr>
              <w:noProof/>
              <w:webHidden/>
            </w:rPr>
            <w:tab/>
          </w:r>
          <w:r>
            <w:rPr>
              <w:noProof/>
              <w:webHidden/>
            </w:rPr>
            <w:fldChar w:fldCharType="begin"/>
          </w:r>
          <w:r>
            <w:rPr>
              <w:noProof/>
              <w:webHidden/>
            </w:rPr>
            <w:instrText xml:space="preserve"> PAGEREF _Toc403485095 \h </w:instrText>
          </w:r>
          <w:r>
            <w:rPr>
              <w:noProof/>
              <w:webHidden/>
            </w:rPr>
          </w:r>
          <w:r>
            <w:rPr>
              <w:noProof/>
              <w:webHidden/>
            </w:rPr>
            <w:fldChar w:fldCharType="separate"/>
          </w:r>
          <w:r>
            <w:rPr>
              <w:noProof/>
              <w:webHidden/>
            </w:rPr>
            <w:t>1</w:t>
          </w:r>
          <w:r>
            <w:rPr>
              <w:noProof/>
              <w:webHidden/>
            </w:rPr>
            <w:fldChar w:fldCharType="end"/>
          </w:r>
          <w:r w:rsidRPr="00741FFF">
            <w:rPr>
              <w:rStyle w:val="Hyperlink"/>
              <w:noProof/>
            </w:rPr>
            <w:fldChar w:fldCharType="end"/>
          </w:r>
        </w:p>
        <w:p w14:paraId="573C7F75"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"_Toc403485096"</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1.5.</w:t>
          </w:r>
          <w:r>
            <w:rPr>
              <w:rFonts w:asciiTheme="minorHAnsi" w:hAnsiTheme="minorHAnsi"/>
              <w:noProof/>
              <w:szCs w:val="22"/>
            </w:rPr>
            <w:tab/>
          </w:r>
          <w:r w:rsidRPr="00741FFF">
            <w:rPr>
              <w:rStyle w:val="Hyperlink"/>
              <w:rFonts w:cs="Times New Roman"/>
              <w:b/>
              <w:noProof/>
            </w:rPr>
            <w:t>Overview</w:t>
          </w:r>
          <w:r>
            <w:rPr>
              <w:noProof/>
              <w:webHidden/>
            </w:rPr>
            <w:tab/>
          </w:r>
          <w:r>
            <w:rPr>
              <w:noProof/>
              <w:webHidden/>
            </w:rPr>
            <w:fldChar w:fldCharType="begin"/>
          </w:r>
          <w:r>
            <w:rPr>
              <w:noProof/>
              <w:webHidden/>
            </w:rPr>
            <w:instrText xml:space="preserve"> PAGEREF _Toc403485096 \h </w:instrText>
          </w:r>
          <w:r>
            <w:rPr>
              <w:noProof/>
              <w:webHidden/>
            </w:rPr>
          </w:r>
          <w:r>
            <w:rPr>
              <w:noProof/>
              <w:webHidden/>
            </w:rPr>
            <w:fldChar w:fldCharType="separate"/>
          </w:r>
          <w:r>
            <w:rPr>
              <w:noProof/>
              <w:webHidden/>
            </w:rPr>
            <w:t>1</w:t>
          </w:r>
          <w:r>
            <w:rPr>
              <w:noProof/>
              <w:webHidden/>
            </w:rPr>
            <w:fldChar w:fldCharType="end"/>
          </w:r>
          <w:r w:rsidRPr="00741FFF">
            <w:rPr>
              <w:rStyle w:val="Hyperlink"/>
              <w:noProof/>
            </w:rPr>
            <w:fldChar w:fldCharType="end"/>
          </w:r>
        </w:p>
        <w:p w14:paraId="46F2911B" w14:textId="77777777" w:rsidR="00EC62A0" w:rsidRDefault="00EC62A0">
          <w:pPr>
            <w:pStyle w:val="TOC1"/>
            <w:rPr>
              <w:rFonts w:asciiTheme="minorHAnsi" w:hAnsiTheme="minorHAnsi"/>
              <w:noProof/>
              <w:sz w:val="22"/>
              <w:szCs w:val="22"/>
            </w:rPr>
          </w:pPr>
          <w:r w:rsidRPr="00741FFF">
            <w:rPr>
              <w:rStyle w:val="Hyperlink"/>
              <w:noProof/>
            </w:rPr>
            <w:fldChar w:fldCharType="begin"/>
          </w:r>
          <w:r w:rsidRPr="00741FFF">
            <w:rPr>
              <w:rStyle w:val="Hyperlink"/>
              <w:noProof/>
            </w:rPr>
            <w:instrText xml:space="preserve"> </w:instrText>
          </w:r>
          <w:r>
            <w:rPr>
              <w:noProof/>
            </w:rPr>
            <w:instrText>HYPERLINK \l "_Toc403485097"</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w:t>
          </w:r>
          <w:r>
            <w:rPr>
              <w:rFonts w:asciiTheme="minorHAnsi" w:hAnsiTheme="minorHAnsi"/>
              <w:noProof/>
              <w:sz w:val="22"/>
              <w:szCs w:val="22"/>
            </w:rPr>
            <w:tab/>
          </w:r>
          <w:r w:rsidRPr="00741FFF">
            <w:rPr>
              <w:rStyle w:val="Hyperlink"/>
              <w:rFonts w:cs="Times New Roman"/>
              <w:b/>
              <w:noProof/>
            </w:rPr>
            <w:t>Overall Description</w:t>
          </w:r>
          <w:r>
            <w:rPr>
              <w:noProof/>
              <w:webHidden/>
            </w:rPr>
            <w:tab/>
          </w:r>
          <w:r>
            <w:rPr>
              <w:noProof/>
              <w:webHidden/>
            </w:rPr>
            <w:fldChar w:fldCharType="begin"/>
          </w:r>
          <w:r>
            <w:rPr>
              <w:noProof/>
              <w:webHidden/>
            </w:rPr>
            <w:instrText xml:space="preserve"> PAGEREF _Toc403485097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62B59E56"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"_Toc403485098"</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2.1.</w:t>
          </w:r>
          <w:r>
            <w:rPr>
              <w:rFonts w:asciiTheme="minorHAnsi" w:hAnsiTheme="minorHAnsi"/>
              <w:noProof/>
              <w:szCs w:val="22"/>
            </w:rPr>
            <w:tab/>
          </w:r>
          <w:r w:rsidRPr="00741FFF">
            <w:rPr>
              <w:rStyle w:val="Hyperlink"/>
              <w:rFonts w:cs="Times New Roman"/>
              <w:b/>
              <w:noProof/>
            </w:rPr>
            <w:t>Stakeholders</w:t>
          </w:r>
          <w:r>
            <w:rPr>
              <w:noProof/>
              <w:webHidden/>
            </w:rPr>
            <w:tab/>
          </w:r>
          <w:r>
            <w:rPr>
              <w:noProof/>
              <w:webHidden/>
            </w:rPr>
            <w:fldChar w:fldCharType="begin"/>
          </w:r>
          <w:r>
            <w:rPr>
              <w:noProof/>
              <w:webHidden/>
            </w:rPr>
            <w:instrText xml:space="preserve"> PAGEREF _Toc403485098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6C8827CD"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"_Toc403485099"</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2.1.1.</w:t>
          </w:r>
          <w:r>
            <w:rPr>
              <w:rFonts w:asciiTheme="minorHAnsi" w:hAnsiTheme="minorHAnsi"/>
              <w:noProof/>
              <w:szCs w:val="22"/>
            </w:rPr>
            <w:tab/>
          </w:r>
          <w:r w:rsidRPr="00741FFF">
            <w:rPr>
              <w:rStyle w:val="Hyperlink"/>
              <w:rFonts w:cs="Times New Roman"/>
              <w:b/>
              <w:noProof/>
            </w:rPr>
            <w:t>Funky Town Fancy Pandas (FTFP) Development Team</w:t>
          </w:r>
          <w:r>
            <w:rPr>
              <w:noProof/>
              <w:webHidden/>
            </w:rPr>
            <w:tab/>
          </w:r>
          <w:r>
            <w:rPr>
              <w:noProof/>
              <w:webHidden/>
            </w:rPr>
            <w:fldChar w:fldCharType="begin"/>
          </w:r>
          <w:r>
            <w:rPr>
              <w:noProof/>
              <w:webHidden/>
            </w:rPr>
            <w:instrText xml:space="preserve"> PAGEREF _Toc403485099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3E6BC627"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"_Toc403485100"</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2.1.2.</w:t>
          </w:r>
          <w:r>
            <w:rPr>
              <w:rFonts w:asciiTheme="minorHAnsi" w:hAnsiTheme="minorHAnsi"/>
              <w:noProof/>
              <w:szCs w:val="22"/>
            </w:rPr>
            <w:tab/>
          </w:r>
          <w:r w:rsidRPr="00741FFF">
            <w:rPr>
              <w:rStyle w:val="Hyperlink"/>
              <w:rFonts w:cs="Times New Roman"/>
              <w:b/>
              <w:noProof/>
            </w:rPr>
            <w:t>Dr. Barott, Dr. Seker, and Jorge Torres</w:t>
          </w:r>
          <w:r>
            <w:rPr>
              <w:noProof/>
              <w:webHidden/>
            </w:rPr>
            <w:tab/>
          </w:r>
          <w:r>
            <w:rPr>
              <w:noProof/>
              <w:webHidden/>
            </w:rPr>
            <w:fldChar w:fldCharType="begin"/>
          </w:r>
          <w:r>
            <w:rPr>
              <w:noProof/>
              <w:webHidden/>
            </w:rPr>
            <w:instrText xml:space="preserve"> PAGEREF _Toc403485100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479DA88C"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"_Toc403485101"</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2.1.3.</w:t>
          </w:r>
          <w:r>
            <w:rPr>
              <w:rFonts w:asciiTheme="minorHAnsi" w:hAnsiTheme="minorHAnsi"/>
              <w:noProof/>
              <w:szCs w:val="22"/>
            </w:rPr>
            <w:tab/>
          </w:r>
          <w:r w:rsidRPr="00741FFF">
            <w:rPr>
              <w:rStyle w:val="Hyperlink"/>
              <w:rFonts w:cs="Times New Roman"/>
              <w:b/>
              <w:noProof/>
            </w:rPr>
            <w:t>ERAU</w:t>
          </w:r>
          <w:r>
            <w:rPr>
              <w:noProof/>
              <w:webHidden/>
            </w:rPr>
            <w:tab/>
          </w:r>
          <w:r>
            <w:rPr>
              <w:noProof/>
              <w:webHidden/>
            </w:rPr>
            <w:fldChar w:fldCharType="begin"/>
          </w:r>
          <w:r>
            <w:rPr>
              <w:noProof/>
              <w:webHidden/>
            </w:rPr>
            <w:instrText xml:space="preserve"> PAGEREF _Toc403485101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0657EFA9"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"_Toc403485102"</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2.1.4.</w:t>
          </w:r>
          <w:r>
            <w:rPr>
              <w:rFonts w:asciiTheme="minorHAnsi" w:hAnsiTheme="minorHAnsi"/>
              <w:noProof/>
              <w:szCs w:val="22"/>
            </w:rPr>
            <w:tab/>
          </w:r>
          <w:r w:rsidRPr="00741FFF">
            <w:rPr>
              <w:rStyle w:val="Hyperlink"/>
              <w:rFonts w:cs="Times New Roman"/>
              <w:b/>
              <w:noProof/>
            </w:rPr>
            <w:t>ECSSE</w:t>
          </w:r>
          <w:r>
            <w:rPr>
              <w:noProof/>
              <w:webHidden/>
            </w:rPr>
            <w:tab/>
          </w:r>
          <w:r>
            <w:rPr>
              <w:noProof/>
              <w:webHidden/>
            </w:rPr>
            <w:fldChar w:fldCharType="begin"/>
          </w:r>
          <w:r>
            <w:rPr>
              <w:noProof/>
              <w:webHidden/>
            </w:rPr>
            <w:instrText xml:space="preserve"> PAGEREF _Toc403485102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7691CFFA"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"_Toc403485103"</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2.1.5.</w:t>
          </w:r>
          <w:r>
            <w:rPr>
              <w:rFonts w:asciiTheme="minorHAnsi" w:hAnsiTheme="minorHAnsi"/>
              <w:noProof/>
              <w:szCs w:val="22"/>
            </w:rPr>
            <w:tab/>
          </w:r>
          <w:r w:rsidRPr="00741FFF">
            <w:rPr>
              <w:rStyle w:val="Hyperlink"/>
              <w:rFonts w:cs="Times New Roman"/>
              <w:b/>
              <w:noProof/>
            </w:rPr>
            <w:t>IEEE</w:t>
          </w:r>
          <w:r>
            <w:rPr>
              <w:noProof/>
              <w:webHidden/>
            </w:rPr>
            <w:tab/>
          </w:r>
          <w:r>
            <w:rPr>
              <w:noProof/>
              <w:webHidden/>
            </w:rPr>
            <w:fldChar w:fldCharType="begin"/>
          </w:r>
          <w:r>
            <w:rPr>
              <w:noProof/>
              <w:webHidden/>
            </w:rPr>
            <w:instrText xml:space="preserve"> PAGEREF _Toc403485103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52E4A2C1"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"_Toc403485104"</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2.1.6.</w:t>
          </w:r>
          <w:r>
            <w:rPr>
              <w:rFonts w:asciiTheme="minorHAnsi" w:hAnsiTheme="minorHAnsi"/>
              <w:noProof/>
              <w:szCs w:val="22"/>
            </w:rPr>
            <w:tab/>
          </w:r>
          <w:r w:rsidRPr="00741FFF">
            <w:rPr>
              <w:rStyle w:val="Hyperlink"/>
              <w:rFonts w:cs="Times New Roman"/>
              <w:b/>
              <w:noProof/>
            </w:rPr>
            <w:t>Judges</w:t>
          </w:r>
          <w:r>
            <w:rPr>
              <w:noProof/>
              <w:webHidden/>
            </w:rPr>
            <w:tab/>
          </w:r>
          <w:r>
            <w:rPr>
              <w:noProof/>
              <w:webHidden/>
            </w:rPr>
            <w:fldChar w:fldCharType="begin"/>
          </w:r>
          <w:r>
            <w:rPr>
              <w:noProof/>
              <w:webHidden/>
            </w:rPr>
            <w:instrText xml:space="preserve"> PAGEREF _Toc403485104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2844A68C"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"_Toc403485105"</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2.2.</w:t>
          </w:r>
          <w:r>
            <w:rPr>
              <w:rFonts w:asciiTheme="minorHAnsi" w:hAnsiTheme="minorHAnsi"/>
              <w:noProof/>
              <w:szCs w:val="22"/>
            </w:rPr>
            <w:tab/>
          </w:r>
          <w:r w:rsidRPr="00741FFF">
            <w:rPr>
              <w:rStyle w:val="Hyperlink"/>
              <w:rFonts w:cs="Times New Roman"/>
              <w:b/>
              <w:noProof/>
            </w:rPr>
            <w:t>Product Perspective</w:t>
          </w:r>
          <w:r>
            <w:rPr>
              <w:noProof/>
              <w:webHidden/>
            </w:rPr>
            <w:tab/>
          </w:r>
          <w:r>
            <w:rPr>
              <w:noProof/>
              <w:webHidden/>
            </w:rPr>
            <w:fldChar w:fldCharType="begin"/>
          </w:r>
          <w:r>
            <w:rPr>
              <w:noProof/>
              <w:webHidden/>
            </w:rPr>
            <w:instrText xml:space="preserve"> PAGEREF _Toc403485105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6CB619EE"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"_Toc403485106"</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2.3.</w:t>
          </w:r>
          <w:r>
            <w:rPr>
              <w:rFonts w:asciiTheme="minorHAnsi" w:hAnsiTheme="minorHAnsi"/>
              <w:noProof/>
              <w:szCs w:val="22"/>
            </w:rPr>
            <w:tab/>
          </w:r>
          <w:r w:rsidRPr="00741FFF">
            <w:rPr>
              <w:rStyle w:val="Hyperlink"/>
              <w:rFonts w:cs="Times New Roman"/>
              <w:b/>
              <w:noProof/>
            </w:rPr>
            <w:t>Product Functions</w:t>
          </w:r>
          <w:r>
            <w:rPr>
              <w:noProof/>
              <w:webHidden/>
            </w:rPr>
            <w:tab/>
          </w:r>
          <w:r>
            <w:rPr>
              <w:noProof/>
              <w:webHidden/>
            </w:rPr>
            <w:fldChar w:fldCharType="begin"/>
          </w:r>
          <w:r>
            <w:rPr>
              <w:noProof/>
              <w:webHidden/>
            </w:rPr>
            <w:instrText xml:space="preserve"> PAGEREF _Toc403485106 \h </w:instrText>
          </w:r>
          <w:r>
            <w:rPr>
              <w:noProof/>
              <w:webHidden/>
            </w:rPr>
          </w:r>
          <w:r>
            <w:rPr>
              <w:noProof/>
              <w:webHidden/>
            </w:rPr>
            <w:fldChar w:fldCharType="separate"/>
          </w:r>
          <w:r>
            <w:rPr>
              <w:noProof/>
              <w:webHidden/>
            </w:rPr>
            <w:t>3</w:t>
          </w:r>
          <w:r>
            <w:rPr>
              <w:noProof/>
              <w:webHidden/>
            </w:rPr>
            <w:fldChar w:fldCharType="end"/>
          </w:r>
          <w:r w:rsidRPr="00741FFF">
            <w:rPr>
              <w:rStyle w:val="Hyperlink"/>
              <w:noProof/>
            </w:rPr>
            <w:fldChar w:fldCharType="end"/>
          </w:r>
        </w:p>
        <w:p w14:paraId="210DADD5"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"_Toc403485107"</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2.4.</w:t>
          </w:r>
          <w:r>
            <w:rPr>
              <w:rFonts w:asciiTheme="minorHAnsi" w:hAnsiTheme="minorHAnsi"/>
              <w:noProof/>
              <w:szCs w:val="22"/>
            </w:rPr>
            <w:tab/>
          </w:r>
          <w:r w:rsidRPr="00741FFF">
            <w:rPr>
              <w:rStyle w:val="Hyperlink"/>
              <w:rFonts w:cs="Times New Roman"/>
              <w:b/>
              <w:noProof/>
            </w:rPr>
            <w:t>User Characteristics</w:t>
          </w:r>
          <w:r>
            <w:rPr>
              <w:noProof/>
              <w:webHidden/>
            </w:rPr>
            <w:tab/>
          </w:r>
          <w:r>
            <w:rPr>
              <w:noProof/>
              <w:webHidden/>
            </w:rPr>
            <w:fldChar w:fldCharType="begin"/>
          </w:r>
          <w:r>
            <w:rPr>
              <w:noProof/>
              <w:webHidden/>
            </w:rPr>
            <w:instrText xml:space="preserve"> PAGEREF _Toc403485107 \h </w:instrText>
          </w:r>
          <w:r>
            <w:rPr>
              <w:noProof/>
              <w:webHidden/>
            </w:rPr>
          </w:r>
          <w:r>
            <w:rPr>
              <w:noProof/>
              <w:webHidden/>
            </w:rPr>
            <w:fldChar w:fldCharType="separate"/>
          </w:r>
          <w:r>
            <w:rPr>
              <w:noProof/>
              <w:webHidden/>
            </w:rPr>
            <w:t>4</w:t>
          </w:r>
          <w:r>
            <w:rPr>
              <w:noProof/>
              <w:webHidden/>
            </w:rPr>
            <w:fldChar w:fldCharType="end"/>
          </w:r>
          <w:r w:rsidRPr="00741FFF">
            <w:rPr>
              <w:rStyle w:val="Hyperlink"/>
              <w:noProof/>
            </w:rPr>
            <w:fldChar w:fldCharType="end"/>
          </w:r>
        </w:p>
        <w:p w14:paraId="24D28D49"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"_Toc403485108"</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2.5.</w:t>
          </w:r>
          <w:r>
            <w:rPr>
              <w:rFonts w:asciiTheme="minorHAnsi" w:hAnsiTheme="minorHAnsi"/>
              <w:noProof/>
              <w:szCs w:val="22"/>
            </w:rPr>
            <w:tab/>
          </w:r>
          <w:r w:rsidRPr="00741FFF">
            <w:rPr>
              <w:rStyle w:val="Hyperlink"/>
              <w:rFonts w:cs="Times New Roman"/>
              <w:b/>
              <w:noProof/>
            </w:rPr>
            <w:t>Constraints</w:t>
          </w:r>
          <w:r>
            <w:rPr>
              <w:noProof/>
              <w:webHidden/>
            </w:rPr>
            <w:tab/>
          </w:r>
          <w:r>
            <w:rPr>
              <w:noProof/>
              <w:webHidden/>
            </w:rPr>
            <w:fldChar w:fldCharType="begin"/>
          </w:r>
          <w:r>
            <w:rPr>
              <w:noProof/>
              <w:webHidden/>
            </w:rPr>
            <w:instrText xml:space="preserve"> PAGEREF _Toc403485108 \h </w:instrText>
          </w:r>
          <w:r>
            <w:rPr>
              <w:noProof/>
              <w:webHidden/>
            </w:rPr>
          </w:r>
          <w:r>
            <w:rPr>
              <w:noProof/>
              <w:webHidden/>
            </w:rPr>
            <w:fldChar w:fldCharType="separate"/>
          </w:r>
          <w:r>
            <w:rPr>
              <w:noProof/>
              <w:webHidden/>
            </w:rPr>
            <w:t>4</w:t>
          </w:r>
          <w:r>
            <w:rPr>
              <w:noProof/>
              <w:webHidden/>
            </w:rPr>
            <w:fldChar w:fldCharType="end"/>
          </w:r>
          <w:r w:rsidRPr="00741FFF">
            <w:rPr>
              <w:rStyle w:val="Hyperlink"/>
              <w:noProof/>
            </w:rPr>
            <w:fldChar w:fldCharType="end"/>
          </w:r>
        </w:p>
        <w:p w14:paraId="3C82F93E"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"_Toc403485109"</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2.5.1.</w:t>
          </w:r>
          <w:r>
            <w:rPr>
              <w:rFonts w:asciiTheme="minorHAnsi" w:hAnsiTheme="minorHAnsi"/>
              <w:noProof/>
              <w:szCs w:val="22"/>
            </w:rPr>
            <w:tab/>
          </w:r>
          <w:r w:rsidRPr="00741FFF">
            <w:rPr>
              <w:rStyle w:val="Hyperlink"/>
              <w:rFonts w:cs="Times New Roman"/>
              <w:b/>
              <w:noProof/>
            </w:rPr>
            <w:t>Regulator Constraints</w:t>
          </w:r>
          <w:r>
            <w:rPr>
              <w:noProof/>
              <w:webHidden/>
            </w:rPr>
            <w:tab/>
          </w:r>
          <w:r>
            <w:rPr>
              <w:noProof/>
              <w:webHidden/>
            </w:rPr>
            <w:fldChar w:fldCharType="begin"/>
          </w:r>
          <w:r>
            <w:rPr>
              <w:noProof/>
              <w:webHidden/>
            </w:rPr>
            <w:instrText xml:space="preserve"> PAGEREF _Toc403485109 \h </w:instrText>
          </w:r>
          <w:r>
            <w:rPr>
              <w:noProof/>
              <w:webHidden/>
            </w:rPr>
          </w:r>
          <w:r>
            <w:rPr>
              <w:noProof/>
              <w:webHidden/>
            </w:rPr>
            <w:fldChar w:fldCharType="separate"/>
          </w:r>
          <w:r>
            <w:rPr>
              <w:noProof/>
              <w:webHidden/>
            </w:rPr>
            <w:t>4</w:t>
          </w:r>
          <w:r>
            <w:rPr>
              <w:noProof/>
              <w:webHidden/>
            </w:rPr>
            <w:fldChar w:fldCharType="end"/>
          </w:r>
          <w:r w:rsidRPr="00741FFF">
            <w:rPr>
              <w:rStyle w:val="Hyperlink"/>
              <w:noProof/>
            </w:rPr>
            <w:fldChar w:fldCharType="end"/>
          </w:r>
        </w:p>
        <w:p w14:paraId="07A0A38E"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"_Toc403485110"</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2.6.</w:t>
          </w:r>
          <w:r>
            <w:rPr>
              <w:rFonts w:asciiTheme="minorHAnsi" w:hAnsiTheme="minorHAnsi"/>
              <w:noProof/>
              <w:szCs w:val="22"/>
            </w:rPr>
            <w:tab/>
          </w:r>
          <w:r w:rsidRPr="00741FFF">
            <w:rPr>
              <w:rStyle w:val="Hyperlink"/>
              <w:rFonts w:cs="Times New Roman"/>
              <w:b/>
              <w:noProof/>
            </w:rPr>
            <w:t>Assumptions and Dependencies</w:t>
          </w:r>
          <w:r>
            <w:rPr>
              <w:noProof/>
              <w:webHidden/>
            </w:rPr>
            <w:tab/>
          </w:r>
          <w:r>
            <w:rPr>
              <w:noProof/>
              <w:webHidden/>
            </w:rPr>
            <w:fldChar w:fldCharType="begin"/>
          </w:r>
          <w:r>
            <w:rPr>
              <w:noProof/>
              <w:webHidden/>
            </w:rPr>
            <w:instrText xml:space="preserve"> PAGEREF _Toc403485110 \h </w:instrText>
          </w:r>
          <w:r>
            <w:rPr>
              <w:noProof/>
              <w:webHidden/>
            </w:rPr>
          </w:r>
          <w:r>
            <w:rPr>
              <w:noProof/>
              <w:webHidden/>
            </w:rPr>
            <w:fldChar w:fldCharType="separate"/>
          </w:r>
          <w:r>
            <w:rPr>
              <w:noProof/>
              <w:webHidden/>
            </w:rPr>
            <w:t>4</w:t>
          </w:r>
          <w:r>
            <w:rPr>
              <w:noProof/>
              <w:webHidden/>
            </w:rPr>
            <w:fldChar w:fldCharType="end"/>
          </w:r>
          <w:r w:rsidRPr="00741FFF">
            <w:rPr>
              <w:rStyle w:val="Hyperlink"/>
              <w:noProof/>
            </w:rPr>
            <w:fldChar w:fldCharType="end"/>
          </w:r>
        </w:p>
        <w:p w14:paraId="38AF44DF" w14:textId="77777777" w:rsidR="00EC62A0" w:rsidRDefault="00EC62A0">
          <w:pPr>
            <w:pStyle w:val="TOC1"/>
            <w:rPr>
              <w:rFonts w:asciiTheme="minorHAnsi" w:hAnsiTheme="minorHAnsi"/>
              <w:noProof/>
              <w:sz w:val="22"/>
              <w:szCs w:val="22"/>
            </w:rPr>
          </w:pPr>
          <w:r w:rsidRPr="00741FFF">
            <w:rPr>
              <w:rStyle w:val="Hyperlink"/>
              <w:noProof/>
            </w:rPr>
            <w:fldChar w:fldCharType="begin"/>
          </w:r>
          <w:r w:rsidRPr="00741FFF">
            <w:rPr>
              <w:rStyle w:val="Hyperlink"/>
              <w:noProof/>
            </w:rPr>
            <w:instrText xml:space="preserve"> </w:instrText>
          </w:r>
          <w:r>
            <w:rPr>
              <w:noProof/>
            </w:rPr>
            <w:instrText>HYPERLINK \l "_Toc403485111"</w:instrText>
          </w:r>
          <w:r w:rsidRPr="00741FFF">
            <w:rPr>
              <w:rStyle w:val="Hyperlink"/>
              <w:noProof/>
            </w:rPr>
            <w:instrText xml:space="preserve"> </w:instrText>
          </w:r>
          <w:r w:rsidRPr="00741FFF">
            <w:rPr>
              <w:rStyle w:val="Hyperlink"/>
              <w:noProof/>
            </w:rPr>
            <w:fldChar w:fldCharType="separate"/>
          </w:r>
          <w:r w:rsidRPr="00741FFF">
            <w:rPr>
              <w:rStyle w:val="Hyperlink"/>
              <w:b/>
              <w:noProof/>
            </w:rPr>
            <w:t>2.7.</w:t>
          </w:r>
          <w:r>
            <w:rPr>
              <w:rFonts w:asciiTheme="minorHAnsi" w:hAnsiTheme="minorHAnsi"/>
              <w:noProof/>
              <w:sz w:val="22"/>
              <w:szCs w:val="22"/>
            </w:rPr>
            <w:tab/>
          </w:r>
          <w:r w:rsidRPr="00741FFF">
            <w:rPr>
              <w:rStyle w:val="Hyperlink"/>
              <w:b/>
              <w:noProof/>
            </w:rPr>
            <w:t>Use Cases</w:t>
          </w:r>
          <w:r>
            <w:rPr>
              <w:noProof/>
              <w:webHidden/>
            </w:rPr>
            <w:tab/>
          </w:r>
          <w:r>
            <w:rPr>
              <w:noProof/>
              <w:webHidden/>
            </w:rPr>
            <w:fldChar w:fldCharType="begin"/>
          </w:r>
          <w:r>
            <w:rPr>
              <w:noProof/>
              <w:webHidden/>
            </w:rPr>
            <w:instrText xml:space="preserve"> PAGEREF _Toc403485111 \h </w:instrText>
          </w:r>
          <w:r>
            <w:rPr>
              <w:noProof/>
              <w:webHidden/>
            </w:rPr>
          </w:r>
          <w:r>
            <w:rPr>
              <w:noProof/>
              <w:webHidden/>
            </w:rPr>
            <w:fldChar w:fldCharType="separate"/>
          </w:r>
          <w:r>
            <w:rPr>
              <w:noProof/>
              <w:webHidden/>
            </w:rPr>
            <w:t>5</w:t>
          </w:r>
          <w:r>
            <w:rPr>
              <w:noProof/>
              <w:webHidden/>
            </w:rPr>
            <w:fldChar w:fldCharType="end"/>
          </w:r>
          <w:r w:rsidRPr="00741FFF">
            <w:rPr>
              <w:rStyle w:val="Hyperlink"/>
              <w:noProof/>
            </w:rPr>
            <w:fldChar w:fldCharType="end"/>
          </w:r>
        </w:p>
        <w:p w14:paraId="36F1E106"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"_Toc403485112"</w:instrText>
          </w:r>
          <w:r w:rsidRPr="00741FFF">
            <w:rPr>
              <w:rStyle w:val="Hyperlink"/>
              <w:noProof/>
            </w:rPr>
            <w:instrText xml:space="preserve"> </w:instrText>
          </w:r>
          <w:r w:rsidRPr="00741FFF">
            <w:rPr>
              <w:rStyle w:val="Hyperlink"/>
              <w:noProof/>
            </w:rPr>
            <w:fldChar w:fldCharType="separate"/>
          </w:r>
          <w:r w:rsidRPr="00741FFF">
            <w:rPr>
              <w:rStyle w:val="Hyperlink"/>
              <w:b/>
              <w:noProof/>
            </w:rPr>
            <w:t>2.7.1.</w:t>
          </w:r>
          <w:r>
            <w:rPr>
              <w:rFonts w:asciiTheme="minorHAnsi" w:hAnsiTheme="minorHAnsi"/>
              <w:noProof/>
              <w:szCs w:val="22"/>
            </w:rPr>
            <w:tab/>
          </w:r>
          <w:r w:rsidRPr="00741FFF">
            <w:rPr>
              <w:rStyle w:val="Hyperlink"/>
              <w:b/>
              <w:noProof/>
            </w:rPr>
            <w:t>Use Case Diagram</w:t>
          </w:r>
          <w:r>
            <w:rPr>
              <w:noProof/>
              <w:webHidden/>
            </w:rPr>
            <w:tab/>
          </w:r>
          <w:r>
            <w:rPr>
              <w:noProof/>
              <w:webHidden/>
            </w:rPr>
            <w:fldChar w:fldCharType="begin"/>
          </w:r>
          <w:r>
            <w:rPr>
              <w:noProof/>
              <w:webHidden/>
            </w:rPr>
            <w:instrText xml:space="preserve"> PAGEREF _Toc403485112 \h </w:instrText>
          </w:r>
          <w:r>
            <w:rPr>
              <w:noProof/>
              <w:webHidden/>
            </w:rPr>
          </w:r>
          <w:r>
            <w:rPr>
              <w:noProof/>
              <w:webHidden/>
            </w:rPr>
            <w:fldChar w:fldCharType="separate"/>
          </w:r>
          <w:r>
            <w:rPr>
              <w:noProof/>
              <w:webHidden/>
            </w:rPr>
            <w:t>5</w:t>
          </w:r>
          <w:r>
            <w:rPr>
              <w:noProof/>
              <w:webHidden/>
            </w:rPr>
            <w:fldChar w:fldCharType="end"/>
          </w:r>
          <w:r w:rsidRPr="00741FFF">
            <w:rPr>
              <w:rStyle w:val="Hyperlink"/>
              <w:noProof/>
            </w:rPr>
            <w:fldChar w:fldCharType="end"/>
          </w:r>
        </w:p>
        <w:p w14:paraId="78527DFD"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"_Toc403485113"</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2.7.2.</w:t>
          </w:r>
          <w:r>
            <w:rPr>
              <w:rFonts w:asciiTheme="minorHAnsi" w:hAnsiTheme="minorHAnsi"/>
              <w:noProof/>
              <w:szCs w:val="22"/>
            </w:rPr>
            <w:tab/>
          </w:r>
          <w:r w:rsidRPr="00741FFF">
            <w:rPr>
              <w:rStyle w:val="Hyperlink"/>
              <w:rFonts w:cs="Times New Roman"/>
              <w:b/>
              <w:noProof/>
            </w:rPr>
            <w:t>Use Case 1: Initialize APS</w:t>
          </w:r>
          <w:r>
            <w:rPr>
              <w:noProof/>
              <w:webHidden/>
            </w:rPr>
            <w:tab/>
          </w:r>
          <w:r>
            <w:rPr>
              <w:noProof/>
              <w:webHidden/>
            </w:rPr>
            <w:fldChar w:fldCharType="begin"/>
          </w:r>
          <w:r>
            <w:rPr>
              <w:noProof/>
              <w:webHidden/>
            </w:rPr>
            <w:instrText xml:space="preserve"> PAGEREF _Toc403485113 \h </w:instrText>
          </w:r>
          <w:r>
            <w:rPr>
              <w:noProof/>
              <w:webHidden/>
            </w:rPr>
          </w:r>
          <w:r>
            <w:rPr>
              <w:noProof/>
              <w:webHidden/>
            </w:rPr>
            <w:fldChar w:fldCharType="separate"/>
          </w:r>
          <w:r>
            <w:rPr>
              <w:noProof/>
              <w:webHidden/>
            </w:rPr>
            <w:t>6</w:t>
          </w:r>
          <w:r>
            <w:rPr>
              <w:noProof/>
              <w:webHidden/>
            </w:rPr>
            <w:fldChar w:fldCharType="end"/>
          </w:r>
          <w:r w:rsidRPr="00741FFF">
            <w:rPr>
              <w:rStyle w:val="Hyperlink"/>
              <w:noProof/>
            </w:rPr>
            <w:fldChar w:fldCharType="end"/>
          </w:r>
        </w:p>
        <w:p w14:paraId="0FB858CF"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"_Toc403485114"</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2.7.3.</w:t>
          </w:r>
          <w:r>
            <w:rPr>
              <w:rFonts w:asciiTheme="minorHAnsi" w:hAnsiTheme="minorHAnsi"/>
              <w:noProof/>
              <w:szCs w:val="22"/>
            </w:rPr>
            <w:tab/>
          </w:r>
          <w:r w:rsidRPr="00741FFF">
            <w:rPr>
              <w:rStyle w:val="Hyperlink"/>
              <w:rFonts w:cs="Times New Roman"/>
              <w:b/>
              <w:noProof/>
            </w:rPr>
            <w:t>Use Case 2: Follow the Line</w:t>
          </w:r>
          <w:r>
            <w:rPr>
              <w:noProof/>
              <w:webHidden/>
            </w:rPr>
            <w:tab/>
          </w:r>
          <w:r>
            <w:rPr>
              <w:noProof/>
              <w:webHidden/>
            </w:rPr>
            <w:fldChar w:fldCharType="begin"/>
          </w:r>
          <w:r>
            <w:rPr>
              <w:noProof/>
              <w:webHidden/>
            </w:rPr>
            <w:instrText xml:space="preserve"> PAGEREF _Toc403485114 \h </w:instrText>
          </w:r>
          <w:r>
            <w:rPr>
              <w:noProof/>
              <w:webHidden/>
            </w:rPr>
          </w:r>
          <w:r>
            <w:rPr>
              <w:noProof/>
              <w:webHidden/>
            </w:rPr>
            <w:fldChar w:fldCharType="separate"/>
          </w:r>
          <w:r>
            <w:rPr>
              <w:noProof/>
              <w:webHidden/>
            </w:rPr>
            <w:t>7</w:t>
          </w:r>
          <w:r>
            <w:rPr>
              <w:noProof/>
              <w:webHidden/>
            </w:rPr>
            <w:fldChar w:fldCharType="end"/>
          </w:r>
          <w:r w:rsidRPr="00741FFF">
            <w:rPr>
              <w:rStyle w:val="Hyperlink"/>
              <w:noProof/>
            </w:rPr>
            <w:fldChar w:fldCharType="end"/>
          </w:r>
        </w:p>
        <w:p w14:paraId="2E33C774"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"_Toc403485115"</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2.7.4.</w:t>
          </w:r>
          <w:r>
            <w:rPr>
              <w:rFonts w:asciiTheme="minorHAnsi" w:hAnsiTheme="minorHAnsi"/>
              <w:noProof/>
              <w:szCs w:val="22"/>
            </w:rPr>
            <w:tab/>
          </w:r>
          <w:r w:rsidRPr="00741FFF">
            <w:rPr>
              <w:rStyle w:val="Hyperlink"/>
              <w:rFonts w:cs="Times New Roman"/>
              <w:b/>
              <w:noProof/>
            </w:rPr>
            <w:t>Use Case 3: Play Simon Carabiner</w:t>
          </w:r>
          <w:r>
            <w:rPr>
              <w:noProof/>
              <w:webHidden/>
            </w:rPr>
            <w:tab/>
          </w:r>
          <w:r>
            <w:rPr>
              <w:noProof/>
              <w:webHidden/>
            </w:rPr>
            <w:fldChar w:fldCharType="begin"/>
          </w:r>
          <w:r>
            <w:rPr>
              <w:noProof/>
              <w:webHidden/>
            </w:rPr>
            <w:instrText xml:space="preserve"> PAGEREF _Toc403485115 \h </w:instrText>
          </w:r>
          <w:r>
            <w:rPr>
              <w:noProof/>
              <w:webHidden/>
            </w:rPr>
          </w:r>
          <w:r>
            <w:rPr>
              <w:noProof/>
              <w:webHidden/>
            </w:rPr>
            <w:fldChar w:fldCharType="separate"/>
          </w:r>
          <w:r>
            <w:rPr>
              <w:noProof/>
              <w:webHidden/>
            </w:rPr>
            <w:t>8</w:t>
          </w:r>
          <w:r>
            <w:rPr>
              <w:noProof/>
              <w:webHidden/>
            </w:rPr>
            <w:fldChar w:fldCharType="end"/>
          </w:r>
          <w:r w:rsidRPr="00741FFF">
            <w:rPr>
              <w:rStyle w:val="Hyperlink"/>
              <w:noProof/>
            </w:rPr>
            <w:fldChar w:fldCharType="end"/>
          </w:r>
        </w:p>
        <w:p w14:paraId="13778735"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"_Toc403485116"</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2.7.5.</w:t>
          </w:r>
          <w:r>
            <w:rPr>
              <w:rFonts w:asciiTheme="minorHAnsi" w:hAnsiTheme="minorHAnsi"/>
              <w:noProof/>
              <w:szCs w:val="22"/>
            </w:rPr>
            <w:tab/>
          </w:r>
          <w:r w:rsidRPr="00741FFF">
            <w:rPr>
              <w:rStyle w:val="Hyperlink"/>
              <w:rFonts w:cs="Times New Roman"/>
              <w:b/>
              <w:noProof/>
            </w:rPr>
            <w:t>Use Case 4: Draw on Etch-a-Sketch</w:t>
          </w:r>
          <w:r>
            <w:rPr>
              <w:noProof/>
              <w:webHidden/>
            </w:rPr>
            <w:tab/>
          </w:r>
          <w:r>
            <w:rPr>
              <w:noProof/>
              <w:webHidden/>
            </w:rPr>
            <w:fldChar w:fldCharType="begin"/>
          </w:r>
          <w:r>
            <w:rPr>
              <w:noProof/>
              <w:webHidden/>
            </w:rPr>
            <w:instrText xml:space="preserve"> PAGEREF _Toc403485116 \h </w:instrText>
          </w:r>
          <w:r>
            <w:rPr>
              <w:noProof/>
              <w:webHidden/>
            </w:rPr>
          </w:r>
          <w:r>
            <w:rPr>
              <w:noProof/>
              <w:webHidden/>
            </w:rPr>
            <w:fldChar w:fldCharType="separate"/>
          </w:r>
          <w:r>
            <w:rPr>
              <w:noProof/>
              <w:webHidden/>
            </w:rPr>
            <w:t>10</w:t>
          </w:r>
          <w:r>
            <w:rPr>
              <w:noProof/>
              <w:webHidden/>
            </w:rPr>
            <w:fldChar w:fldCharType="end"/>
          </w:r>
          <w:r w:rsidRPr="00741FFF">
            <w:rPr>
              <w:rStyle w:val="Hyperlink"/>
              <w:noProof/>
            </w:rPr>
            <w:fldChar w:fldCharType="end"/>
          </w:r>
        </w:p>
        <w:p w14:paraId="6B8ABC77"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"_Toc403485117"</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2.7.6.</w:t>
          </w:r>
          <w:r>
            <w:rPr>
              <w:rFonts w:asciiTheme="minorHAnsi" w:hAnsiTheme="minorHAnsi"/>
              <w:noProof/>
              <w:szCs w:val="22"/>
            </w:rPr>
            <w:tab/>
          </w:r>
          <w:r w:rsidRPr="00741FFF">
            <w:rPr>
              <w:rStyle w:val="Hyperlink"/>
              <w:rFonts w:cs="Times New Roman"/>
              <w:b/>
              <w:noProof/>
            </w:rPr>
            <w:t>Use Case 5: Rotate Rubik’s Cube</w:t>
          </w:r>
          <w:r>
            <w:rPr>
              <w:noProof/>
              <w:webHidden/>
            </w:rPr>
            <w:tab/>
          </w:r>
          <w:r>
            <w:rPr>
              <w:noProof/>
              <w:webHidden/>
            </w:rPr>
            <w:fldChar w:fldCharType="begin"/>
          </w:r>
          <w:r>
            <w:rPr>
              <w:noProof/>
              <w:webHidden/>
            </w:rPr>
            <w:instrText xml:space="preserve"> PAGEREF _Toc403485117 \h </w:instrText>
          </w:r>
          <w:r>
            <w:rPr>
              <w:noProof/>
              <w:webHidden/>
            </w:rPr>
          </w:r>
          <w:r>
            <w:rPr>
              <w:noProof/>
              <w:webHidden/>
            </w:rPr>
            <w:fldChar w:fldCharType="separate"/>
          </w:r>
          <w:r>
            <w:rPr>
              <w:noProof/>
              <w:webHidden/>
            </w:rPr>
            <w:t>12</w:t>
          </w:r>
          <w:r>
            <w:rPr>
              <w:noProof/>
              <w:webHidden/>
            </w:rPr>
            <w:fldChar w:fldCharType="end"/>
          </w:r>
          <w:r w:rsidRPr="00741FFF">
            <w:rPr>
              <w:rStyle w:val="Hyperlink"/>
              <w:noProof/>
            </w:rPr>
            <w:fldChar w:fldCharType="end"/>
          </w:r>
        </w:p>
        <w:p w14:paraId="446D149F"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"_Toc403485118"</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2.7.7.</w:t>
          </w:r>
          <w:r>
            <w:rPr>
              <w:rFonts w:asciiTheme="minorHAnsi" w:hAnsiTheme="minorHAnsi"/>
              <w:noProof/>
              <w:szCs w:val="22"/>
            </w:rPr>
            <w:tab/>
          </w:r>
          <w:r w:rsidRPr="00741FFF">
            <w:rPr>
              <w:rStyle w:val="Hyperlink"/>
              <w:rFonts w:cs="Times New Roman"/>
              <w:b/>
              <w:noProof/>
            </w:rPr>
            <w:t>Use Case 6: Pick up Playing Card</w:t>
          </w:r>
          <w:r>
            <w:rPr>
              <w:noProof/>
              <w:webHidden/>
            </w:rPr>
            <w:tab/>
          </w:r>
          <w:r>
            <w:rPr>
              <w:noProof/>
              <w:webHidden/>
            </w:rPr>
            <w:fldChar w:fldCharType="begin"/>
          </w:r>
          <w:r>
            <w:rPr>
              <w:noProof/>
              <w:webHidden/>
            </w:rPr>
            <w:instrText xml:space="preserve"> PAGEREF _Toc403485118 \h </w:instrText>
          </w:r>
          <w:r>
            <w:rPr>
              <w:noProof/>
              <w:webHidden/>
            </w:rPr>
          </w:r>
          <w:r>
            <w:rPr>
              <w:noProof/>
              <w:webHidden/>
            </w:rPr>
            <w:fldChar w:fldCharType="separate"/>
          </w:r>
          <w:r>
            <w:rPr>
              <w:noProof/>
              <w:webHidden/>
            </w:rPr>
            <w:t>14</w:t>
          </w:r>
          <w:r>
            <w:rPr>
              <w:noProof/>
              <w:webHidden/>
            </w:rPr>
            <w:fldChar w:fldCharType="end"/>
          </w:r>
          <w:r w:rsidRPr="00741FFF">
            <w:rPr>
              <w:rStyle w:val="Hyperlink"/>
              <w:noProof/>
            </w:rPr>
            <w:fldChar w:fldCharType="end"/>
          </w:r>
        </w:p>
        <w:p w14:paraId="27BCE71D"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"_Toc403485119"</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2.8.</w:t>
          </w:r>
          <w:r>
            <w:rPr>
              <w:rFonts w:asciiTheme="minorHAnsi" w:hAnsiTheme="minorHAnsi"/>
              <w:noProof/>
              <w:szCs w:val="22"/>
            </w:rPr>
            <w:tab/>
          </w:r>
          <w:r w:rsidRPr="00741FFF">
            <w:rPr>
              <w:rStyle w:val="Hyperlink"/>
              <w:rFonts w:cs="Times New Roman"/>
              <w:b/>
              <w:noProof/>
            </w:rPr>
            <w:t>Sequence Diagrams</w:t>
          </w:r>
          <w:r>
            <w:rPr>
              <w:noProof/>
              <w:webHidden/>
            </w:rPr>
            <w:tab/>
          </w:r>
          <w:r>
            <w:rPr>
              <w:noProof/>
              <w:webHidden/>
            </w:rPr>
            <w:fldChar w:fldCharType="begin"/>
          </w:r>
          <w:r>
            <w:rPr>
              <w:noProof/>
              <w:webHidden/>
            </w:rPr>
            <w:instrText xml:space="preserve"> PAGEREF _Toc403485119 \h </w:instrText>
          </w:r>
          <w:r>
            <w:rPr>
              <w:noProof/>
              <w:webHidden/>
            </w:rPr>
          </w:r>
          <w:r>
            <w:rPr>
              <w:noProof/>
              <w:webHidden/>
            </w:rPr>
            <w:fldChar w:fldCharType="separate"/>
          </w:r>
          <w:r>
            <w:rPr>
              <w:noProof/>
              <w:webHidden/>
            </w:rPr>
            <w:t>16</w:t>
          </w:r>
          <w:r>
            <w:rPr>
              <w:noProof/>
              <w:webHidden/>
            </w:rPr>
            <w:fldChar w:fldCharType="end"/>
          </w:r>
          <w:r w:rsidRPr="00741FFF">
            <w:rPr>
              <w:rStyle w:val="Hyperlink"/>
              <w:noProof/>
            </w:rPr>
            <w:fldChar w:fldCharType="end"/>
          </w:r>
        </w:p>
        <w:p w14:paraId="14FB04BA"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"_Toc403485120"</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2.8.1.</w:t>
          </w:r>
          <w:r>
            <w:rPr>
              <w:rFonts w:asciiTheme="minorHAnsi" w:hAnsiTheme="minorHAnsi"/>
              <w:noProof/>
              <w:szCs w:val="22"/>
            </w:rPr>
            <w:tab/>
          </w:r>
          <w:r w:rsidRPr="00741FFF">
            <w:rPr>
              <w:rStyle w:val="Hyperlink"/>
              <w:rFonts w:cs="Times New Roman"/>
              <w:b/>
              <w:noProof/>
            </w:rPr>
            <w:t>Use Case 1: Initialize APS</w:t>
          </w:r>
          <w:r>
            <w:rPr>
              <w:noProof/>
              <w:webHidden/>
            </w:rPr>
            <w:tab/>
          </w:r>
          <w:r>
            <w:rPr>
              <w:noProof/>
              <w:webHidden/>
            </w:rPr>
            <w:fldChar w:fldCharType="begin"/>
          </w:r>
          <w:r>
            <w:rPr>
              <w:noProof/>
              <w:webHidden/>
            </w:rPr>
            <w:instrText xml:space="preserve"> PAGEREF _Toc403485120 \h </w:instrText>
          </w:r>
          <w:r>
            <w:rPr>
              <w:noProof/>
              <w:webHidden/>
            </w:rPr>
          </w:r>
          <w:r>
            <w:rPr>
              <w:noProof/>
              <w:webHidden/>
            </w:rPr>
            <w:fldChar w:fldCharType="separate"/>
          </w:r>
          <w:r>
            <w:rPr>
              <w:noProof/>
              <w:webHidden/>
            </w:rPr>
            <w:t>16</w:t>
          </w:r>
          <w:r>
            <w:rPr>
              <w:noProof/>
              <w:webHidden/>
            </w:rPr>
            <w:fldChar w:fldCharType="end"/>
          </w:r>
          <w:r w:rsidRPr="00741FFF">
            <w:rPr>
              <w:rStyle w:val="Hyperlink"/>
              <w:noProof/>
            </w:rPr>
            <w:fldChar w:fldCharType="end"/>
          </w:r>
        </w:p>
        <w:p w14:paraId="7CF10817"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"_Toc403485121"</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2.8.2.</w:t>
          </w:r>
          <w:r>
            <w:rPr>
              <w:rFonts w:asciiTheme="minorHAnsi" w:hAnsiTheme="minorHAnsi"/>
              <w:noProof/>
              <w:szCs w:val="22"/>
            </w:rPr>
            <w:tab/>
          </w:r>
          <w:r w:rsidRPr="00741FFF">
            <w:rPr>
              <w:rStyle w:val="Hyperlink"/>
              <w:rFonts w:cs="Times New Roman"/>
              <w:b/>
              <w:noProof/>
            </w:rPr>
            <w:t>Use Case 2: Follow the Line</w:t>
          </w:r>
          <w:r>
            <w:rPr>
              <w:noProof/>
              <w:webHidden/>
            </w:rPr>
            <w:tab/>
          </w:r>
          <w:r>
            <w:rPr>
              <w:noProof/>
              <w:webHidden/>
            </w:rPr>
            <w:fldChar w:fldCharType="begin"/>
          </w:r>
          <w:r>
            <w:rPr>
              <w:noProof/>
              <w:webHidden/>
            </w:rPr>
            <w:instrText xml:space="preserve"> PAGEREF _Toc403485121 \h </w:instrText>
          </w:r>
          <w:r>
            <w:rPr>
              <w:noProof/>
              <w:webHidden/>
            </w:rPr>
          </w:r>
          <w:r>
            <w:rPr>
              <w:noProof/>
              <w:webHidden/>
            </w:rPr>
            <w:fldChar w:fldCharType="separate"/>
          </w:r>
          <w:r>
            <w:rPr>
              <w:noProof/>
              <w:webHidden/>
            </w:rPr>
            <w:t>17</w:t>
          </w:r>
          <w:r>
            <w:rPr>
              <w:noProof/>
              <w:webHidden/>
            </w:rPr>
            <w:fldChar w:fldCharType="end"/>
          </w:r>
          <w:r w:rsidRPr="00741FFF">
            <w:rPr>
              <w:rStyle w:val="Hyperlink"/>
              <w:noProof/>
            </w:rPr>
            <w:fldChar w:fldCharType="end"/>
          </w:r>
        </w:p>
        <w:p w14:paraId="45D06738"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"_Toc403485122"</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2.8.3.</w:t>
          </w:r>
          <w:r>
            <w:rPr>
              <w:rFonts w:asciiTheme="minorHAnsi" w:hAnsiTheme="minorHAnsi"/>
              <w:noProof/>
              <w:szCs w:val="22"/>
            </w:rPr>
            <w:tab/>
          </w:r>
          <w:r w:rsidRPr="00741FFF">
            <w:rPr>
              <w:rStyle w:val="Hyperlink"/>
              <w:rFonts w:cs="Times New Roman"/>
              <w:b/>
              <w:noProof/>
            </w:rPr>
            <w:t>Use Case 3: Play Simon Carabiner</w:t>
          </w:r>
          <w:r>
            <w:rPr>
              <w:noProof/>
              <w:webHidden/>
            </w:rPr>
            <w:tab/>
          </w:r>
          <w:r>
            <w:rPr>
              <w:noProof/>
              <w:webHidden/>
            </w:rPr>
            <w:fldChar w:fldCharType="begin"/>
          </w:r>
          <w:r>
            <w:rPr>
              <w:noProof/>
              <w:webHidden/>
            </w:rPr>
            <w:instrText xml:space="preserve"> PAGEREF _Toc403485122 \h </w:instrText>
          </w:r>
          <w:r>
            <w:rPr>
              <w:noProof/>
              <w:webHidden/>
            </w:rPr>
          </w:r>
          <w:r>
            <w:rPr>
              <w:noProof/>
              <w:webHidden/>
            </w:rPr>
            <w:fldChar w:fldCharType="separate"/>
          </w:r>
          <w:r>
            <w:rPr>
              <w:noProof/>
              <w:webHidden/>
            </w:rPr>
            <w:t>18</w:t>
          </w:r>
          <w:r>
            <w:rPr>
              <w:noProof/>
              <w:webHidden/>
            </w:rPr>
            <w:fldChar w:fldCharType="end"/>
          </w:r>
          <w:r w:rsidRPr="00741FFF">
            <w:rPr>
              <w:rStyle w:val="Hyperlink"/>
              <w:noProof/>
            </w:rPr>
            <w:fldChar w:fldCharType="end"/>
          </w:r>
        </w:p>
        <w:p w14:paraId="6714BBC3"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"_Toc403485123"</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2.8.4.</w:t>
          </w:r>
          <w:r>
            <w:rPr>
              <w:rFonts w:asciiTheme="minorHAnsi" w:hAnsiTheme="minorHAnsi"/>
              <w:noProof/>
              <w:szCs w:val="22"/>
            </w:rPr>
            <w:tab/>
          </w:r>
          <w:r w:rsidRPr="00741FFF">
            <w:rPr>
              <w:rStyle w:val="Hyperlink"/>
              <w:rFonts w:cs="Times New Roman"/>
              <w:b/>
              <w:noProof/>
            </w:rPr>
            <w:t>Use Case 4: Draw on Etch-a-Sketch</w:t>
          </w:r>
          <w:r>
            <w:rPr>
              <w:noProof/>
              <w:webHidden/>
            </w:rPr>
            <w:tab/>
          </w:r>
          <w:r>
            <w:rPr>
              <w:noProof/>
              <w:webHidden/>
            </w:rPr>
            <w:fldChar w:fldCharType="begin"/>
          </w:r>
          <w:r>
            <w:rPr>
              <w:noProof/>
              <w:webHidden/>
            </w:rPr>
            <w:instrText xml:space="preserve"> PAGEREF _Toc403485123 \h </w:instrText>
          </w:r>
          <w:r>
            <w:rPr>
              <w:noProof/>
              <w:webHidden/>
            </w:rPr>
          </w:r>
          <w:r>
            <w:rPr>
              <w:noProof/>
              <w:webHidden/>
            </w:rPr>
            <w:fldChar w:fldCharType="separate"/>
          </w:r>
          <w:r>
            <w:rPr>
              <w:noProof/>
              <w:webHidden/>
            </w:rPr>
            <w:t>19</w:t>
          </w:r>
          <w:r>
            <w:rPr>
              <w:noProof/>
              <w:webHidden/>
            </w:rPr>
            <w:fldChar w:fldCharType="end"/>
          </w:r>
          <w:r w:rsidRPr="00741FFF">
            <w:rPr>
              <w:rStyle w:val="Hyperlink"/>
              <w:noProof/>
            </w:rPr>
            <w:fldChar w:fldCharType="end"/>
          </w:r>
        </w:p>
        <w:p w14:paraId="217421AD"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"_Toc403485124"</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2.8.5.</w:t>
          </w:r>
          <w:r>
            <w:rPr>
              <w:rFonts w:asciiTheme="minorHAnsi" w:hAnsiTheme="minorHAnsi"/>
              <w:noProof/>
              <w:szCs w:val="22"/>
            </w:rPr>
            <w:tab/>
          </w:r>
          <w:r w:rsidRPr="00741FFF">
            <w:rPr>
              <w:rStyle w:val="Hyperlink"/>
              <w:rFonts w:cs="Times New Roman"/>
              <w:b/>
              <w:noProof/>
            </w:rPr>
            <w:t>Use Case 5: Rotate Rubik’s Cube</w:t>
          </w:r>
          <w:r>
            <w:rPr>
              <w:noProof/>
              <w:webHidden/>
            </w:rPr>
            <w:tab/>
          </w:r>
          <w:r>
            <w:rPr>
              <w:noProof/>
              <w:webHidden/>
            </w:rPr>
            <w:fldChar w:fldCharType="begin"/>
          </w:r>
          <w:r>
            <w:rPr>
              <w:noProof/>
              <w:webHidden/>
            </w:rPr>
            <w:instrText xml:space="preserve"> PAGEREF _Toc403485124 \h </w:instrText>
          </w:r>
          <w:r>
            <w:rPr>
              <w:noProof/>
              <w:webHidden/>
            </w:rPr>
          </w:r>
          <w:r>
            <w:rPr>
              <w:noProof/>
              <w:webHidden/>
            </w:rPr>
            <w:fldChar w:fldCharType="separate"/>
          </w:r>
          <w:r>
            <w:rPr>
              <w:noProof/>
              <w:webHidden/>
            </w:rPr>
            <w:t>20</w:t>
          </w:r>
          <w:r>
            <w:rPr>
              <w:noProof/>
              <w:webHidden/>
            </w:rPr>
            <w:fldChar w:fldCharType="end"/>
          </w:r>
          <w:r w:rsidRPr="00741FFF">
            <w:rPr>
              <w:rStyle w:val="Hyperlink"/>
              <w:noProof/>
            </w:rPr>
            <w:fldChar w:fldCharType="end"/>
          </w:r>
        </w:p>
        <w:p w14:paraId="7F3CAAA8"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"_Toc403485125"</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2.8.6.</w:t>
          </w:r>
          <w:r>
            <w:rPr>
              <w:rFonts w:asciiTheme="minorHAnsi" w:hAnsiTheme="minorHAnsi"/>
              <w:noProof/>
              <w:szCs w:val="22"/>
            </w:rPr>
            <w:tab/>
          </w:r>
          <w:r w:rsidRPr="00741FFF">
            <w:rPr>
              <w:rStyle w:val="Hyperlink"/>
              <w:rFonts w:cs="Times New Roman"/>
              <w:b/>
              <w:noProof/>
            </w:rPr>
            <w:t>Use Case 6: Pick up Playing Card</w:t>
          </w:r>
          <w:r>
            <w:rPr>
              <w:noProof/>
              <w:webHidden/>
            </w:rPr>
            <w:tab/>
          </w:r>
          <w:r>
            <w:rPr>
              <w:noProof/>
              <w:webHidden/>
            </w:rPr>
            <w:fldChar w:fldCharType="begin"/>
          </w:r>
          <w:r>
            <w:rPr>
              <w:noProof/>
              <w:webHidden/>
            </w:rPr>
            <w:instrText xml:space="preserve"> PAGEREF _Toc403485125 \h </w:instrText>
          </w:r>
          <w:r>
            <w:rPr>
              <w:noProof/>
              <w:webHidden/>
            </w:rPr>
          </w:r>
          <w:r>
            <w:rPr>
              <w:noProof/>
              <w:webHidden/>
            </w:rPr>
            <w:fldChar w:fldCharType="separate"/>
          </w:r>
          <w:r>
            <w:rPr>
              <w:noProof/>
              <w:webHidden/>
            </w:rPr>
            <w:t>21</w:t>
          </w:r>
          <w:r>
            <w:rPr>
              <w:noProof/>
              <w:webHidden/>
            </w:rPr>
            <w:fldChar w:fldCharType="end"/>
          </w:r>
          <w:r w:rsidRPr="00741FFF">
            <w:rPr>
              <w:rStyle w:val="Hyperlink"/>
              <w:noProof/>
            </w:rPr>
            <w:fldChar w:fldCharType="end"/>
          </w:r>
        </w:p>
        <w:p w14:paraId="556BF3CE" w14:textId="77777777" w:rsidR="00EC62A0" w:rsidRDefault="00EC62A0">
          <w:pPr>
            <w:pStyle w:val="TOC1"/>
            <w:rPr>
              <w:rFonts w:asciiTheme="minorHAnsi" w:hAnsiTheme="minorHAnsi"/>
              <w:noProof/>
              <w:sz w:val="22"/>
              <w:szCs w:val="22"/>
            </w:rPr>
          </w:pPr>
          <w:r w:rsidRPr="00741FFF">
            <w:rPr>
              <w:rStyle w:val="Hyperlink"/>
              <w:noProof/>
            </w:rPr>
            <w:fldChar w:fldCharType="begin"/>
          </w:r>
          <w:r w:rsidRPr="00741FFF">
            <w:rPr>
              <w:rStyle w:val="Hyperlink"/>
              <w:noProof/>
            </w:rPr>
            <w:instrText xml:space="preserve"> </w:instrText>
          </w:r>
          <w:r>
            <w:rPr>
              <w:noProof/>
            </w:rPr>
            <w:instrText>HYPERLINK \l "_Toc403485126"</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3.</w:t>
          </w:r>
          <w:r>
            <w:rPr>
              <w:rFonts w:asciiTheme="minorHAnsi" w:hAnsiTheme="minorHAnsi"/>
              <w:noProof/>
              <w:sz w:val="22"/>
              <w:szCs w:val="22"/>
            </w:rPr>
            <w:tab/>
          </w:r>
          <w:r w:rsidRPr="00741FFF">
            <w:rPr>
              <w:rStyle w:val="Hyperlink"/>
              <w:rFonts w:cs="Times New Roman"/>
              <w:b/>
              <w:noProof/>
            </w:rPr>
            <w:t>User Stories</w:t>
          </w:r>
          <w:r>
            <w:rPr>
              <w:noProof/>
              <w:webHidden/>
            </w:rPr>
            <w:tab/>
          </w:r>
          <w:r>
            <w:rPr>
              <w:noProof/>
              <w:webHidden/>
            </w:rPr>
            <w:fldChar w:fldCharType="begin"/>
          </w:r>
          <w:r>
            <w:rPr>
              <w:noProof/>
              <w:webHidden/>
            </w:rPr>
            <w:instrText xml:space="preserve"> PAGEREF _Toc403485126 \h </w:instrText>
          </w:r>
          <w:r>
            <w:rPr>
              <w:noProof/>
              <w:webHidden/>
            </w:rPr>
          </w:r>
          <w:r>
            <w:rPr>
              <w:noProof/>
              <w:webHidden/>
            </w:rPr>
            <w:fldChar w:fldCharType="separate"/>
          </w:r>
          <w:r>
            <w:rPr>
              <w:noProof/>
              <w:webHidden/>
            </w:rPr>
            <w:t>22</w:t>
          </w:r>
          <w:r>
            <w:rPr>
              <w:noProof/>
              <w:webHidden/>
            </w:rPr>
            <w:fldChar w:fldCharType="end"/>
          </w:r>
          <w:r w:rsidRPr="00741FFF">
            <w:rPr>
              <w:rStyle w:val="Hyperlink"/>
              <w:noProof/>
            </w:rPr>
            <w:fldChar w:fldCharType="end"/>
          </w:r>
        </w:p>
        <w:p w14:paraId="2974FA95"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"_Toc403485127"</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3.1.</w:t>
          </w:r>
          <w:r>
            <w:rPr>
              <w:rFonts w:asciiTheme="minorHAnsi" w:hAnsiTheme="minorHAnsi"/>
              <w:noProof/>
              <w:szCs w:val="22"/>
            </w:rPr>
            <w:tab/>
          </w:r>
          <w:r w:rsidRPr="00741FFF">
            <w:rPr>
              <w:rStyle w:val="Hyperlink"/>
              <w:rFonts w:cs="Times New Roman"/>
              <w:b/>
              <w:noProof/>
            </w:rPr>
            <w:t>Epic</w:t>
          </w:r>
          <w:r>
            <w:rPr>
              <w:noProof/>
              <w:webHidden/>
            </w:rPr>
            <w:tab/>
          </w:r>
          <w:r>
            <w:rPr>
              <w:noProof/>
              <w:webHidden/>
            </w:rPr>
            <w:fldChar w:fldCharType="begin"/>
          </w:r>
          <w:r>
            <w:rPr>
              <w:noProof/>
              <w:webHidden/>
            </w:rPr>
            <w:instrText xml:space="preserve"> PAGEREF _Toc403485127 \h </w:instrText>
          </w:r>
          <w:r>
            <w:rPr>
              <w:noProof/>
              <w:webHidden/>
            </w:rPr>
          </w:r>
          <w:r>
            <w:rPr>
              <w:noProof/>
              <w:webHidden/>
            </w:rPr>
            <w:fldChar w:fldCharType="separate"/>
          </w:r>
          <w:r>
            <w:rPr>
              <w:noProof/>
              <w:webHidden/>
            </w:rPr>
            <w:t>22</w:t>
          </w:r>
          <w:r>
            <w:rPr>
              <w:noProof/>
              <w:webHidden/>
            </w:rPr>
            <w:fldChar w:fldCharType="end"/>
          </w:r>
          <w:r w:rsidRPr="00741FFF">
            <w:rPr>
              <w:rStyle w:val="Hyperlink"/>
              <w:noProof/>
            </w:rPr>
            <w:fldChar w:fldCharType="end"/>
          </w:r>
        </w:p>
        <w:p w14:paraId="07BDEA51"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"_Toc403485128"</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3.2.</w:t>
          </w:r>
          <w:r>
            <w:rPr>
              <w:rFonts w:asciiTheme="minorHAnsi" w:hAnsiTheme="minorHAnsi"/>
              <w:noProof/>
              <w:szCs w:val="22"/>
            </w:rPr>
            <w:tab/>
          </w:r>
          <w:r w:rsidRPr="00741FFF">
            <w:rPr>
              <w:rStyle w:val="Hyperlink"/>
              <w:rFonts w:cs="Times New Roman"/>
              <w:b/>
              <w:noProof/>
            </w:rPr>
            <w:t>General</w:t>
          </w:r>
          <w:r>
            <w:rPr>
              <w:noProof/>
              <w:webHidden/>
            </w:rPr>
            <w:tab/>
          </w:r>
          <w:r>
            <w:rPr>
              <w:noProof/>
              <w:webHidden/>
            </w:rPr>
            <w:fldChar w:fldCharType="begin"/>
          </w:r>
          <w:r>
            <w:rPr>
              <w:noProof/>
              <w:webHidden/>
            </w:rPr>
            <w:instrText xml:space="preserve"> PAGEREF _Toc403485128 \h </w:instrText>
          </w:r>
          <w:r>
            <w:rPr>
              <w:noProof/>
              <w:webHidden/>
            </w:rPr>
          </w:r>
          <w:r>
            <w:rPr>
              <w:noProof/>
              <w:webHidden/>
            </w:rPr>
            <w:fldChar w:fldCharType="separate"/>
          </w:r>
          <w:r>
            <w:rPr>
              <w:noProof/>
              <w:webHidden/>
            </w:rPr>
            <w:t>22</w:t>
          </w:r>
          <w:r>
            <w:rPr>
              <w:noProof/>
              <w:webHidden/>
            </w:rPr>
            <w:fldChar w:fldCharType="end"/>
          </w:r>
          <w:r w:rsidRPr="00741FFF">
            <w:rPr>
              <w:rStyle w:val="Hyperlink"/>
              <w:noProof/>
            </w:rPr>
            <w:fldChar w:fldCharType="end"/>
          </w:r>
        </w:p>
        <w:p w14:paraId="1BD2E425"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"_Toc403485129"</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3.3.</w:t>
          </w:r>
          <w:r>
            <w:rPr>
              <w:rFonts w:asciiTheme="minorHAnsi" w:hAnsiTheme="minorHAnsi"/>
              <w:noProof/>
              <w:szCs w:val="22"/>
            </w:rPr>
            <w:tab/>
          </w:r>
          <w:r w:rsidRPr="00741FFF">
            <w:rPr>
              <w:rStyle w:val="Hyperlink"/>
              <w:rFonts w:cs="Times New Roman"/>
              <w:b/>
              <w:noProof/>
            </w:rPr>
            <w:t>Simon Carabiner</w:t>
          </w:r>
          <w:r>
            <w:rPr>
              <w:noProof/>
              <w:webHidden/>
            </w:rPr>
            <w:tab/>
          </w:r>
          <w:r>
            <w:rPr>
              <w:noProof/>
              <w:webHidden/>
            </w:rPr>
            <w:fldChar w:fldCharType="begin"/>
          </w:r>
          <w:r>
            <w:rPr>
              <w:noProof/>
              <w:webHidden/>
            </w:rPr>
            <w:instrText xml:space="preserve"> PAGEREF _Toc403485129 \h </w:instrText>
          </w:r>
          <w:r>
            <w:rPr>
              <w:noProof/>
              <w:webHidden/>
            </w:rPr>
          </w:r>
          <w:r>
            <w:rPr>
              <w:noProof/>
              <w:webHidden/>
            </w:rPr>
            <w:fldChar w:fldCharType="separate"/>
          </w:r>
          <w:r>
            <w:rPr>
              <w:noProof/>
              <w:webHidden/>
            </w:rPr>
            <w:t>22</w:t>
          </w:r>
          <w:r>
            <w:rPr>
              <w:noProof/>
              <w:webHidden/>
            </w:rPr>
            <w:fldChar w:fldCharType="end"/>
          </w:r>
          <w:r w:rsidRPr="00741FFF">
            <w:rPr>
              <w:rStyle w:val="Hyperlink"/>
              <w:noProof/>
            </w:rPr>
            <w:fldChar w:fldCharType="end"/>
          </w:r>
        </w:p>
        <w:p w14:paraId="04871432"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"_Toc403485130"</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3.4.</w:t>
          </w:r>
          <w:r>
            <w:rPr>
              <w:rFonts w:asciiTheme="minorHAnsi" w:hAnsiTheme="minorHAnsi"/>
              <w:noProof/>
              <w:szCs w:val="22"/>
            </w:rPr>
            <w:tab/>
          </w:r>
          <w:r w:rsidRPr="00741FFF">
            <w:rPr>
              <w:rStyle w:val="Hyperlink"/>
              <w:rFonts w:cs="Times New Roman"/>
              <w:b/>
              <w:noProof/>
            </w:rPr>
            <w:t>Etch-a-Sketch</w:t>
          </w:r>
          <w:r>
            <w:rPr>
              <w:noProof/>
              <w:webHidden/>
            </w:rPr>
            <w:tab/>
          </w:r>
          <w:r>
            <w:rPr>
              <w:noProof/>
              <w:webHidden/>
            </w:rPr>
            <w:fldChar w:fldCharType="begin"/>
          </w:r>
          <w:r>
            <w:rPr>
              <w:noProof/>
              <w:webHidden/>
            </w:rPr>
            <w:instrText xml:space="preserve"> PAGEREF _Toc403485130 \h </w:instrText>
          </w:r>
          <w:r>
            <w:rPr>
              <w:noProof/>
              <w:webHidden/>
            </w:rPr>
          </w:r>
          <w:r>
            <w:rPr>
              <w:noProof/>
              <w:webHidden/>
            </w:rPr>
            <w:fldChar w:fldCharType="separate"/>
          </w:r>
          <w:r>
            <w:rPr>
              <w:noProof/>
              <w:webHidden/>
            </w:rPr>
            <w:t>22</w:t>
          </w:r>
          <w:r>
            <w:rPr>
              <w:noProof/>
              <w:webHidden/>
            </w:rPr>
            <w:fldChar w:fldCharType="end"/>
          </w:r>
          <w:r w:rsidRPr="00741FFF">
            <w:rPr>
              <w:rStyle w:val="Hyperlink"/>
              <w:noProof/>
            </w:rPr>
            <w:fldChar w:fldCharType="end"/>
          </w:r>
        </w:p>
        <w:p w14:paraId="4D1E70D8"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"_Toc403485131"</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3.5.</w:t>
          </w:r>
          <w:r>
            <w:rPr>
              <w:rFonts w:asciiTheme="minorHAnsi" w:hAnsiTheme="minorHAnsi"/>
              <w:noProof/>
              <w:szCs w:val="22"/>
            </w:rPr>
            <w:tab/>
          </w:r>
          <w:r w:rsidRPr="00741FFF">
            <w:rPr>
              <w:rStyle w:val="Hyperlink"/>
              <w:rFonts w:cs="Times New Roman"/>
              <w:b/>
              <w:noProof/>
            </w:rPr>
            <w:t>Rubik’s Cube</w:t>
          </w:r>
          <w:r>
            <w:rPr>
              <w:noProof/>
              <w:webHidden/>
            </w:rPr>
            <w:tab/>
          </w:r>
          <w:r>
            <w:rPr>
              <w:noProof/>
              <w:webHidden/>
            </w:rPr>
            <w:fldChar w:fldCharType="begin"/>
          </w:r>
          <w:r>
            <w:rPr>
              <w:noProof/>
              <w:webHidden/>
            </w:rPr>
            <w:instrText xml:space="preserve"> PAGEREF _Toc403485131 \h </w:instrText>
          </w:r>
          <w:r>
            <w:rPr>
              <w:noProof/>
              <w:webHidden/>
            </w:rPr>
          </w:r>
          <w:r>
            <w:rPr>
              <w:noProof/>
              <w:webHidden/>
            </w:rPr>
            <w:fldChar w:fldCharType="separate"/>
          </w:r>
          <w:r>
            <w:rPr>
              <w:noProof/>
              <w:webHidden/>
            </w:rPr>
            <w:t>22</w:t>
          </w:r>
          <w:r>
            <w:rPr>
              <w:noProof/>
              <w:webHidden/>
            </w:rPr>
            <w:fldChar w:fldCharType="end"/>
          </w:r>
          <w:r w:rsidRPr="00741FFF">
            <w:rPr>
              <w:rStyle w:val="Hyperlink"/>
              <w:noProof/>
            </w:rPr>
            <w:fldChar w:fldCharType="end"/>
          </w:r>
        </w:p>
        <w:p w14:paraId="23DBEE87"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"_Toc403485132"</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3.6.</w:t>
          </w:r>
          <w:r>
            <w:rPr>
              <w:rFonts w:asciiTheme="minorHAnsi" w:hAnsiTheme="minorHAnsi"/>
              <w:noProof/>
              <w:szCs w:val="22"/>
            </w:rPr>
            <w:tab/>
          </w:r>
          <w:r w:rsidRPr="00741FFF">
            <w:rPr>
              <w:rStyle w:val="Hyperlink"/>
              <w:rFonts w:cs="Times New Roman"/>
              <w:b/>
              <w:noProof/>
            </w:rPr>
            <w:t>Pick up Playing Card</w:t>
          </w:r>
          <w:r>
            <w:rPr>
              <w:noProof/>
              <w:webHidden/>
            </w:rPr>
            <w:tab/>
          </w:r>
          <w:r>
            <w:rPr>
              <w:noProof/>
              <w:webHidden/>
            </w:rPr>
            <w:fldChar w:fldCharType="begin"/>
          </w:r>
          <w:r>
            <w:rPr>
              <w:noProof/>
              <w:webHidden/>
            </w:rPr>
            <w:instrText xml:space="preserve"> PAGEREF _Toc403485132 \h </w:instrText>
          </w:r>
          <w:r>
            <w:rPr>
              <w:noProof/>
              <w:webHidden/>
            </w:rPr>
          </w:r>
          <w:r>
            <w:rPr>
              <w:noProof/>
              <w:webHidden/>
            </w:rPr>
            <w:fldChar w:fldCharType="separate"/>
          </w:r>
          <w:r>
            <w:rPr>
              <w:noProof/>
              <w:webHidden/>
            </w:rPr>
            <w:t>22</w:t>
          </w:r>
          <w:r>
            <w:rPr>
              <w:noProof/>
              <w:webHidden/>
            </w:rPr>
            <w:fldChar w:fldCharType="end"/>
          </w:r>
          <w:r w:rsidRPr="00741FFF">
            <w:rPr>
              <w:rStyle w:val="Hyperlink"/>
              <w:noProof/>
            </w:rPr>
            <w:fldChar w:fldCharType="end"/>
          </w:r>
        </w:p>
        <w:p w14:paraId="475A85A3" w14:textId="77777777" w:rsidR="00EC62A0" w:rsidRDefault="00EC62A0">
          <w:pPr>
            <w:pStyle w:val="TOC1"/>
            <w:rPr>
              <w:rFonts w:asciiTheme="minorHAnsi" w:hAnsiTheme="minorHAnsi"/>
              <w:noProof/>
              <w:sz w:val="22"/>
              <w:szCs w:val="22"/>
            </w:rPr>
          </w:pPr>
          <w:r w:rsidRPr="00741FFF">
            <w:rPr>
              <w:rStyle w:val="Hyperlink"/>
              <w:noProof/>
            </w:rPr>
            <w:fldChar w:fldCharType="begin"/>
          </w:r>
          <w:r w:rsidRPr="00741FFF">
            <w:rPr>
              <w:rStyle w:val="Hyperlink"/>
              <w:noProof/>
            </w:rPr>
            <w:instrText xml:space="preserve"> </w:instrText>
          </w:r>
          <w:r>
            <w:rPr>
              <w:noProof/>
            </w:rPr>
            <w:instrText>HYPERLINK \l "_Toc403485133"</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4.</w:t>
          </w:r>
          <w:r>
            <w:rPr>
              <w:rFonts w:asciiTheme="minorHAnsi" w:hAnsiTheme="minorHAnsi"/>
              <w:noProof/>
              <w:sz w:val="22"/>
              <w:szCs w:val="22"/>
            </w:rPr>
            <w:tab/>
          </w:r>
          <w:r w:rsidRPr="00741FFF">
            <w:rPr>
              <w:rStyle w:val="Hyperlink"/>
              <w:rFonts w:cs="Times New Roman"/>
              <w:b/>
              <w:noProof/>
            </w:rPr>
            <w:t>Functional Requirements</w:t>
          </w:r>
          <w:r>
            <w:rPr>
              <w:noProof/>
              <w:webHidden/>
            </w:rPr>
            <w:tab/>
          </w:r>
          <w:r>
            <w:rPr>
              <w:noProof/>
              <w:webHidden/>
            </w:rPr>
            <w:fldChar w:fldCharType="begin"/>
          </w:r>
          <w:r>
            <w:rPr>
              <w:noProof/>
              <w:webHidden/>
            </w:rPr>
            <w:instrText xml:space="preserve"> PAGEREF _Toc403485133 \h </w:instrText>
          </w:r>
          <w:r>
            <w:rPr>
              <w:noProof/>
              <w:webHidden/>
            </w:rPr>
          </w:r>
          <w:r>
            <w:rPr>
              <w:noProof/>
              <w:webHidden/>
            </w:rPr>
            <w:fldChar w:fldCharType="separate"/>
          </w:r>
          <w:r>
            <w:rPr>
              <w:noProof/>
              <w:webHidden/>
            </w:rPr>
            <w:t>23</w:t>
          </w:r>
          <w:r>
            <w:rPr>
              <w:noProof/>
              <w:webHidden/>
            </w:rPr>
            <w:fldChar w:fldCharType="end"/>
          </w:r>
          <w:r w:rsidRPr="00741FFF">
            <w:rPr>
              <w:rStyle w:val="Hyperlink"/>
              <w:noProof/>
            </w:rPr>
            <w:fldChar w:fldCharType="end"/>
          </w:r>
        </w:p>
        <w:p w14:paraId="76C59AD3" w14:textId="77777777" w:rsidR="00EC62A0" w:rsidRDefault="00EC62A0">
          <w:pPr>
            <w:pStyle w:val="TOC1"/>
            <w:rPr>
              <w:rFonts w:asciiTheme="minorHAnsi" w:hAnsiTheme="minorHAnsi"/>
              <w:noProof/>
              <w:sz w:val="22"/>
              <w:szCs w:val="22"/>
            </w:rPr>
          </w:pPr>
          <w:r w:rsidRPr="00741FFF">
            <w:rPr>
              <w:rStyle w:val="Hyperlink"/>
              <w:noProof/>
            </w:rPr>
            <w:fldChar w:fldCharType="begin"/>
          </w:r>
          <w:r w:rsidRPr="00741FFF">
            <w:rPr>
              <w:rStyle w:val="Hyperlink"/>
              <w:noProof/>
            </w:rPr>
            <w:instrText xml:space="preserve"> </w:instrText>
          </w:r>
          <w:r>
            <w:rPr>
              <w:noProof/>
            </w:rPr>
            <w:instrText>HYPERLINK \l "_Toc403485134"</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5.</w:t>
          </w:r>
          <w:r>
            <w:rPr>
              <w:rFonts w:asciiTheme="minorHAnsi" w:hAnsiTheme="minorHAnsi"/>
              <w:noProof/>
              <w:sz w:val="22"/>
              <w:szCs w:val="22"/>
            </w:rPr>
            <w:tab/>
          </w:r>
          <w:r w:rsidRPr="00741FFF">
            <w:rPr>
              <w:rStyle w:val="Hyperlink"/>
              <w:rFonts w:cs="Times New Roman"/>
              <w:b/>
              <w:noProof/>
            </w:rPr>
            <w:t>Non-Functional Requirements</w:t>
          </w:r>
          <w:r>
            <w:rPr>
              <w:noProof/>
              <w:webHidden/>
            </w:rPr>
            <w:tab/>
          </w:r>
          <w:r>
            <w:rPr>
              <w:noProof/>
              <w:webHidden/>
            </w:rPr>
            <w:fldChar w:fldCharType="begin"/>
          </w:r>
          <w:r>
            <w:rPr>
              <w:noProof/>
              <w:webHidden/>
            </w:rPr>
            <w:instrText xml:space="preserve"> PAGEREF _Toc403485134 \h </w:instrText>
          </w:r>
          <w:r>
            <w:rPr>
              <w:noProof/>
              <w:webHidden/>
            </w:rPr>
          </w:r>
          <w:r>
            <w:rPr>
              <w:noProof/>
              <w:webHidden/>
            </w:rPr>
            <w:fldChar w:fldCharType="separate"/>
          </w:r>
          <w:r>
            <w:rPr>
              <w:noProof/>
              <w:webHidden/>
            </w:rPr>
            <w:t>24</w:t>
          </w:r>
          <w:r>
            <w:rPr>
              <w:noProof/>
              <w:webHidden/>
            </w:rPr>
            <w:fldChar w:fldCharType="end"/>
          </w:r>
          <w:r w:rsidRPr="00741FFF">
            <w:rPr>
              <w:rStyle w:val="Hyperlink"/>
              <w:noProof/>
            </w:rPr>
            <w:fldChar w:fldCharType="end"/>
          </w:r>
        </w:p>
        <w:p w14:paraId="15D17DFA" w14:textId="77777777" w:rsidR="00EC62A0" w:rsidRDefault="00EC62A0">
          <w:pPr>
            <w:pStyle w:val="TOC1"/>
            <w:rPr>
              <w:rFonts w:asciiTheme="minorHAnsi" w:hAnsiTheme="minorHAnsi"/>
              <w:noProof/>
              <w:sz w:val="22"/>
              <w:szCs w:val="22"/>
            </w:rPr>
          </w:pPr>
          <w:r w:rsidRPr="00741FFF">
            <w:rPr>
              <w:rStyle w:val="Hyperlink"/>
              <w:noProof/>
            </w:rPr>
            <w:fldChar w:fldCharType="begin"/>
          </w:r>
          <w:r w:rsidRPr="00741FFF">
            <w:rPr>
              <w:rStyle w:val="Hyperlink"/>
              <w:noProof/>
            </w:rPr>
            <w:instrText xml:space="preserve"> </w:instrText>
          </w:r>
          <w:r>
            <w:rPr>
              <w:noProof/>
            </w:rPr>
            <w:instrText>HYPERLINK \l "_Toc403485135"</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6.</w:t>
          </w:r>
          <w:r>
            <w:rPr>
              <w:rFonts w:asciiTheme="minorHAnsi" w:hAnsiTheme="minorHAnsi"/>
              <w:noProof/>
              <w:sz w:val="22"/>
              <w:szCs w:val="22"/>
            </w:rPr>
            <w:tab/>
          </w:r>
          <w:r w:rsidRPr="00741FFF">
            <w:rPr>
              <w:rStyle w:val="Hyperlink"/>
              <w:rFonts w:cs="Times New Roman"/>
              <w:b/>
              <w:noProof/>
            </w:rPr>
            <w:t>Test Cases</w:t>
          </w:r>
          <w:r>
            <w:rPr>
              <w:noProof/>
              <w:webHidden/>
            </w:rPr>
            <w:tab/>
          </w:r>
          <w:r>
            <w:rPr>
              <w:noProof/>
              <w:webHidden/>
            </w:rPr>
            <w:fldChar w:fldCharType="begin"/>
          </w:r>
          <w:r>
            <w:rPr>
              <w:noProof/>
              <w:webHidden/>
            </w:rPr>
            <w:instrText xml:space="preserve"> PAGEREF _Toc403485135 \h </w:instrText>
          </w:r>
          <w:r>
            <w:rPr>
              <w:noProof/>
              <w:webHidden/>
            </w:rPr>
          </w:r>
          <w:r>
            <w:rPr>
              <w:noProof/>
              <w:webHidden/>
            </w:rPr>
            <w:fldChar w:fldCharType="separate"/>
          </w:r>
          <w:r>
            <w:rPr>
              <w:noProof/>
              <w:webHidden/>
            </w:rPr>
            <w:t>25</w:t>
          </w:r>
          <w:r>
            <w:rPr>
              <w:noProof/>
              <w:webHidden/>
            </w:rPr>
            <w:fldChar w:fldCharType="end"/>
          </w:r>
          <w:r w:rsidRPr="00741FFF">
            <w:rPr>
              <w:rStyle w:val="Hyperlink"/>
              <w:noProof/>
            </w:rPr>
            <w:fldChar w:fldCharType="end"/>
          </w:r>
        </w:p>
        <w:p w14:paraId="20DA93E6" w14:textId="77777777" w:rsidR="00EC62A0" w:rsidRDefault="00EC62A0">
          <w:pPr>
            <w:pStyle w:val="TOC1"/>
            <w:rPr>
              <w:rFonts w:asciiTheme="minorHAnsi" w:hAnsiTheme="minorHAnsi"/>
              <w:noProof/>
              <w:sz w:val="22"/>
              <w:szCs w:val="22"/>
            </w:rPr>
          </w:pPr>
          <w:r w:rsidRPr="00741FFF">
            <w:rPr>
              <w:rStyle w:val="Hyperlink"/>
              <w:noProof/>
            </w:rPr>
            <w:fldChar w:fldCharType="begin"/>
          </w:r>
          <w:r w:rsidRPr="00741FFF">
            <w:rPr>
              <w:rStyle w:val="Hyperlink"/>
              <w:noProof/>
            </w:rPr>
            <w:instrText xml:space="preserve"> </w:instrText>
          </w:r>
          <w:r>
            <w:rPr>
              <w:noProof/>
            </w:rPr>
            <w:instrText>HYPERLINK \l "_Toc403485136"</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Appendices</w:t>
          </w:r>
          <w:r>
            <w:rPr>
              <w:noProof/>
              <w:webHidden/>
            </w:rPr>
            <w:tab/>
          </w:r>
          <w:r>
            <w:rPr>
              <w:noProof/>
              <w:webHidden/>
            </w:rPr>
            <w:fldChar w:fldCharType="begin"/>
          </w:r>
          <w:r>
            <w:rPr>
              <w:noProof/>
              <w:webHidden/>
            </w:rPr>
            <w:instrText xml:space="preserve"> PAGEREF _Toc403485136 \h </w:instrText>
          </w:r>
          <w:r>
            <w:rPr>
              <w:noProof/>
              <w:webHidden/>
            </w:rPr>
          </w:r>
          <w:r>
            <w:rPr>
              <w:noProof/>
              <w:webHidden/>
            </w:rPr>
            <w:fldChar w:fldCharType="separate"/>
          </w:r>
          <w:r>
            <w:rPr>
              <w:noProof/>
              <w:webHidden/>
            </w:rPr>
            <w:t>26</w:t>
          </w:r>
          <w:r>
            <w:rPr>
              <w:noProof/>
              <w:webHidden/>
            </w:rPr>
            <w:fldChar w:fldCharType="end"/>
          </w:r>
          <w:r w:rsidRPr="00741FFF">
            <w:rPr>
              <w:rStyle w:val="Hyperlink"/>
              <w:noProof/>
            </w:rPr>
            <w:fldChar w:fldCharType="end"/>
          </w:r>
        </w:p>
        <w:p w14:paraId="7C689B3E"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"_Toc403485137"</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Appendix A: Figures</w:t>
          </w:r>
          <w:r>
            <w:rPr>
              <w:noProof/>
              <w:webHidden/>
            </w:rPr>
            <w:tab/>
          </w:r>
          <w:r>
            <w:rPr>
              <w:noProof/>
              <w:webHidden/>
            </w:rPr>
            <w:fldChar w:fldCharType="begin"/>
          </w:r>
          <w:r>
            <w:rPr>
              <w:noProof/>
              <w:webHidden/>
            </w:rPr>
            <w:instrText xml:space="preserve"> PAGEREF _Toc403485137 \h </w:instrText>
          </w:r>
          <w:r>
            <w:rPr>
              <w:noProof/>
              <w:webHidden/>
            </w:rPr>
          </w:r>
          <w:r>
            <w:rPr>
              <w:noProof/>
              <w:webHidden/>
            </w:rPr>
            <w:fldChar w:fldCharType="separate"/>
          </w:r>
          <w:r>
            <w:rPr>
              <w:noProof/>
              <w:webHidden/>
            </w:rPr>
            <w:t>26</w:t>
          </w:r>
          <w:r>
            <w:rPr>
              <w:noProof/>
              <w:webHidden/>
            </w:rPr>
            <w:fldChar w:fldCharType="end"/>
          </w:r>
          <w:r w:rsidRPr="00741FFF">
            <w:rPr>
              <w:rStyle w:val="Hyperlink"/>
              <w:noProof/>
            </w:rPr>
            <w:fldChar w:fldCharType="end"/>
          </w:r>
        </w:p>
        <w:p w14:paraId="54189EAC" w14:textId="77777777" w:rsidR="00EC62A0" w:rsidRDefault="00EC62A0">
          <w:pPr>
            <w:pStyle w:val="TOC2"/>
            <w:rPr>
              <w:rFonts w:asciiTheme="minorHAnsi" w:hAnsiTheme="minorHAnsi"/>
              <w:noProof/>
              <w:szCs w:val="22"/>
            </w:rPr>
          </w:pPr>
          <w:r w:rsidRPr="00741FFF">
            <w:rPr>
              <w:rStyle w:val="Hyperlink"/>
              <w:noProof/>
            </w:rPr>
            <w:fldChar w:fldCharType="begin"/>
          </w:r>
          <w:r w:rsidRPr="00741FFF">
            <w:rPr>
              <w:rStyle w:val="Hyperlink"/>
              <w:noProof/>
            </w:rPr>
            <w:instrText xml:space="preserve"> </w:instrText>
          </w:r>
          <w:r>
            <w:rPr>
              <w:noProof/>
            </w:rPr>
            <w:instrText>HYPERLINK \l "_Toc403485138"</w:instrText>
          </w:r>
          <w:r w:rsidRPr="00741FFF">
            <w:rPr>
              <w:rStyle w:val="Hyperlink"/>
              <w:noProof/>
            </w:rPr>
            <w:instrText xml:space="preserve"> </w:instrText>
          </w:r>
          <w:r w:rsidRPr="00741FFF">
            <w:rPr>
              <w:rStyle w:val="Hyperlink"/>
              <w:noProof/>
            </w:rPr>
            <w:fldChar w:fldCharType="separate"/>
          </w:r>
          <w:r w:rsidRPr="00741FFF">
            <w:rPr>
              <w:rStyle w:val="Hyperlink"/>
              <w:rFonts w:cs="Times New Roman"/>
              <w:b/>
              <w:noProof/>
            </w:rPr>
            <w:t>Appendix B: Glossary</w:t>
          </w:r>
          <w:r>
            <w:rPr>
              <w:noProof/>
              <w:webHidden/>
            </w:rPr>
            <w:tab/>
          </w:r>
          <w:r>
            <w:rPr>
              <w:noProof/>
              <w:webHidden/>
            </w:rPr>
            <w:fldChar w:fldCharType="begin"/>
          </w:r>
          <w:r>
            <w:rPr>
              <w:noProof/>
              <w:webHidden/>
            </w:rPr>
            <w:instrText xml:space="preserve"> PAGEREF _Toc403485138 \h </w:instrText>
          </w:r>
          <w:r>
            <w:rPr>
              <w:noProof/>
              <w:webHidden/>
            </w:rPr>
          </w:r>
          <w:r>
            <w:rPr>
              <w:noProof/>
              <w:webHidden/>
            </w:rPr>
            <w:fldChar w:fldCharType="separate"/>
          </w:r>
          <w:r>
            <w:rPr>
              <w:noProof/>
              <w:webHidden/>
            </w:rPr>
            <w:t>29</w:t>
          </w:r>
          <w:r>
            <w:rPr>
              <w:noProof/>
              <w:webHidden/>
            </w:rPr>
            <w:fldChar w:fldCharType="end"/>
          </w:r>
          <w:r w:rsidRPr="00741FFF">
            <w:rPr>
              <w:rStyle w:val="Hyperlink"/>
              <w:noProof/>
            </w:rPr>
            <w:fldChar w:fldCharType="end"/>
          </w:r>
        </w:p>
        <w:p w14:paraId="4F8BFDC8" w14:textId="77777777" w:rsidR="00EC62A0" w:rsidRDefault="00EC62A0">
          <w:pPr>
            <w:pStyle w:val="TOC2"/>
            <w:rPr>
              <w:rFonts w:asciiTheme="minorHAnsi" w:hAnsiTheme="minorHAnsi"/>
              <w:noProof/>
              <w:szCs w:val="22"/>
            </w:rPr>
          </w:pPr>
          <w:r w:rsidRPr="00741FFF">
            <w:rPr>
              <w:rStyle w:val="Hyperlink"/>
              <w:noProof/>
            </w:rPr>
            <w:lastRenderedPageBreak/>
            <w:fldChar w:fldCharType="begin"/>
          </w:r>
          <w:r w:rsidRPr="00741FFF">
            <w:rPr>
              <w:rStyle w:val="Hyperlink"/>
              <w:noProof/>
            </w:rPr>
            <w:instrText xml:space="preserve"> </w:instrText>
          </w:r>
          <w:r>
            <w:rPr>
              <w:noProof/>
            </w:rPr>
            <w:instrText>HYPERLINK \l "_Toc403485139"</w:instrText>
          </w:r>
          <w:r w:rsidRPr="00741FFF">
            <w:rPr>
              <w:rStyle w:val="Hyperlink"/>
              <w:noProof/>
            </w:rPr>
            <w:instrText xml:space="preserve"> </w:instrText>
          </w:r>
          <w:r w:rsidRPr="00741FFF">
            <w:rPr>
              <w:rStyle w:val="Hyperlink"/>
              <w:noProof/>
            </w:rPr>
            <w:fldChar w:fldCharType="separate"/>
          </w:r>
          <w:r w:rsidRPr="00741FFF">
            <w:rPr>
              <w:rStyle w:val="Hyperlink"/>
              <w:b/>
              <w:noProof/>
            </w:rPr>
            <w:t>Appendix C: Acronyms and Abbreviations</w:t>
          </w:r>
          <w:r>
            <w:rPr>
              <w:noProof/>
              <w:webHidden/>
            </w:rPr>
            <w:tab/>
          </w:r>
          <w:r>
            <w:rPr>
              <w:noProof/>
              <w:webHidden/>
            </w:rPr>
            <w:fldChar w:fldCharType="begin"/>
          </w:r>
          <w:r>
            <w:rPr>
              <w:noProof/>
              <w:webHidden/>
            </w:rPr>
            <w:instrText xml:space="preserve"> PAGEREF _Toc403485139 \h </w:instrText>
          </w:r>
          <w:r>
            <w:rPr>
              <w:noProof/>
              <w:webHidden/>
            </w:rPr>
          </w:r>
          <w:r>
            <w:rPr>
              <w:noProof/>
              <w:webHidden/>
            </w:rPr>
            <w:fldChar w:fldCharType="separate"/>
          </w:r>
          <w:r>
            <w:rPr>
              <w:noProof/>
              <w:webHidden/>
            </w:rPr>
            <w:t>30</w:t>
          </w:r>
          <w:r>
            <w:rPr>
              <w:noProof/>
              <w:webHidden/>
            </w:rPr>
            <w:fldChar w:fldCharType="end"/>
          </w:r>
          <w:r w:rsidRPr="00741FFF">
            <w:rPr>
              <w:rStyle w:val="Hyperlink"/>
              <w:noProof/>
            </w:rPr>
            <w:fldChar w:fldCharType="end"/>
          </w:r>
        </w:p>
        <w:p w14:paraId="4893BE91" w14:textId="77777777" w:rsidR="00EC62A0" w:rsidRDefault="00EC62A0">
          <w:pPr>
            <w:pStyle w:val="TOC1"/>
            <w:rPr>
              <w:rFonts w:asciiTheme="minorHAnsi" w:hAnsiTheme="minorHAnsi"/>
              <w:noProof/>
              <w:sz w:val="22"/>
              <w:szCs w:val="22"/>
            </w:rPr>
          </w:pPr>
          <w:r w:rsidRPr="00741FFF">
            <w:rPr>
              <w:rStyle w:val="Hyperlink"/>
              <w:noProof/>
            </w:rPr>
            <w:fldChar w:fldCharType="begin"/>
          </w:r>
          <w:r w:rsidRPr="00741FFF">
            <w:rPr>
              <w:rStyle w:val="Hyperlink"/>
              <w:noProof/>
            </w:rPr>
            <w:instrText xml:space="preserve"> </w:instrText>
          </w:r>
          <w:r>
            <w:rPr>
              <w:noProof/>
            </w:rPr>
            <w:instrText>HYPERLINK \l "_Toc403485140"</w:instrText>
          </w:r>
          <w:r w:rsidRPr="00741FFF">
            <w:rPr>
              <w:rStyle w:val="Hyperlink"/>
              <w:noProof/>
            </w:rPr>
            <w:instrText xml:space="preserve"> </w:instrText>
          </w:r>
          <w:r w:rsidRPr="00741FFF">
            <w:rPr>
              <w:rStyle w:val="Hyperlink"/>
              <w:noProof/>
            </w:rPr>
            <w:fldChar w:fldCharType="separate"/>
          </w:r>
          <w:r w:rsidRPr="00741FFF">
            <w:rPr>
              <w:rStyle w:val="Hyperlink"/>
              <w:b/>
              <w:noProof/>
            </w:rPr>
            <w:t>References</w:t>
          </w:r>
          <w:r>
            <w:rPr>
              <w:noProof/>
              <w:webHidden/>
            </w:rPr>
            <w:tab/>
          </w:r>
          <w:r>
            <w:rPr>
              <w:noProof/>
              <w:webHidden/>
            </w:rPr>
            <w:fldChar w:fldCharType="begin"/>
          </w:r>
          <w:r>
            <w:rPr>
              <w:noProof/>
              <w:webHidden/>
            </w:rPr>
            <w:instrText xml:space="preserve"> PAGEREF _Toc403485140 \h </w:instrText>
          </w:r>
          <w:r>
            <w:rPr>
              <w:noProof/>
              <w:webHidden/>
            </w:rPr>
          </w:r>
          <w:r>
            <w:rPr>
              <w:noProof/>
              <w:webHidden/>
            </w:rPr>
            <w:fldChar w:fldCharType="separate"/>
          </w:r>
          <w:r>
            <w:rPr>
              <w:noProof/>
              <w:webHidden/>
            </w:rPr>
            <w:t>31</w:t>
          </w:r>
          <w:r>
            <w:rPr>
              <w:noProof/>
              <w:webHidden/>
            </w:rPr>
            <w:fldChar w:fldCharType="end"/>
          </w:r>
          <w:r w:rsidRPr="00741FFF">
            <w:rPr>
              <w:rStyle w:val="Hyperlink"/>
              <w:noProof/>
            </w:rPr>
            <w:fldChar w:fldCharType="end"/>
          </w:r>
        </w:p>
        <w:p w14:paraId="77C9C8E4" w14:textId="18F60C7B" w:rsidR="009D14E7" w:rsidRPr="006F7B0A" w:rsidRDefault="009D14E7" w:rsidP="00BC1039">
          <w:pPr>
            <w:rPr>
              <w:rFonts w:ascii="Times New Roman" w:hAnsi="Times New Roman" w:cs="Times New Roman"/>
              <w:sz w:val="22"/>
              <w:szCs w:val="22"/>
            </w:rPr>
          </w:pPr>
          <w:r w:rsidRPr="006F7B0A">
            <w:rPr>
              <w:rFonts w:ascii="Times New Roman" w:hAnsi="Times New Roman" w:cs="Times New Roman"/>
              <w:bCs/>
              <w:noProof/>
              <w:sz w:val="22"/>
              <w:szCs w:val="22"/>
            </w:rPr>
            <w:fldChar w:fldCharType="end"/>
          </w:r>
        </w:p>
      </w:sdtContent>
    </w:sdt>
    <w:p w14:paraId="455197BF" w14:textId="401E4633" w:rsidR="00CB6413" w:rsidRDefault="00CB6413" w:rsidP="00BC1039">
      <w:r>
        <w:br w:type="page"/>
      </w:r>
    </w:p>
    <w:p w14:paraId="639F4CF6" w14:textId="1454E793" w:rsidR="00CB6413" w:rsidRPr="006F7B0A" w:rsidRDefault="00CB6413" w:rsidP="00BC1039">
      <w:pPr>
        <w:rPr>
          <w:rFonts w:ascii="Times New Roman" w:hAnsi="Times New Roman" w:cs="Times New Roman"/>
          <w:b/>
          <w:sz w:val="22"/>
          <w:szCs w:val="22"/>
        </w:rPr>
      </w:pPr>
      <w:r w:rsidRPr="006F7B0A">
        <w:rPr>
          <w:rFonts w:ascii="Times New Roman" w:hAnsi="Times New Roman" w:cs="Times New Roman"/>
          <w:b/>
          <w:sz w:val="22"/>
          <w:szCs w:val="22"/>
        </w:rPr>
        <w:lastRenderedPageBreak/>
        <w:t xml:space="preserve">Table of </w:t>
      </w:r>
      <w:r w:rsidR="00C25759" w:rsidRPr="006F7B0A">
        <w:rPr>
          <w:rFonts w:ascii="Times New Roman" w:hAnsi="Times New Roman" w:cs="Times New Roman"/>
          <w:b/>
          <w:sz w:val="22"/>
          <w:szCs w:val="22"/>
        </w:rPr>
        <w:t>Tables</w:t>
      </w:r>
    </w:p>
    <w:p w14:paraId="5FD461DD" w14:textId="77777777" w:rsidR="00CB6413" w:rsidRPr="00CB6413" w:rsidRDefault="00CB6413" w:rsidP="00BC1039">
      <w:pPr>
        <w:pStyle w:val="TableofFigures"/>
        <w:tabs>
          <w:tab w:val="right" w:leader="dot" w:pos="8630"/>
        </w:tabs>
        <w:rPr>
          <w:rFonts w:ascii="Times New Roman" w:hAnsi="Times New Roman" w:cs="Times New Roman"/>
          <w:noProof/>
          <w:sz w:val="22"/>
          <w:szCs w:val="22"/>
        </w:rPr>
      </w:pPr>
      <w:r w:rsidRPr="00CB6413">
        <w:rPr>
          <w:rFonts w:ascii="Times New Roman" w:hAnsi="Times New Roman" w:cs="Times New Roman"/>
          <w:sz w:val="22"/>
          <w:szCs w:val="22"/>
        </w:rPr>
        <w:fldChar w:fldCharType="begin"/>
      </w:r>
      <w:r w:rsidRPr="00CB6413">
        <w:rPr>
          <w:rFonts w:ascii="Times New Roman" w:hAnsi="Times New Roman" w:cs="Times New Roman"/>
          <w:sz w:val="22"/>
          <w:szCs w:val="22"/>
        </w:rPr>
        <w:instrText xml:space="preserve"> TOC \h \z \c "Table" </w:instrText>
      </w:r>
      <w:r w:rsidRPr="00CB6413">
        <w:rPr>
          <w:rFonts w:ascii="Times New Roman" w:hAnsi="Times New Roman" w:cs="Times New Roman"/>
          <w:sz w:val="22"/>
          <w:szCs w:val="22"/>
        </w:rPr>
        <w:fldChar w:fldCharType="separate"/>
      </w:r>
      <w:r w:rsidRPr="00CB6413">
        <w:rPr>
          <w:rStyle w:val="Hyperlink"/>
          <w:rFonts w:ascii="Times New Roman" w:hAnsi="Times New Roman" w:cs="Times New Roman"/>
          <w:noProof/>
          <w:sz w:val="22"/>
          <w:szCs w:val="22"/>
        </w:rPr>
        <w:fldChar w:fldCharType="begin"/>
      </w:r>
      <w:r w:rsidRPr="00CB6413">
        <w:rPr>
          <w:rStyle w:val="Hyperlink"/>
          <w:rFonts w:ascii="Times New Roman" w:hAnsi="Times New Roman" w:cs="Times New Roman"/>
          <w:noProof/>
          <w:sz w:val="22"/>
          <w:szCs w:val="22"/>
        </w:rPr>
        <w:instrText xml:space="preserve"> </w:instrText>
      </w:r>
      <w:r w:rsidRPr="00CB6413">
        <w:rPr>
          <w:rFonts w:ascii="Times New Roman" w:hAnsi="Times New Roman" w:cs="Times New Roman"/>
          <w:noProof/>
          <w:sz w:val="22"/>
          <w:szCs w:val="22"/>
        </w:rPr>
        <w:instrText>HYPERLINK \l "_Toc403394465"</w:instrText>
      </w:r>
      <w:r w:rsidRPr="00CB6413">
        <w:rPr>
          <w:rStyle w:val="Hyperlink"/>
          <w:rFonts w:ascii="Times New Roman" w:hAnsi="Times New Roman" w:cs="Times New Roman"/>
          <w:noProof/>
          <w:sz w:val="22"/>
          <w:szCs w:val="22"/>
        </w:rPr>
        <w:instrText xml:space="preserve"> </w:instrText>
      </w:r>
      <w:r w:rsidRPr="00CB6413">
        <w:rPr>
          <w:rStyle w:val="Hyperlink"/>
          <w:rFonts w:ascii="Times New Roman" w:hAnsi="Times New Roman" w:cs="Times New Roman"/>
          <w:noProof/>
          <w:sz w:val="22"/>
          <w:szCs w:val="22"/>
        </w:rPr>
        <w:fldChar w:fldCharType="separate"/>
      </w:r>
      <w:r w:rsidRPr="00CB6413">
        <w:rPr>
          <w:rStyle w:val="Hyperlink"/>
          <w:rFonts w:ascii="Times New Roman" w:hAnsi="Times New Roman" w:cs="Times New Roman"/>
          <w:noProof/>
          <w:sz w:val="22"/>
          <w:szCs w:val="22"/>
        </w:rPr>
        <w:t>Table 1. Revision History</w:t>
      </w:r>
      <w:r w:rsidRPr="00CB6413">
        <w:rPr>
          <w:rFonts w:ascii="Times New Roman" w:hAnsi="Times New Roman" w:cs="Times New Roman"/>
          <w:noProof/>
          <w:webHidden/>
          <w:sz w:val="22"/>
          <w:szCs w:val="22"/>
        </w:rPr>
        <w:tab/>
      </w:r>
      <w:r w:rsidRPr="00CB6413">
        <w:rPr>
          <w:rFonts w:ascii="Times New Roman" w:hAnsi="Times New Roman" w:cs="Times New Roman"/>
          <w:noProof/>
          <w:webHidden/>
          <w:sz w:val="22"/>
          <w:szCs w:val="22"/>
        </w:rPr>
        <w:fldChar w:fldCharType="begin"/>
      </w:r>
      <w:r w:rsidRPr="00CB6413">
        <w:rPr>
          <w:rFonts w:ascii="Times New Roman" w:hAnsi="Times New Roman" w:cs="Times New Roman"/>
          <w:noProof/>
          <w:webHidden/>
          <w:sz w:val="22"/>
          <w:szCs w:val="22"/>
        </w:rPr>
        <w:instrText xml:space="preserve"> PAGEREF _Toc403394465 \h </w:instrText>
      </w:r>
      <w:r w:rsidRPr="00CB6413">
        <w:rPr>
          <w:rFonts w:ascii="Times New Roman" w:hAnsi="Times New Roman" w:cs="Times New Roman"/>
          <w:noProof/>
          <w:webHidden/>
          <w:sz w:val="22"/>
          <w:szCs w:val="22"/>
        </w:rPr>
      </w:r>
      <w:r w:rsidRPr="00CB6413">
        <w:rPr>
          <w:rFonts w:ascii="Times New Roman" w:hAnsi="Times New Roman" w:cs="Times New Roman"/>
          <w:noProof/>
          <w:webHidden/>
          <w:sz w:val="22"/>
          <w:szCs w:val="22"/>
        </w:rPr>
        <w:fldChar w:fldCharType="separate"/>
      </w:r>
      <w:r w:rsidRPr="00CB6413">
        <w:rPr>
          <w:rFonts w:ascii="Times New Roman" w:hAnsi="Times New Roman" w:cs="Times New Roman"/>
          <w:noProof/>
          <w:webHidden/>
          <w:sz w:val="22"/>
          <w:szCs w:val="22"/>
        </w:rPr>
        <w:t>ii</w:t>
      </w:r>
      <w:r w:rsidRPr="00CB6413">
        <w:rPr>
          <w:rFonts w:ascii="Times New Roman" w:hAnsi="Times New Roman" w:cs="Times New Roman"/>
          <w:noProof/>
          <w:webHidden/>
          <w:sz w:val="22"/>
          <w:szCs w:val="22"/>
        </w:rPr>
        <w:fldChar w:fldCharType="end"/>
      </w:r>
      <w:r w:rsidRPr="00CB6413">
        <w:rPr>
          <w:rStyle w:val="Hyperlink"/>
          <w:rFonts w:ascii="Times New Roman" w:hAnsi="Times New Roman" w:cs="Times New Roman"/>
          <w:noProof/>
          <w:sz w:val="22"/>
          <w:szCs w:val="22"/>
        </w:rPr>
        <w:fldChar w:fldCharType="end"/>
      </w:r>
    </w:p>
    <w:p w14:paraId="71BB338C" w14:textId="77777777" w:rsidR="00CB6413" w:rsidRPr="00CB6413" w:rsidRDefault="00CB6413" w:rsidP="00BC1039">
      <w:pPr>
        <w:pStyle w:val="TableofFigures"/>
        <w:tabs>
          <w:tab w:val="right" w:leader="dot" w:pos="8630"/>
        </w:tabs>
        <w:rPr>
          <w:rFonts w:ascii="Times New Roman" w:hAnsi="Times New Roman" w:cs="Times New Roman"/>
          <w:noProof/>
          <w:sz w:val="22"/>
          <w:szCs w:val="22"/>
        </w:rPr>
      </w:pPr>
      <w:r w:rsidRPr="00CB6413">
        <w:rPr>
          <w:rStyle w:val="Hyperlink"/>
          <w:rFonts w:ascii="Times New Roman" w:hAnsi="Times New Roman" w:cs="Times New Roman"/>
          <w:noProof/>
          <w:sz w:val="22"/>
          <w:szCs w:val="22"/>
        </w:rPr>
        <w:fldChar w:fldCharType="begin"/>
      </w:r>
      <w:r w:rsidRPr="00CB6413">
        <w:rPr>
          <w:rStyle w:val="Hyperlink"/>
          <w:rFonts w:ascii="Times New Roman" w:hAnsi="Times New Roman" w:cs="Times New Roman"/>
          <w:noProof/>
          <w:sz w:val="22"/>
          <w:szCs w:val="22"/>
        </w:rPr>
        <w:instrText xml:space="preserve"> </w:instrText>
      </w:r>
      <w:r w:rsidRPr="00CB6413">
        <w:rPr>
          <w:rFonts w:ascii="Times New Roman" w:hAnsi="Times New Roman" w:cs="Times New Roman"/>
          <w:noProof/>
          <w:sz w:val="22"/>
          <w:szCs w:val="22"/>
        </w:rPr>
        <w:instrText>HYPERLINK \l "_Toc403394466"</w:instrText>
      </w:r>
      <w:r w:rsidRPr="00CB6413">
        <w:rPr>
          <w:rStyle w:val="Hyperlink"/>
          <w:rFonts w:ascii="Times New Roman" w:hAnsi="Times New Roman" w:cs="Times New Roman"/>
          <w:noProof/>
          <w:sz w:val="22"/>
          <w:szCs w:val="22"/>
        </w:rPr>
        <w:instrText xml:space="preserve"> </w:instrText>
      </w:r>
      <w:r w:rsidRPr="00CB6413">
        <w:rPr>
          <w:rStyle w:val="Hyperlink"/>
          <w:rFonts w:ascii="Times New Roman" w:hAnsi="Times New Roman" w:cs="Times New Roman"/>
          <w:noProof/>
          <w:sz w:val="22"/>
          <w:szCs w:val="22"/>
        </w:rPr>
        <w:fldChar w:fldCharType="separate"/>
      </w:r>
      <w:r w:rsidRPr="00CB6413">
        <w:rPr>
          <w:rStyle w:val="Hyperlink"/>
          <w:rFonts w:ascii="Times New Roman" w:hAnsi="Times New Roman" w:cs="Times New Roman"/>
          <w:noProof/>
          <w:sz w:val="22"/>
          <w:szCs w:val="22"/>
        </w:rPr>
        <w:t>Table 2. Team member names and roles</w:t>
      </w:r>
      <w:r w:rsidRPr="00CB6413">
        <w:rPr>
          <w:rFonts w:ascii="Times New Roman" w:hAnsi="Times New Roman" w:cs="Times New Roman"/>
          <w:noProof/>
          <w:webHidden/>
          <w:sz w:val="22"/>
          <w:szCs w:val="22"/>
        </w:rPr>
        <w:tab/>
      </w:r>
      <w:r w:rsidRPr="00CB6413">
        <w:rPr>
          <w:rFonts w:ascii="Times New Roman" w:hAnsi="Times New Roman" w:cs="Times New Roman"/>
          <w:noProof/>
          <w:webHidden/>
          <w:sz w:val="22"/>
          <w:szCs w:val="22"/>
        </w:rPr>
        <w:fldChar w:fldCharType="begin"/>
      </w:r>
      <w:r w:rsidRPr="00CB6413">
        <w:rPr>
          <w:rFonts w:ascii="Times New Roman" w:hAnsi="Times New Roman" w:cs="Times New Roman"/>
          <w:noProof/>
          <w:webHidden/>
          <w:sz w:val="22"/>
          <w:szCs w:val="22"/>
        </w:rPr>
        <w:instrText xml:space="preserve"> PAGEREF _Toc403394466 \h </w:instrText>
      </w:r>
      <w:r w:rsidRPr="00CB6413">
        <w:rPr>
          <w:rFonts w:ascii="Times New Roman" w:hAnsi="Times New Roman" w:cs="Times New Roman"/>
          <w:noProof/>
          <w:webHidden/>
          <w:sz w:val="22"/>
          <w:szCs w:val="22"/>
        </w:rPr>
      </w:r>
      <w:r w:rsidRPr="00CB6413">
        <w:rPr>
          <w:rFonts w:ascii="Times New Roman" w:hAnsi="Times New Roman" w:cs="Times New Roman"/>
          <w:noProof/>
          <w:webHidden/>
          <w:sz w:val="22"/>
          <w:szCs w:val="22"/>
        </w:rPr>
        <w:fldChar w:fldCharType="separate"/>
      </w:r>
      <w:r w:rsidRPr="00CB6413">
        <w:rPr>
          <w:rFonts w:ascii="Times New Roman" w:hAnsi="Times New Roman" w:cs="Times New Roman"/>
          <w:noProof/>
          <w:webHidden/>
          <w:sz w:val="22"/>
          <w:szCs w:val="22"/>
        </w:rPr>
        <w:t>1</w:t>
      </w:r>
      <w:r w:rsidRPr="00CB6413">
        <w:rPr>
          <w:rFonts w:ascii="Times New Roman" w:hAnsi="Times New Roman" w:cs="Times New Roman"/>
          <w:noProof/>
          <w:webHidden/>
          <w:sz w:val="22"/>
          <w:szCs w:val="22"/>
        </w:rPr>
        <w:fldChar w:fldCharType="end"/>
      </w:r>
      <w:r w:rsidRPr="00CB6413">
        <w:rPr>
          <w:rStyle w:val="Hyperlink"/>
          <w:rFonts w:ascii="Times New Roman" w:hAnsi="Times New Roman" w:cs="Times New Roman"/>
          <w:noProof/>
          <w:sz w:val="22"/>
          <w:szCs w:val="22"/>
        </w:rPr>
        <w:fldChar w:fldCharType="end"/>
      </w:r>
    </w:p>
    <w:p w14:paraId="35B58103" w14:textId="77777777" w:rsidR="00CB6413" w:rsidRPr="00CB6413" w:rsidRDefault="00CB6413" w:rsidP="00BC1039">
      <w:pPr>
        <w:pStyle w:val="TableofFigures"/>
        <w:tabs>
          <w:tab w:val="right" w:leader="dot" w:pos="8630"/>
        </w:tabs>
        <w:rPr>
          <w:rFonts w:ascii="Times New Roman" w:hAnsi="Times New Roman" w:cs="Times New Roman"/>
          <w:noProof/>
          <w:sz w:val="22"/>
          <w:szCs w:val="22"/>
        </w:rPr>
      </w:pPr>
      <w:r w:rsidRPr="00CB6413">
        <w:rPr>
          <w:rStyle w:val="Hyperlink"/>
          <w:rFonts w:ascii="Times New Roman" w:hAnsi="Times New Roman" w:cs="Times New Roman"/>
          <w:noProof/>
          <w:sz w:val="22"/>
          <w:szCs w:val="22"/>
        </w:rPr>
        <w:fldChar w:fldCharType="begin"/>
      </w:r>
      <w:r w:rsidRPr="00CB6413">
        <w:rPr>
          <w:rStyle w:val="Hyperlink"/>
          <w:rFonts w:ascii="Times New Roman" w:hAnsi="Times New Roman" w:cs="Times New Roman"/>
          <w:noProof/>
          <w:sz w:val="22"/>
          <w:szCs w:val="22"/>
        </w:rPr>
        <w:instrText xml:space="preserve"> </w:instrText>
      </w:r>
      <w:r w:rsidRPr="00CB6413">
        <w:rPr>
          <w:rFonts w:ascii="Times New Roman" w:hAnsi="Times New Roman" w:cs="Times New Roman"/>
          <w:noProof/>
          <w:sz w:val="22"/>
          <w:szCs w:val="22"/>
        </w:rPr>
        <w:instrText>HYPERLINK \l "_Toc403394467"</w:instrText>
      </w:r>
      <w:r w:rsidRPr="00CB6413">
        <w:rPr>
          <w:rStyle w:val="Hyperlink"/>
          <w:rFonts w:ascii="Times New Roman" w:hAnsi="Times New Roman" w:cs="Times New Roman"/>
          <w:noProof/>
          <w:sz w:val="22"/>
          <w:szCs w:val="22"/>
        </w:rPr>
        <w:instrText xml:space="preserve"> </w:instrText>
      </w:r>
      <w:r w:rsidRPr="00CB6413">
        <w:rPr>
          <w:rStyle w:val="Hyperlink"/>
          <w:rFonts w:ascii="Times New Roman" w:hAnsi="Times New Roman" w:cs="Times New Roman"/>
          <w:noProof/>
          <w:sz w:val="22"/>
          <w:szCs w:val="22"/>
        </w:rPr>
        <w:fldChar w:fldCharType="separate"/>
      </w:r>
      <w:r w:rsidRPr="00CB6413">
        <w:rPr>
          <w:rStyle w:val="Hyperlink"/>
          <w:rFonts w:ascii="Times New Roman" w:hAnsi="Times New Roman" w:cs="Times New Roman"/>
          <w:noProof/>
          <w:sz w:val="22"/>
          <w:szCs w:val="22"/>
        </w:rPr>
        <w:t>Table 3. Test cases for the FTFP to test the APS</w:t>
      </w:r>
      <w:r w:rsidRPr="00CB6413">
        <w:rPr>
          <w:rFonts w:ascii="Times New Roman" w:hAnsi="Times New Roman" w:cs="Times New Roman"/>
          <w:noProof/>
          <w:webHidden/>
          <w:sz w:val="22"/>
          <w:szCs w:val="22"/>
        </w:rPr>
        <w:tab/>
      </w:r>
      <w:r w:rsidRPr="00CB6413">
        <w:rPr>
          <w:rFonts w:ascii="Times New Roman" w:hAnsi="Times New Roman" w:cs="Times New Roman"/>
          <w:noProof/>
          <w:webHidden/>
          <w:sz w:val="22"/>
          <w:szCs w:val="22"/>
        </w:rPr>
        <w:fldChar w:fldCharType="begin"/>
      </w:r>
      <w:r w:rsidRPr="00CB6413">
        <w:rPr>
          <w:rFonts w:ascii="Times New Roman" w:hAnsi="Times New Roman" w:cs="Times New Roman"/>
          <w:noProof/>
          <w:webHidden/>
          <w:sz w:val="22"/>
          <w:szCs w:val="22"/>
        </w:rPr>
        <w:instrText xml:space="preserve"> PAGEREF _Toc403394467 \h </w:instrText>
      </w:r>
      <w:r w:rsidRPr="00CB6413">
        <w:rPr>
          <w:rFonts w:ascii="Times New Roman" w:hAnsi="Times New Roman" w:cs="Times New Roman"/>
          <w:noProof/>
          <w:webHidden/>
          <w:sz w:val="22"/>
          <w:szCs w:val="22"/>
        </w:rPr>
      </w:r>
      <w:r w:rsidRPr="00CB6413">
        <w:rPr>
          <w:rFonts w:ascii="Times New Roman" w:hAnsi="Times New Roman" w:cs="Times New Roman"/>
          <w:noProof/>
          <w:webHidden/>
          <w:sz w:val="22"/>
          <w:szCs w:val="22"/>
        </w:rPr>
        <w:fldChar w:fldCharType="separate"/>
      </w:r>
      <w:r w:rsidRPr="00CB6413">
        <w:rPr>
          <w:rFonts w:ascii="Times New Roman" w:hAnsi="Times New Roman" w:cs="Times New Roman"/>
          <w:noProof/>
          <w:webHidden/>
          <w:sz w:val="22"/>
          <w:szCs w:val="22"/>
        </w:rPr>
        <w:t>25</w:t>
      </w:r>
      <w:r w:rsidRPr="00CB6413">
        <w:rPr>
          <w:rFonts w:ascii="Times New Roman" w:hAnsi="Times New Roman" w:cs="Times New Roman"/>
          <w:noProof/>
          <w:webHidden/>
          <w:sz w:val="22"/>
          <w:szCs w:val="22"/>
        </w:rPr>
        <w:fldChar w:fldCharType="end"/>
      </w:r>
      <w:r w:rsidRPr="00CB6413">
        <w:rPr>
          <w:rStyle w:val="Hyperlink"/>
          <w:rFonts w:ascii="Times New Roman" w:hAnsi="Times New Roman" w:cs="Times New Roman"/>
          <w:noProof/>
          <w:sz w:val="22"/>
          <w:szCs w:val="22"/>
        </w:rPr>
        <w:fldChar w:fldCharType="end"/>
      </w:r>
    </w:p>
    <w:p w14:paraId="0F233360" w14:textId="77777777" w:rsidR="00CB6413" w:rsidRPr="00CB6413" w:rsidRDefault="00CB6413" w:rsidP="00BC1039">
      <w:pPr>
        <w:pStyle w:val="TableofFigures"/>
        <w:tabs>
          <w:tab w:val="right" w:leader="dot" w:pos="8630"/>
        </w:tabs>
        <w:rPr>
          <w:rFonts w:ascii="Times New Roman" w:hAnsi="Times New Roman" w:cs="Times New Roman"/>
          <w:noProof/>
          <w:sz w:val="22"/>
          <w:szCs w:val="22"/>
        </w:rPr>
      </w:pPr>
      <w:r w:rsidRPr="00CB6413">
        <w:rPr>
          <w:rStyle w:val="Hyperlink"/>
          <w:rFonts w:ascii="Times New Roman" w:hAnsi="Times New Roman" w:cs="Times New Roman"/>
          <w:noProof/>
          <w:sz w:val="22"/>
          <w:szCs w:val="22"/>
        </w:rPr>
        <w:fldChar w:fldCharType="begin"/>
      </w:r>
      <w:r w:rsidRPr="00CB6413">
        <w:rPr>
          <w:rStyle w:val="Hyperlink"/>
          <w:rFonts w:ascii="Times New Roman" w:hAnsi="Times New Roman" w:cs="Times New Roman"/>
          <w:noProof/>
          <w:sz w:val="22"/>
          <w:szCs w:val="22"/>
        </w:rPr>
        <w:instrText xml:space="preserve"> </w:instrText>
      </w:r>
      <w:r w:rsidRPr="00CB6413">
        <w:rPr>
          <w:rFonts w:ascii="Times New Roman" w:hAnsi="Times New Roman" w:cs="Times New Roman"/>
          <w:noProof/>
          <w:sz w:val="22"/>
          <w:szCs w:val="22"/>
        </w:rPr>
        <w:instrText>HYPERLINK \l "_Toc403394468"</w:instrText>
      </w:r>
      <w:r w:rsidRPr="00CB6413">
        <w:rPr>
          <w:rStyle w:val="Hyperlink"/>
          <w:rFonts w:ascii="Times New Roman" w:hAnsi="Times New Roman" w:cs="Times New Roman"/>
          <w:noProof/>
          <w:sz w:val="22"/>
          <w:szCs w:val="22"/>
        </w:rPr>
        <w:instrText xml:space="preserve"> </w:instrText>
      </w:r>
      <w:r w:rsidRPr="00CB6413">
        <w:rPr>
          <w:rStyle w:val="Hyperlink"/>
          <w:rFonts w:ascii="Times New Roman" w:hAnsi="Times New Roman" w:cs="Times New Roman"/>
          <w:noProof/>
          <w:sz w:val="22"/>
          <w:szCs w:val="22"/>
        </w:rPr>
        <w:fldChar w:fldCharType="separate"/>
      </w:r>
      <w:r w:rsidRPr="00CB6413">
        <w:rPr>
          <w:rStyle w:val="Hyperlink"/>
          <w:rFonts w:ascii="Times New Roman" w:hAnsi="Times New Roman" w:cs="Times New Roman"/>
          <w:noProof/>
          <w:sz w:val="22"/>
          <w:szCs w:val="22"/>
        </w:rPr>
        <w:t>Table 4. Listing of terms and definitions used throughout this document</w:t>
      </w:r>
      <w:r w:rsidRPr="00CB6413">
        <w:rPr>
          <w:rFonts w:ascii="Times New Roman" w:hAnsi="Times New Roman" w:cs="Times New Roman"/>
          <w:noProof/>
          <w:webHidden/>
          <w:sz w:val="22"/>
          <w:szCs w:val="22"/>
        </w:rPr>
        <w:tab/>
      </w:r>
      <w:r w:rsidRPr="00CB6413">
        <w:rPr>
          <w:rFonts w:ascii="Times New Roman" w:hAnsi="Times New Roman" w:cs="Times New Roman"/>
          <w:noProof/>
          <w:webHidden/>
          <w:sz w:val="22"/>
          <w:szCs w:val="22"/>
        </w:rPr>
        <w:fldChar w:fldCharType="begin"/>
      </w:r>
      <w:r w:rsidRPr="00CB6413">
        <w:rPr>
          <w:rFonts w:ascii="Times New Roman" w:hAnsi="Times New Roman" w:cs="Times New Roman"/>
          <w:noProof/>
          <w:webHidden/>
          <w:sz w:val="22"/>
          <w:szCs w:val="22"/>
        </w:rPr>
        <w:instrText xml:space="preserve"> PAGEREF _Toc403394468 \h </w:instrText>
      </w:r>
      <w:r w:rsidRPr="00CB6413">
        <w:rPr>
          <w:rFonts w:ascii="Times New Roman" w:hAnsi="Times New Roman" w:cs="Times New Roman"/>
          <w:noProof/>
          <w:webHidden/>
          <w:sz w:val="22"/>
          <w:szCs w:val="22"/>
        </w:rPr>
      </w:r>
      <w:r w:rsidRPr="00CB6413">
        <w:rPr>
          <w:rFonts w:ascii="Times New Roman" w:hAnsi="Times New Roman" w:cs="Times New Roman"/>
          <w:noProof/>
          <w:webHidden/>
          <w:sz w:val="22"/>
          <w:szCs w:val="22"/>
        </w:rPr>
        <w:fldChar w:fldCharType="separate"/>
      </w:r>
      <w:r w:rsidRPr="00CB6413">
        <w:rPr>
          <w:rFonts w:ascii="Times New Roman" w:hAnsi="Times New Roman" w:cs="Times New Roman"/>
          <w:noProof/>
          <w:webHidden/>
          <w:sz w:val="22"/>
          <w:szCs w:val="22"/>
        </w:rPr>
        <w:t>29</w:t>
      </w:r>
      <w:r w:rsidRPr="00CB6413">
        <w:rPr>
          <w:rFonts w:ascii="Times New Roman" w:hAnsi="Times New Roman" w:cs="Times New Roman"/>
          <w:noProof/>
          <w:webHidden/>
          <w:sz w:val="22"/>
          <w:szCs w:val="22"/>
        </w:rPr>
        <w:fldChar w:fldCharType="end"/>
      </w:r>
      <w:r w:rsidRPr="00CB6413">
        <w:rPr>
          <w:rStyle w:val="Hyperlink"/>
          <w:rFonts w:ascii="Times New Roman" w:hAnsi="Times New Roman" w:cs="Times New Roman"/>
          <w:noProof/>
          <w:sz w:val="22"/>
          <w:szCs w:val="22"/>
        </w:rPr>
        <w:fldChar w:fldCharType="end"/>
      </w:r>
    </w:p>
    <w:p w14:paraId="547690D6" w14:textId="77777777" w:rsidR="00CB6413" w:rsidRPr="00CB6413" w:rsidRDefault="00CB6413" w:rsidP="00BC1039">
      <w:pPr>
        <w:pStyle w:val="TableofFigures"/>
        <w:tabs>
          <w:tab w:val="right" w:leader="dot" w:pos="8630"/>
        </w:tabs>
        <w:rPr>
          <w:rFonts w:ascii="Times New Roman" w:hAnsi="Times New Roman" w:cs="Times New Roman"/>
          <w:noProof/>
          <w:sz w:val="22"/>
          <w:szCs w:val="22"/>
        </w:rPr>
      </w:pPr>
      <w:r w:rsidRPr="00CB6413">
        <w:rPr>
          <w:rStyle w:val="Hyperlink"/>
          <w:rFonts w:ascii="Times New Roman" w:hAnsi="Times New Roman" w:cs="Times New Roman"/>
          <w:noProof/>
          <w:sz w:val="22"/>
          <w:szCs w:val="22"/>
        </w:rPr>
        <w:fldChar w:fldCharType="begin"/>
      </w:r>
      <w:r w:rsidRPr="00CB6413">
        <w:rPr>
          <w:rStyle w:val="Hyperlink"/>
          <w:rFonts w:ascii="Times New Roman" w:hAnsi="Times New Roman" w:cs="Times New Roman"/>
          <w:noProof/>
          <w:sz w:val="22"/>
          <w:szCs w:val="22"/>
        </w:rPr>
        <w:instrText xml:space="preserve"> </w:instrText>
      </w:r>
      <w:r w:rsidRPr="00CB6413">
        <w:rPr>
          <w:rFonts w:ascii="Times New Roman" w:hAnsi="Times New Roman" w:cs="Times New Roman"/>
          <w:noProof/>
          <w:sz w:val="22"/>
          <w:szCs w:val="22"/>
        </w:rPr>
        <w:instrText>HYPERLINK \l "_Toc403394469"</w:instrText>
      </w:r>
      <w:r w:rsidRPr="00CB6413">
        <w:rPr>
          <w:rStyle w:val="Hyperlink"/>
          <w:rFonts w:ascii="Times New Roman" w:hAnsi="Times New Roman" w:cs="Times New Roman"/>
          <w:noProof/>
          <w:sz w:val="22"/>
          <w:szCs w:val="22"/>
        </w:rPr>
        <w:instrText xml:space="preserve"> </w:instrText>
      </w:r>
      <w:r w:rsidRPr="00CB6413">
        <w:rPr>
          <w:rStyle w:val="Hyperlink"/>
          <w:rFonts w:ascii="Times New Roman" w:hAnsi="Times New Roman" w:cs="Times New Roman"/>
          <w:noProof/>
          <w:sz w:val="22"/>
          <w:szCs w:val="22"/>
        </w:rPr>
        <w:fldChar w:fldCharType="separate"/>
      </w:r>
      <w:r w:rsidRPr="00CB6413">
        <w:rPr>
          <w:rStyle w:val="Hyperlink"/>
          <w:rFonts w:ascii="Times New Roman" w:hAnsi="Times New Roman" w:cs="Times New Roman"/>
          <w:noProof/>
          <w:sz w:val="22"/>
          <w:szCs w:val="22"/>
        </w:rPr>
        <w:t>Table 5. Acronyms and their expanded phrase used throughout this document</w:t>
      </w:r>
      <w:r w:rsidRPr="00CB6413">
        <w:rPr>
          <w:rFonts w:ascii="Times New Roman" w:hAnsi="Times New Roman" w:cs="Times New Roman"/>
          <w:noProof/>
          <w:webHidden/>
          <w:sz w:val="22"/>
          <w:szCs w:val="22"/>
        </w:rPr>
        <w:tab/>
      </w:r>
      <w:r w:rsidRPr="00CB6413">
        <w:rPr>
          <w:rFonts w:ascii="Times New Roman" w:hAnsi="Times New Roman" w:cs="Times New Roman"/>
          <w:noProof/>
          <w:webHidden/>
          <w:sz w:val="22"/>
          <w:szCs w:val="22"/>
        </w:rPr>
        <w:fldChar w:fldCharType="begin"/>
      </w:r>
      <w:r w:rsidRPr="00CB6413">
        <w:rPr>
          <w:rFonts w:ascii="Times New Roman" w:hAnsi="Times New Roman" w:cs="Times New Roman"/>
          <w:noProof/>
          <w:webHidden/>
          <w:sz w:val="22"/>
          <w:szCs w:val="22"/>
        </w:rPr>
        <w:instrText xml:space="preserve"> PAGEREF _Toc403394469 \h </w:instrText>
      </w:r>
      <w:r w:rsidRPr="00CB6413">
        <w:rPr>
          <w:rFonts w:ascii="Times New Roman" w:hAnsi="Times New Roman" w:cs="Times New Roman"/>
          <w:noProof/>
          <w:webHidden/>
          <w:sz w:val="22"/>
          <w:szCs w:val="22"/>
        </w:rPr>
      </w:r>
      <w:r w:rsidRPr="00CB6413">
        <w:rPr>
          <w:rFonts w:ascii="Times New Roman" w:hAnsi="Times New Roman" w:cs="Times New Roman"/>
          <w:noProof/>
          <w:webHidden/>
          <w:sz w:val="22"/>
          <w:szCs w:val="22"/>
        </w:rPr>
        <w:fldChar w:fldCharType="separate"/>
      </w:r>
      <w:r w:rsidRPr="00CB6413">
        <w:rPr>
          <w:rFonts w:ascii="Times New Roman" w:hAnsi="Times New Roman" w:cs="Times New Roman"/>
          <w:noProof/>
          <w:webHidden/>
          <w:sz w:val="22"/>
          <w:szCs w:val="22"/>
        </w:rPr>
        <w:t>30</w:t>
      </w:r>
      <w:r w:rsidRPr="00CB6413">
        <w:rPr>
          <w:rFonts w:ascii="Times New Roman" w:hAnsi="Times New Roman" w:cs="Times New Roman"/>
          <w:noProof/>
          <w:webHidden/>
          <w:sz w:val="22"/>
          <w:szCs w:val="22"/>
        </w:rPr>
        <w:fldChar w:fldCharType="end"/>
      </w:r>
      <w:r w:rsidRPr="00CB6413">
        <w:rPr>
          <w:rStyle w:val="Hyperlink"/>
          <w:rFonts w:ascii="Times New Roman" w:hAnsi="Times New Roman" w:cs="Times New Roman"/>
          <w:noProof/>
          <w:sz w:val="22"/>
          <w:szCs w:val="22"/>
        </w:rPr>
        <w:fldChar w:fldCharType="end"/>
      </w:r>
    </w:p>
    <w:p w14:paraId="6477DBCE" w14:textId="474D335E" w:rsidR="00CB6413" w:rsidRDefault="00CB6413" w:rsidP="00BC1039">
      <w:pPr>
        <w:rPr>
          <w:rFonts w:ascii="Times New Roman" w:hAnsi="Times New Roman" w:cs="Times New Roman"/>
          <w:sz w:val="22"/>
          <w:szCs w:val="22"/>
        </w:rPr>
      </w:pPr>
      <w:r w:rsidRPr="00CB6413">
        <w:rPr>
          <w:rFonts w:ascii="Times New Roman" w:hAnsi="Times New Roman" w:cs="Times New Roman"/>
          <w:sz w:val="22"/>
          <w:szCs w:val="22"/>
        </w:rPr>
        <w:fldChar w:fldCharType="end"/>
      </w:r>
    </w:p>
    <w:p w14:paraId="77B88B24" w14:textId="77777777" w:rsidR="00CB6413" w:rsidRDefault="00CB6413" w:rsidP="00BC1039">
      <w:pPr>
        <w:rPr>
          <w:rFonts w:ascii="Times New Roman" w:hAnsi="Times New Roman" w:cs="Times New Roman"/>
          <w:sz w:val="22"/>
          <w:szCs w:val="22"/>
        </w:rPr>
      </w:pPr>
      <w:r>
        <w:rPr>
          <w:rFonts w:ascii="Times New Roman" w:hAnsi="Times New Roman" w:cs="Times New Roman"/>
          <w:sz w:val="22"/>
          <w:szCs w:val="22"/>
        </w:rPr>
        <w:br w:type="page"/>
      </w:r>
    </w:p>
    <w:p w14:paraId="7DB2709A" w14:textId="4196CA84" w:rsidR="006F7B0A" w:rsidRPr="006F7B0A" w:rsidRDefault="006F7B0A" w:rsidP="00BC1039">
      <w:pPr>
        <w:rPr>
          <w:rFonts w:ascii="Times New Roman" w:hAnsi="Times New Roman" w:cs="Times New Roman"/>
          <w:b/>
          <w:sz w:val="22"/>
          <w:szCs w:val="22"/>
        </w:rPr>
      </w:pPr>
      <w:r w:rsidRPr="006F7B0A">
        <w:rPr>
          <w:rFonts w:ascii="Times New Roman" w:hAnsi="Times New Roman" w:cs="Times New Roman"/>
          <w:b/>
          <w:sz w:val="22"/>
          <w:szCs w:val="22"/>
        </w:rPr>
        <w:lastRenderedPageBreak/>
        <w:t>Table of Figures</w:t>
      </w:r>
    </w:p>
    <w:p w14:paraId="3E18EB18" w14:textId="77777777" w:rsidR="006F7B0A" w:rsidRPr="006F7B0A" w:rsidRDefault="00CB12C7" w:rsidP="00BC1039">
      <w:pPr>
        <w:pStyle w:val="TableofFigures"/>
        <w:tabs>
          <w:tab w:val="right" w:leader="dot" w:pos="8630"/>
        </w:tabs>
        <w:rPr>
          <w:rFonts w:ascii="Times New Roman" w:hAnsi="Times New Roman" w:cs="Times New Roman"/>
          <w:noProof/>
          <w:sz w:val="22"/>
          <w:szCs w:val="22"/>
        </w:rPr>
      </w:pPr>
      <w:r>
        <w:fldChar w:fldCharType="begin"/>
      </w:r>
      <w:r>
        <w:instrText xml:space="preserve"> TOC \h \z \c "Figure" </w:instrText>
      </w:r>
      <w:r>
        <w:fldChar w:fldCharType="separate"/>
      </w:r>
      <w:r w:rsidR="006F7B0A" w:rsidRPr="006F7B0A">
        <w:rPr>
          <w:rStyle w:val="Hyperlink"/>
          <w:rFonts w:ascii="Times New Roman" w:hAnsi="Times New Roman" w:cs="Times New Roman"/>
          <w:noProof/>
          <w:sz w:val="22"/>
          <w:szCs w:val="22"/>
        </w:rPr>
        <w:fldChar w:fldCharType="begin"/>
      </w:r>
      <w:r w:rsidR="006F7B0A" w:rsidRPr="006F7B0A">
        <w:rPr>
          <w:rStyle w:val="Hyperlink"/>
          <w:rFonts w:ascii="Times New Roman" w:hAnsi="Times New Roman" w:cs="Times New Roman"/>
          <w:noProof/>
          <w:sz w:val="22"/>
          <w:szCs w:val="22"/>
        </w:rPr>
        <w:instrText xml:space="preserve"> </w:instrText>
      </w:r>
      <w:r w:rsidR="006F7B0A" w:rsidRPr="006F7B0A">
        <w:rPr>
          <w:rFonts w:ascii="Times New Roman" w:hAnsi="Times New Roman" w:cs="Times New Roman"/>
          <w:noProof/>
          <w:sz w:val="22"/>
          <w:szCs w:val="22"/>
        </w:rPr>
        <w:instrText>HYPERLINK \l "_Toc403404080"</w:instrText>
      </w:r>
      <w:r w:rsidR="006F7B0A" w:rsidRPr="006F7B0A">
        <w:rPr>
          <w:rStyle w:val="Hyperlink"/>
          <w:rFonts w:ascii="Times New Roman" w:hAnsi="Times New Roman" w:cs="Times New Roman"/>
          <w:noProof/>
          <w:sz w:val="22"/>
          <w:szCs w:val="22"/>
        </w:rPr>
        <w:instrText xml:space="preserve"> </w:instrText>
      </w:r>
      <w:r w:rsidR="006F7B0A" w:rsidRPr="006F7B0A">
        <w:rPr>
          <w:rStyle w:val="Hyperlink"/>
          <w:rFonts w:ascii="Times New Roman" w:hAnsi="Times New Roman" w:cs="Times New Roman"/>
          <w:noProof/>
          <w:sz w:val="22"/>
          <w:szCs w:val="22"/>
        </w:rPr>
        <w:fldChar w:fldCharType="separate"/>
      </w:r>
      <w:r w:rsidR="006F7B0A" w:rsidRPr="006F7B0A">
        <w:rPr>
          <w:rStyle w:val="Hyperlink"/>
          <w:rFonts w:ascii="Times New Roman" w:hAnsi="Times New Roman" w:cs="Times New Roman"/>
          <w:noProof/>
          <w:sz w:val="22"/>
          <w:szCs w:val="22"/>
        </w:rPr>
        <w:t>Figure 1. Use Case Diagram for the APS</w:t>
      </w:r>
      <w:r w:rsidR="006F7B0A" w:rsidRPr="006F7B0A">
        <w:rPr>
          <w:rFonts w:ascii="Times New Roman" w:hAnsi="Times New Roman" w:cs="Times New Roman"/>
          <w:noProof/>
          <w:webHidden/>
          <w:sz w:val="22"/>
          <w:szCs w:val="22"/>
        </w:rPr>
        <w:tab/>
      </w:r>
      <w:r w:rsidR="006F7B0A" w:rsidRPr="006F7B0A">
        <w:rPr>
          <w:rFonts w:ascii="Times New Roman" w:hAnsi="Times New Roman" w:cs="Times New Roman"/>
          <w:noProof/>
          <w:webHidden/>
          <w:sz w:val="22"/>
          <w:szCs w:val="22"/>
        </w:rPr>
        <w:fldChar w:fldCharType="begin"/>
      </w:r>
      <w:r w:rsidR="006F7B0A" w:rsidRPr="006F7B0A">
        <w:rPr>
          <w:rFonts w:ascii="Times New Roman" w:hAnsi="Times New Roman" w:cs="Times New Roman"/>
          <w:noProof/>
          <w:webHidden/>
          <w:sz w:val="22"/>
          <w:szCs w:val="22"/>
        </w:rPr>
        <w:instrText xml:space="preserve"> PAGEREF _Toc403404080 \h </w:instrText>
      </w:r>
      <w:r w:rsidR="006F7B0A" w:rsidRPr="006F7B0A">
        <w:rPr>
          <w:rFonts w:ascii="Times New Roman" w:hAnsi="Times New Roman" w:cs="Times New Roman"/>
          <w:noProof/>
          <w:webHidden/>
          <w:sz w:val="22"/>
          <w:szCs w:val="22"/>
        </w:rPr>
      </w:r>
      <w:r w:rsidR="006F7B0A" w:rsidRPr="006F7B0A">
        <w:rPr>
          <w:rFonts w:ascii="Times New Roman" w:hAnsi="Times New Roman" w:cs="Times New Roman"/>
          <w:noProof/>
          <w:webHidden/>
          <w:sz w:val="22"/>
          <w:szCs w:val="22"/>
        </w:rPr>
        <w:fldChar w:fldCharType="separate"/>
      </w:r>
      <w:r w:rsidR="006F7B0A" w:rsidRPr="006F7B0A">
        <w:rPr>
          <w:rFonts w:ascii="Times New Roman" w:hAnsi="Times New Roman" w:cs="Times New Roman"/>
          <w:noProof/>
          <w:webHidden/>
          <w:sz w:val="22"/>
          <w:szCs w:val="22"/>
        </w:rPr>
        <w:t>5</w:t>
      </w:r>
      <w:r w:rsidR="006F7B0A" w:rsidRPr="006F7B0A">
        <w:rPr>
          <w:rFonts w:ascii="Times New Roman" w:hAnsi="Times New Roman" w:cs="Times New Roman"/>
          <w:noProof/>
          <w:webHidden/>
          <w:sz w:val="22"/>
          <w:szCs w:val="22"/>
        </w:rPr>
        <w:fldChar w:fldCharType="end"/>
      </w:r>
      <w:r w:rsidR="006F7B0A" w:rsidRPr="006F7B0A">
        <w:rPr>
          <w:rStyle w:val="Hyperlink"/>
          <w:rFonts w:ascii="Times New Roman" w:hAnsi="Times New Roman" w:cs="Times New Roman"/>
          <w:noProof/>
          <w:sz w:val="22"/>
          <w:szCs w:val="22"/>
        </w:rPr>
        <w:fldChar w:fldCharType="end"/>
      </w:r>
    </w:p>
    <w:p w14:paraId="5CFFC904" w14:textId="77777777"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"_Toc403404081"</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2. Sequence Diagram for Use Case 1: Initialize APS</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_Toc403404081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16</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5BCF925E" w14:textId="77777777"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"_Toc403404082"</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3. Sequence Diagram for Use Case 2: Follow the Line</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_Toc403404082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17</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452EF9EA" w14:textId="77777777"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"_Toc403404083"</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4. Sequence Diagram for Use Case 3: Play Simon Carabiner</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_Toc403404083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18</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363650B6" w14:textId="77777777"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"_Toc403404084"</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5. Sequence Diagram for Use Case 4: Draw on Etch-a-Sketch</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_Toc403404084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19</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5CC333A0" w14:textId="77777777"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"_Toc403404085"</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6. Sequence Diagram for Use Case 5: Rotate Rubik's Cube</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_Toc403404085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20</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47A07557" w14:textId="77777777"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"_Toc403404086"</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7. Sequence Diagram for Use Case 6: Pick up Playing Card</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_Toc403404086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21</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71C259E0" w14:textId="3FB17E61"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"_Toc403404087"</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8. The playing board defined by IEEE SoutheastC</w:t>
      </w:r>
      <w:r>
        <w:rPr>
          <w:rStyle w:val="Hyperlink"/>
          <w:rFonts w:ascii="Times New Roman" w:hAnsi="Times New Roman" w:cs="Times New Roman"/>
          <w:noProof/>
          <w:sz w:val="22"/>
          <w:szCs w:val="22"/>
        </w:rPr>
        <w:t xml:space="preserve">on 2015 Hardware Competition </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_Toc403404087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26</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47FEED52" w14:textId="17AB5D40"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"_Toc403404088"</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9. The Etch-a-Sketch defined in the IEEE SoutheastCo</w:t>
      </w:r>
      <w:r>
        <w:rPr>
          <w:rStyle w:val="Hyperlink"/>
          <w:rFonts w:ascii="Times New Roman" w:hAnsi="Times New Roman" w:cs="Times New Roman"/>
          <w:noProof/>
          <w:sz w:val="22"/>
          <w:szCs w:val="22"/>
        </w:rPr>
        <w:t>n 2015 Hardware Competition</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_Toc403404088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26</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19E341E0" w14:textId="70C385B9"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"_Toc403404089"</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10. The Rubik's Cube defined by the IEEE Southeast</w:t>
      </w:r>
      <w:r>
        <w:rPr>
          <w:rStyle w:val="Hyperlink"/>
          <w:rFonts w:ascii="Times New Roman" w:hAnsi="Times New Roman" w:cs="Times New Roman"/>
          <w:noProof/>
          <w:sz w:val="22"/>
          <w:szCs w:val="22"/>
        </w:rPr>
        <w:t xml:space="preserve">Con 2015 Hardware Competition </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_Toc403404089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27</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3E62F51C" w14:textId="39E0D7BB"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"_Toc403404090"</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11. The Simon Carabiner defined by IEEE SoutheastCon 20</w:t>
      </w:r>
      <w:r>
        <w:rPr>
          <w:rStyle w:val="Hyperlink"/>
          <w:rFonts w:ascii="Times New Roman" w:hAnsi="Times New Roman" w:cs="Times New Roman"/>
          <w:noProof/>
          <w:sz w:val="22"/>
          <w:szCs w:val="22"/>
        </w:rPr>
        <w:t xml:space="preserve">15 Hardware Competition </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_Toc403404090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27</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7561F8A1" w14:textId="64612417" w:rsidR="006F7B0A" w:rsidRPr="006F7B0A" w:rsidRDefault="006F7B0A" w:rsidP="00BC1039">
      <w:pPr>
        <w:pStyle w:val="TableofFigures"/>
        <w:tabs>
          <w:tab w:val="right" w:leader="dot" w:pos="8630"/>
        </w:tabs>
        <w:rPr>
          <w:rFonts w:ascii="Times New Roman" w:hAnsi="Times New Roman" w:cs="Times New Roman"/>
          <w:noProof/>
          <w:sz w:val="22"/>
          <w:szCs w:val="22"/>
        </w:rPr>
      </w:pPr>
      <w:r w:rsidRPr="006F7B0A">
        <w:rPr>
          <w:rStyle w:val="Hyperlink"/>
          <w:rFonts w:ascii="Times New Roman" w:hAnsi="Times New Roman" w:cs="Times New Roman"/>
          <w:noProof/>
          <w:sz w:val="22"/>
          <w:szCs w:val="22"/>
        </w:rPr>
        <w:fldChar w:fldCharType="begin"/>
      </w:r>
      <w:r w:rsidRPr="006F7B0A">
        <w:rPr>
          <w:rStyle w:val="Hyperlink"/>
          <w:rFonts w:ascii="Times New Roman" w:hAnsi="Times New Roman" w:cs="Times New Roman"/>
          <w:noProof/>
          <w:sz w:val="22"/>
          <w:szCs w:val="22"/>
        </w:rPr>
        <w:instrText xml:space="preserve"> </w:instrText>
      </w:r>
      <w:r w:rsidRPr="006F7B0A">
        <w:rPr>
          <w:rFonts w:ascii="Times New Roman" w:hAnsi="Times New Roman" w:cs="Times New Roman"/>
          <w:noProof/>
          <w:sz w:val="22"/>
          <w:szCs w:val="22"/>
        </w:rPr>
        <w:instrText>HYPERLINK \l "_Toc403404091"</w:instrText>
      </w:r>
      <w:r w:rsidRPr="006F7B0A">
        <w:rPr>
          <w:rStyle w:val="Hyperlink"/>
          <w:rFonts w:ascii="Times New Roman" w:hAnsi="Times New Roman" w:cs="Times New Roman"/>
          <w:noProof/>
          <w:sz w:val="22"/>
          <w:szCs w:val="22"/>
        </w:rPr>
        <w:instrText xml:space="preserve"> </w:instrText>
      </w:r>
      <w:r w:rsidRPr="006F7B0A">
        <w:rPr>
          <w:rStyle w:val="Hyperlink"/>
          <w:rFonts w:ascii="Times New Roman" w:hAnsi="Times New Roman" w:cs="Times New Roman"/>
          <w:noProof/>
          <w:sz w:val="22"/>
          <w:szCs w:val="22"/>
        </w:rPr>
        <w:fldChar w:fldCharType="separate"/>
      </w:r>
      <w:r w:rsidRPr="006F7B0A">
        <w:rPr>
          <w:rStyle w:val="Hyperlink"/>
          <w:rFonts w:ascii="Times New Roman" w:hAnsi="Times New Roman" w:cs="Times New Roman"/>
          <w:noProof/>
          <w:sz w:val="22"/>
          <w:szCs w:val="22"/>
        </w:rPr>
        <w:t>Figure 12. The stack of cards to be determined by the IEEE SoutheastCon 20</w:t>
      </w:r>
      <w:r>
        <w:rPr>
          <w:rStyle w:val="Hyperlink"/>
          <w:rFonts w:ascii="Times New Roman" w:hAnsi="Times New Roman" w:cs="Times New Roman"/>
          <w:noProof/>
          <w:sz w:val="22"/>
          <w:szCs w:val="22"/>
        </w:rPr>
        <w:t>15 Hardware Competition</w:t>
      </w:r>
      <w:r w:rsidRPr="006F7B0A">
        <w:rPr>
          <w:rFonts w:ascii="Times New Roman" w:hAnsi="Times New Roman" w:cs="Times New Roman"/>
          <w:noProof/>
          <w:webHidden/>
          <w:sz w:val="22"/>
          <w:szCs w:val="22"/>
        </w:rPr>
        <w:tab/>
      </w:r>
      <w:r w:rsidRPr="006F7B0A">
        <w:rPr>
          <w:rFonts w:ascii="Times New Roman" w:hAnsi="Times New Roman" w:cs="Times New Roman"/>
          <w:noProof/>
          <w:webHidden/>
          <w:sz w:val="22"/>
          <w:szCs w:val="22"/>
        </w:rPr>
        <w:fldChar w:fldCharType="begin"/>
      </w:r>
      <w:r w:rsidRPr="006F7B0A">
        <w:rPr>
          <w:rFonts w:ascii="Times New Roman" w:hAnsi="Times New Roman" w:cs="Times New Roman"/>
          <w:noProof/>
          <w:webHidden/>
          <w:sz w:val="22"/>
          <w:szCs w:val="22"/>
        </w:rPr>
        <w:instrText xml:space="preserve"> PAGEREF _Toc403404091 \h </w:instrText>
      </w:r>
      <w:r w:rsidRPr="006F7B0A">
        <w:rPr>
          <w:rFonts w:ascii="Times New Roman" w:hAnsi="Times New Roman" w:cs="Times New Roman"/>
          <w:noProof/>
          <w:webHidden/>
          <w:sz w:val="22"/>
          <w:szCs w:val="22"/>
        </w:rPr>
      </w:r>
      <w:r w:rsidRPr="006F7B0A">
        <w:rPr>
          <w:rFonts w:ascii="Times New Roman" w:hAnsi="Times New Roman" w:cs="Times New Roman"/>
          <w:noProof/>
          <w:webHidden/>
          <w:sz w:val="22"/>
          <w:szCs w:val="22"/>
        </w:rPr>
        <w:fldChar w:fldCharType="separate"/>
      </w:r>
      <w:r w:rsidRPr="006F7B0A">
        <w:rPr>
          <w:rFonts w:ascii="Times New Roman" w:hAnsi="Times New Roman" w:cs="Times New Roman"/>
          <w:noProof/>
          <w:webHidden/>
          <w:sz w:val="22"/>
          <w:szCs w:val="22"/>
        </w:rPr>
        <w:t>28</w:t>
      </w:r>
      <w:r w:rsidRPr="006F7B0A">
        <w:rPr>
          <w:rFonts w:ascii="Times New Roman" w:hAnsi="Times New Roman" w:cs="Times New Roman"/>
          <w:noProof/>
          <w:webHidden/>
          <w:sz w:val="22"/>
          <w:szCs w:val="22"/>
        </w:rPr>
        <w:fldChar w:fldCharType="end"/>
      </w:r>
      <w:r w:rsidRPr="006F7B0A">
        <w:rPr>
          <w:rStyle w:val="Hyperlink"/>
          <w:rFonts w:ascii="Times New Roman" w:hAnsi="Times New Roman" w:cs="Times New Roman"/>
          <w:noProof/>
          <w:sz w:val="22"/>
          <w:szCs w:val="22"/>
        </w:rPr>
        <w:fldChar w:fldCharType="end"/>
      </w:r>
    </w:p>
    <w:p w14:paraId="4773FA11" w14:textId="432BA82A" w:rsidR="00CB6413" w:rsidRDefault="00CB12C7" w:rsidP="00BC1039">
      <w:r>
        <w:fldChar w:fldCharType="end"/>
      </w:r>
    </w:p>
    <w:p w14:paraId="40037002" w14:textId="77777777" w:rsidR="00CB6413" w:rsidRDefault="00CB6413" w:rsidP="00BC1039"/>
    <w:p w14:paraId="7E935546" w14:textId="77777777" w:rsidR="00CB6413" w:rsidRPr="00CB6413" w:rsidRDefault="00CB6413" w:rsidP="00BC1039">
      <w:pPr>
        <w:sectPr w:rsidR="00CB6413" w:rsidRPr="00CB6413" w:rsidSect="00C805E2">
          <w:headerReference w:type="default" r:id="rId8"/>
          <w:footerReference w:type="default" r:id="rId9"/>
          <w:type w:val="continuous"/>
          <w:pgSz w:w="12240" w:h="15840"/>
          <w:pgMar w:top="1440" w:right="1800" w:bottom="1440" w:left="1800" w:header="720" w:footer="720" w:gutter="0"/>
          <w:pgNumType w:fmt="lowerRoman" w:start="1"/>
          <w:cols w:space="720"/>
          <w:titlePg/>
          <w:docGrid w:linePitch="360"/>
          <w:sectPrChange w:id="51" w:author="Pedrosa, Kurt L" w:date="2014-09-18T19:47:00Z">
            <w:sectPr w:rsidR="00CB6413" w:rsidRPr="00CB6413" w:rsidSect="00C805E2">
              <w:pgMar w:top="1440" w:right="1800" w:bottom="1440" w:left="1800" w:header="720" w:footer="720" w:gutter="0"/>
              <w:pgNumType w:fmt="decimal"/>
            </w:sectPr>
          </w:sectPrChange>
        </w:sectPr>
      </w:pPr>
    </w:p>
    <w:p w14:paraId="3CF23758" w14:textId="10A336C7" w:rsidR="006177D1" w:rsidRPr="003D0401" w:rsidRDefault="006177D1">
      <w:pPr>
        <w:pStyle w:val="Heading1"/>
        <w:numPr>
          <w:ilvl w:val="0"/>
          <w:numId w:val="1"/>
        </w:numPr>
        <w:spacing w:before="0"/>
        <w:rPr>
          <w:rFonts w:cs="Times New Roman"/>
          <w:b/>
          <w:sz w:val="22"/>
          <w:szCs w:val="22"/>
        </w:rPr>
        <w:pPrChange w:id="52" w:author="Merissa Roth" w:date="2014-11-09T16:13:00Z">
          <w:pPr>
            <w:pStyle w:val="Heading1"/>
            <w:numPr>
              <w:numId w:val="1"/>
            </w:numPr>
            <w:ind w:left="360" w:hanging="360"/>
          </w:pPr>
        </w:pPrChange>
      </w:pPr>
      <w:bookmarkStart w:id="53" w:name="_Toc403485091"/>
      <w:r w:rsidRPr="003D0401">
        <w:rPr>
          <w:rFonts w:cs="Times New Roman"/>
          <w:b/>
          <w:sz w:val="22"/>
          <w:szCs w:val="22"/>
        </w:rPr>
        <w:lastRenderedPageBreak/>
        <w:t>Introduction</w:t>
      </w:r>
      <w:bookmarkEnd w:id="53"/>
    </w:p>
    <w:p w14:paraId="2475D1CB" w14:textId="5DEA4DFF" w:rsidR="00851141" w:rsidRPr="003D0401" w:rsidRDefault="0081349A" w:rsidP="00BC1039">
      <w:pPr>
        <w:rPr>
          <w:rFonts w:ascii="Times New Roman" w:hAnsi="Times New Roman" w:cs="Times New Roman"/>
          <w:sz w:val="22"/>
          <w:szCs w:val="22"/>
        </w:rPr>
      </w:pPr>
      <w:r w:rsidRPr="003D0401">
        <w:rPr>
          <w:rFonts w:ascii="Times New Roman" w:hAnsi="Times New Roman" w:cs="Times New Roman"/>
          <w:sz w:val="22"/>
          <w:szCs w:val="22"/>
        </w:rPr>
        <w:t xml:space="preserve">The introduction of this document defines the purpose, mission statement, and scope of </w:t>
      </w:r>
      <w:r w:rsidR="00752058" w:rsidRPr="003D0401">
        <w:rPr>
          <w:rFonts w:ascii="Times New Roman" w:hAnsi="Times New Roman" w:cs="Times New Roman"/>
          <w:sz w:val="22"/>
          <w:szCs w:val="22"/>
        </w:rPr>
        <w:t>the</w:t>
      </w:r>
      <w:r w:rsidRPr="003D0401">
        <w:rPr>
          <w:rFonts w:ascii="Times New Roman" w:hAnsi="Times New Roman" w:cs="Times New Roman"/>
          <w:sz w:val="22"/>
          <w:szCs w:val="22"/>
        </w:rPr>
        <w:t xml:space="preserve"> project. </w:t>
      </w:r>
    </w:p>
    <w:p w14:paraId="39EFD2DE" w14:textId="77777777" w:rsidR="0081349A" w:rsidRPr="003D0401" w:rsidRDefault="0081349A" w:rsidP="00BC1039">
      <w:pPr>
        <w:rPr>
          <w:rFonts w:ascii="Times New Roman" w:hAnsi="Times New Roman" w:cs="Times New Roman"/>
        </w:rPr>
      </w:pPr>
    </w:p>
    <w:p w14:paraId="6AF27A68" w14:textId="7858EF3F" w:rsidR="00EE62F2" w:rsidRPr="003D0401" w:rsidRDefault="006177D1" w:rsidP="00BC1039">
      <w:pPr>
        <w:pStyle w:val="Heading2"/>
        <w:numPr>
          <w:ilvl w:val="1"/>
          <w:numId w:val="1"/>
        </w:numPr>
        <w:rPr>
          <w:rFonts w:cs="Times New Roman"/>
          <w:b/>
          <w:szCs w:val="22"/>
        </w:rPr>
      </w:pPr>
      <w:bookmarkStart w:id="54" w:name="_Toc403485092"/>
      <w:r w:rsidRPr="003D0401">
        <w:rPr>
          <w:rFonts w:cs="Times New Roman"/>
          <w:b/>
          <w:szCs w:val="22"/>
        </w:rPr>
        <w:t>Purpose</w:t>
      </w:r>
      <w:bookmarkEnd w:id="54"/>
    </w:p>
    <w:p w14:paraId="7CACA355" w14:textId="62FE5CDB" w:rsidR="00222E12" w:rsidRPr="003D0401" w:rsidRDefault="00222E12" w:rsidP="00BC1039">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purpose of this document is to identify the system requirements for the Autonomous Panda System (APS). The APS is intended to participate in the Institute of Electrical and Electronics Engineers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w:t>
      </w:r>
      <w:ins w:id="55" w:author="Pedrosa, Kurt L" w:date="2014-09-18T17:26:00Z">
        <w:r w:rsidR="00FD5FEB">
          <w:rPr>
            <w:rFonts w:ascii="Times New Roman" w:hAnsi="Times New Roman" w:cs="Times New Roman"/>
            <w:color w:val="auto"/>
            <w:sz w:val="22"/>
            <w:szCs w:val="22"/>
          </w:rPr>
          <w:t xml:space="preserve"> </w:t>
        </w:r>
        <w:r w:rsidR="00FD5FEB" w:rsidRPr="00FD5FEB">
          <w:rPr>
            <w:rFonts w:ascii="Times New Roman" w:hAnsi="Times New Roman" w:cs="Times New Roman"/>
            <w:color w:val="auto"/>
            <w:sz w:val="22"/>
            <w:szCs w:val="22"/>
            <w:rPrChange w:id="56" w:author="Pedrosa, Kurt L" w:date="2014-09-18T17:27:00Z">
              <w:rPr>
                <w:rFonts w:ascii="Times New Roman" w:hAnsi="Times New Roman" w:cs="Times New Roman"/>
                <w:color w:val="auto"/>
                <w:sz w:val="22"/>
                <w:szCs w:val="22"/>
                <w:vertAlign w:val="superscript"/>
              </w:rPr>
            </w:rPrChange>
          </w:rPr>
          <w:t>[</w:t>
        </w:r>
      </w:ins>
      <w:r w:rsidR="00AC73B1" w:rsidRPr="002A451C">
        <w:rPr>
          <w:rFonts w:ascii="Times New Roman" w:hAnsi="Times New Roman" w:cs="Times New Roman"/>
          <w:strike/>
          <w:color w:val="00B050"/>
          <w:sz w:val="22"/>
          <w:szCs w:val="22"/>
        </w:rPr>
        <w:t>7</w:t>
      </w:r>
      <w:ins w:id="57" w:author="Pedrosa, Kurt L" w:date="2014-09-18T17:26:00Z">
        <w:del w:id="58" w:author="Worldwide, Computer Support" w:date="2014-09-26T17:25:00Z">
          <w:r w:rsidR="00FD5FEB" w:rsidRPr="00AC73B1" w:rsidDel="008A3318">
            <w:rPr>
              <w:rFonts w:ascii="Times New Roman" w:hAnsi="Times New Roman" w:cs="Times New Roman"/>
              <w:color w:val="FF0000"/>
              <w:sz w:val="22"/>
              <w:szCs w:val="22"/>
              <w:rPrChange w:id="59" w:author="Pedrosa, Kurt L" w:date="2014-09-18T17:27:00Z">
                <w:rPr>
                  <w:rFonts w:ascii="Times New Roman" w:hAnsi="Times New Roman" w:cs="Times New Roman"/>
                  <w:color w:val="auto"/>
                  <w:sz w:val="22"/>
                  <w:szCs w:val="22"/>
                  <w:vertAlign w:val="superscript"/>
                </w:rPr>
              </w:rPrChange>
            </w:rPr>
            <w:delText>7</w:delText>
          </w:r>
        </w:del>
      </w:ins>
      <w:ins w:id="60" w:author="Worldwide, Computer Support" w:date="2014-09-26T17:25:00Z">
        <w:r w:rsidR="008A3318" w:rsidRPr="00AC73B1">
          <w:rPr>
            <w:rFonts w:ascii="Times New Roman" w:hAnsi="Times New Roman" w:cs="Times New Roman"/>
            <w:color w:val="FF0000"/>
            <w:sz w:val="22"/>
            <w:szCs w:val="22"/>
          </w:rPr>
          <w:t>1</w:t>
        </w:r>
      </w:ins>
      <w:ins w:id="61" w:author="Pedrosa, Kurt L" w:date="2014-09-18T17:26:00Z">
        <w:r w:rsidR="00FD5FEB" w:rsidRPr="00FD5FEB">
          <w:rPr>
            <w:rFonts w:ascii="Times New Roman" w:hAnsi="Times New Roman" w:cs="Times New Roman"/>
            <w:color w:val="auto"/>
            <w:sz w:val="22"/>
            <w:szCs w:val="22"/>
            <w:rPrChange w:id="62" w:author="Pedrosa, Kurt L" w:date="2014-09-18T17:27:00Z">
              <w:rPr>
                <w:rFonts w:ascii="Times New Roman" w:hAnsi="Times New Roman" w:cs="Times New Roman"/>
                <w:color w:val="auto"/>
                <w:sz w:val="22"/>
                <w:szCs w:val="22"/>
                <w:vertAlign w:val="superscript"/>
              </w:rPr>
            </w:rPrChange>
          </w:rPr>
          <w:t>]</w:t>
        </w:r>
      </w:ins>
      <w:r w:rsidRPr="003D0401">
        <w:rPr>
          <w:rFonts w:ascii="Times New Roman" w:hAnsi="Times New Roman" w:cs="Times New Roman"/>
          <w:color w:val="auto"/>
          <w:sz w:val="22"/>
          <w:szCs w:val="22"/>
        </w:rPr>
        <w:t xml:space="preserve">. The </w:t>
      </w:r>
      <w:r w:rsidR="00CB6413">
        <w:rPr>
          <w:rFonts w:ascii="Times New Roman" w:hAnsi="Times New Roman" w:cs="Times New Roman"/>
          <w:color w:val="auto"/>
          <w:sz w:val="22"/>
          <w:szCs w:val="22"/>
        </w:rPr>
        <w:t>requirements contain functional</w:t>
      </w:r>
      <w:r w:rsidR="00AC73B1">
        <w:rPr>
          <w:rFonts w:ascii="Times New Roman" w:hAnsi="Times New Roman" w:cs="Times New Roman"/>
          <w:color w:val="auto"/>
          <w:sz w:val="22"/>
          <w:szCs w:val="22"/>
        </w:rPr>
        <w:t xml:space="preserve"> </w:t>
      </w:r>
      <w:r w:rsidR="00AC73B1" w:rsidRPr="002A451C">
        <w:rPr>
          <w:rFonts w:ascii="Times New Roman" w:hAnsi="Times New Roman" w:cs="Times New Roman"/>
          <w:strike/>
          <w:color w:val="00B050"/>
          <w:sz w:val="22"/>
          <w:szCs w:val="22"/>
        </w:rPr>
        <w:t>and</w:t>
      </w:r>
      <w:r w:rsidR="00CB6413" w:rsidRPr="002A451C">
        <w:rPr>
          <w:rFonts w:ascii="Times New Roman" w:hAnsi="Times New Roman" w:cs="Times New Roman"/>
          <w:color w:val="00B050"/>
          <w:sz w:val="22"/>
          <w:szCs w:val="22"/>
        </w:rPr>
        <w:t xml:space="preserve"> </w:t>
      </w:r>
      <w:r w:rsidR="00CB6413" w:rsidRPr="00AC73B1">
        <w:rPr>
          <w:rFonts w:ascii="Times New Roman" w:hAnsi="Times New Roman" w:cs="Times New Roman"/>
          <w:color w:val="FF0000"/>
          <w:sz w:val="22"/>
          <w:szCs w:val="22"/>
        </w:rPr>
        <w:t>requirements,</w:t>
      </w:r>
      <w:r w:rsidR="00CB6413">
        <w:rPr>
          <w:rFonts w:ascii="Times New Roman" w:hAnsi="Times New Roman" w:cs="Times New Roman"/>
          <w:color w:val="auto"/>
          <w:sz w:val="22"/>
          <w:szCs w:val="22"/>
        </w:rPr>
        <w:t xml:space="preserve"> </w:t>
      </w:r>
      <w:r w:rsidRPr="003D0401">
        <w:rPr>
          <w:rFonts w:ascii="Times New Roman" w:hAnsi="Times New Roman" w:cs="Times New Roman"/>
          <w:color w:val="auto"/>
          <w:sz w:val="22"/>
          <w:szCs w:val="22"/>
        </w:rPr>
        <w:t xml:space="preserve">non-functional </w:t>
      </w:r>
      <w:r w:rsidR="00752058" w:rsidRPr="003D0401">
        <w:rPr>
          <w:rFonts w:ascii="Times New Roman" w:hAnsi="Times New Roman" w:cs="Times New Roman"/>
          <w:color w:val="auto"/>
          <w:sz w:val="22"/>
          <w:szCs w:val="22"/>
        </w:rPr>
        <w:t>requirements</w:t>
      </w:r>
      <w:r w:rsidR="00CB6413">
        <w:rPr>
          <w:rFonts w:ascii="Times New Roman" w:hAnsi="Times New Roman" w:cs="Times New Roman"/>
          <w:color w:val="auto"/>
          <w:sz w:val="22"/>
          <w:szCs w:val="22"/>
        </w:rPr>
        <w:t>,</w:t>
      </w:r>
      <w:r w:rsidRPr="003D0401">
        <w:rPr>
          <w:rFonts w:ascii="Times New Roman" w:hAnsi="Times New Roman" w:cs="Times New Roman"/>
          <w:color w:val="auto"/>
          <w:sz w:val="22"/>
          <w:szCs w:val="22"/>
        </w:rPr>
        <w:t xml:space="preserve"> and limitations of the </w:t>
      </w:r>
      <w:r w:rsidR="0081349A" w:rsidRPr="003D0401">
        <w:rPr>
          <w:rFonts w:ascii="Times New Roman" w:hAnsi="Times New Roman" w:cs="Times New Roman"/>
          <w:color w:val="auto"/>
          <w:sz w:val="22"/>
          <w:szCs w:val="22"/>
        </w:rPr>
        <w:t>APS</w:t>
      </w:r>
      <w:r w:rsidRPr="003D0401">
        <w:rPr>
          <w:rFonts w:ascii="Times New Roman" w:hAnsi="Times New Roman" w:cs="Times New Roman"/>
          <w:color w:val="auto"/>
          <w:sz w:val="22"/>
          <w:szCs w:val="22"/>
        </w:rPr>
        <w:t>. This documen</w:t>
      </w:r>
      <w:r w:rsidR="00752058" w:rsidRPr="003D0401">
        <w:rPr>
          <w:rFonts w:ascii="Times New Roman" w:hAnsi="Times New Roman" w:cs="Times New Roman"/>
          <w:color w:val="auto"/>
          <w:sz w:val="22"/>
          <w:szCs w:val="22"/>
        </w:rPr>
        <w:t>t is intended for the customers,</w:t>
      </w:r>
      <w:r w:rsidR="00AC73B1">
        <w:rPr>
          <w:rFonts w:ascii="Times New Roman" w:hAnsi="Times New Roman" w:cs="Times New Roman"/>
          <w:color w:val="auto"/>
          <w:sz w:val="22"/>
          <w:szCs w:val="22"/>
        </w:rPr>
        <w:t xml:space="preserve"> </w:t>
      </w:r>
      <w:r w:rsidR="00AC73B1" w:rsidRPr="002A451C">
        <w:rPr>
          <w:rFonts w:ascii="Times New Roman" w:hAnsi="Times New Roman" w:cs="Times New Roman"/>
          <w:strike/>
          <w:color w:val="00B050"/>
          <w:sz w:val="22"/>
          <w:szCs w:val="22"/>
        </w:rPr>
        <w:t>the</w:t>
      </w:r>
      <w:r w:rsidR="00752058" w:rsidRPr="002A451C">
        <w:rPr>
          <w:rFonts w:ascii="Times New Roman" w:hAnsi="Times New Roman" w:cs="Times New Roman"/>
          <w:color w:val="00B050"/>
          <w:sz w:val="22"/>
          <w:szCs w:val="22"/>
        </w:rPr>
        <w:t xml:space="preserve"> </w:t>
      </w:r>
      <w:r w:rsidRPr="003D0401">
        <w:rPr>
          <w:rFonts w:ascii="Times New Roman" w:hAnsi="Times New Roman" w:cs="Times New Roman"/>
          <w:color w:val="auto"/>
          <w:sz w:val="22"/>
          <w:szCs w:val="22"/>
        </w:rPr>
        <w:t>team members</w:t>
      </w:r>
      <w:r w:rsidR="000F3E2E">
        <w:rPr>
          <w:rFonts w:ascii="Times New Roman" w:hAnsi="Times New Roman" w:cs="Times New Roman"/>
          <w:color w:val="auto"/>
          <w:sz w:val="22"/>
          <w:szCs w:val="22"/>
        </w:rPr>
        <w:t>,</w:t>
      </w:r>
      <w:r w:rsidR="004A1FDE">
        <w:rPr>
          <w:rFonts w:ascii="Times New Roman" w:hAnsi="Times New Roman" w:cs="Times New Roman"/>
          <w:color w:val="auto"/>
          <w:sz w:val="22"/>
          <w:szCs w:val="22"/>
        </w:rPr>
        <w:t xml:space="preserve"> and all persons with </w:t>
      </w:r>
      <w:r w:rsidR="004A1FDE" w:rsidRPr="00AC73B1">
        <w:rPr>
          <w:rFonts w:ascii="Times New Roman" w:hAnsi="Times New Roman" w:cs="Times New Roman"/>
          <w:color w:val="FF0000"/>
          <w:sz w:val="22"/>
          <w:szCs w:val="22"/>
        </w:rPr>
        <w:t xml:space="preserve">holding </w:t>
      </w:r>
      <w:r w:rsidR="004A1FDE">
        <w:rPr>
          <w:rFonts w:ascii="Times New Roman" w:hAnsi="Times New Roman" w:cs="Times New Roman"/>
          <w:color w:val="auto"/>
          <w:sz w:val="22"/>
          <w:szCs w:val="22"/>
        </w:rPr>
        <w:t>a</w:t>
      </w:r>
      <w:r w:rsidR="00752058" w:rsidRPr="003D0401">
        <w:rPr>
          <w:rFonts w:ascii="Times New Roman" w:hAnsi="Times New Roman" w:cs="Times New Roman"/>
          <w:color w:val="auto"/>
          <w:sz w:val="22"/>
          <w:szCs w:val="22"/>
        </w:rPr>
        <w:t xml:space="preserve"> stake</w:t>
      </w:r>
      <w:r w:rsidRPr="003D0401">
        <w:rPr>
          <w:rFonts w:ascii="Times New Roman" w:hAnsi="Times New Roman" w:cs="Times New Roman"/>
          <w:color w:val="auto"/>
          <w:sz w:val="22"/>
          <w:szCs w:val="22"/>
        </w:rPr>
        <w:t xml:space="preserve"> </w:t>
      </w:r>
      <w:r w:rsidR="00752058" w:rsidRPr="003D0401">
        <w:rPr>
          <w:rFonts w:ascii="Times New Roman" w:hAnsi="Times New Roman" w:cs="Times New Roman"/>
          <w:color w:val="auto"/>
          <w:sz w:val="22"/>
          <w:szCs w:val="22"/>
        </w:rPr>
        <w:t>in</w:t>
      </w:r>
      <w:r w:rsidRPr="003D0401">
        <w:rPr>
          <w:rFonts w:ascii="Times New Roman" w:hAnsi="Times New Roman" w:cs="Times New Roman"/>
          <w:color w:val="auto"/>
          <w:sz w:val="22"/>
          <w:szCs w:val="22"/>
        </w:rPr>
        <w:t xml:space="preserve"> this project.</w:t>
      </w:r>
    </w:p>
    <w:p w14:paraId="713EB737" w14:textId="77777777" w:rsidR="00EE62F2" w:rsidRPr="003D0401" w:rsidRDefault="00EE62F2" w:rsidP="00BC1039">
      <w:pPr>
        <w:rPr>
          <w:rFonts w:ascii="Times New Roman" w:hAnsi="Times New Roman" w:cs="Times New Roman"/>
          <w:sz w:val="22"/>
          <w:szCs w:val="22"/>
        </w:rPr>
      </w:pPr>
    </w:p>
    <w:p w14:paraId="47B0152A" w14:textId="09C996E6" w:rsidR="006177D1" w:rsidRPr="003D0401" w:rsidRDefault="006177D1" w:rsidP="00BC1039">
      <w:pPr>
        <w:pStyle w:val="Heading2"/>
        <w:numPr>
          <w:ilvl w:val="1"/>
          <w:numId w:val="1"/>
        </w:numPr>
        <w:rPr>
          <w:rFonts w:cs="Times New Roman"/>
          <w:b/>
          <w:szCs w:val="22"/>
        </w:rPr>
      </w:pPr>
      <w:bookmarkStart w:id="63" w:name="_Toc403485093"/>
      <w:r w:rsidRPr="003D0401">
        <w:rPr>
          <w:rFonts w:cs="Times New Roman"/>
          <w:b/>
          <w:szCs w:val="22"/>
        </w:rPr>
        <w:t>Mission Statement</w:t>
      </w:r>
      <w:bookmarkEnd w:id="63"/>
    </w:p>
    <w:p w14:paraId="23FB05A6" w14:textId="6F1E1785" w:rsidR="00D26AA5" w:rsidRPr="003D0401" w:rsidRDefault="005F6F4F" w:rsidP="00BC1039">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w:t>
      </w:r>
      <w:r w:rsidR="00D26AA5" w:rsidRPr="003D0401">
        <w:rPr>
          <w:rFonts w:ascii="Times New Roman" w:hAnsi="Times New Roman" w:cs="Times New Roman"/>
          <w:color w:val="auto"/>
          <w:sz w:val="22"/>
          <w:szCs w:val="22"/>
        </w:rPr>
        <w:t xml:space="preserve"> mission</w:t>
      </w:r>
      <w:r w:rsidRPr="003D0401">
        <w:rPr>
          <w:rFonts w:ascii="Times New Roman" w:hAnsi="Times New Roman" w:cs="Times New Roman"/>
          <w:color w:val="auto"/>
          <w:sz w:val="22"/>
          <w:szCs w:val="22"/>
        </w:rPr>
        <w:t xml:space="preserve"> of this project</w:t>
      </w:r>
      <w:r w:rsidR="00D26AA5" w:rsidRPr="003D0401">
        <w:rPr>
          <w:rFonts w:ascii="Times New Roman" w:hAnsi="Times New Roman" w:cs="Times New Roman"/>
          <w:color w:val="auto"/>
          <w:sz w:val="22"/>
          <w:szCs w:val="22"/>
        </w:rPr>
        <w:t xml:space="preserve"> is to create an autonomous </w:t>
      </w:r>
      <w:r w:rsidR="0081349A" w:rsidRPr="003D0401">
        <w:rPr>
          <w:rFonts w:ascii="Times New Roman" w:hAnsi="Times New Roman" w:cs="Times New Roman"/>
          <w:color w:val="auto"/>
          <w:sz w:val="22"/>
          <w:szCs w:val="22"/>
        </w:rPr>
        <w:t>system</w:t>
      </w:r>
      <w:r w:rsidR="00D26AA5" w:rsidRPr="003D0401">
        <w:rPr>
          <w:rFonts w:ascii="Times New Roman" w:hAnsi="Times New Roman" w:cs="Times New Roman"/>
          <w:color w:val="auto"/>
          <w:sz w:val="22"/>
          <w:szCs w:val="22"/>
        </w:rPr>
        <w:t xml:space="preserve"> capable of completing all </w:t>
      </w:r>
      <w:r w:rsidRPr="003D0401">
        <w:rPr>
          <w:rFonts w:ascii="Times New Roman" w:hAnsi="Times New Roman" w:cs="Times New Roman"/>
          <w:color w:val="auto"/>
          <w:sz w:val="22"/>
          <w:szCs w:val="22"/>
        </w:rPr>
        <w:t xml:space="preserve">tasks </w:t>
      </w:r>
      <w:r w:rsidR="004A1FDE" w:rsidRPr="00AC73B1">
        <w:rPr>
          <w:rFonts w:ascii="Times New Roman" w:hAnsi="Times New Roman" w:cs="Times New Roman"/>
          <w:color w:val="FF0000"/>
          <w:sz w:val="22"/>
          <w:szCs w:val="22"/>
        </w:rPr>
        <w:t xml:space="preserve">defined by the IEEE </w:t>
      </w:r>
      <w:proofErr w:type="spellStart"/>
      <w:r w:rsidR="004A1FDE" w:rsidRPr="00AC73B1">
        <w:rPr>
          <w:rFonts w:ascii="Times New Roman" w:hAnsi="Times New Roman" w:cs="Times New Roman"/>
          <w:color w:val="FF0000"/>
          <w:sz w:val="22"/>
          <w:szCs w:val="22"/>
        </w:rPr>
        <w:t>SoutheastCon</w:t>
      </w:r>
      <w:proofErr w:type="spellEnd"/>
      <w:r w:rsidR="004A1FDE" w:rsidRPr="00AC73B1">
        <w:rPr>
          <w:rFonts w:ascii="Times New Roman" w:hAnsi="Times New Roman" w:cs="Times New Roman"/>
          <w:color w:val="FF0000"/>
          <w:sz w:val="22"/>
          <w:szCs w:val="22"/>
        </w:rPr>
        <w:t xml:space="preserve"> 2015 Hardware Competition</w:t>
      </w:r>
      <w:r w:rsidR="00AC73B1" w:rsidRPr="00AC73B1">
        <w:rPr>
          <w:rFonts w:ascii="Times New Roman" w:hAnsi="Times New Roman" w:cs="Times New Roman"/>
          <w:color w:val="FF0000"/>
          <w:sz w:val="22"/>
          <w:szCs w:val="22"/>
        </w:rPr>
        <w:t xml:space="preserve"> [1]</w:t>
      </w:r>
      <w:r w:rsidR="004A1FDE" w:rsidRPr="00AC73B1">
        <w:rPr>
          <w:rFonts w:ascii="Times New Roman" w:hAnsi="Times New Roman" w:cs="Times New Roman"/>
          <w:color w:val="auto"/>
          <w:sz w:val="22"/>
          <w:szCs w:val="22"/>
        </w:rPr>
        <w:t xml:space="preserve"> </w:t>
      </w:r>
      <w:r w:rsidRPr="003D0401">
        <w:rPr>
          <w:rFonts w:ascii="Times New Roman" w:hAnsi="Times New Roman" w:cs="Times New Roman"/>
          <w:color w:val="auto"/>
          <w:sz w:val="22"/>
          <w:szCs w:val="22"/>
        </w:rPr>
        <w:t>safely and efficiently while</w:t>
      </w:r>
      <w:r w:rsidR="00D26AA5" w:rsidRPr="003D0401">
        <w:rPr>
          <w:rFonts w:ascii="Times New Roman" w:hAnsi="Times New Roman" w:cs="Times New Roman"/>
          <w:color w:val="auto"/>
          <w:sz w:val="22"/>
          <w:szCs w:val="22"/>
        </w:rPr>
        <w:t xml:space="preserve"> acquiring as many points as possible</w:t>
      </w:r>
      <w:r w:rsidR="0081349A" w:rsidRPr="003D0401">
        <w:rPr>
          <w:rFonts w:ascii="Times New Roman" w:hAnsi="Times New Roman" w:cs="Times New Roman"/>
          <w:color w:val="auto"/>
          <w:sz w:val="22"/>
          <w:szCs w:val="22"/>
        </w:rPr>
        <w:t xml:space="preserve"> </w:t>
      </w:r>
      <w:r w:rsidR="009E635C" w:rsidRPr="003D0401">
        <w:rPr>
          <w:rFonts w:ascii="Times New Roman" w:hAnsi="Times New Roman" w:cs="Times New Roman"/>
          <w:color w:val="auto"/>
          <w:sz w:val="22"/>
          <w:szCs w:val="22"/>
        </w:rPr>
        <w:t>during</w:t>
      </w:r>
      <w:r w:rsidR="0081349A" w:rsidRPr="003D0401">
        <w:rPr>
          <w:rFonts w:ascii="Times New Roman" w:hAnsi="Times New Roman" w:cs="Times New Roman"/>
          <w:color w:val="auto"/>
          <w:sz w:val="22"/>
          <w:szCs w:val="22"/>
        </w:rPr>
        <w:t xml:space="preserve"> the allotted time</w:t>
      </w:r>
      <w:r w:rsidR="00D26AA5" w:rsidRPr="003D0401">
        <w:rPr>
          <w:rFonts w:ascii="Times New Roman" w:hAnsi="Times New Roman" w:cs="Times New Roman"/>
          <w:color w:val="auto"/>
          <w:sz w:val="22"/>
          <w:szCs w:val="22"/>
        </w:rPr>
        <w:t>.</w:t>
      </w:r>
    </w:p>
    <w:p w14:paraId="3A7B3708" w14:textId="77777777" w:rsidR="00D26AA5" w:rsidRPr="003D0401" w:rsidRDefault="00D26AA5" w:rsidP="00BC1039">
      <w:pPr>
        <w:rPr>
          <w:rFonts w:ascii="Times New Roman" w:hAnsi="Times New Roman" w:cs="Times New Roman"/>
          <w:sz w:val="22"/>
          <w:szCs w:val="22"/>
        </w:rPr>
      </w:pPr>
    </w:p>
    <w:p w14:paraId="5AF54E7E" w14:textId="3366939B" w:rsidR="00EE62F2" w:rsidRPr="003D0401" w:rsidRDefault="006177D1" w:rsidP="00BC1039">
      <w:pPr>
        <w:pStyle w:val="Heading2"/>
        <w:numPr>
          <w:ilvl w:val="1"/>
          <w:numId w:val="1"/>
        </w:numPr>
        <w:rPr>
          <w:rFonts w:cs="Times New Roman"/>
          <w:b/>
          <w:szCs w:val="22"/>
        </w:rPr>
      </w:pPr>
      <w:bookmarkStart w:id="64" w:name="_Toc403485094"/>
      <w:r w:rsidRPr="003D0401">
        <w:rPr>
          <w:rFonts w:cs="Times New Roman"/>
          <w:b/>
          <w:szCs w:val="22"/>
        </w:rPr>
        <w:t>Scope</w:t>
      </w:r>
      <w:bookmarkEnd w:id="64"/>
    </w:p>
    <w:p w14:paraId="05CFF322" w14:textId="24140BBB" w:rsidR="0081349A" w:rsidRDefault="00851141" w:rsidP="00BC1039">
      <w:pPr>
        <w:pStyle w:val="Body"/>
        <w:rPr>
          <w:ins w:id="65" w:author="Worldwide, Computer Support" w:date="2014-09-26T17:42:00Z"/>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w:t>
      </w:r>
      <w:r w:rsidR="00222E12" w:rsidRPr="003D0401">
        <w:rPr>
          <w:rFonts w:ascii="Times New Roman" w:hAnsi="Times New Roman" w:cs="Times New Roman"/>
          <w:color w:val="auto"/>
          <w:sz w:val="22"/>
          <w:szCs w:val="22"/>
        </w:rPr>
        <w:t>APS</w:t>
      </w:r>
      <w:r w:rsidR="00D26AA5" w:rsidRPr="003D0401">
        <w:rPr>
          <w:rFonts w:ascii="Times New Roman" w:hAnsi="Times New Roman" w:cs="Times New Roman"/>
          <w:color w:val="auto"/>
          <w:sz w:val="22"/>
          <w:szCs w:val="22"/>
        </w:rPr>
        <w:t xml:space="preserve"> </w:t>
      </w:r>
      <w:r w:rsidR="0081349A" w:rsidRPr="003D0401">
        <w:rPr>
          <w:rFonts w:ascii="Times New Roman" w:hAnsi="Times New Roman" w:cs="Times New Roman"/>
          <w:color w:val="auto"/>
          <w:sz w:val="22"/>
          <w:szCs w:val="22"/>
        </w:rPr>
        <w:t xml:space="preserve">is intended to participate in IEEE </w:t>
      </w:r>
      <w:proofErr w:type="spellStart"/>
      <w:r w:rsidR="0081349A" w:rsidRPr="003D0401">
        <w:rPr>
          <w:rFonts w:ascii="Times New Roman" w:hAnsi="Times New Roman" w:cs="Times New Roman"/>
          <w:color w:val="auto"/>
          <w:sz w:val="22"/>
          <w:szCs w:val="22"/>
        </w:rPr>
        <w:t>SoutheastCon</w:t>
      </w:r>
      <w:proofErr w:type="spellEnd"/>
      <w:r w:rsidR="0081349A" w:rsidRPr="003D0401">
        <w:rPr>
          <w:rFonts w:ascii="Times New Roman" w:hAnsi="Times New Roman" w:cs="Times New Roman"/>
          <w:color w:val="auto"/>
          <w:sz w:val="22"/>
          <w:szCs w:val="22"/>
        </w:rPr>
        <w:t xml:space="preserve"> 2015 Hardware Competition</w:t>
      </w:r>
      <w:ins w:id="66" w:author="Pedrosa, Kurt L" w:date="2014-09-18T17:27:00Z">
        <w:r w:rsidR="00FD5FEB">
          <w:rPr>
            <w:rFonts w:ascii="Times New Roman" w:hAnsi="Times New Roman" w:cs="Times New Roman"/>
            <w:color w:val="auto"/>
            <w:sz w:val="22"/>
            <w:szCs w:val="22"/>
          </w:rPr>
          <w:t xml:space="preserve"> [</w:t>
        </w:r>
      </w:ins>
      <w:r w:rsidR="00AC73B1" w:rsidRPr="002A451C">
        <w:rPr>
          <w:rFonts w:ascii="Times New Roman" w:hAnsi="Times New Roman" w:cs="Times New Roman"/>
          <w:strike/>
          <w:color w:val="00B050"/>
          <w:sz w:val="22"/>
          <w:szCs w:val="22"/>
        </w:rPr>
        <w:t>7</w:t>
      </w:r>
      <w:ins w:id="67" w:author="Pedrosa, Kurt L" w:date="2014-09-18T17:27:00Z">
        <w:del w:id="68" w:author="Worldwide, Computer Support" w:date="2014-09-26T17:25:00Z">
          <w:r w:rsidR="00FD5FEB" w:rsidRPr="00AC73B1" w:rsidDel="008A3318">
            <w:rPr>
              <w:rFonts w:ascii="Times New Roman" w:hAnsi="Times New Roman" w:cs="Times New Roman"/>
              <w:color w:val="FF0000"/>
              <w:sz w:val="22"/>
              <w:szCs w:val="22"/>
            </w:rPr>
            <w:delText>7</w:delText>
          </w:r>
        </w:del>
      </w:ins>
      <w:ins w:id="69" w:author="Worldwide, Computer Support" w:date="2014-09-26T17:25:00Z">
        <w:r w:rsidR="008A3318" w:rsidRPr="00AC73B1">
          <w:rPr>
            <w:rFonts w:ascii="Times New Roman" w:hAnsi="Times New Roman" w:cs="Times New Roman"/>
            <w:color w:val="FF0000"/>
            <w:sz w:val="22"/>
            <w:szCs w:val="22"/>
          </w:rPr>
          <w:t>1</w:t>
        </w:r>
      </w:ins>
      <w:ins w:id="70" w:author="Pedrosa, Kurt L" w:date="2014-09-18T17:27:00Z">
        <w:r w:rsidR="00FD5FEB">
          <w:rPr>
            <w:rFonts w:ascii="Times New Roman" w:hAnsi="Times New Roman" w:cs="Times New Roman"/>
            <w:color w:val="auto"/>
            <w:sz w:val="22"/>
            <w:szCs w:val="22"/>
          </w:rPr>
          <w:t>]</w:t>
        </w:r>
      </w:ins>
      <w:r w:rsidR="0081349A" w:rsidRPr="003D0401">
        <w:rPr>
          <w:rFonts w:ascii="Times New Roman" w:hAnsi="Times New Roman" w:cs="Times New Roman"/>
          <w:color w:val="auto"/>
          <w:sz w:val="22"/>
          <w:szCs w:val="22"/>
        </w:rPr>
        <w:t xml:space="preserve"> </w:t>
      </w:r>
      <w:r w:rsidR="00661A7E" w:rsidRPr="003D0401">
        <w:rPr>
          <w:rFonts w:ascii="Times New Roman" w:hAnsi="Times New Roman" w:cs="Times New Roman"/>
          <w:color w:val="auto"/>
          <w:sz w:val="22"/>
          <w:szCs w:val="22"/>
        </w:rPr>
        <w:t>to</w:t>
      </w:r>
      <w:r w:rsidR="00D26AA5" w:rsidRPr="003D0401">
        <w:rPr>
          <w:rFonts w:ascii="Times New Roman" w:hAnsi="Times New Roman" w:cs="Times New Roman"/>
          <w:color w:val="auto"/>
          <w:sz w:val="22"/>
          <w:szCs w:val="22"/>
        </w:rPr>
        <w:t xml:space="preserve"> accomplish a set of tasks created </w:t>
      </w:r>
      <w:r w:rsidR="005F6F4F" w:rsidRPr="003D0401">
        <w:rPr>
          <w:rFonts w:ascii="Times New Roman" w:hAnsi="Times New Roman" w:cs="Times New Roman"/>
          <w:color w:val="auto"/>
          <w:sz w:val="22"/>
          <w:szCs w:val="22"/>
        </w:rPr>
        <w:t xml:space="preserve">by the IEEE </w:t>
      </w:r>
      <w:proofErr w:type="spellStart"/>
      <w:r w:rsidR="005F6F4F"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w:t>
      </w:r>
      <w:r w:rsidR="005F6F4F" w:rsidRPr="003D0401">
        <w:rPr>
          <w:rFonts w:ascii="Times New Roman" w:hAnsi="Times New Roman" w:cs="Times New Roman"/>
          <w:color w:val="auto"/>
          <w:sz w:val="22"/>
          <w:szCs w:val="22"/>
        </w:rPr>
        <w:t xml:space="preserve"> </w:t>
      </w:r>
      <w:ins w:id="71" w:author="Worldwide, Computer Support" w:date="2014-09-26T18:10:00Z">
        <w:r w:rsidR="004E66FA" w:rsidRPr="00AC73B1">
          <w:rPr>
            <w:rFonts w:ascii="Times New Roman" w:hAnsi="Times New Roman" w:cs="Times New Roman"/>
            <w:color w:val="FF0000"/>
            <w:sz w:val="22"/>
            <w:szCs w:val="22"/>
          </w:rPr>
          <w:t xml:space="preserve">Hardware Competition </w:t>
        </w:r>
      </w:ins>
      <w:r w:rsidR="005F6F4F" w:rsidRPr="003D0401">
        <w:rPr>
          <w:rFonts w:ascii="Times New Roman" w:hAnsi="Times New Roman" w:cs="Times New Roman"/>
          <w:color w:val="auto"/>
          <w:sz w:val="22"/>
          <w:szCs w:val="22"/>
        </w:rPr>
        <w:t xml:space="preserve">panel. </w:t>
      </w:r>
      <w:r w:rsidR="00D26AA5" w:rsidRPr="003D0401">
        <w:rPr>
          <w:rFonts w:ascii="Times New Roman" w:hAnsi="Times New Roman" w:cs="Times New Roman"/>
          <w:color w:val="auto"/>
          <w:sz w:val="22"/>
          <w:szCs w:val="22"/>
        </w:rPr>
        <w:t xml:space="preserve">The goal is to have </w:t>
      </w:r>
      <w:r w:rsidR="00222E12" w:rsidRPr="003D0401">
        <w:rPr>
          <w:rFonts w:ascii="Times New Roman" w:hAnsi="Times New Roman" w:cs="Times New Roman"/>
          <w:color w:val="auto"/>
          <w:sz w:val="22"/>
          <w:szCs w:val="22"/>
        </w:rPr>
        <w:t>the APS</w:t>
      </w:r>
      <w:r w:rsidR="00D26AA5" w:rsidRPr="003D0401">
        <w:rPr>
          <w:rFonts w:ascii="Times New Roman" w:hAnsi="Times New Roman" w:cs="Times New Roman"/>
          <w:color w:val="auto"/>
          <w:sz w:val="22"/>
          <w:szCs w:val="22"/>
        </w:rPr>
        <w:t xml:space="preserve"> perform </w:t>
      </w:r>
      <w:r w:rsidR="006F1680" w:rsidRPr="003D0401">
        <w:rPr>
          <w:rFonts w:ascii="Times New Roman" w:hAnsi="Times New Roman" w:cs="Times New Roman"/>
          <w:color w:val="auto"/>
          <w:sz w:val="22"/>
          <w:szCs w:val="22"/>
        </w:rPr>
        <w:t>four</w:t>
      </w:r>
      <w:r w:rsidR="00AC73B1">
        <w:rPr>
          <w:rFonts w:ascii="Times New Roman" w:hAnsi="Times New Roman" w:cs="Times New Roman"/>
          <w:color w:val="auto"/>
          <w:sz w:val="22"/>
          <w:szCs w:val="22"/>
        </w:rPr>
        <w:t xml:space="preserve"> </w:t>
      </w:r>
      <w:r w:rsidR="00AC73B1" w:rsidRPr="002A451C">
        <w:rPr>
          <w:rFonts w:ascii="Times New Roman" w:hAnsi="Times New Roman" w:cs="Times New Roman"/>
          <w:strike/>
          <w:color w:val="00B050"/>
          <w:sz w:val="22"/>
          <w:szCs w:val="22"/>
        </w:rPr>
        <w:t>(4)</w:t>
      </w:r>
      <w:ins w:id="72" w:author="Merissa Roth" w:date="2014-11-09T13:28:00Z">
        <w:r w:rsidR="00726614" w:rsidRPr="002A451C">
          <w:rPr>
            <w:rFonts w:ascii="Times New Roman" w:hAnsi="Times New Roman" w:cs="Times New Roman"/>
            <w:color w:val="00B050"/>
            <w:sz w:val="22"/>
            <w:szCs w:val="22"/>
          </w:rPr>
          <w:t xml:space="preserve"> </w:t>
        </w:r>
      </w:ins>
      <w:del w:id="73" w:author="Merissa Roth" w:date="2014-11-09T13:28:00Z">
        <w:r w:rsidR="006F1680" w:rsidRPr="003D0401" w:rsidDel="00726614">
          <w:rPr>
            <w:rFonts w:ascii="Times New Roman" w:hAnsi="Times New Roman" w:cs="Times New Roman"/>
            <w:color w:val="auto"/>
            <w:sz w:val="22"/>
            <w:szCs w:val="22"/>
          </w:rPr>
          <w:delText xml:space="preserve"> </w:delText>
        </w:r>
        <w:r w:rsidR="006A7B2E" w:rsidRPr="003D0401" w:rsidDel="00726614">
          <w:rPr>
            <w:rFonts w:ascii="Times New Roman" w:hAnsi="Times New Roman" w:cs="Times New Roman"/>
            <w:color w:val="auto"/>
            <w:sz w:val="22"/>
            <w:szCs w:val="22"/>
          </w:rPr>
          <w:delText xml:space="preserve">(4) </w:delText>
        </w:r>
      </w:del>
      <w:r w:rsidR="006F1680" w:rsidRPr="003D0401">
        <w:rPr>
          <w:rFonts w:ascii="Times New Roman" w:hAnsi="Times New Roman" w:cs="Times New Roman"/>
          <w:color w:val="auto"/>
          <w:sz w:val="22"/>
          <w:szCs w:val="22"/>
        </w:rPr>
        <w:t>unique</w:t>
      </w:r>
      <w:r w:rsidR="00D26AA5" w:rsidRPr="003D0401">
        <w:rPr>
          <w:rFonts w:ascii="Times New Roman" w:hAnsi="Times New Roman" w:cs="Times New Roman"/>
          <w:color w:val="auto"/>
          <w:sz w:val="22"/>
          <w:szCs w:val="22"/>
        </w:rPr>
        <w:t xml:space="preserve"> </w:t>
      </w:r>
      <w:r w:rsidR="009E635C" w:rsidRPr="003D0401">
        <w:rPr>
          <w:rFonts w:ascii="Times New Roman" w:hAnsi="Times New Roman" w:cs="Times New Roman"/>
          <w:color w:val="auto"/>
          <w:sz w:val="22"/>
          <w:szCs w:val="22"/>
        </w:rPr>
        <w:t xml:space="preserve">tasks </w:t>
      </w:r>
      <w:r w:rsidR="00D26AA5" w:rsidRPr="003D0401">
        <w:rPr>
          <w:rFonts w:ascii="Times New Roman" w:hAnsi="Times New Roman" w:cs="Times New Roman"/>
          <w:color w:val="auto"/>
          <w:sz w:val="22"/>
          <w:szCs w:val="22"/>
        </w:rPr>
        <w:t>accurately and within the allotted ti</w:t>
      </w:r>
      <w:r w:rsidR="004A1FDE">
        <w:rPr>
          <w:rFonts w:ascii="Times New Roman" w:hAnsi="Times New Roman" w:cs="Times New Roman"/>
          <w:color w:val="auto"/>
          <w:sz w:val="22"/>
          <w:szCs w:val="22"/>
        </w:rPr>
        <w:t>me in order to acquire the</w:t>
      </w:r>
      <w:r w:rsidR="00AC73B1">
        <w:rPr>
          <w:rFonts w:ascii="Times New Roman" w:hAnsi="Times New Roman" w:cs="Times New Roman"/>
          <w:color w:val="auto"/>
          <w:sz w:val="22"/>
          <w:szCs w:val="22"/>
        </w:rPr>
        <w:t xml:space="preserve"> </w:t>
      </w:r>
      <w:r w:rsidR="00AC73B1" w:rsidRPr="002A451C">
        <w:rPr>
          <w:rFonts w:ascii="Times New Roman" w:hAnsi="Times New Roman" w:cs="Times New Roman"/>
          <w:strike/>
          <w:color w:val="00B050"/>
          <w:sz w:val="22"/>
          <w:szCs w:val="22"/>
        </w:rPr>
        <w:t xml:space="preserve">most amount of </w:t>
      </w:r>
      <w:proofErr w:type="gramStart"/>
      <w:r w:rsidR="00AC73B1" w:rsidRPr="002A451C">
        <w:rPr>
          <w:rFonts w:ascii="Times New Roman" w:hAnsi="Times New Roman" w:cs="Times New Roman"/>
          <w:strike/>
          <w:color w:val="00B050"/>
          <w:sz w:val="22"/>
          <w:szCs w:val="22"/>
        </w:rPr>
        <w:t>points</w:t>
      </w:r>
      <w:proofErr w:type="gramEnd"/>
      <w:r w:rsidR="004A1FDE" w:rsidRPr="00AC73B1">
        <w:rPr>
          <w:rFonts w:ascii="Times New Roman" w:hAnsi="Times New Roman" w:cs="Times New Roman"/>
          <w:color w:val="auto"/>
          <w:sz w:val="22"/>
          <w:szCs w:val="22"/>
        </w:rPr>
        <w:t xml:space="preserve"> </w:t>
      </w:r>
      <w:r w:rsidR="004A1FDE" w:rsidRPr="00AC73B1">
        <w:rPr>
          <w:rFonts w:ascii="Times New Roman" w:hAnsi="Times New Roman" w:cs="Times New Roman"/>
          <w:color w:val="FF0000"/>
          <w:sz w:val="22"/>
          <w:szCs w:val="22"/>
        </w:rPr>
        <w:t>highest score possible</w:t>
      </w:r>
      <w:r w:rsidR="00D26AA5" w:rsidRPr="003D0401">
        <w:rPr>
          <w:rFonts w:ascii="Times New Roman" w:hAnsi="Times New Roman" w:cs="Times New Roman"/>
          <w:color w:val="auto"/>
          <w:sz w:val="22"/>
          <w:szCs w:val="22"/>
        </w:rPr>
        <w:t xml:space="preserve">. The requirements in this document satisfy the rules set </w:t>
      </w:r>
      <w:r w:rsidR="005F6F4F" w:rsidRPr="003D0401">
        <w:rPr>
          <w:rFonts w:ascii="Times New Roman" w:hAnsi="Times New Roman" w:cs="Times New Roman"/>
          <w:color w:val="auto"/>
          <w:sz w:val="22"/>
          <w:szCs w:val="22"/>
        </w:rPr>
        <w:t xml:space="preserve">forth by the IEEE </w:t>
      </w:r>
      <w:proofErr w:type="spellStart"/>
      <w:r w:rsidR="005F6F4F" w:rsidRPr="003D0401">
        <w:rPr>
          <w:rFonts w:ascii="Times New Roman" w:hAnsi="Times New Roman" w:cs="Times New Roman"/>
          <w:color w:val="auto"/>
          <w:sz w:val="22"/>
          <w:szCs w:val="22"/>
        </w:rPr>
        <w:t>SoutheastCon</w:t>
      </w:r>
      <w:proofErr w:type="spellEnd"/>
      <w:r w:rsidR="005F6F4F" w:rsidRPr="003D0401">
        <w:rPr>
          <w:rFonts w:ascii="Times New Roman" w:hAnsi="Times New Roman" w:cs="Times New Roman"/>
          <w:color w:val="auto"/>
          <w:sz w:val="22"/>
          <w:szCs w:val="22"/>
        </w:rPr>
        <w:t xml:space="preserve"> </w:t>
      </w:r>
      <w:r w:rsidRPr="003D0401">
        <w:rPr>
          <w:rFonts w:ascii="Times New Roman" w:hAnsi="Times New Roman" w:cs="Times New Roman"/>
          <w:color w:val="auto"/>
          <w:sz w:val="22"/>
          <w:szCs w:val="22"/>
        </w:rPr>
        <w:t xml:space="preserve">2015 </w:t>
      </w:r>
      <w:r w:rsidR="005F6F4F" w:rsidRPr="003D0401">
        <w:rPr>
          <w:rFonts w:ascii="Times New Roman" w:hAnsi="Times New Roman" w:cs="Times New Roman"/>
          <w:color w:val="auto"/>
          <w:sz w:val="22"/>
          <w:szCs w:val="22"/>
        </w:rPr>
        <w:t>Hardware C</w:t>
      </w:r>
      <w:r w:rsidR="00D26AA5" w:rsidRPr="003D0401">
        <w:rPr>
          <w:rFonts w:ascii="Times New Roman" w:hAnsi="Times New Roman" w:cs="Times New Roman"/>
          <w:color w:val="auto"/>
          <w:sz w:val="22"/>
          <w:szCs w:val="22"/>
        </w:rPr>
        <w:t>ompetition ju</w:t>
      </w:r>
      <w:r w:rsidR="0081349A" w:rsidRPr="003D0401">
        <w:rPr>
          <w:rFonts w:ascii="Times New Roman" w:hAnsi="Times New Roman" w:cs="Times New Roman"/>
          <w:color w:val="auto"/>
          <w:sz w:val="22"/>
          <w:szCs w:val="22"/>
        </w:rPr>
        <w:t>dging panel</w:t>
      </w:r>
      <w:r w:rsidR="00D26AA5" w:rsidRPr="003D0401">
        <w:rPr>
          <w:rFonts w:ascii="Times New Roman" w:hAnsi="Times New Roman" w:cs="Times New Roman"/>
          <w:color w:val="auto"/>
          <w:sz w:val="22"/>
          <w:szCs w:val="22"/>
        </w:rPr>
        <w:t>.</w:t>
      </w:r>
      <w:r w:rsidR="0081349A" w:rsidRPr="003D0401">
        <w:rPr>
          <w:rFonts w:ascii="Times New Roman" w:hAnsi="Times New Roman" w:cs="Times New Roman"/>
          <w:color w:val="auto"/>
          <w:sz w:val="22"/>
          <w:szCs w:val="22"/>
        </w:rPr>
        <w:t xml:space="preserve"> The </w:t>
      </w:r>
      <w:ins w:id="74" w:author="Pedrosa, Kurt L" w:date="2014-09-18T19:25:00Z">
        <w:r w:rsidR="00BD408D">
          <w:rPr>
            <w:rFonts w:ascii="Times New Roman" w:hAnsi="Times New Roman" w:cs="Times New Roman"/>
            <w:color w:val="auto"/>
            <w:sz w:val="22"/>
            <w:szCs w:val="22"/>
          </w:rPr>
          <w:t>four</w:t>
        </w:r>
      </w:ins>
      <w:r w:rsidR="00AC73B1">
        <w:rPr>
          <w:rFonts w:ascii="Times New Roman" w:hAnsi="Times New Roman" w:cs="Times New Roman"/>
          <w:color w:val="auto"/>
          <w:sz w:val="22"/>
          <w:szCs w:val="22"/>
        </w:rPr>
        <w:t xml:space="preserve"> </w:t>
      </w:r>
      <w:r w:rsidR="00AC73B1" w:rsidRPr="002A451C">
        <w:rPr>
          <w:rFonts w:ascii="Times New Roman" w:hAnsi="Times New Roman" w:cs="Times New Roman"/>
          <w:strike/>
          <w:color w:val="00B050"/>
          <w:sz w:val="22"/>
          <w:szCs w:val="22"/>
        </w:rPr>
        <w:t>(4)</w:t>
      </w:r>
      <w:ins w:id="75" w:author="Pedrosa, Kurt L" w:date="2014-09-18T19:25:00Z">
        <w:r w:rsidR="00BD408D" w:rsidRPr="002A451C">
          <w:rPr>
            <w:rFonts w:ascii="Times New Roman" w:hAnsi="Times New Roman" w:cs="Times New Roman"/>
            <w:color w:val="00B050"/>
            <w:sz w:val="22"/>
            <w:szCs w:val="22"/>
          </w:rPr>
          <w:t xml:space="preserve"> </w:t>
        </w:r>
        <w:del w:id="76" w:author="Merissa Roth" w:date="2014-11-09T13:28:00Z">
          <w:r w:rsidR="00BD408D" w:rsidDel="00726614">
            <w:rPr>
              <w:rFonts w:ascii="Times New Roman" w:hAnsi="Times New Roman" w:cs="Times New Roman"/>
              <w:color w:val="auto"/>
              <w:sz w:val="22"/>
              <w:szCs w:val="22"/>
            </w:rPr>
            <w:delText xml:space="preserve">(4) </w:delText>
          </w:r>
        </w:del>
      </w:ins>
      <w:r w:rsidR="0081349A" w:rsidRPr="003D0401">
        <w:rPr>
          <w:rFonts w:ascii="Times New Roman" w:hAnsi="Times New Roman" w:cs="Times New Roman"/>
          <w:color w:val="auto"/>
          <w:sz w:val="22"/>
          <w:szCs w:val="22"/>
        </w:rPr>
        <w:t>unique tasks are:</w:t>
      </w:r>
    </w:p>
    <w:p w14:paraId="7757C005" w14:textId="77777777" w:rsidR="00FF04B1" w:rsidRPr="003D0401" w:rsidRDefault="00FF04B1" w:rsidP="00BC1039">
      <w:pPr>
        <w:pStyle w:val="Body"/>
        <w:rPr>
          <w:rFonts w:ascii="Times New Roman" w:hAnsi="Times New Roman" w:cs="Times New Roman"/>
          <w:color w:val="auto"/>
          <w:sz w:val="22"/>
          <w:szCs w:val="22"/>
        </w:rPr>
      </w:pPr>
    </w:p>
    <w:p w14:paraId="15AF0977" w14:textId="1D68D9FD" w:rsidR="0081349A" w:rsidRPr="003D0401" w:rsidRDefault="0081349A" w:rsidP="00BC1039">
      <w:pPr>
        <w:pStyle w:val="Body"/>
        <w:numPr>
          <w:ilvl w:val="0"/>
          <w:numId w:val="51"/>
        </w:numPr>
        <w:rPr>
          <w:rFonts w:ascii="Times New Roman" w:hAnsi="Times New Roman" w:cs="Times New Roman"/>
          <w:color w:val="auto"/>
          <w:sz w:val="22"/>
          <w:szCs w:val="22"/>
        </w:rPr>
      </w:pPr>
      <w:r w:rsidRPr="003D0401">
        <w:rPr>
          <w:rFonts w:ascii="Times New Roman" w:hAnsi="Times New Roman" w:cs="Times New Roman"/>
          <w:color w:val="auto"/>
          <w:sz w:val="22"/>
          <w:szCs w:val="22"/>
        </w:rPr>
        <w:t>Play Simon Says for 15</w:t>
      </w:r>
      <w:r w:rsidR="0095108F" w:rsidRPr="003D0401">
        <w:rPr>
          <w:rFonts w:ascii="Times New Roman" w:hAnsi="Times New Roman" w:cs="Times New Roman"/>
          <w:color w:val="auto"/>
          <w:sz w:val="22"/>
          <w:szCs w:val="22"/>
        </w:rPr>
        <w:t xml:space="preserve"> seconds</w:t>
      </w:r>
    </w:p>
    <w:p w14:paraId="770AD0DA" w14:textId="3012CB71" w:rsidR="0081349A" w:rsidRPr="003D0401" w:rsidRDefault="0081349A" w:rsidP="00BC1039">
      <w:pPr>
        <w:pStyle w:val="Body"/>
        <w:numPr>
          <w:ilvl w:val="0"/>
          <w:numId w:val="51"/>
        </w:numPr>
        <w:rPr>
          <w:rFonts w:ascii="Times New Roman" w:hAnsi="Times New Roman" w:cs="Times New Roman"/>
          <w:color w:val="auto"/>
          <w:sz w:val="22"/>
          <w:szCs w:val="22"/>
        </w:rPr>
      </w:pPr>
      <w:r w:rsidRPr="003D0401">
        <w:rPr>
          <w:rFonts w:ascii="Times New Roman" w:hAnsi="Times New Roman" w:cs="Times New Roman"/>
          <w:color w:val="auto"/>
          <w:sz w:val="22"/>
          <w:szCs w:val="22"/>
        </w:rPr>
        <w:t>Rotate one</w:t>
      </w:r>
      <w:r w:rsidR="00AC73B1">
        <w:rPr>
          <w:rFonts w:ascii="Times New Roman" w:hAnsi="Times New Roman" w:cs="Times New Roman"/>
          <w:color w:val="auto"/>
          <w:sz w:val="22"/>
          <w:szCs w:val="22"/>
        </w:rPr>
        <w:t xml:space="preserve"> </w:t>
      </w:r>
      <w:r w:rsidR="00AC73B1" w:rsidRPr="002A451C">
        <w:rPr>
          <w:rFonts w:ascii="Times New Roman" w:hAnsi="Times New Roman" w:cs="Times New Roman"/>
          <w:strike/>
          <w:color w:val="00B050"/>
          <w:sz w:val="22"/>
          <w:szCs w:val="22"/>
        </w:rPr>
        <w:t>(1)</w:t>
      </w:r>
      <w:r w:rsidR="006A7B2E" w:rsidRPr="002A451C">
        <w:rPr>
          <w:rFonts w:ascii="Times New Roman" w:hAnsi="Times New Roman" w:cs="Times New Roman"/>
          <w:color w:val="00B050"/>
          <w:sz w:val="22"/>
          <w:szCs w:val="22"/>
        </w:rPr>
        <w:t xml:space="preserve"> </w:t>
      </w:r>
      <w:del w:id="77" w:author="Merissa Roth" w:date="2014-11-09T13:16:00Z">
        <w:r w:rsidR="006A7B2E" w:rsidRPr="003D0401" w:rsidDel="00726614">
          <w:rPr>
            <w:rFonts w:ascii="Times New Roman" w:hAnsi="Times New Roman" w:cs="Times New Roman"/>
            <w:color w:val="auto"/>
            <w:sz w:val="22"/>
            <w:szCs w:val="22"/>
          </w:rPr>
          <w:delText>(1)</w:delText>
        </w:r>
      </w:del>
      <w:del w:id="78" w:author="Merissa Roth" w:date="2014-11-09T13:29:00Z">
        <w:r w:rsidRPr="003D0401" w:rsidDel="00726614">
          <w:rPr>
            <w:rFonts w:ascii="Times New Roman" w:hAnsi="Times New Roman" w:cs="Times New Roman"/>
            <w:color w:val="auto"/>
            <w:sz w:val="22"/>
            <w:szCs w:val="22"/>
          </w:rPr>
          <w:delText xml:space="preserve"> </w:delText>
        </w:r>
      </w:del>
      <w:r w:rsidRPr="003D0401">
        <w:rPr>
          <w:rFonts w:ascii="Times New Roman" w:hAnsi="Times New Roman" w:cs="Times New Roman"/>
          <w:color w:val="auto"/>
          <w:sz w:val="22"/>
          <w:szCs w:val="22"/>
        </w:rPr>
        <w:t>row of a Rubik’s Cube 180 degrees</w:t>
      </w:r>
    </w:p>
    <w:p w14:paraId="74FB24FE" w14:textId="30FDFAAE" w:rsidR="0081349A" w:rsidRPr="003D0401" w:rsidRDefault="0081349A" w:rsidP="00BC1039">
      <w:pPr>
        <w:pStyle w:val="Body"/>
        <w:numPr>
          <w:ilvl w:val="0"/>
          <w:numId w:val="51"/>
        </w:numPr>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Draw the letters </w:t>
      </w:r>
      <w:r w:rsidR="006A7B2E" w:rsidRPr="003D0401">
        <w:rPr>
          <w:rFonts w:ascii="Times New Roman" w:hAnsi="Times New Roman" w:cs="Times New Roman"/>
          <w:color w:val="auto"/>
          <w:sz w:val="22"/>
          <w:szCs w:val="22"/>
        </w:rPr>
        <w:t>“</w:t>
      </w:r>
      <w:r w:rsidRPr="003D0401">
        <w:rPr>
          <w:rFonts w:ascii="Times New Roman" w:hAnsi="Times New Roman" w:cs="Times New Roman"/>
          <w:color w:val="auto"/>
          <w:sz w:val="22"/>
          <w:szCs w:val="22"/>
        </w:rPr>
        <w:t>IEEE</w:t>
      </w:r>
      <w:r w:rsidR="006A7B2E" w:rsidRPr="003D0401">
        <w:rPr>
          <w:rFonts w:ascii="Times New Roman" w:hAnsi="Times New Roman" w:cs="Times New Roman"/>
          <w:color w:val="auto"/>
          <w:sz w:val="22"/>
          <w:szCs w:val="22"/>
        </w:rPr>
        <w:t>” on an Etch-a-</w:t>
      </w:r>
      <w:r w:rsidRPr="003D0401">
        <w:rPr>
          <w:rFonts w:ascii="Times New Roman" w:hAnsi="Times New Roman" w:cs="Times New Roman"/>
          <w:color w:val="auto"/>
          <w:sz w:val="22"/>
          <w:szCs w:val="22"/>
        </w:rPr>
        <w:t>Sketch</w:t>
      </w:r>
    </w:p>
    <w:p w14:paraId="61C71065" w14:textId="5B43D879" w:rsidR="0081349A" w:rsidRPr="003D0401" w:rsidRDefault="004A1FDE" w:rsidP="00BC1039">
      <w:pPr>
        <w:pStyle w:val="Body"/>
        <w:numPr>
          <w:ilvl w:val="0"/>
          <w:numId w:val="51"/>
        </w:numPr>
        <w:rPr>
          <w:rFonts w:ascii="Times New Roman" w:hAnsi="Times New Roman" w:cs="Times New Roman"/>
          <w:color w:val="auto"/>
          <w:sz w:val="22"/>
          <w:szCs w:val="22"/>
        </w:rPr>
      </w:pPr>
      <w:r>
        <w:rPr>
          <w:rFonts w:ascii="Times New Roman" w:hAnsi="Times New Roman" w:cs="Times New Roman"/>
          <w:color w:val="auto"/>
          <w:sz w:val="22"/>
          <w:szCs w:val="22"/>
        </w:rPr>
        <w:t>Pick up one</w:t>
      </w:r>
      <w:del w:id="79" w:author="Merissa Roth" w:date="2014-11-09T13:16:00Z">
        <w:r w:rsidR="006A7B2E" w:rsidRPr="003D0401" w:rsidDel="00726614">
          <w:rPr>
            <w:rFonts w:ascii="Times New Roman" w:hAnsi="Times New Roman" w:cs="Times New Roman"/>
            <w:color w:val="auto"/>
            <w:sz w:val="22"/>
            <w:szCs w:val="22"/>
          </w:rPr>
          <w:delText>(1)</w:delText>
        </w:r>
      </w:del>
      <w:r w:rsidR="006A7B2E" w:rsidRPr="003D0401">
        <w:rPr>
          <w:rFonts w:ascii="Times New Roman" w:hAnsi="Times New Roman" w:cs="Times New Roman"/>
          <w:color w:val="auto"/>
          <w:sz w:val="22"/>
          <w:szCs w:val="22"/>
        </w:rPr>
        <w:t xml:space="preserve"> </w:t>
      </w:r>
      <w:r w:rsidR="002A451C" w:rsidRPr="002A451C">
        <w:rPr>
          <w:rFonts w:ascii="Times New Roman" w:hAnsi="Times New Roman" w:cs="Times New Roman"/>
          <w:strike/>
          <w:color w:val="00B050"/>
          <w:sz w:val="22"/>
          <w:szCs w:val="22"/>
        </w:rPr>
        <w:t xml:space="preserve">(1) </w:t>
      </w:r>
      <w:r w:rsidR="0081349A" w:rsidRPr="003D0401">
        <w:rPr>
          <w:rFonts w:ascii="Times New Roman" w:hAnsi="Times New Roman" w:cs="Times New Roman"/>
          <w:color w:val="auto"/>
          <w:sz w:val="22"/>
          <w:szCs w:val="22"/>
        </w:rPr>
        <w:t xml:space="preserve">card from a </w:t>
      </w:r>
      <w:r w:rsidR="006F1680" w:rsidRPr="003D0401">
        <w:rPr>
          <w:rFonts w:ascii="Times New Roman" w:hAnsi="Times New Roman" w:cs="Times New Roman"/>
          <w:color w:val="auto"/>
          <w:sz w:val="22"/>
          <w:szCs w:val="22"/>
        </w:rPr>
        <w:t>stack</w:t>
      </w:r>
      <w:r w:rsidR="0081349A" w:rsidRPr="003D0401">
        <w:rPr>
          <w:rFonts w:ascii="Times New Roman" w:hAnsi="Times New Roman" w:cs="Times New Roman"/>
          <w:color w:val="auto"/>
          <w:sz w:val="22"/>
          <w:szCs w:val="22"/>
        </w:rPr>
        <w:t xml:space="preserve"> of cards</w:t>
      </w:r>
    </w:p>
    <w:p w14:paraId="426AE585" w14:textId="19F400CD" w:rsidR="00EE62F2" w:rsidRPr="003D0401" w:rsidRDefault="00EE62F2" w:rsidP="00BC1039">
      <w:pPr>
        <w:rPr>
          <w:rFonts w:ascii="Times New Roman" w:hAnsi="Times New Roman" w:cs="Times New Roman"/>
          <w:sz w:val="22"/>
          <w:szCs w:val="22"/>
        </w:rPr>
      </w:pPr>
    </w:p>
    <w:p w14:paraId="667E1597" w14:textId="7D2FB5CE" w:rsidR="006177D1" w:rsidRPr="003D0401" w:rsidRDefault="006177D1" w:rsidP="00BC1039">
      <w:pPr>
        <w:pStyle w:val="Heading2"/>
        <w:numPr>
          <w:ilvl w:val="1"/>
          <w:numId w:val="1"/>
        </w:numPr>
        <w:rPr>
          <w:rFonts w:cs="Times New Roman"/>
          <w:b/>
          <w:szCs w:val="22"/>
        </w:rPr>
      </w:pPr>
      <w:bookmarkStart w:id="80" w:name="_Toc403485095"/>
      <w:r w:rsidRPr="003D0401">
        <w:rPr>
          <w:rFonts w:cs="Times New Roman"/>
          <w:b/>
          <w:szCs w:val="22"/>
        </w:rPr>
        <w:t>Team Information</w:t>
      </w:r>
      <w:bookmarkEnd w:id="80"/>
    </w:p>
    <w:p w14:paraId="7F838373" w14:textId="77777777" w:rsidR="00603042" w:rsidRPr="006F7B0A" w:rsidDel="00BD408D" w:rsidRDefault="00603042" w:rsidP="00BC1039">
      <w:pPr>
        <w:rPr>
          <w:del w:id="81" w:author="Pedrosa, Kurt L" w:date="2014-09-18T19:25:00Z"/>
          <w:rFonts w:ascii="Times New Roman" w:hAnsi="Times New Roman" w:cs="Times New Roman"/>
          <w:sz w:val="22"/>
          <w:szCs w:val="22"/>
        </w:rPr>
      </w:pPr>
    </w:p>
    <w:p w14:paraId="7356CF3B" w14:textId="364DA98B" w:rsidR="00603042" w:rsidRDefault="006F7B0A" w:rsidP="00BC1039">
      <w:pPr>
        <w:rPr>
          <w:ins w:id="82" w:author="Pedrosa, Kurt L" w:date="2014-09-18T20:10:00Z"/>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_Ref403404621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Change w:id="83" w:author="Worldwide, Computer Support" w:date="2014-09-26T17:24:00Z">
            <w:rPr>
              <w:rFonts w:ascii="Times New Roman" w:hAnsi="Times New Roman" w:cs="Times New Roman"/>
            </w:rPr>
          </w:rPrChange>
        </w:rPr>
        <w:t xml:space="preserve">Table </w:t>
      </w:r>
      <w:r w:rsidRPr="006F7B0A">
        <w:rPr>
          <w:rFonts w:ascii="Times New Roman" w:hAnsi="Times New Roman" w:cs="Times New Roman"/>
          <w:noProof/>
          <w:sz w:val="22"/>
          <w:szCs w:val="22"/>
        </w:rPr>
        <w:t>2</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95108F" w:rsidRPr="003D0401">
        <w:rPr>
          <w:rFonts w:ascii="Times New Roman" w:hAnsi="Times New Roman" w:cs="Times New Roman"/>
          <w:sz w:val="22"/>
          <w:szCs w:val="22"/>
        </w:rPr>
        <w:t>contains the team member names</w:t>
      </w:r>
      <w:r w:rsidR="00603042" w:rsidRPr="003D0401">
        <w:rPr>
          <w:rFonts w:ascii="Times New Roman" w:hAnsi="Times New Roman" w:cs="Times New Roman"/>
          <w:sz w:val="22"/>
          <w:szCs w:val="22"/>
        </w:rPr>
        <w:t xml:space="preserve"> and their corresponding roles. </w:t>
      </w:r>
    </w:p>
    <w:p w14:paraId="0895BC36" w14:textId="77777777" w:rsidR="00DB0A25" w:rsidRPr="003D0401" w:rsidRDefault="00DB0A25" w:rsidP="00BC1039">
      <w:pPr>
        <w:rPr>
          <w:rFonts w:ascii="Times New Roman" w:hAnsi="Times New Roman" w:cs="Times New Roman"/>
          <w:sz w:val="22"/>
          <w:szCs w:val="22"/>
        </w:rPr>
      </w:pPr>
    </w:p>
    <w:tbl>
      <w:tblPr>
        <w:tblStyle w:val="TableGrid"/>
        <w:tblW w:w="0" w:type="auto"/>
        <w:tblLook w:val="04A0" w:firstRow="1" w:lastRow="0" w:firstColumn="1" w:lastColumn="0" w:noHBand="0" w:noVBand="1"/>
        <w:tblPrChange w:id="84" w:author="Pedrosa, Kurt L" w:date="2014-09-18T20:10:00Z">
          <w:tblPr>
            <w:tblStyle w:val="TableGrid"/>
            <w:tblW w:w="0" w:type="auto"/>
            <w:tblLook w:val="04A0" w:firstRow="1" w:lastRow="0" w:firstColumn="1" w:lastColumn="0" w:noHBand="0" w:noVBand="1"/>
          </w:tblPr>
        </w:tblPrChange>
      </w:tblPr>
      <w:tblGrid>
        <w:gridCol w:w="4315"/>
        <w:gridCol w:w="4315"/>
        <w:tblGridChange w:id="85">
          <w:tblGrid>
            <w:gridCol w:w="4315"/>
            <w:gridCol w:w="4315"/>
          </w:tblGrid>
        </w:tblGridChange>
      </w:tblGrid>
      <w:tr w:rsidR="00DB0A25" w:rsidRPr="00B424E8" w14:paraId="76732F64" w14:textId="77777777" w:rsidTr="009D14E7">
        <w:trPr>
          <w:ins w:id="86" w:author="Pedrosa, Kurt L" w:date="2014-09-18T20:09:00Z"/>
        </w:trPr>
        <w:tc>
          <w:tcPr>
            <w:tcW w:w="4315" w:type="dxa"/>
            <w:shd w:val="clear" w:color="auto" w:fill="BFBFBF" w:themeFill="background1" w:themeFillShade="BF"/>
            <w:tcPrChange w:id="87" w:author="Pedrosa, Kurt L" w:date="2014-09-18T20:10:00Z">
              <w:tcPr>
                <w:tcW w:w="4315" w:type="dxa"/>
              </w:tcPr>
            </w:tcPrChange>
          </w:tcPr>
          <w:p w14:paraId="1A16510B" w14:textId="0AA4BD65" w:rsidR="00DB0A25" w:rsidRPr="008A3318" w:rsidRDefault="00DB0A25">
            <w:pPr>
              <w:jc w:val="center"/>
              <w:rPr>
                <w:ins w:id="88" w:author="Pedrosa, Kurt L" w:date="2014-09-18T20:09:00Z"/>
                <w:rFonts w:ascii="Times New Roman" w:hAnsi="Times New Roman" w:cs="Times New Roman"/>
                <w:b/>
                <w:sz w:val="22"/>
                <w:szCs w:val="22"/>
                <w:rPrChange w:id="89" w:author="Worldwide, Computer Support" w:date="2014-09-26T17:29:00Z">
                  <w:rPr>
                    <w:ins w:id="90" w:author="Pedrosa, Kurt L" w:date="2014-09-18T20:09:00Z"/>
                    <w:rFonts w:ascii="Times New Roman" w:eastAsiaTheme="majorEastAsia" w:hAnsi="Times New Roman" w:cs="Times New Roman"/>
                    <w:i/>
                    <w:iCs/>
                    <w:color w:val="404040" w:themeColor="text1" w:themeTint="BF"/>
                    <w:sz w:val="20"/>
                    <w:szCs w:val="20"/>
                  </w:rPr>
                </w:rPrChange>
              </w:rPr>
              <w:pPrChange w:id="91" w:author="Merissa Roth" w:date="2014-11-09T16:13:00Z">
                <w:pPr>
                  <w:keepNext/>
                  <w:keepLines/>
                  <w:spacing w:before="200"/>
                  <w:outlineLvl w:val="8"/>
                </w:pPr>
              </w:pPrChange>
            </w:pPr>
            <w:ins w:id="92" w:author="Pedrosa, Kurt L" w:date="2014-09-18T20:09:00Z">
              <w:r w:rsidRPr="008A3318">
                <w:rPr>
                  <w:rFonts w:ascii="Times New Roman" w:hAnsi="Times New Roman" w:cs="Times New Roman"/>
                  <w:b/>
                  <w:sz w:val="22"/>
                  <w:szCs w:val="22"/>
                  <w:rPrChange w:id="93" w:author="Worldwide, Computer Support" w:date="2014-09-26T17:29:00Z">
                    <w:rPr>
                      <w:rFonts w:ascii="Times New Roman" w:hAnsi="Times New Roman" w:cs="Times New Roman"/>
                    </w:rPr>
                  </w:rPrChange>
                </w:rPr>
                <w:t>Name</w:t>
              </w:r>
            </w:ins>
          </w:p>
        </w:tc>
        <w:tc>
          <w:tcPr>
            <w:tcW w:w="4315" w:type="dxa"/>
            <w:shd w:val="clear" w:color="auto" w:fill="BFBFBF" w:themeFill="background1" w:themeFillShade="BF"/>
            <w:tcPrChange w:id="94" w:author="Pedrosa, Kurt L" w:date="2014-09-18T20:10:00Z">
              <w:tcPr>
                <w:tcW w:w="4315" w:type="dxa"/>
              </w:tcPr>
            </w:tcPrChange>
          </w:tcPr>
          <w:p w14:paraId="652FD109" w14:textId="6D027DE4" w:rsidR="00DB0A25" w:rsidRPr="008A3318" w:rsidRDefault="00DB0A25">
            <w:pPr>
              <w:jc w:val="center"/>
              <w:rPr>
                <w:ins w:id="95" w:author="Pedrosa, Kurt L" w:date="2014-09-18T20:09:00Z"/>
                <w:rFonts w:ascii="Times New Roman" w:hAnsi="Times New Roman" w:cs="Times New Roman"/>
                <w:b/>
                <w:sz w:val="22"/>
                <w:szCs w:val="22"/>
                <w:rPrChange w:id="96" w:author="Worldwide, Computer Support" w:date="2014-09-26T17:29:00Z">
                  <w:rPr>
                    <w:ins w:id="97" w:author="Pedrosa, Kurt L" w:date="2014-09-18T20:09:00Z"/>
                    <w:rFonts w:ascii="Times New Roman" w:eastAsiaTheme="majorEastAsia" w:hAnsi="Times New Roman" w:cs="Times New Roman"/>
                    <w:i/>
                    <w:iCs/>
                    <w:color w:val="404040" w:themeColor="text1" w:themeTint="BF"/>
                    <w:sz w:val="20"/>
                    <w:szCs w:val="20"/>
                  </w:rPr>
                </w:rPrChange>
              </w:rPr>
              <w:pPrChange w:id="98" w:author="Merissa Roth" w:date="2014-11-09T16:13:00Z">
                <w:pPr>
                  <w:keepNext/>
                  <w:keepLines/>
                  <w:spacing w:before="200"/>
                  <w:outlineLvl w:val="8"/>
                </w:pPr>
              </w:pPrChange>
            </w:pPr>
            <w:ins w:id="99" w:author="Pedrosa, Kurt L" w:date="2014-09-18T20:09:00Z">
              <w:r w:rsidRPr="008A3318">
                <w:rPr>
                  <w:rFonts w:ascii="Times New Roman" w:hAnsi="Times New Roman" w:cs="Times New Roman"/>
                  <w:b/>
                  <w:sz w:val="22"/>
                  <w:szCs w:val="22"/>
                  <w:rPrChange w:id="100" w:author="Worldwide, Computer Support" w:date="2014-09-26T17:29:00Z">
                    <w:rPr>
                      <w:rFonts w:ascii="Times New Roman" w:hAnsi="Times New Roman" w:cs="Times New Roman"/>
                    </w:rPr>
                  </w:rPrChange>
                </w:rPr>
                <w:t>Role</w:t>
              </w:r>
            </w:ins>
          </w:p>
        </w:tc>
      </w:tr>
      <w:tr w:rsidR="00DB0A25" w14:paraId="7F6C6540" w14:textId="77777777" w:rsidTr="00DB0A25">
        <w:trPr>
          <w:ins w:id="101" w:author="Pedrosa, Kurt L" w:date="2014-09-18T20:09:00Z"/>
        </w:trPr>
        <w:tc>
          <w:tcPr>
            <w:tcW w:w="4315" w:type="dxa"/>
            <w:tcPrChange w:id="102" w:author="Pedrosa, Kurt L" w:date="2014-09-18T20:10:00Z">
              <w:tcPr>
                <w:tcW w:w="4315" w:type="dxa"/>
              </w:tcPr>
            </w:tcPrChange>
          </w:tcPr>
          <w:p w14:paraId="3BEE0976" w14:textId="13A4887F" w:rsidR="00DB0A25" w:rsidRPr="008A3318" w:rsidRDefault="00DB0A25">
            <w:pPr>
              <w:jc w:val="center"/>
              <w:rPr>
                <w:ins w:id="103" w:author="Pedrosa, Kurt L" w:date="2014-09-18T20:09:00Z"/>
                <w:rFonts w:ascii="Times New Roman" w:hAnsi="Times New Roman" w:cs="Times New Roman"/>
                <w:sz w:val="22"/>
                <w:szCs w:val="22"/>
                <w:rPrChange w:id="104" w:author="Worldwide, Computer Support" w:date="2014-09-26T17:29:00Z">
                  <w:rPr>
                    <w:ins w:id="105" w:author="Pedrosa, Kurt L" w:date="2014-09-18T20:09:00Z"/>
                    <w:rFonts w:ascii="Times New Roman" w:eastAsiaTheme="majorEastAsia" w:hAnsi="Times New Roman" w:cs="Times New Roman"/>
                    <w:i/>
                    <w:iCs/>
                    <w:color w:val="404040" w:themeColor="text1" w:themeTint="BF"/>
                    <w:sz w:val="20"/>
                    <w:szCs w:val="20"/>
                  </w:rPr>
                </w:rPrChange>
              </w:rPr>
              <w:pPrChange w:id="106" w:author="Merissa Roth" w:date="2014-11-09T16:13:00Z">
                <w:pPr>
                  <w:keepNext/>
                  <w:keepLines/>
                  <w:spacing w:before="200"/>
                  <w:outlineLvl w:val="8"/>
                </w:pPr>
              </w:pPrChange>
            </w:pPr>
            <w:ins w:id="107" w:author="Pedrosa, Kurt L" w:date="2014-09-18T20:09:00Z">
              <w:r w:rsidRPr="008A3318">
                <w:rPr>
                  <w:rFonts w:ascii="Times New Roman" w:hAnsi="Times New Roman" w:cs="Times New Roman"/>
                  <w:sz w:val="22"/>
                  <w:szCs w:val="22"/>
                  <w:rPrChange w:id="108" w:author="Worldwide, Computer Support" w:date="2014-09-26T17:29:00Z">
                    <w:rPr>
                      <w:rFonts w:ascii="Times New Roman" w:hAnsi="Times New Roman" w:cs="Times New Roman"/>
                    </w:rPr>
                  </w:rPrChange>
                </w:rPr>
                <w:t>Kurt Pedrosa</w:t>
              </w:r>
            </w:ins>
          </w:p>
        </w:tc>
        <w:tc>
          <w:tcPr>
            <w:tcW w:w="4315" w:type="dxa"/>
            <w:tcPrChange w:id="109" w:author="Pedrosa, Kurt L" w:date="2014-09-18T20:10:00Z">
              <w:tcPr>
                <w:tcW w:w="4315" w:type="dxa"/>
              </w:tcPr>
            </w:tcPrChange>
          </w:tcPr>
          <w:p w14:paraId="35EDD0B4" w14:textId="2A151C92" w:rsidR="00DB0A25" w:rsidRPr="008A3318" w:rsidRDefault="00DB0A25">
            <w:pPr>
              <w:jc w:val="center"/>
              <w:rPr>
                <w:ins w:id="110" w:author="Pedrosa, Kurt L" w:date="2014-09-18T20:09:00Z"/>
                <w:rFonts w:ascii="Times New Roman" w:hAnsi="Times New Roman" w:cs="Times New Roman"/>
                <w:sz w:val="22"/>
                <w:szCs w:val="22"/>
                <w:rPrChange w:id="111" w:author="Worldwide, Computer Support" w:date="2014-09-26T17:29:00Z">
                  <w:rPr>
                    <w:ins w:id="112" w:author="Pedrosa, Kurt L" w:date="2014-09-18T20:09:00Z"/>
                    <w:rFonts w:ascii="Times New Roman" w:eastAsiaTheme="majorEastAsia" w:hAnsi="Times New Roman" w:cs="Times New Roman"/>
                    <w:i/>
                    <w:iCs/>
                    <w:color w:val="404040" w:themeColor="text1" w:themeTint="BF"/>
                    <w:sz w:val="20"/>
                    <w:szCs w:val="20"/>
                  </w:rPr>
                </w:rPrChange>
              </w:rPr>
              <w:pPrChange w:id="113" w:author="Merissa Roth" w:date="2014-11-09T16:13:00Z">
                <w:pPr>
                  <w:keepNext/>
                  <w:keepLines/>
                  <w:spacing w:before="200"/>
                  <w:outlineLvl w:val="8"/>
                </w:pPr>
              </w:pPrChange>
            </w:pPr>
            <w:ins w:id="114" w:author="Pedrosa, Kurt L" w:date="2014-09-18T20:09:00Z">
              <w:r w:rsidRPr="008A3318">
                <w:rPr>
                  <w:rFonts w:ascii="Times New Roman" w:hAnsi="Times New Roman" w:cs="Times New Roman"/>
                  <w:sz w:val="22"/>
                  <w:szCs w:val="22"/>
                  <w:rPrChange w:id="115" w:author="Worldwide, Computer Support" w:date="2014-09-26T17:29:00Z">
                    <w:rPr>
                      <w:rFonts w:ascii="Times New Roman" w:hAnsi="Times New Roman" w:cs="Times New Roman"/>
                    </w:rPr>
                  </w:rPrChange>
                </w:rPr>
                <w:t>Team Leader/Scrum Master</w:t>
              </w:r>
            </w:ins>
          </w:p>
        </w:tc>
      </w:tr>
      <w:tr w:rsidR="00DB0A25" w14:paraId="6781992C" w14:textId="77777777" w:rsidTr="00DB0A25">
        <w:trPr>
          <w:ins w:id="116" w:author="Pedrosa, Kurt L" w:date="2014-09-18T20:09:00Z"/>
        </w:trPr>
        <w:tc>
          <w:tcPr>
            <w:tcW w:w="4315" w:type="dxa"/>
            <w:tcPrChange w:id="117" w:author="Pedrosa, Kurt L" w:date="2014-09-18T20:10:00Z">
              <w:tcPr>
                <w:tcW w:w="4315" w:type="dxa"/>
              </w:tcPr>
            </w:tcPrChange>
          </w:tcPr>
          <w:p w14:paraId="7C753C9C" w14:textId="06F5DBDE" w:rsidR="00DB0A25" w:rsidRPr="008A3318" w:rsidRDefault="00DB0A25">
            <w:pPr>
              <w:jc w:val="center"/>
              <w:rPr>
                <w:ins w:id="118" w:author="Pedrosa, Kurt L" w:date="2014-09-18T20:09:00Z"/>
                <w:rFonts w:ascii="Times New Roman" w:hAnsi="Times New Roman" w:cs="Times New Roman"/>
                <w:sz w:val="22"/>
                <w:szCs w:val="22"/>
                <w:rPrChange w:id="119" w:author="Worldwide, Computer Support" w:date="2014-09-26T17:29:00Z">
                  <w:rPr>
                    <w:ins w:id="120" w:author="Pedrosa, Kurt L" w:date="2014-09-18T20:09:00Z"/>
                    <w:rFonts w:ascii="Times New Roman" w:eastAsiaTheme="majorEastAsia" w:hAnsi="Times New Roman" w:cs="Times New Roman"/>
                    <w:i/>
                    <w:iCs/>
                    <w:color w:val="404040" w:themeColor="text1" w:themeTint="BF"/>
                    <w:sz w:val="20"/>
                    <w:szCs w:val="20"/>
                  </w:rPr>
                </w:rPrChange>
              </w:rPr>
              <w:pPrChange w:id="121" w:author="Merissa Roth" w:date="2014-11-09T16:13:00Z">
                <w:pPr>
                  <w:keepNext/>
                  <w:keepLines/>
                  <w:spacing w:before="200"/>
                  <w:outlineLvl w:val="8"/>
                </w:pPr>
              </w:pPrChange>
            </w:pPr>
            <w:ins w:id="122" w:author="Pedrosa, Kurt L" w:date="2014-09-18T20:10:00Z">
              <w:r w:rsidRPr="008A3318">
                <w:rPr>
                  <w:rFonts w:ascii="Times New Roman" w:hAnsi="Times New Roman" w:cs="Times New Roman"/>
                  <w:sz w:val="22"/>
                  <w:szCs w:val="22"/>
                  <w:rPrChange w:id="123" w:author="Worldwide, Computer Support" w:date="2014-09-26T17:29:00Z">
                    <w:rPr>
                      <w:rFonts w:ascii="Times New Roman" w:hAnsi="Times New Roman" w:cs="Times New Roman"/>
                    </w:rPr>
                  </w:rPrChange>
                </w:rPr>
                <w:t>Merissa Roth</w:t>
              </w:r>
            </w:ins>
          </w:p>
        </w:tc>
        <w:tc>
          <w:tcPr>
            <w:tcW w:w="4315" w:type="dxa"/>
            <w:tcPrChange w:id="124" w:author="Pedrosa, Kurt L" w:date="2014-09-18T20:10:00Z">
              <w:tcPr>
                <w:tcW w:w="4315" w:type="dxa"/>
              </w:tcPr>
            </w:tcPrChange>
          </w:tcPr>
          <w:p w14:paraId="38A33052" w14:textId="21008A6C" w:rsidR="00DB0A25" w:rsidRPr="008A3318" w:rsidRDefault="00DB0A25">
            <w:pPr>
              <w:jc w:val="center"/>
              <w:rPr>
                <w:ins w:id="125" w:author="Pedrosa, Kurt L" w:date="2014-09-18T20:09:00Z"/>
                <w:rFonts w:ascii="Times New Roman" w:hAnsi="Times New Roman" w:cs="Times New Roman"/>
                <w:sz w:val="22"/>
                <w:szCs w:val="22"/>
                <w:rPrChange w:id="126" w:author="Worldwide, Computer Support" w:date="2014-09-26T17:29:00Z">
                  <w:rPr>
                    <w:ins w:id="127" w:author="Pedrosa, Kurt L" w:date="2014-09-18T20:09:00Z"/>
                    <w:rFonts w:ascii="Times New Roman" w:eastAsiaTheme="majorEastAsia" w:hAnsi="Times New Roman" w:cs="Times New Roman"/>
                    <w:i/>
                    <w:iCs/>
                    <w:color w:val="404040" w:themeColor="text1" w:themeTint="BF"/>
                    <w:sz w:val="20"/>
                    <w:szCs w:val="20"/>
                  </w:rPr>
                </w:rPrChange>
              </w:rPr>
              <w:pPrChange w:id="128" w:author="Merissa Roth" w:date="2014-11-09T16:13:00Z">
                <w:pPr>
                  <w:keepNext/>
                  <w:keepLines/>
                  <w:spacing w:before="200"/>
                  <w:outlineLvl w:val="8"/>
                </w:pPr>
              </w:pPrChange>
            </w:pPr>
            <w:ins w:id="129" w:author="Pedrosa, Kurt L" w:date="2014-09-18T20:10:00Z">
              <w:r w:rsidRPr="008A3318">
                <w:rPr>
                  <w:rFonts w:ascii="Times New Roman" w:hAnsi="Times New Roman" w:cs="Times New Roman"/>
                  <w:sz w:val="22"/>
                  <w:szCs w:val="22"/>
                  <w:rPrChange w:id="130" w:author="Worldwide, Computer Support" w:date="2014-09-26T17:29:00Z">
                    <w:rPr>
                      <w:rFonts w:ascii="Times New Roman" w:hAnsi="Times New Roman" w:cs="Times New Roman"/>
                    </w:rPr>
                  </w:rPrChange>
                </w:rPr>
                <w:t>Software Leader</w:t>
              </w:r>
            </w:ins>
          </w:p>
        </w:tc>
      </w:tr>
      <w:tr w:rsidR="00DB0A25" w14:paraId="44CD14D3" w14:textId="77777777" w:rsidTr="00DB0A25">
        <w:trPr>
          <w:ins w:id="131" w:author="Pedrosa, Kurt L" w:date="2014-09-18T20:09:00Z"/>
        </w:trPr>
        <w:tc>
          <w:tcPr>
            <w:tcW w:w="4315" w:type="dxa"/>
            <w:tcPrChange w:id="132" w:author="Pedrosa, Kurt L" w:date="2014-09-18T20:10:00Z">
              <w:tcPr>
                <w:tcW w:w="4315" w:type="dxa"/>
              </w:tcPr>
            </w:tcPrChange>
          </w:tcPr>
          <w:p w14:paraId="71DE0F96" w14:textId="2CCB229C" w:rsidR="00DB0A25" w:rsidRPr="008A3318" w:rsidRDefault="00DB0A25">
            <w:pPr>
              <w:jc w:val="center"/>
              <w:rPr>
                <w:ins w:id="133" w:author="Pedrosa, Kurt L" w:date="2014-09-18T20:09:00Z"/>
                <w:rFonts w:ascii="Times New Roman" w:hAnsi="Times New Roman" w:cs="Times New Roman"/>
                <w:sz w:val="22"/>
                <w:szCs w:val="22"/>
                <w:rPrChange w:id="134" w:author="Worldwide, Computer Support" w:date="2014-09-26T17:29:00Z">
                  <w:rPr>
                    <w:ins w:id="135" w:author="Pedrosa, Kurt L" w:date="2014-09-18T20:09:00Z"/>
                    <w:rFonts w:ascii="Times New Roman" w:eastAsiaTheme="majorEastAsia" w:hAnsi="Times New Roman" w:cs="Times New Roman"/>
                    <w:i/>
                    <w:iCs/>
                    <w:color w:val="404040" w:themeColor="text1" w:themeTint="BF"/>
                    <w:sz w:val="20"/>
                    <w:szCs w:val="20"/>
                  </w:rPr>
                </w:rPrChange>
              </w:rPr>
              <w:pPrChange w:id="136" w:author="Merissa Roth" w:date="2014-11-09T16:13:00Z">
                <w:pPr>
                  <w:keepNext/>
                  <w:keepLines/>
                  <w:spacing w:before="200"/>
                  <w:outlineLvl w:val="8"/>
                </w:pPr>
              </w:pPrChange>
            </w:pPr>
            <w:ins w:id="137" w:author="Pedrosa, Kurt L" w:date="2014-09-18T20:10:00Z">
              <w:r w:rsidRPr="008A3318">
                <w:rPr>
                  <w:rFonts w:ascii="Times New Roman" w:hAnsi="Times New Roman" w:cs="Times New Roman"/>
                  <w:sz w:val="22"/>
                  <w:szCs w:val="22"/>
                  <w:rPrChange w:id="138" w:author="Worldwide, Computer Support" w:date="2014-09-26T17:29:00Z">
                    <w:rPr>
                      <w:rFonts w:ascii="Times New Roman" w:hAnsi="Times New Roman" w:cs="Times New Roman"/>
                    </w:rPr>
                  </w:rPrChange>
                </w:rPr>
                <w:t xml:space="preserve">Mary </w:t>
              </w:r>
              <w:proofErr w:type="spellStart"/>
              <w:r w:rsidRPr="008A3318">
                <w:rPr>
                  <w:rFonts w:ascii="Times New Roman" w:hAnsi="Times New Roman" w:cs="Times New Roman"/>
                  <w:sz w:val="22"/>
                  <w:szCs w:val="22"/>
                  <w:rPrChange w:id="139" w:author="Worldwide, Computer Support" w:date="2014-09-26T17:29:00Z">
                    <w:rPr>
                      <w:rFonts w:ascii="Times New Roman" w:hAnsi="Times New Roman" w:cs="Times New Roman"/>
                    </w:rPr>
                  </w:rPrChange>
                </w:rPr>
                <w:t>Luongo</w:t>
              </w:r>
            </w:ins>
            <w:proofErr w:type="spellEnd"/>
          </w:p>
        </w:tc>
        <w:tc>
          <w:tcPr>
            <w:tcW w:w="4315" w:type="dxa"/>
            <w:tcPrChange w:id="140" w:author="Pedrosa, Kurt L" w:date="2014-09-18T20:10:00Z">
              <w:tcPr>
                <w:tcW w:w="4315" w:type="dxa"/>
              </w:tcPr>
            </w:tcPrChange>
          </w:tcPr>
          <w:p w14:paraId="6F08EF31" w14:textId="07FB7831" w:rsidR="00DB0A25" w:rsidRPr="008A3318" w:rsidRDefault="00DB0A25">
            <w:pPr>
              <w:jc w:val="center"/>
              <w:rPr>
                <w:ins w:id="141" w:author="Pedrosa, Kurt L" w:date="2014-09-18T20:09:00Z"/>
                <w:rFonts w:ascii="Times New Roman" w:hAnsi="Times New Roman" w:cs="Times New Roman"/>
                <w:sz w:val="22"/>
                <w:szCs w:val="22"/>
                <w:rPrChange w:id="142" w:author="Worldwide, Computer Support" w:date="2014-09-26T17:29:00Z">
                  <w:rPr>
                    <w:ins w:id="143" w:author="Pedrosa, Kurt L" w:date="2014-09-18T20:09:00Z"/>
                    <w:rFonts w:ascii="Times New Roman" w:eastAsiaTheme="majorEastAsia" w:hAnsi="Times New Roman" w:cs="Times New Roman"/>
                    <w:i/>
                    <w:iCs/>
                    <w:color w:val="404040" w:themeColor="text1" w:themeTint="BF"/>
                    <w:sz w:val="20"/>
                    <w:szCs w:val="20"/>
                  </w:rPr>
                </w:rPrChange>
              </w:rPr>
              <w:pPrChange w:id="144" w:author="Merissa Roth" w:date="2014-11-09T16:13:00Z">
                <w:pPr>
                  <w:keepNext/>
                  <w:keepLines/>
                  <w:spacing w:before="200"/>
                  <w:outlineLvl w:val="8"/>
                </w:pPr>
              </w:pPrChange>
            </w:pPr>
            <w:ins w:id="145" w:author="Pedrosa, Kurt L" w:date="2014-09-18T20:10:00Z">
              <w:r w:rsidRPr="008A3318">
                <w:rPr>
                  <w:rFonts w:ascii="Times New Roman" w:hAnsi="Times New Roman" w:cs="Times New Roman"/>
                  <w:sz w:val="22"/>
                  <w:szCs w:val="22"/>
                  <w:rPrChange w:id="146" w:author="Worldwide, Computer Support" w:date="2014-09-26T17:29:00Z">
                    <w:rPr>
                      <w:rFonts w:ascii="Times New Roman" w:hAnsi="Times New Roman" w:cs="Times New Roman"/>
                    </w:rPr>
                  </w:rPrChange>
                </w:rPr>
                <w:t>Hardware Leader/Product Owner</w:t>
              </w:r>
            </w:ins>
          </w:p>
        </w:tc>
      </w:tr>
      <w:tr w:rsidR="00DB0A25" w14:paraId="4F5FDBA6" w14:textId="77777777" w:rsidTr="00DB0A25">
        <w:trPr>
          <w:ins w:id="147" w:author="Pedrosa, Kurt L" w:date="2014-09-18T20:10:00Z"/>
        </w:trPr>
        <w:tc>
          <w:tcPr>
            <w:tcW w:w="4315" w:type="dxa"/>
            <w:tcPrChange w:id="148" w:author="Pedrosa, Kurt L" w:date="2014-09-18T20:10:00Z">
              <w:tcPr>
                <w:tcW w:w="4315" w:type="dxa"/>
              </w:tcPr>
            </w:tcPrChange>
          </w:tcPr>
          <w:p w14:paraId="37680D84" w14:textId="2B7A3EA8" w:rsidR="00DB0A25" w:rsidRPr="008A3318" w:rsidRDefault="00DB0A25">
            <w:pPr>
              <w:jc w:val="center"/>
              <w:rPr>
                <w:ins w:id="149" w:author="Pedrosa, Kurt L" w:date="2014-09-18T20:10:00Z"/>
                <w:rFonts w:ascii="Times New Roman" w:hAnsi="Times New Roman" w:cs="Times New Roman"/>
                <w:sz w:val="22"/>
                <w:szCs w:val="22"/>
                <w:rPrChange w:id="150" w:author="Worldwide, Computer Support" w:date="2014-09-26T17:29:00Z">
                  <w:rPr>
                    <w:ins w:id="151" w:author="Pedrosa, Kurt L" w:date="2014-09-18T20:10:00Z"/>
                    <w:rFonts w:ascii="Times New Roman" w:eastAsiaTheme="majorEastAsia" w:hAnsi="Times New Roman" w:cs="Times New Roman"/>
                    <w:i/>
                    <w:iCs/>
                    <w:color w:val="404040" w:themeColor="text1" w:themeTint="BF"/>
                    <w:sz w:val="20"/>
                    <w:szCs w:val="20"/>
                  </w:rPr>
                </w:rPrChange>
              </w:rPr>
              <w:pPrChange w:id="152" w:author="Merissa Roth" w:date="2014-11-09T16:13:00Z">
                <w:pPr>
                  <w:keepNext/>
                  <w:keepLines/>
                  <w:spacing w:before="200"/>
                  <w:outlineLvl w:val="8"/>
                </w:pPr>
              </w:pPrChange>
            </w:pPr>
            <w:ins w:id="153" w:author="Pedrosa, Kurt L" w:date="2014-09-18T20:10:00Z">
              <w:r w:rsidRPr="008A3318">
                <w:rPr>
                  <w:rFonts w:ascii="Times New Roman" w:hAnsi="Times New Roman" w:cs="Times New Roman"/>
                  <w:sz w:val="22"/>
                  <w:szCs w:val="22"/>
                  <w:rPrChange w:id="154" w:author="Worldwide, Computer Support" w:date="2014-09-26T17:29:00Z">
                    <w:rPr>
                      <w:rFonts w:ascii="Times New Roman" w:hAnsi="Times New Roman" w:cs="Times New Roman"/>
                    </w:rPr>
                  </w:rPrChange>
                </w:rPr>
                <w:t>Luis Bogran</w:t>
              </w:r>
            </w:ins>
          </w:p>
        </w:tc>
        <w:tc>
          <w:tcPr>
            <w:tcW w:w="4315" w:type="dxa"/>
            <w:tcPrChange w:id="155" w:author="Pedrosa, Kurt L" w:date="2014-09-18T20:10:00Z">
              <w:tcPr>
                <w:tcW w:w="4315" w:type="dxa"/>
              </w:tcPr>
            </w:tcPrChange>
          </w:tcPr>
          <w:p w14:paraId="2DDB412B" w14:textId="0BC27439" w:rsidR="00DB0A25" w:rsidRPr="008A3318" w:rsidRDefault="00DB0A25">
            <w:pPr>
              <w:jc w:val="center"/>
              <w:rPr>
                <w:ins w:id="156" w:author="Pedrosa, Kurt L" w:date="2014-09-18T20:10:00Z"/>
                <w:rFonts w:ascii="Times New Roman" w:hAnsi="Times New Roman" w:cs="Times New Roman"/>
                <w:sz w:val="22"/>
                <w:szCs w:val="22"/>
                <w:rPrChange w:id="157" w:author="Worldwide, Computer Support" w:date="2014-09-26T17:29:00Z">
                  <w:rPr>
                    <w:ins w:id="158" w:author="Pedrosa, Kurt L" w:date="2014-09-18T20:10:00Z"/>
                    <w:rFonts w:ascii="Times New Roman" w:eastAsiaTheme="majorEastAsia" w:hAnsi="Times New Roman" w:cs="Times New Roman"/>
                    <w:i/>
                    <w:iCs/>
                    <w:color w:val="404040" w:themeColor="text1" w:themeTint="BF"/>
                    <w:sz w:val="20"/>
                    <w:szCs w:val="20"/>
                  </w:rPr>
                </w:rPrChange>
              </w:rPr>
              <w:pPrChange w:id="159" w:author="Merissa Roth" w:date="2014-11-09T16:13:00Z">
                <w:pPr>
                  <w:keepNext/>
                  <w:keepLines/>
                  <w:spacing w:before="200"/>
                  <w:outlineLvl w:val="8"/>
                </w:pPr>
              </w:pPrChange>
            </w:pPr>
            <w:ins w:id="160" w:author="Pedrosa, Kurt L" w:date="2014-09-18T20:10:00Z">
              <w:r w:rsidRPr="008A3318">
                <w:rPr>
                  <w:rFonts w:ascii="Times New Roman" w:hAnsi="Times New Roman" w:cs="Times New Roman"/>
                  <w:sz w:val="22"/>
                  <w:szCs w:val="22"/>
                  <w:rPrChange w:id="161" w:author="Worldwide, Computer Support" w:date="2014-09-26T17:29:00Z">
                    <w:rPr>
                      <w:rFonts w:ascii="Times New Roman" w:hAnsi="Times New Roman" w:cs="Times New Roman"/>
                    </w:rPr>
                  </w:rPrChange>
                </w:rPr>
                <w:t>Development Leader</w:t>
              </w:r>
            </w:ins>
          </w:p>
        </w:tc>
      </w:tr>
      <w:tr w:rsidR="00DB0A25" w14:paraId="7315071A" w14:textId="77777777" w:rsidTr="00DB0A25">
        <w:trPr>
          <w:ins w:id="162" w:author="Pedrosa, Kurt L" w:date="2014-09-18T20:10:00Z"/>
        </w:trPr>
        <w:tc>
          <w:tcPr>
            <w:tcW w:w="4315" w:type="dxa"/>
            <w:tcPrChange w:id="163" w:author="Pedrosa, Kurt L" w:date="2014-09-18T20:10:00Z">
              <w:tcPr>
                <w:tcW w:w="4315" w:type="dxa"/>
              </w:tcPr>
            </w:tcPrChange>
          </w:tcPr>
          <w:p w14:paraId="61C2213E" w14:textId="08BE7140" w:rsidR="00DB0A25" w:rsidRPr="008A3318" w:rsidRDefault="00DB0A25">
            <w:pPr>
              <w:jc w:val="center"/>
              <w:rPr>
                <w:ins w:id="164" w:author="Pedrosa, Kurt L" w:date="2014-09-18T20:10:00Z"/>
                <w:rFonts w:ascii="Times New Roman" w:hAnsi="Times New Roman" w:cs="Times New Roman"/>
                <w:sz w:val="22"/>
                <w:szCs w:val="22"/>
                <w:rPrChange w:id="165" w:author="Worldwide, Computer Support" w:date="2014-09-26T17:29:00Z">
                  <w:rPr>
                    <w:ins w:id="166" w:author="Pedrosa, Kurt L" w:date="2014-09-18T20:10:00Z"/>
                    <w:rFonts w:ascii="Times New Roman" w:eastAsiaTheme="majorEastAsia" w:hAnsi="Times New Roman" w:cs="Times New Roman"/>
                    <w:i/>
                    <w:iCs/>
                    <w:color w:val="404040" w:themeColor="text1" w:themeTint="BF"/>
                    <w:sz w:val="20"/>
                    <w:szCs w:val="20"/>
                  </w:rPr>
                </w:rPrChange>
              </w:rPr>
              <w:pPrChange w:id="167" w:author="Merissa Roth" w:date="2014-11-09T16:13:00Z">
                <w:pPr>
                  <w:keepNext/>
                  <w:keepLines/>
                  <w:spacing w:before="200"/>
                  <w:outlineLvl w:val="8"/>
                </w:pPr>
              </w:pPrChange>
            </w:pPr>
            <w:ins w:id="168" w:author="Pedrosa, Kurt L" w:date="2014-09-18T20:10:00Z">
              <w:r w:rsidRPr="008A3318">
                <w:rPr>
                  <w:rFonts w:ascii="Times New Roman" w:hAnsi="Times New Roman" w:cs="Times New Roman"/>
                  <w:sz w:val="22"/>
                  <w:szCs w:val="22"/>
                  <w:rPrChange w:id="169" w:author="Worldwide, Computer Support" w:date="2014-09-26T17:29:00Z">
                    <w:rPr>
                      <w:rFonts w:ascii="Times New Roman" w:hAnsi="Times New Roman" w:cs="Times New Roman"/>
                    </w:rPr>
                  </w:rPrChange>
                </w:rPr>
                <w:t>Kok Peng Tan</w:t>
              </w:r>
            </w:ins>
          </w:p>
        </w:tc>
        <w:tc>
          <w:tcPr>
            <w:tcW w:w="4315" w:type="dxa"/>
            <w:tcPrChange w:id="170" w:author="Pedrosa, Kurt L" w:date="2014-09-18T20:10:00Z">
              <w:tcPr>
                <w:tcW w:w="4315" w:type="dxa"/>
              </w:tcPr>
            </w:tcPrChange>
          </w:tcPr>
          <w:p w14:paraId="6F82416E" w14:textId="0D0B6105" w:rsidR="00DB0A25" w:rsidRPr="008A3318" w:rsidRDefault="00DB0A25">
            <w:pPr>
              <w:jc w:val="center"/>
              <w:rPr>
                <w:ins w:id="171" w:author="Pedrosa, Kurt L" w:date="2014-09-18T20:10:00Z"/>
                <w:rFonts w:ascii="Times New Roman" w:hAnsi="Times New Roman" w:cs="Times New Roman"/>
                <w:sz w:val="22"/>
                <w:szCs w:val="22"/>
                <w:rPrChange w:id="172" w:author="Worldwide, Computer Support" w:date="2014-09-26T17:29:00Z">
                  <w:rPr>
                    <w:ins w:id="173" w:author="Pedrosa, Kurt L" w:date="2014-09-18T20:10:00Z"/>
                    <w:rFonts w:ascii="Times New Roman" w:eastAsiaTheme="majorEastAsia" w:hAnsi="Times New Roman" w:cs="Times New Roman"/>
                    <w:i/>
                    <w:iCs/>
                    <w:color w:val="404040" w:themeColor="text1" w:themeTint="BF"/>
                    <w:sz w:val="20"/>
                    <w:szCs w:val="20"/>
                  </w:rPr>
                </w:rPrChange>
              </w:rPr>
              <w:pPrChange w:id="174" w:author="Merissa Roth" w:date="2014-11-09T16:13:00Z">
                <w:pPr>
                  <w:keepNext/>
                  <w:keepLines/>
                  <w:spacing w:before="200"/>
                  <w:outlineLvl w:val="8"/>
                </w:pPr>
              </w:pPrChange>
            </w:pPr>
            <w:ins w:id="175" w:author="Pedrosa, Kurt L" w:date="2014-09-18T20:10:00Z">
              <w:r w:rsidRPr="008A3318">
                <w:rPr>
                  <w:rFonts w:ascii="Times New Roman" w:hAnsi="Times New Roman" w:cs="Times New Roman"/>
                  <w:sz w:val="22"/>
                  <w:szCs w:val="22"/>
                  <w:rPrChange w:id="176" w:author="Worldwide, Computer Support" w:date="2014-09-26T17:29:00Z">
                    <w:rPr>
                      <w:rFonts w:ascii="Times New Roman" w:hAnsi="Times New Roman" w:cs="Times New Roman"/>
                    </w:rPr>
                  </w:rPrChange>
                </w:rPr>
                <w:t>Developer</w:t>
              </w:r>
            </w:ins>
          </w:p>
        </w:tc>
      </w:tr>
    </w:tbl>
    <w:p w14:paraId="5F8CB25E" w14:textId="3274B42F" w:rsidR="00F64C82" w:rsidRPr="003D0401" w:rsidDel="00B424E8" w:rsidRDefault="00F64C82" w:rsidP="00BC1039">
      <w:pPr>
        <w:rPr>
          <w:del w:id="177" w:author="Pedrosa, Kurt L" w:date="2014-09-18T20:12:00Z"/>
          <w:rFonts w:ascii="Times New Roman" w:hAnsi="Times New Roman" w:cs="Times New Roman"/>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ook w:val="04A0" w:firstRow="1" w:lastRow="0" w:firstColumn="1" w:lastColumn="0" w:noHBand="0" w:noVBand="1"/>
      </w:tblPr>
      <w:tblGrid>
        <w:gridCol w:w="1431"/>
        <w:gridCol w:w="3092"/>
      </w:tblGrid>
      <w:tr w:rsidR="00603042" w:rsidRPr="003D0401" w:rsidDel="00DB0A25" w14:paraId="07646E33" w14:textId="0589B06E" w:rsidTr="00377B57">
        <w:trPr>
          <w:trHeight w:val="102"/>
          <w:tblHeader/>
          <w:jc w:val="center"/>
          <w:del w:id="178" w:author="Pedrosa, Kurt L" w:date="2014-09-18T20:09:00Z"/>
        </w:trPr>
        <w:tc>
          <w:tcPr>
            <w:tcW w:w="0" w:type="auto"/>
            <w:tcBorders>
              <w:top w:val="single" w:sz="2" w:space="0" w:color="000000"/>
              <w:left w:val="single" w:sz="2" w:space="0" w:color="000000"/>
              <w:bottom w:val="single" w:sz="6" w:space="0" w:color="000000"/>
              <w:right w:val="single" w:sz="2" w:space="0" w:color="000000"/>
            </w:tcBorders>
            <w:shd w:val="clear" w:color="auto" w:fill="BFBFBF" w:themeFill="background1" w:themeFillShade="BF"/>
            <w:tcMar>
              <w:top w:w="80" w:type="dxa"/>
              <w:left w:w="80" w:type="dxa"/>
              <w:bottom w:w="80" w:type="dxa"/>
              <w:right w:w="80" w:type="dxa"/>
            </w:tcMar>
          </w:tcPr>
          <w:p w14:paraId="310D17C2" w14:textId="0A8ADCD4" w:rsidR="00603042" w:rsidRPr="00BD408D" w:rsidDel="00DB0A25" w:rsidRDefault="00603042">
            <w:pPr>
              <w:pStyle w:val="TableStyle3"/>
              <w:jc w:val="center"/>
              <w:rPr>
                <w:del w:id="179" w:author="Pedrosa, Kurt L" w:date="2014-09-18T20:09:00Z"/>
                <w:rFonts w:ascii="Times New Roman" w:hAnsi="Times New Roman" w:cs="Times New Roman"/>
                <w:b/>
                <w:color w:val="auto"/>
                <w:sz w:val="22"/>
                <w:szCs w:val="22"/>
                <w:rPrChange w:id="180" w:author="Pedrosa, Kurt L" w:date="2014-09-18T19:25:00Z">
                  <w:rPr>
                    <w:del w:id="181" w:author="Pedrosa, Kurt L" w:date="2014-09-18T20:09:00Z"/>
                    <w:rFonts w:ascii="Times New Roman" w:hAnsi="Times New Roman" w:cs="Times New Roman"/>
                    <w:color w:val="auto"/>
                    <w:sz w:val="22"/>
                    <w:szCs w:val="22"/>
                  </w:rPr>
                </w:rPrChange>
              </w:rPr>
              <w:pPrChange w:id="182" w:author="Merissa Roth" w:date="2014-11-09T16:13:00Z">
                <w:pPr>
                  <w:pStyle w:val="TableStyle3"/>
                </w:pPr>
              </w:pPrChange>
            </w:pPr>
            <w:del w:id="183" w:author="Pedrosa, Kurt L" w:date="2014-09-18T20:09:00Z">
              <w:r w:rsidRPr="00BD408D" w:rsidDel="00DB0A25">
                <w:rPr>
                  <w:rFonts w:ascii="Times New Roman" w:eastAsia="Arial Unicode MS" w:hAnsi="Times New Roman" w:cs="Times New Roman"/>
                  <w:b/>
                  <w:sz w:val="22"/>
                  <w:szCs w:val="22"/>
                  <w:rPrChange w:id="184" w:author="Pedrosa, Kurt L" w:date="2014-09-18T19:25:00Z">
                    <w:rPr>
                      <w:rFonts w:ascii="Times New Roman" w:eastAsia="Arial Unicode MS" w:hAnsi="Times New Roman" w:cs="Times New Roman"/>
                      <w:sz w:val="22"/>
                      <w:szCs w:val="22"/>
                    </w:rPr>
                  </w:rPrChange>
                </w:rPr>
                <w:delText>Name</w:delText>
              </w:r>
            </w:del>
          </w:p>
        </w:tc>
        <w:tc>
          <w:tcPr>
            <w:tcW w:w="0" w:type="auto"/>
            <w:tcBorders>
              <w:top w:val="single" w:sz="2" w:space="0" w:color="000000"/>
              <w:left w:val="single" w:sz="2" w:space="0" w:color="000000"/>
              <w:bottom w:val="single" w:sz="6" w:space="0" w:color="000000"/>
              <w:right w:val="single" w:sz="2" w:space="0" w:color="000000"/>
            </w:tcBorders>
            <w:shd w:val="clear" w:color="auto" w:fill="BFBFBF" w:themeFill="background1" w:themeFillShade="BF"/>
            <w:tcMar>
              <w:top w:w="80" w:type="dxa"/>
              <w:left w:w="80" w:type="dxa"/>
              <w:bottom w:w="80" w:type="dxa"/>
              <w:right w:w="80" w:type="dxa"/>
            </w:tcMar>
          </w:tcPr>
          <w:p w14:paraId="5E553F26" w14:textId="0C4671D5" w:rsidR="00603042" w:rsidRPr="00BD408D" w:rsidDel="00DB0A25" w:rsidRDefault="00603042">
            <w:pPr>
              <w:pStyle w:val="TableStyle3"/>
              <w:jc w:val="center"/>
              <w:rPr>
                <w:del w:id="185" w:author="Pedrosa, Kurt L" w:date="2014-09-18T20:09:00Z"/>
                <w:rFonts w:ascii="Times New Roman" w:hAnsi="Times New Roman" w:cs="Times New Roman"/>
                <w:b/>
                <w:color w:val="auto"/>
                <w:sz w:val="22"/>
                <w:szCs w:val="22"/>
                <w:rPrChange w:id="186" w:author="Pedrosa, Kurt L" w:date="2014-09-18T19:25:00Z">
                  <w:rPr>
                    <w:del w:id="187" w:author="Pedrosa, Kurt L" w:date="2014-09-18T20:09:00Z"/>
                    <w:rFonts w:ascii="Times New Roman" w:hAnsi="Times New Roman" w:cs="Times New Roman"/>
                    <w:color w:val="auto"/>
                    <w:sz w:val="22"/>
                    <w:szCs w:val="22"/>
                  </w:rPr>
                </w:rPrChange>
              </w:rPr>
              <w:pPrChange w:id="188" w:author="Merissa Roth" w:date="2014-11-09T16:13:00Z">
                <w:pPr>
                  <w:pStyle w:val="TableStyle3"/>
                </w:pPr>
              </w:pPrChange>
            </w:pPr>
            <w:del w:id="189" w:author="Pedrosa, Kurt L" w:date="2014-09-18T20:09:00Z">
              <w:r w:rsidRPr="00BD408D" w:rsidDel="00DB0A25">
                <w:rPr>
                  <w:rFonts w:ascii="Times New Roman" w:eastAsia="Arial Unicode MS" w:hAnsi="Times New Roman" w:cs="Times New Roman"/>
                  <w:b/>
                  <w:sz w:val="22"/>
                  <w:szCs w:val="22"/>
                  <w:rPrChange w:id="190" w:author="Pedrosa, Kurt L" w:date="2014-09-18T19:25:00Z">
                    <w:rPr>
                      <w:rFonts w:ascii="Times New Roman" w:eastAsia="Arial Unicode MS" w:hAnsi="Times New Roman" w:cs="Times New Roman"/>
                      <w:sz w:val="22"/>
                      <w:szCs w:val="22"/>
                    </w:rPr>
                  </w:rPrChange>
                </w:rPr>
                <w:delText>Role</w:delText>
              </w:r>
            </w:del>
          </w:p>
        </w:tc>
      </w:tr>
      <w:tr w:rsidR="00603042" w:rsidRPr="003D0401" w:rsidDel="00DB0A25" w14:paraId="4BC96B9B" w14:textId="32D0CB3F" w:rsidTr="00377B57">
        <w:tblPrEx>
          <w:shd w:val="clear" w:color="auto" w:fill="FFFFFF"/>
        </w:tblPrEx>
        <w:trPr>
          <w:trHeight w:val="36"/>
          <w:jc w:val="center"/>
          <w:del w:id="191" w:author="Pedrosa, Kurt L" w:date="2014-09-18T20:09:00Z"/>
        </w:trPr>
        <w:tc>
          <w:tcPr>
            <w:tcW w:w="0" w:type="auto"/>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2E44264" w14:textId="0E421A58" w:rsidR="00603042" w:rsidRPr="003D0401" w:rsidDel="00DB0A25" w:rsidRDefault="00603042" w:rsidP="00BC1039">
            <w:pPr>
              <w:pStyle w:val="TableStyle2"/>
              <w:rPr>
                <w:del w:id="192" w:author="Pedrosa, Kurt L" w:date="2014-09-18T20:09:00Z"/>
                <w:rFonts w:ascii="Times New Roman" w:hAnsi="Times New Roman" w:cs="Times New Roman"/>
                <w:color w:val="auto"/>
                <w:sz w:val="22"/>
                <w:szCs w:val="22"/>
              </w:rPr>
            </w:pPr>
            <w:del w:id="193" w:author="Pedrosa, Kurt L" w:date="2014-09-18T20:09:00Z">
              <w:r w:rsidRPr="003D0401" w:rsidDel="00DB0A25">
                <w:rPr>
                  <w:rFonts w:ascii="Times New Roman" w:eastAsia="Arial Unicode MS" w:hAnsi="Times New Roman" w:cs="Times New Roman"/>
                  <w:color w:val="auto"/>
                  <w:sz w:val="22"/>
                  <w:szCs w:val="22"/>
                </w:rPr>
                <w:delText>Kurt Pedrosa</w:delText>
              </w:r>
            </w:del>
          </w:p>
        </w:tc>
        <w:tc>
          <w:tcPr>
            <w:tcW w:w="0" w:type="auto"/>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9D3C214" w14:textId="18F96628" w:rsidR="00603042" w:rsidRPr="003D0401" w:rsidDel="00DB0A25" w:rsidRDefault="00603042" w:rsidP="00BC1039">
            <w:pPr>
              <w:pStyle w:val="TableStyle2"/>
              <w:rPr>
                <w:del w:id="194" w:author="Pedrosa, Kurt L" w:date="2014-09-18T20:09:00Z"/>
                <w:rFonts w:ascii="Times New Roman" w:hAnsi="Times New Roman" w:cs="Times New Roman"/>
                <w:color w:val="auto"/>
                <w:sz w:val="22"/>
                <w:szCs w:val="22"/>
              </w:rPr>
            </w:pPr>
            <w:del w:id="195" w:author="Pedrosa, Kurt L" w:date="2014-09-18T20:09:00Z">
              <w:r w:rsidRPr="003D0401" w:rsidDel="00DB0A25">
                <w:rPr>
                  <w:rFonts w:ascii="Times New Roman" w:eastAsia="Arial Unicode MS" w:hAnsi="Times New Roman" w:cs="Times New Roman"/>
                  <w:color w:val="auto"/>
                  <w:sz w:val="22"/>
                  <w:szCs w:val="22"/>
                </w:rPr>
                <w:delText>Team Leader/Scrum Master</w:delText>
              </w:r>
            </w:del>
          </w:p>
        </w:tc>
      </w:tr>
      <w:tr w:rsidR="00603042" w:rsidRPr="003D0401" w:rsidDel="00DB0A25" w14:paraId="70513936" w14:textId="329F8A0E" w:rsidTr="00377B57">
        <w:tblPrEx>
          <w:shd w:val="clear" w:color="auto" w:fill="FFFFFF"/>
        </w:tblPrEx>
        <w:trPr>
          <w:trHeight w:val="27"/>
          <w:jc w:val="center"/>
          <w:del w:id="196" w:author="Pedrosa, Kurt L" w:date="2014-09-18T20:09:00Z"/>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931FA58" w14:textId="0F120B01" w:rsidR="00603042" w:rsidRPr="003D0401" w:rsidDel="00DB0A25" w:rsidRDefault="00603042" w:rsidP="00BC1039">
            <w:pPr>
              <w:pStyle w:val="TableStyle2"/>
              <w:rPr>
                <w:del w:id="197" w:author="Pedrosa, Kurt L" w:date="2014-09-18T20:09:00Z"/>
                <w:rFonts w:ascii="Times New Roman" w:hAnsi="Times New Roman" w:cs="Times New Roman"/>
                <w:color w:val="auto"/>
                <w:sz w:val="22"/>
                <w:szCs w:val="22"/>
              </w:rPr>
            </w:pPr>
            <w:del w:id="198" w:author="Pedrosa, Kurt L" w:date="2014-09-18T20:09:00Z">
              <w:r w:rsidRPr="003D0401" w:rsidDel="00DB0A25">
                <w:rPr>
                  <w:rFonts w:ascii="Times New Roman" w:eastAsia="Arial Unicode MS" w:hAnsi="Times New Roman" w:cs="Times New Roman"/>
                  <w:color w:val="auto"/>
                  <w:sz w:val="22"/>
                  <w:szCs w:val="22"/>
                </w:rPr>
                <w:delText>Merissa Roth</w:delText>
              </w:r>
            </w:del>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D5DBE0F" w14:textId="423CD40B" w:rsidR="00603042" w:rsidRPr="003D0401" w:rsidDel="00DB0A25" w:rsidRDefault="00603042" w:rsidP="00BC1039">
            <w:pPr>
              <w:pStyle w:val="TableStyle2"/>
              <w:rPr>
                <w:del w:id="199" w:author="Pedrosa, Kurt L" w:date="2014-09-18T20:09:00Z"/>
                <w:rFonts w:ascii="Times New Roman" w:hAnsi="Times New Roman" w:cs="Times New Roman"/>
                <w:color w:val="auto"/>
                <w:sz w:val="22"/>
                <w:szCs w:val="22"/>
              </w:rPr>
            </w:pPr>
            <w:del w:id="200" w:author="Pedrosa, Kurt L" w:date="2014-09-18T20:09:00Z">
              <w:r w:rsidRPr="003D0401" w:rsidDel="00DB0A25">
                <w:rPr>
                  <w:rFonts w:ascii="Times New Roman" w:eastAsia="Arial Unicode MS" w:hAnsi="Times New Roman" w:cs="Times New Roman"/>
                  <w:color w:val="auto"/>
                  <w:sz w:val="22"/>
                  <w:szCs w:val="22"/>
                </w:rPr>
                <w:delText>Software Leader</w:delText>
              </w:r>
            </w:del>
          </w:p>
        </w:tc>
      </w:tr>
      <w:tr w:rsidR="00603042" w:rsidRPr="003D0401" w:rsidDel="00DB0A25" w14:paraId="1F570E48" w14:textId="3569FF9C" w:rsidTr="00377B57">
        <w:tblPrEx>
          <w:shd w:val="clear" w:color="auto" w:fill="FFFFFF"/>
        </w:tblPrEx>
        <w:trPr>
          <w:trHeight w:val="27"/>
          <w:jc w:val="center"/>
          <w:del w:id="201" w:author="Pedrosa, Kurt L" w:date="2014-09-18T20:09:00Z"/>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70CBECE" w14:textId="2D800FAE" w:rsidR="00603042" w:rsidRPr="003D0401" w:rsidDel="00DB0A25" w:rsidRDefault="00603042" w:rsidP="00BC1039">
            <w:pPr>
              <w:pStyle w:val="TableStyle2"/>
              <w:rPr>
                <w:del w:id="202" w:author="Pedrosa, Kurt L" w:date="2014-09-18T20:09:00Z"/>
                <w:rFonts w:ascii="Times New Roman" w:hAnsi="Times New Roman" w:cs="Times New Roman"/>
                <w:color w:val="auto"/>
                <w:sz w:val="22"/>
                <w:szCs w:val="22"/>
              </w:rPr>
            </w:pPr>
            <w:del w:id="203" w:author="Pedrosa, Kurt L" w:date="2014-09-18T20:09:00Z">
              <w:r w:rsidRPr="003D0401" w:rsidDel="00DB0A25">
                <w:rPr>
                  <w:rFonts w:ascii="Times New Roman" w:eastAsia="Arial Unicode MS" w:hAnsi="Times New Roman" w:cs="Times New Roman"/>
                  <w:color w:val="auto"/>
                  <w:sz w:val="22"/>
                  <w:szCs w:val="22"/>
                </w:rPr>
                <w:delText>Mary Luongo</w:delText>
              </w:r>
            </w:del>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F00DE25" w14:textId="24E662D3" w:rsidR="00603042" w:rsidRPr="003D0401" w:rsidDel="00DB0A25" w:rsidRDefault="00603042" w:rsidP="00BC1039">
            <w:pPr>
              <w:pStyle w:val="TableStyle2"/>
              <w:rPr>
                <w:del w:id="204" w:author="Pedrosa, Kurt L" w:date="2014-09-18T20:09:00Z"/>
                <w:rFonts w:ascii="Times New Roman" w:hAnsi="Times New Roman" w:cs="Times New Roman"/>
                <w:color w:val="auto"/>
                <w:sz w:val="22"/>
                <w:szCs w:val="22"/>
              </w:rPr>
            </w:pPr>
            <w:del w:id="205" w:author="Pedrosa, Kurt L" w:date="2014-09-18T20:09:00Z">
              <w:r w:rsidRPr="003D0401" w:rsidDel="00DB0A25">
                <w:rPr>
                  <w:rFonts w:ascii="Times New Roman" w:eastAsia="Arial Unicode MS" w:hAnsi="Times New Roman" w:cs="Times New Roman"/>
                  <w:color w:val="auto"/>
                  <w:sz w:val="22"/>
                  <w:szCs w:val="22"/>
                </w:rPr>
                <w:delText>Hardware Leader/Product Owner</w:delText>
              </w:r>
            </w:del>
          </w:p>
        </w:tc>
      </w:tr>
      <w:tr w:rsidR="00603042" w:rsidRPr="003D0401" w:rsidDel="00DB0A25" w14:paraId="23F53C1E" w14:textId="266D14F7" w:rsidTr="00377B57">
        <w:tblPrEx>
          <w:shd w:val="clear" w:color="auto" w:fill="FFFFFF"/>
        </w:tblPrEx>
        <w:trPr>
          <w:trHeight w:val="37"/>
          <w:jc w:val="center"/>
          <w:del w:id="206" w:author="Pedrosa, Kurt L" w:date="2014-09-18T20:09:00Z"/>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9CB95A7" w14:textId="3E7FDE09" w:rsidR="00603042" w:rsidRPr="003D0401" w:rsidDel="00DB0A25" w:rsidRDefault="00603042" w:rsidP="00BC1039">
            <w:pPr>
              <w:pStyle w:val="TableStyle2"/>
              <w:rPr>
                <w:del w:id="207" w:author="Pedrosa, Kurt L" w:date="2014-09-18T20:09:00Z"/>
                <w:rFonts w:ascii="Times New Roman" w:hAnsi="Times New Roman" w:cs="Times New Roman"/>
                <w:color w:val="auto"/>
                <w:sz w:val="22"/>
                <w:szCs w:val="22"/>
              </w:rPr>
            </w:pPr>
            <w:del w:id="208" w:author="Pedrosa, Kurt L" w:date="2014-09-18T20:09:00Z">
              <w:r w:rsidRPr="003D0401" w:rsidDel="00DB0A25">
                <w:rPr>
                  <w:rFonts w:ascii="Times New Roman" w:eastAsia="Arial Unicode MS" w:hAnsi="Times New Roman" w:cs="Times New Roman"/>
                  <w:color w:val="auto"/>
                  <w:sz w:val="22"/>
                  <w:szCs w:val="22"/>
                </w:rPr>
                <w:delText>Luis Bográn</w:delText>
              </w:r>
            </w:del>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2391C08" w14:textId="4A75DB5B" w:rsidR="00603042" w:rsidRPr="003D0401" w:rsidDel="00DB0A25" w:rsidRDefault="00603042" w:rsidP="00BC1039">
            <w:pPr>
              <w:pStyle w:val="TableStyle2"/>
              <w:rPr>
                <w:del w:id="209" w:author="Pedrosa, Kurt L" w:date="2014-09-18T20:09:00Z"/>
                <w:rFonts w:ascii="Times New Roman" w:hAnsi="Times New Roman" w:cs="Times New Roman"/>
                <w:color w:val="auto"/>
                <w:sz w:val="22"/>
                <w:szCs w:val="22"/>
              </w:rPr>
            </w:pPr>
            <w:del w:id="210" w:author="Pedrosa, Kurt L" w:date="2014-09-18T20:09:00Z">
              <w:r w:rsidRPr="003D0401" w:rsidDel="00DB0A25">
                <w:rPr>
                  <w:rFonts w:ascii="Times New Roman" w:eastAsia="Arial Unicode MS" w:hAnsi="Times New Roman" w:cs="Times New Roman"/>
                  <w:color w:val="auto"/>
                  <w:sz w:val="22"/>
                  <w:szCs w:val="22"/>
                </w:rPr>
                <w:delText>Development Leader</w:delText>
              </w:r>
            </w:del>
          </w:p>
        </w:tc>
      </w:tr>
      <w:tr w:rsidR="00603042" w:rsidRPr="003D0401" w:rsidDel="00DB0A25" w14:paraId="6C23A874" w14:textId="6D3E0FA0" w:rsidTr="00377B57">
        <w:tblPrEx>
          <w:shd w:val="clear" w:color="auto" w:fill="FFFFFF"/>
        </w:tblPrEx>
        <w:trPr>
          <w:trHeight w:val="27"/>
          <w:jc w:val="center"/>
          <w:del w:id="211" w:author="Pedrosa, Kurt L" w:date="2014-09-18T20:09:00Z"/>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210233E" w14:textId="41CA1894" w:rsidR="00603042" w:rsidRPr="003D0401" w:rsidDel="00DB0A25" w:rsidRDefault="00603042" w:rsidP="00BC1039">
            <w:pPr>
              <w:pStyle w:val="TableStyle2"/>
              <w:rPr>
                <w:del w:id="212" w:author="Pedrosa, Kurt L" w:date="2014-09-18T20:09:00Z"/>
                <w:rFonts w:ascii="Times New Roman" w:hAnsi="Times New Roman" w:cs="Times New Roman"/>
                <w:color w:val="auto"/>
                <w:sz w:val="22"/>
                <w:szCs w:val="22"/>
              </w:rPr>
            </w:pPr>
            <w:del w:id="213" w:author="Pedrosa, Kurt L" w:date="2014-09-18T20:09:00Z">
              <w:r w:rsidRPr="003D0401" w:rsidDel="00DB0A25">
                <w:rPr>
                  <w:rFonts w:ascii="Times New Roman" w:eastAsia="Arial Unicode MS" w:hAnsi="Times New Roman" w:cs="Times New Roman"/>
                  <w:color w:val="auto"/>
                  <w:sz w:val="22"/>
                  <w:szCs w:val="22"/>
                </w:rPr>
                <w:delText>Kok Peng Tan</w:delText>
              </w:r>
            </w:del>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024BAEC" w14:textId="011DBF3C" w:rsidR="00603042" w:rsidRPr="003D0401" w:rsidDel="00DB0A25" w:rsidRDefault="00603042" w:rsidP="00BC1039">
            <w:pPr>
              <w:pStyle w:val="TableStyle2"/>
              <w:rPr>
                <w:del w:id="214" w:author="Pedrosa, Kurt L" w:date="2014-09-18T20:09:00Z"/>
                <w:rFonts w:ascii="Times New Roman" w:hAnsi="Times New Roman" w:cs="Times New Roman"/>
                <w:color w:val="auto"/>
                <w:sz w:val="22"/>
                <w:szCs w:val="22"/>
              </w:rPr>
            </w:pPr>
            <w:del w:id="215" w:author="Pedrosa, Kurt L" w:date="2014-09-18T20:09:00Z">
              <w:r w:rsidRPr="003D0401" w:rsidDel="00DB0A25">
                <w:rPr>
                  <w:rFonts w:ascii="Times New Roman" w:eastAsia="Arial Unicode MS" w:hAnsi="Times New Roman" w:cs="Times New Roman"/>
                  <w:color w:val="auto"/>
                  <w:sz w:val="22"/>
                  <w:szCs w:val="22"/>
                </w:rPr>
                <w:delText>Developer</w:delText>
              </w:r>
            </w:del>
          </w:p>
        </w:tc>
      </w:tr>
    </w:tbl>
    <w:p w14:paraId="5224183A" w14:textId="36F352D2" w:rsidR="00603042" w:rsidRPr="004A1FDE" w:rsidDel="001E452E" w:rsidRDefault="00603042" w:rsidP="00BC1039">
      <w:pPr>
        <w:pStyle w:val="Caption"/>
        <w:keepNext/>
        <w:jc w:val="center"/>
        <w:rPr>
          <w:del w:id="216" w:author="Pedrosa, Kurt L" w:date="2014-09-18T19:51:00Z"/>
          <w:rFonts w:ascii="Arial" w:hAnsi="Arial" w:cs="Arial"/>
          <w:color w:val="auto"/>
          <w:rPrChange w:id="217" w:author="Worldwide, Computer Support" w:date="2014-09-26T17:24:00Z">
            <w:rPr>
              <w:del w:id="218" w:author="Pedrosa, Kurt L" w:date="2014-09-18T19:51:00Z"/>
              <w:rFonts w:ascii="Times New Roman" w:hAnsi="Times New Roman" w:cs="Times New Roman"/>
              <w:color w:val="auto"/>
            </w:rPr>
          </w:rPrChange>
        </w:rPr>
      </w:pPr>
      <w:bookmarkStart w:id="219" w:name="_Ref403404621"/>
      <w:bookmarkStart w:id="220" w:name="_Toc403394466"/>
      <w:r w:rsidRPr="004A1FDE">
        <w:rPr>
          <w:rFonts w:ascii="Arial" w:hAnsi="Arial" w:cs="Arial"/>
          <w:color w:val="auto"/>
          <w:rPrChange w:id="221" w:author="Worldwide, Computer Support" w:date="2014-09-26T17:24:00Z">
            <w:rPr>
              <w:rFonts w:ascii="Times New Roman" w:hAnsi="Times New Roman" w:cs="Times New Roman"/>
            </w:rPr>
          </w:rPrChange>
        </w:rPr>
        <w:t xml:space="preserve">Table </w:t>
      </w:r>
      <w:r w:rsidR="00AA137B">
        <w:rPr>
          <w:rFonts w:ascii="Arial" w:hAnsi="Arial" w:cs="Arial"/>
        </w:rPr>
        <w:fldChar w:fldCharType="begin"/>
      </w:r>
      <w:r w:rsidR="00AA137B">
        <w:rPr>
          <w:rFonts w:ascii="Arial" w:hAnsi="Arial" w:cs="Arial"/>
          <w:color w:val="auto"/>
        </w:rPr>
        <w:instrText xml:space="preserve"> SEQ Table \* ARABIC </w:instrText>
      </w:r>
      <w:r w:rsidR="00AA137B">
        <w:rPr>
          <w:rFonts w:ascii="Arial" w:hAnsi="Arial" w:cs="Arial"/>
        </w:rPr>
        <w:fldChar w:fldCharType="separate"/>
      </w:r>
      <w:r w:rsidR="00AA137B">
        <w:rPr>
          <w:rFonts w:ascii="Arial" w:hAnsi="Arial" w:cs="Arial"/>
          <w:noProof/>
          <w:color w:val="auto"/>
        </w:rPr>
        <w:t>2</w:t>
      </w:r>
      <w:r w:rsidR="00AA137B">
        <w:rPr>
          <w:rFonts w:ascii="Arial" w:hAnsi="Arial" w:cs="Arial"/>
        </w:rPr>
        <w:fldChar w:fldCharType="end"/>
      </w:r>
      <w:bookmarkEnd w:id="219"/>
      <w:r w:rsidRPr="004A1FDE">
        <w:rPr>
          <w:rFonts w:ascii="Arial" w:hAnsi="Arial" w:cs="Arial"/>
          <w:color w:val="auto"/>
          <w:rPrChange w:id="222" w:author="Worldwide, Computer Support" w:date="2014-09-26T17:24:00Z">
            <w:rPr>
              <w:rFonts w:ascii="Times New Roman" w:hAnsi="Times New Roman" w:cs="Times New Roman"/>
            </w:rPr>
          </w:rPrChange>
        </w:rPr>
        <w:t xml:space="preserve">. </w:t>
      </w:r>
      <w:r w:rsidR="002A451C" w:rsidRPr="002A451C">
        <w:rPr>
          <w:rFonts w:ascii="Arial" w:hAnsi="Arial" w:cs="Arial"/>
          <w:strike/>
          <w:color w:val="00B050"/>
        </w:rPr>
        <w:t xml:space="preserve">Table stating </w:t>
      </w:r>
      <w:ins w:id="223" w:author="Worldwide, Computer Support" w:date="2014-09-26T17:24:00Z">
        <w:r w:rsidR="008A3318" w:rsidRPr="004A1FDE">
          <w:rPr>
            <w:rFonts w:ascii="Arial" w:hAnsi="Arial" w:cs="Arial"/>
            <w:iCs w:val="0"/>
            <w:color w:val="auto"/>
          </w:rPr>
          <w:t>Team</w:t>
        </w:r>
      </w:ins>
      <w:r w:rsidR="00AA137B">
        <w:rPr>
          <w:rFonts w:ascii="Arial" w:hAnsi="Arial" w:cs="Arial"/>
          <w:iCs w:val="0"/>
          <w:color w:val="auto"/>
        </w:rPr>
        <w:t xml:space="preserve"> </w:t>
      </w:r>
      <w:r w:rsidR="00AA137B" w:rsidRPr="002A451C">
        <w:rPr>
          <w:rFonts w:ascii="Arial" w:hAnsi="Arial" w:cs="Arial"/>
          <w:iCs w:val="0"/>
          <w:color w:val="FF0000"/>
        </w:rPr>
        <w:t>member names and</w:t>
      </w:r>
      <w:ins w:id="224" w:author="Worldwide, Computer Support" w:date="2014-09-26T17:24:00Z">
        <w:r w:rsidR="008A3318" w:rsidRPr="002A451C">
          <w:rPr>
            <w:rFonts w:ascii="Arial" w:hAnsi="Arial" w:cs="Arial"/>
            <w:iCs w:val="0"/>
            <w:color w:val="FF0000"/>
          </w:rPr>
          <w:t xml:space="preserve"> </w:t>
        </w:r>
        <w:r w:rsidR="008A3318" w:rsidRPr="004A1FDE">
          <w:rPr>
            <w:rFonts w:ascii="Arial" w:hAnsi="Arial" w:cs="Arial"/>
            <w:iCs w:val="0"/>
            <w:color w:val="auto"/>
          </w:rPr>
          <w:t>roles</w:t>
        </w:r>
      </w:ins>
      <w:bookmarkEnd w:id="220"/>
      <w:del w:id="225" w:author="Worldwide, Computer Support" w:date="2014-09-26T17:24:00Z">
        <w:r w:rsidRPr="004A1FDE" w:rsidDel="008A3318">
          <w:rPr>
            <w:rFonts w:ascii="Arial" w:hAnsi="Arial" w:cs="Arial"/>
            <w:color w:val="auto"/>
            <w:rPrChange w:id="226" w:author="Worldwide, Computer Support" w:date="2014-09-26T17:24:00Z">
              <w:rPr>
                <w:rFonts w:ascii="Times New Roman" w:hAnsi="Times New Roman" w:cs="Times New Roman"/>
              </w:rPr>
            </w:rPrChange>
          </w:rPr>
          <w:delText>Table stating team roles</w:delText>
        </w:r>
      </w:del>
    </w:p>
    <w:p w14:paraId="7DB5A55F" w14:textId="77777777" w:rsidR="00D26AA5" w:rsidRPr="004A1FDE" w:rsidDel="001E452E" w:rsidRDefault="00D26AA5">
      <w:pPr>
        <w:jc w:val="center"/>
        <w:rPr>
          <w:del w:id="227" w:author="Pedrosa, Kurt L" w:date="2014-09-18T19:51:00Z"/>
          <w:rFonts w:ascii="Times New Roman" w:hAnsi="Times New Roman" w:cs="Times New Roman"/>
          <w:i/>
          <w:sz w:val="22"/>
          <w:szCs w:val="22"/>
        </w:rPr>
        <w:pPrChange w:id="228" w:author="Merissa Roth" w:date="2014-11-09T16:13:00Z">
          <w:pPr/>
        </w:pPrChange>
      </w:pPr>
    </w:p>
    <w:p w14:paraId="09D9CF8D" w14:textId="77777777" w:rsidR="00603042" w:rsidRPr="004A1FDE" w:rsidDel="001E452E" w:rsidRDefault="00603042">
      <w:pPr>
        <w:jc w:val="center"/>
        <w:rPr>
          <w:del w:id="229" w:author="Pedrosa, Kurt L" w:date="2014-09-18T19:51:00Z"/>
          <w:rFonts w:ascii="Times New Roman" w:hAnsi="Times New Roman" w:cs="Times New Roman"/>
          <w:i/>
          <w:sz w:val="22"/>
          <w:szCs w:val="22"/>
        </w:rPr>
        <w:pPrChange w:id="230" w:author="Merissa Roth" w:date="2014-11-09T16:13:00Z">
          <w:pPr/>
        </w:pPrChange>
      </w:pPr>
    </w:p>
    <w:p w14:paraId="1272BD7D" w14:textId="47889935" w:rsidR="00965F08" w:rsidRPr="004A1FDE" w:rsidDel="001E452E" w:rsidRDefault="00965F08">
      <w:pPr>
        <w:jc w:val="center"/>
        <w:rPr>
          <w:del w:id="231" w:author="Pedrosa, Kurt L" w:date="2014-09-18T19:50:00Z"/>
          <w:rFonts w:ascii="Times New Roman" w:hAnsi="Times New Roman" w:cs="Times New Roman"/>
          <w:i/>
          <w:sz w:val="22"/>
          <w:szCs w:val="22"/>
        </w:rPr>
        <w:pPrChange w:id="232" w:author="Merissa Roth" w:date="2014-11-09T16:13:00Z">
          <w:pPr/>
        </w:pPrChange>
      </w:pPr>
    </w:p>
    <w:p w14:paraId="56DC261F" w14:textId="77777777" w:rsidR="00965F08" w:rsidRPr="004A1FDE" w:rsidRDefault="00965F08">
      <w:pPr>
        <w:pStyle w:val="Caption"/>
        <w:keepNext/>
        <w:jc w:val="center"/>
        <w:pPrChange w:id="233" w:author="Merissa Roth" w:date="2014-11-09T16:13:00Z">
          <w:pPr/>
        </w:pPrChange>
      </w:pPr>
    </w:p>
    <w:p w14:paraId="03FC19D6" w14:textId="77777777" w:rsidR="00603042" w:rsidRPr="003D0401" w:rsidRDefault="00603042" w:rsidP="00BC1039">
      <w:pPr>
        <w:rPr>
          <w:rFonts w:ascii="Times New Roman" w:hAnsi="Times New Roman" w:cs="Times New Roman"/>
          <w:sz w:val="22"/>
          <w:szCs w:val="22"/>
        </w:rPr>
      </w:pPr>
    </w:p>
    <w:p w14:paraId="178DAA64" w14:textId="35BCC448" w:rsidR="002837B9" w:rsidRPr="003D0401" w:rsidRDefault="006177D1" w:rsidP="00BC1039">
      <w:pPr>
        <w:pStyle w:val="Heading2"/>
        <w:numPr>
          <w:ilvl w:val="1"/>
          <w:numId w:val="1"/>
        </w:numPr>
        <w:rPr>
          <w:rFonts w:cs="Times New Roman"/>
          <w:b/>
          <w:szCs w:val="22"/>
        </w:rPr>
      </w:pPr>
      <w:bookmarkStart w:id="234" w:name="_Toc403485096"/>
      <w:r w:rsidRPr="003D0401">
        <w:rPr>
          <w:rFonts w:cs="Times New Roman"/>
          <w:b/>
          <w:szCs w:val="22"/>
        </w:rPr>
        <w:t>Overview</w:t>
      </w:r>
      <w:bookmarkEnd w:id="234"/>
    </w:p>
    <w:p w14:paraId="30CE704E" w14:textId="1E2413F0" w:rsidR="002837B9" w:rsidRPr="003D0401" w:rsidRDefault="002837B9" w:rsidP="00BC1039">
      <w:pPr>
        <w:rPr>
          <w:rFonts w:ascii="Times New Roman" w:hAnsi="Times New Roman" w:cs="Times New Roman"/>
          <w:sz w:val="22"/>
          <w:szCs w:val="22"/>
        </w:rPr>
      </w:pPr>
      <w:r w:rsidRPr="003D0401">
        <w:rPr>
          <w:rFonts w:ascii="Times New Roman" w:hAnsi="Times New Roman" w:cs="Times New Roman"/>
          <w:sz w:val="22"/>
          <w:szCs w:val="22"/>
        </w:rPr>
        <w:t>This document has been divided into sections to better illustr</w:t>
      </w:r>
      <w:r w:rsidR="009E635C" w:rsidRPr="003D0401">
        <w:rPr>
          <w:rFonts w:ascii="Times New Roman" w:hAnsi="Times New Roman" w:cs="Times New Roman"/>
          <w:sz w:val="22"/>
          <w:szCs w:val="22"/>
        </w:rPr>
        <w:t>ate the project task. Section one</w:t>
      </w:r>
      <w:r w:rsidR="002A451C">
        <w:rPr>
          <w:rFonts w:ascii="Times New Roman" w:hAnsi="Times New Roman" w:cs="Times New Roman"/>
          <w:sz w:val="22"/>
          <w:szCs w:val="22"/>
        </w:rPr>
        <w:t xml:space="preserve"> </w:t>
      </w:r>
      <w:r w:rsidR="002A451C" w:rsidRPr="002A451C">
        <w:rPr>
          <w:rFonts w:ascii="Times New Roman" w:hAnsi="Times New Roman" w:cs="Times New Roman"/>
          <w:strike/>
          <w:color w:val="00B050"/>
          <w:sz w:val="22"/>
          <w:szCs w:val="22"/>
        </w:rPr>
        <w:t>(1)</w:t>
      </w:r>
      <w:del w:id="235" w:author="Merissa Roth" w:date="2014-11-09T13:29:00Z">
        <w:r w:rsidR="009E635C" w:rsidRPr="003D0401" w:rsidDel="00726614">
          <w:rPr>
            <w:rFonts w:ascii="Times New Roman" w:hAnsi="Times New Roman" w:cs="Times New Roman"/>
            <w:sz w:val="22"/>
            <w:szCs w:val="22"/>
          </w:rPr>
          <w:delText xml:space="preserve"> </w:delText>
        </w:r>
      </w:del>
      <w:del w:id="236" w:author="Merissa Roth" w:date="2014-11-09T13:16:00Z">
        <w:r w:rsidR="009E635C" w:rsidRPr="003D0401" w:rsidDel="00726614">
          <w:rPr>
            <w:rFonts w:ascii="Times New Roman" w:hAnsi="Times New Roman" w:cs="Times New Roman"/>
            <w:sz w:val="22"/>
            <w:szCs w:val="22"/>
          </w:rPr>
          <w:delText>(1)</w:delText>
        </w:r>
      </w:del>
      <w:r w:rsidR="009E635C" w:rsidRPr="003D0401">
        <w:rPr>
          <w:rFonts w:ascii="Times New Roman" w:hAnsi="Times New Roman" w:cs="Times New Roman"/>
          <w:sz w:val="22"/>
          <w:szCs w:val="22"/>
        </w:rPr>
        <w:t xml:space="preserve"> </w:t>
      </w:r>
      <w:r w:rsidRPr="003D0401">
        <w:rPr>
          <w:rFonts w:ascii="Times New Roman" w:hAnsi="Times New Roman" w:cs="Times New Roman"/>
          <w:sz w:val="22"/>
          <w:szCs w:val="22"/>
        </w:rPr>
        <w:t xml:space="preserve">of this document serves as an introduction to the </w:t>
      </w:r>
      <w:r w:rsidR="0081349A" w:rsidRPr="003D0401">
        <w:rPr>
          <w:rFonts w:ascii="Times New Roman" w:hAnsi="Times New Roman" w:cs="Times New Roman"/>
          <w:sz w:val="22"/>
          <w:szCs w:val="22"/>
        </w:rPr>
        <w:t>APS</w:t>
      </w:r>
      <w:r w:rsidRPr="003D0401">
        <w:rPr>
          <w:rFonts w:ascii="Times New Roman" w:hAnsi="Times New Roman" w:cs="Times New Roman"/>
          <w:sz w:val="22"/>
          <w:szCs w:val="22"/>
        </w:rPr>
        <w:t>, which describes the purpose of the project, the scope, and the</w:t>
      </w:r>
      <w:r w:rsidR="002A451C">
        <w:rPr>
          <w:rFonts w:ascii="Times New Roman" w:hAnsi="Times New Roman" w:cs="Times New Roman"/>
          <w:sz w:val="22"/>
          <w:szCs w:val="22"/>
        </w:rPr>
        <w:t xml:space="preserve"> </w:t>
      </w:r>
      <w:r w:rsidR="002A451C" w:rsidRPr="002A451C">
        <w:rPr>
          <w:rFonts w:ascii="Times New Roman" w:hAnsi="Times New Roman" w:cs="Times New Roman"/>
          <w:strike/>
          <w:color w:val="00B050"/>
          <w:sz w:val="22"/>
          <w:szCs w:val="22"/>
        </w:rPr>
        <w:t>group of people</w:t>
      </w:r>
      <w:r w:rsidRPr="003D0401">
        <w:rPr>
          <w:rFonts w:ascii="Times New Roman" w:hAnsi="Times New Roman" w:cs="Times New Roman"/>
          <w:sz w:val="22"/>
          <w:szCs w:val="22"/>
        </w:rPr>
        <w:t xml:space="preserve"> </w:t>
      </w:r>
      <w:r w:rsidR="004A1FDE" w:rsidRPr="002A451C">
        <w:rPr>
          <w:rFonts w:ascii="Times New Roman" w:hAnsi="Times New Roman" w:cs="Times New Roman"/>
          <w:color w:val="FF0000"/>
          <w:sz w:val="22"/>
          <w:szCs w:val="22"/>
        </w:rPr>
        <w:t>team members</w:t>
      </w:r>
      <w:r w:rsidR="009E635C" w:rsidRPr="002A451C">
        <w:rPr>
          <w:rFonts w:ascii="Times New Roman" w:hAnsi="Times New Roman" w:cs="Times New Roman"/>
          <w:color w:val="FF0000"/>
          <w:sz w:val="22"/>
          <w:szCs w:val="22"/>
        </w:rPr>
        <w:t xml:space="preserve"> </w:t>
      </w:r>
      <w:r w:rsidR="009E635C" w:rsidRPr="003D0401">
        <w:rPr>
          <w:rFonts w:ascii="Times New Roman" w:hAnsi="Times New Roman" w:cs="Times New Roman"/>
          <w:sz w:val="22"/>
          <w:szCs w:val="22"/>
        </w:rPr>
        <w:t xml:space="preserve">involved in </w:t>
      </w:r>
      <w:r w:rsidR="004A1FDE">
        <w:rPr>
          <w:rFonts w:ascii="Times New Roman" w:hAnsi="Times New Roman" w:cs="Times New Roman"/>
          <w:sz w:val="22"/>
          <w:szCs w:val="22"/>
        </w:rPr>
        <w:t>the project</w:t>
      </w:r>
      <w:r w:rsidR="009E635C" w:rsidRPr="003D0401">
        <w:rPr>
          <w:rFonts w:ascii="Times New Roman" w:hAnsi="Times New Roman" w:cs="Times New Roman"/>
          <w:sz w:val="22"/>
          <w:szCs w:val="22"/>
        </w:rPr>
        <w:t>. Section two</w:t>
      </w:r>
      <w:r w:rsidR="002A451C">
        <w:rPr>
          <w:rFonts w:ascii="Times New Roman" w:hAnsi="Times New Roman" w:cs="Times New Roman"/>
          <w:sz w:val="22"/>
          <w:szCs w:val="22"/>
        </w:rPr>
        <w:t xml:space="preserve"> </w:t>
      </w:r>
      <w:r w:rsidR="002A451C" w:rsidRPr="002A451C">
        <w:rPr>
          <w:rFonts w:ascii="Times New Roman" w:hAnsi="Times New Roman" w:cs="Times New Roman"/>
          <w:strike/>
          <w:color w:val="00B050"/>
          <w:sz w:val="22"/>
          <w:szCs w:val="22"/>
        </w:rPr>
        <w:t>(2)</w:t>
      </w:r>
      <w:r w:rsidR="002A451C">
        <w:rPr>
          <w:rFonts w:ascii="Times New Roman" w:hAnsi="Times New Roman" w:cs="Times New Roman"/>
          <w:strike/>
          <w:color w:val="00B050"/>
          <w:sz w:val="22"/>
          <w:szCs w:val="22"/>
        </w:rPr>
        <w:t xml:space="preserve"> of this document</w:t>
      </w:r>
      <w:r w:rsidR="009E635C" w:rsidRPr="003D0401">
        <w:rPr>
          <w:rFonts w:ascii="Times New Roman" w:hAnsi="Times New Roman" w:cs="Times New Roman"/>
          <w:sz w:val="22"/>
          <w:szCs w:val="22"/>
        </w:rPr>
        <w:t xml:space="preserve"> </w:t>
      </w:r>
      <w:del w:id="237" w:author="Merissa Roth" w:date="2014-11-09T13:16:00Z">
        <w:r w:rsidR="009E635C" w:rsidRPr="003D0401" w:rsidDel="00726614">
          <w:rPr>
            <w:rFonts w:ascii="Times New Roman" w:hAnsi="Times New Roman" w:cs="Times New Roman"/>
            <w:sz w:val="22"/>
            <w:szCs w:val="22"/>
          </w:rPr>
          <w:delText>(2)</w:delText>
        </w:r>
      </w:del>
      <w:r w:rsidRPr="003D0401">
        <w:rPr>
          <w:rFonts w:ascii="Times New Roman" w:hAnsi="Times New Roman" w:cs="Times New Roman"/>
          <w:sz w:val="22"/>
          <w:szCs w:val="22"/>
        </w:rPr>
        <w:t xml:space="preserve">provides an overall description of the </w:t>
      </w:r>
      <w:r w:rsidR="0081349A" w:rsidRPr="003D0401">
        <w:rPr>
          <w:rFonts w:ascii="Times New Roman" w:hAnsi="Times New Roman" w:cs="Times New Roman"/>
          <w:sz w:val="22"/>
          <w:szCs w:val="22"/>
        </w:rPr>
        <w:t>APS</w:t>
      </w:r>
      <w:r w:rsidR="000C6A29">
        <w:rPr>
          <w:rFonts w:ascii="Times New Roman" w:hAnsi="Times New Roman" w:cs="Times New Roman"/>
          <w:sz w:val="22"/>
          <w:szCs w:val="22"/>
        </w:rPr>
        <w:t xml:space="preserve"> </w:t>
      </w:r>
      <w:r w:rsidR="00AF6743" w:rsidRPr="003D0401">
        <w:rPr>
          <w:rFonts w:ascii="Times New Roman" w:hAnsi="Times New Roman" w:cs="Times New Roman"/>
          <w:sz w:val="22"/>
          <w:szCs w:val="22"/>
        </w:rPr>
        <w:t xml:space="preserve">including the parties interested in its success, the </w:t>
      </w:r>
      <w:r w:rsidR="0081349A" w:rsidRPr="003D0401">
        <w:rPr>
          <w:rFonts w:ascii="Times New Roman" w:hAnsi="Times New Roman" w:cs="Times New Roman"/>
          <w:sz w:val="22"/>
          <w:szCs w:val="22"/>
        </w:rPr>
        <w:t>APS’s</w:t>
      </w:r>
      <w:r w:rsidR="00AF6743" w:rsidRPr="003D0401">
        <w:rPr>
          <w:rFonts w:ascii="Times New Roman" w:hAnsi="Times New Roman" w:cs="Times New Roman"/>
          <w:sz w:val="22"/>
          <w:szCs w:val="22"/>
        </w:rPr>
        <w:t xml:space="preserve"> functions, and detailed use cases for the construction of well</w:t>
      </w:r>
      <w:r w:rsidR="009E635C" w:rsidRPr="003D0401">
        <w:rPr>
          <w:rFonts w:ascii="Times New Roman" w:hAnsi="Times New Roman" w:cs="Times New Roman"/>
          <w:sz w:val="22"/>
          <w:szCs w:val="22"/>
        </w:rPr>
        <w:t>-defined requirements. Section three</w:t>
      </w:r>
      <w:del w:id="238" w:author="Merissa Roth" w:date="2014-11-09T13:28:00Z">
        <w:r w:rsidR="009E635C" w:rsidRPr="003D0401" w:rsidDel="00726614">
          <w:rPr>
            <w:rFonts w:ascii="Times New Roman" w:hAnsi="Times New Roman" w:cs="Times New Roman"/>
            <w:sz w:val="22"/>
            <w:szCs w:val="22"/>
          </w:rPr>
          <w:delText xml:space="preserve"> (3)</w:delText>
        </w:r>
      </w:del>
      <w:r w:rsidR="00AF6743" w:rsidRPr="003D0401">
        <w:rPr>
          <w:rFonts w:ascii="Times New Roman" w:hAnsi="Times New Roman" w:cs="Times New Roman"/>
          <w:sz w:val="22"/>
          <w:szCs w:val="22"/>
        </w:rPr>
        <w:t xml:space="preserve"> </w:t>
      </w:r>
      <w:r w:rsidR="002A451C" w:rsidRPr="002A451C">
        <w:rPr>
          <w:rFonts w:ascii="Times New Roman" w:hAnsi="Times New Roman" w:cs="Times New Roman"/>
          <w:strike/>
          <w:color w:val="00B050"/>
          <w:sz w:val="22"/>
          <w:szCs w:val="22"/>
        </w:rPr>
        <w:t xml:space="preserve">(3) </w:t>
      </w:r>
      <w:r w:rsidR="002A451C">
        <w:rPr>
          <w:rFonts w:ascii="Times New Roman" w:hAnsi="Times New Roman" w:cs="Times New Roman"/>
          <w:strike/>
          <w:color w:val="00B050"/>
          <w:sz w:val="22"/>
          <w:szCs w:val="22"/>
        </w:rPr>
        <w:t xml:space="preserve">of this document </w:t>
      </w:r>
      <w:r w:rsidR="0081349A" w:rsidRPr="003D0401">
        <w:rPr>
          <w:rFonts w:ascii="Times New Roman" w:hAnsi="Times New Roman" w:cs="Times New Roman"/>
          <w:sz w:val="22"/>
          <w:szCs w:val="22"/>
        </w:rPr>
        <w:t>describes the user stories</w:t>
      </w:r>
      <w:r w:rsidR="00AF6743" w:rsidRPr="003D0401">
        <w:rPr>
          <w:rFonts w:ascii="Times New Roman" w:hAnsi="Times New Roman" w:cs="Times New Roman"/>
          <w:sz w:val="22"/>
          <w:szCs w:val="22"/>
        </w:rPr>
        <w:t xml:space="preserve"> and a general overview </w:t>
      </w:r>
      <w:r w:rsidR="00AF6743" w:rsidRPr="003D0401">
        <w:rPr>
          <w:rFonts w:ascii="Times New Roman" w:hAnsi="Times New Roman" w:cs="Times New Roman"/>
          <w:sz w:val="22"/>
          <w:szCs w:val="22"/>
        </w:rPr>
        <w:lastRenderedPageBreak/>
        <w:t xml:space="preserve">of the </w:t>
      </w:r>
      <w:r w:rsidR="0081349A" w:rsidRPr="003D0401">
        <w:rPr>
          <w:rFonts w:ascii="Times New Roman" w:hAnsi="Times New Roman" w:cs="Times New Roman"/>
          <w:sz w:val="22"/>
          <w:szCs w:val="22"/>
        </w:rPr>
        <w:t>APS’s</w:t>
      </w:r>
      <w:r w:rsidR="009E635C" w:rsidRPr="003D0401">
        <w:rPr>
          <w:rFonts w:ascii="Times New Roman" w:hAnsi="Times New Roman" w:cs="Times New Roman"/>
          <w:sz w:val="22"/>
          <w:szCs w:val="22"/>
        </w:rPr>
        <w:t xml:space="preserve"> requirements. Section four</w:t>
      </w:r>
      <w:r w:rsidR="002A451C">
        <w:rPr>
          <w:rFonts w:ascii="Times New Roman" w:hAnsi="Times New Roman" w:cs="Times New Roman"/>
          <w:sz w:val="22"/>
          <w:szCs w:val="22"/>
        </w:rPr>
        <w:t xml:space="preserve"> </w:t>
      </w:r>
      <w:r w:rsidR="002A451C" w:rsidRPr="002A451C">
        <w:rPr>
          <w:rFonts w:ascii="Times New Roman" w:hAnsi="Times New Roman" w:cs="Times New Roman"/>
          <w:strike/>
          <w:color w:val="00B050"/>
          <w:sz w:val="22"/>
          <w:szCs w:val="22"/>
        </w:rPr>
        <w:t>(4) of this document</w:t>
      </w:r>
      <w:ins w:id="239" w:author="Merissa Roth" w:date="2014-11-09T13:28:00Z">
        <w:r w:rsidR="00726614">
          <w:rPr>
            <w:rFonts w:ascii="Times New Roman" w:hAnsi="Times New Roman" w:cs="Times New Roman"/>
            <w:sz w:val="22"/>
            <w:szCs w:val="22"/>
          </w:rPr>
          <w:t xml:space="preserve"> </w:t>
        </w:r>
      </w:ins>
      <w:del w:id="240" w:author="Merissa Roth" w:date="2014-11-09T13:28:00Z">
        <w:r w:rsidR="009E635C" w:rsidRPr="003D0401" w:rsidDel="00726614">
          <w:rPr>
            <w:rFonts w:ascii="Times New Roman" w:hAnsi="Times New Roman" w:cs="Times New Roman"/>
            <w:sz w:val="22"/>
            <w:szCs w:val="22"/>
          </w:rPr>
          <w:delText xml:space="preserve"> (4)</w:delText>
        </w:r>
        <w:r w:rsidR="00AF6743" w:rsidRPr="003D0401" w:rsidDel="00726614">
          <w:rPr>
            <w:rFonts w:ascii="Times New Roman" w:hAnsi="Times New Roman" w:cs="Times New Roman"/>
            <w:sz w:val="22"/>
            <w:szCs w:val="22"/>
          </w:rPr>
          <w:delText xml:space="preserve"> </w:delText>
        </w:r>
      </w:del>
      <w:r w:rsidR="00AF6743" w:rsidRPr="003D0401">
        <w:rPr>
          <w:rFonts w:ascii="Times New Roman" w:hAnsi="Times New Roman" w:cs="Times New Roman"/>
          <w:sz w:val="22"/>
          <w:szCs w:val="22"/>
        </w:rPr>
        <w:t xml:space="preserve">contains the functional, non-functional, and safety requirements necessary for the </w:t>
      </w:r>
      <w:r w:rsidR="0081349A" w:rsidRPr="003D0401">
        <w:rPr>
          <w:rFonts w:ascii="Times New Roman" w:hAnsi="Times New Roman" w:cs="Times New Roman"/>
          <w:sz w:val="22"/>
          <w:szCs w:val="22"/>
        </w:rPr>
        <w:t>APS</w:t>
      </w:r>
      <w:r w:rsidR="00AF6743" w:rsidRPr="003D0401">
        <w:rPr>
          <w:rFonts w:ascii="Times New Roman" w:hAnsi="Times New Roman" w:cs="Times New Roman"/>
          <w:sz w:val="22"/>
          <w:szCs w:val="22"/>
        </w:rPr>
        <w:t xml:space="preserve"> to perform its tasks.   </w:t>
      </w:r>
    </w:p>
    <w:p w14:paraId="559C2CF2" w14:textId="77777777" w:rsidR="00AF6743" w:rsidRPr="003D0401" w:rsidRDefault="00AF6743" w:rsidP="00BC1039">
      <w:pPr>
        <w:rPr>
          <w:rFonts w:ascii="Times New Roman" w:hAnsi="Times New Roman" w:cs="Times New Roman"/>
          <w:sz w:val="22"/>
          <w:szCs w:val="22"/>
        </w:rPr>
      </w:pPr>
    </w:p>
    <w:p w14:paraId="7667F7DC" w14:textId="60D475D0" w:rsidR="002D6B4B" w:rsidRPr="003D0401" w:rsidRDefault="00AF6743" w:rsidP="00BC1039">
      <w:pPr>
        <w:rPr>
          <w:rFonts w:ascii="Times New Roman" w:hAnsi="Times New Roman" w:cs="Times New Roman"/>
          <w:sz w:val="22"/>
          <w:szCs w:val="22"/>
        </w:rPr>
      </w:pPr>
      <w:r w:rsidRPr="003D0401">
        <w:rPr>
          <w:rFonts w:ascii="Times New Roman" w:hAnsi="Times New Roman" w:cs="Times New Roman"/>
          <w:sz w:val="22"/>
          <w:szCs w:val="22"/>
        </w:rPr>
        <w:t>The Glossary contains detailed definitions of terms used throughout the document to eliminate ambiguity. A table of acronyms a</w:t>
      </w:r>
      <w:r w:rsidR="00496020" w:rsidRPr="003D0401">
        <w:rPr>
          <w:rFonts w:ascii="Times New Roman" w:hAnsi="Times New Roman" w:cs="Times New Roman"/>
          <w:sz w:val="22"/>
          <w:szCs w:val="22"/>
        </w:rPr>
        <w:t>nd abbreviations is</w:t>
      </w:r>
      <w:r w:rsidR="002A451C">
        <w:rPr>
          <w:rFonts w:ascii="Times New Roman" w:hAnsi="Times New Roman" w:cs="Times New Roman"/>
          <w:sz w:val="22"/>
          <w:szCs w:val="22"/>
        </w:rPr>
        <w:t xml:space="preserve"> </w:t>
      </w:r>
      <w:r w:rsidR="002A451C" w:rsidRPr="002A451C">
        <w:rPr>
          <w:rFonts w:ascii="Times New Roman" w:hAnsi="Times New Roman" w:cs="Times New Roman"/>
          <w:strike/>
          <w:color w:val="00B050"/>
          <w:sz w:val="22"/>
          <w:szCs w:val="22"/>
        </w:rPr>
        <w:t>included</w:t>
      </w:r>
      <w:r w:rsidR="00496020" w:rsidRPr="002A451C">
        <w:rPr>
          <w:rFonts w:ascii="Times New Roman" w:hAnsi="Times New Roman" w:cs="Times New Roman"/>
          <w:color w:val="00B050"/>
          <w:sz w:val="22"/>
          <w:szCs w:val="22"/>
        </w:rPr>
        <w:t xml:space="preserve"> </w:t>
      </w:r>
      <w:del w:id="241" w:author="Merissa Roth" w:date="2014-11-09T13:49:00Z">
        <w:r w:rsidR="00496020" w:rsidRPr="002A451C" w:rsidDel="00E920CE">
          <w:rPr>
            <w:rFonts w:ascii="Times New Roman" w:hAnsi="Times New Roman" w:cs="Times New Roman"/>
            <w:color w:val="FF0000"/>
            <w:sz w:val="22"/>
            <w:szCs w:val="22"/>
          </w:rPr>
          <w:delText>included for the reader to be free of uncertainty</w:delText>
        </w:r>
      </w:del>
      <w:ins w:id="242" w:author="Merissa Roth" w:date="2014-11-09T13:49:00Z">
        <w:r w:rsidR="00E920CE" w:rsidRPr="002A451C">
          <w:rPr>
            <w:rFonts w:ascii="Times New Roman" w:hAnsi="Times New Roman" w:cs="Times New Roman"/>
            <w:color w:val="FF0000"/>
            <w:sz w:val="22"/>
            <w:szCs w:val="22"/>
          </w:rPr>
          <w:t xml:space="preserve">provided as reference </w:t>
        </w:r>
      </w:ins>
      <w:r w:rsidR="004A1FDE">
        <w:rPr>
          <w:rFonts w:ascii="Times New Roman" w:hAnsi="Times New Roman" w:cs="Times New Roman"/>
          <w:sz w:val="22"/>
          <w:szCs w:val="22"/>
        </w:rPr>
        <w:t>for</w:t>
      </w:r>
      <w:ins w:id="243" w:author="Merissa Roth" w:date="2014-11-09T13:49:00Z">
        <w:r w:rsidR="00E920CE">
          <w:rPr>
            <w:rFonts w:ascii="Times New Roman" w:hAnsi="Times New Roman" w:cs="Times New Roman"/>
            <w:sz w:val="22"/>
            <w:szCs w:val="22"/>
          </w:rPr>
          <w:t xml:space="preserve"> the reader</w:t>
        </w:r>
      </w:ins>
      <w:r w:rsidR="002A451C">
        <w:rPr>
          <w:rFonts w:ascii="Times New Roman" w:hAnsi="Times New Roman" w:cs="Times New Roman"/>
          <w:sz w:val="22"/>
          <w:szCs w:val="22"/>
        </w:rPr>
        <w:t xml:space="preserve"> </w:t>
      </w:r>
      <w:r w:rsidR="002A451C" w:rsidRPr="002A451C">
        <w:rPr>
          <w:rFonts w:ascii="Times New Roman" w:hAnsi="Times New Roman" w:cs="Times New Roman"/>
          <w:color w:val="00B050"/>
          <w:sz w:val="22"/>
          <w:szCs w:val="22"/>
        </w:rPr>
        <w:t>to be free of uncertainty</w:t>
      </w:r>
      <w:r w:rsidR="00496020" w:rsidRPr="003D0401">
        <w:rPr>
          <w:rFonts w:ascii="Times New Roman" w:hAnsi="Times New Roman" w:cs="Times New Roman"/>
          <w:sz w:val="22"/>
          <w:szCs w:val="22"/>
        </w:rPr>
        <w:t xml:space="preserve">. </w:t>
      </w:r>
    </w:p>
    <w:p w14:paraId="7BB6FD4C" w14:textId="14B4DC51" w:rsidR="002B23AC" w:rsidRPr="003D0401" w:rsidRDefault="002D6B4B"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4FFD4520" w14:textId="3E80DAF6" w:rsidR="006177D1" w:rsidRPr="003D0401" w:rsidRDefault="006177D1" w:rsidP="00BC1039">
      <w:pPr>
        <w:pStyle w:val="Heading1"/>
        <w:numPr>
          <w:ilvl w:val="0"/>
          <w:numId w:val="1"/>
        </w:numPr>
        <w:rPr>
          <w:rFonts w:cs="Times New Roman"/>
          <w:b/>
          <w:sz w:val="22"/>
          <w:szCs w:val="22"/>
        </w:rPr>
      </w:pPr>
      <w:bookmarkStart w:id="244" w:name="_Toc403485097"/>
      <w:r w:rsidRPr="003D0401">
        <w:rPr>
          <w:rFonts w:cs="Times New Roman"/>
          <w:b/>
          <w:sz w:val="22"/>
          <w:szCs w:val="22"/>
        </w:rPr>
        <w:lastRenderedPageBreak/>
        <w:t>Overall Description</w:t>
      </w:r>
      <w:bookmarkEnd w:id="244"/>
    </w:p>
    <w:p w14:paraId="07C96E61" w14:textId="371AD710" w:rsidR="00AF6743" w:rsidRPr="003D0401" w:rsidRDefault="006B0F8D" w:rsidP="00BC1039">
      <w:pPr>
        <w:rPr>
          <w:rFonts w:ascii="Times New Roman" w:hAnsi="Times New Roman" w:cs="Times New Roman"/>
          <w:sz w:val="22"/>
        </w:rPr>
      </w:pPr>
      <w:r w:rsidRPr="00CC02F0">
        <w:rPr>
          <w:rFonts w:ascii="Times New Roman" w:hAnsi="Times New Roman" w:cs="Times New Roman"/>
          <w:strike/>
          <w:color w:val="00B050"/>
          <w:sz w:val="22"/>
        </w:rPr>
        <w:t>The overall</w:t>
      </w:r>
      <w:r w:rsidRPr="00CC02F0">
        <w:rPr>
          <w:rFonts w:ascii="Times New Roman" w:hAnsi="Times New Roman" w:cs="Times New Roman"/>
          <w:color w:val="00B050"/>
          <w:sz w:val="22"/>
        </w:rPr>
        <w:t xml:space="preserve"> </w:t>
      </w:r>
      <w:r w:rsidR="00CC02F0" w:rsidRPr="00CC02F0">
        <w:rPr>
          <w:rFonts w:ascii="Times New Roman" w:hAnsi="Times New Roman" w:cs="Times New Roman"/>
          <w:color w:val="FF0000"/>
          <w:sz w:val="22"/>
        </w:rPr>
        <w:t xml:space="preserve">A </w:t>
      </w:r>
      <w:r w:rsidR="00222E12" w:rsidRPr="003D0401">
        <w:rPr>
          <w:rFonts w:ascii="Times New Roman" w:hAnsi="Times New Roman" w:cs="Times New Roman"/>
          <w:sz w:val="22"/>
        </w:rPr>
        <w:t>description</w:t>
      </w:r>
      <w:r>
        <w:rPr>
          <w:rFonts w:ascii="Times New Roman" w:hAnsi="Times New Roman" w:cs="Times New Roman"/>
          <w:sz w:val="22"/>
        </w:rPr>
        <w:t xml:space="preserve"> </w:t>
      </w:r>
      <w:r w:rsidRPr="00CC02F0">
        <w:rPr>
          <w:rFonts w:ascii="Times New Roman" w:hAnsi="Times New Roman" w:cs="Times New Roman"/>
          <w:strike/>
          <w:color w:val="00B050"/>
          <w:sz w:val="22"/>
        </w:rPr>
        <w:t xml:space="preserve">describes </w:t>
      </w:r>
      <w:proofErr w:type="gramStart"/>
      <w:r w:rsidRPr="00CC02F0">
        <w:rPr>
          <w:rFonts w:ascii="Times New Roman" w:hAnsi="Times New Roman" w:cs="Times New Roman"/>
          <w:strike/>
          <w:color w:val="00B050"/>
          <w:sz w:val="22"/>
        </w:rPr>
        <w:t>the</w:t>
      </w:r>
      <w:r w:rsidR="00CC02F0">
        <w:rPr>
          <w:rFonts w:ascii="Times New Roman" w:hAnsi="Times New Roman" w:cs="Times New Roman"/>
          <w:strike/>
          <w:color w:val="00B050"/>
          <w:sz w:val="22"/>
        </w:rPr>
        <w:t xml:space="preserve"> </w:t>
      </w:r>
      <w:r w:rsidR="00CC02F0" w:rsidRPr="00CC02F0">
        <w:rPr>
          <w:rFonts w:ascii="Times New Roman" w:hAnsi="Times New Roman" w:cs="Times New Roman"/>
          <w:color w:val="FF0000"/>
          <w:sz w:val="22"/>
        </w:rPr>
        <w:t>of</w:t>
      </w:r>
      <w:proofErr w:type="gramEnd"/>
      <w:r w:rsidR="00222E12" w:rsidRPr="003D0401">
        <w:rPr>
          <w:rFonts w:ascii="Times New Roman" w:hAnsi="Times New Roman" w:cs="Times New Roman"/>
          <w:sz w:val="22"/>
        </w:rPr>
        <w:t xml:space="preserve"> general factors that affect the APS and its requirements</w:t>
      </w:r>
      <w:r w:rsidR="0081349A" w:rsidRPr="003D0401">
        <w:rPr>
          <w:rFonts w:ascii="Times New Roman" w:hAnsi="Times New Roman" w:cs="Times New Roman"/>
          <w:sz w:val="22"/>
        </w:rPr>
        <w:t xml:space="preserve"> and functionality</w:t>
      </w:r>
      <w:r w:rsidR="00222E12" w:rsidRPr="003D0401">
        <w:rPr>
          <w:rFonts w:ascii="Times New Roman" w:hAnsi="Times New Roman" w:cs="Times New Roman"/>
          <w:sz w:val="22"/>
        </w:rPr>
        <w:t>.</w:t>
      </w:r>
    </w:p>
    <w:p w14:paraId="265AAD5D" w14:textId="77777777" w:rsidR="00222E12" w:rsidRPr="003D0401" w:rsidRDefault="00222E12" w:rsidP="00BC1039">
      <w:pPr>
        <w:rPr>
          <w:rFonts w:ascii="Times New Roman" w:hAnsi="Times New Roman" w:cs="Times New Roman"/>
        </w:rPr>
      </w:pPr>
    </w:p>
    <w:p w14:paraId="3A5E6D9C" w14:textId="2F6FE0A2" w:rsidR="00496020" w:rsidRPr="003D0401" w:rsidRDefault="006177D1" w:rsidP="00BC1039">
      <w:pPr>
        <w:pStyle w:val="Heading2"/>
        <w:numPr>
          <w:ilvl w:val="1"/>
          <w:numId w:val="1"/>
        </w:numPr>
        <w:rPr>
          <w:rFonts w:cs="Times New Roman"/>
          <w:b/>
          <w:szCs w:val="22"/>
        </w:rPr>
      </w:pPr>
      <w:bookmarkStart w:id="245" w:name="_Toc403485098"/>
      <w:r w:rsidRPr="003D0401">
        <w:rPr>
          <w:rFonts w:cs="Times New Roman"/>
          <w:b/>
          <w:szCs w:val="22"/>
        </w:rPr>
        <w:t>Stakeholders</w:t>
      </w:r>
      <w:bookmarkEnd w:id="245"/>
    </w:p>
    <w:p w14:paraId="539FCC9E" w14:textId="35AD95BD" w:rsidR="00496020" w:rsidRPr="003D0401" w:rsidRDefault="00496020" w:rsidP="00BC1039">
      <w:pPr>
        <w:rPr>
          <w:rFonts w:ascii="Times New Roman" w:hAnsi="Times New Roman" w:cs="Times New Roman"/>
          <w:sz w:val="22"/>
          <w:szCs w:val="22"/>
        </w:rPr>
      </w:pPr>
      <w:r w:rsidRPr="003D0401">
        <w:rPr>
          <w:rFonts w:ascii="Times New Roman" w:hAnsi="Times New Roman" w:cs="Times New Roman"/>
          <w:sz w:val="22"/>
          <w:szCs w:val="22"/>
        </w:rPr>
        <w:t xml:space="preserve">The following </w:t>
      </w:r>
      <w:r w:rsidR="000F3E2E" w:rsidRPr="00CC02F0">
        <w:rPr>
          <w:rFonts w:ascii="Times New Roman" w:hAnsi="Times New Roman" w:cs="Times New Roman"/>
          <w:strike/>
          <w:color w:val="00B050"/>
          <w:sz w:val="22"/>
          <w:szCs w:val="22"/>
        </w:rPr>
        <w:t xml:space="preserve">sections </w:t>
      </w:r>
      <w:r w:rsidR="000C6A29" w:rsidRPr="00CC02F0">
        <w:rPr>
          <w:rFonts w:ascii="Times New Roman" w:hAnsi="Times New Roman" w:cs="Times New Roman"/>
          <w:strike/>
          <w:color w:val="00B050"/>
          <w:sz w:val="22"/>
          <w:szCs w:val="22"/>
        </w:rPr>
        <w:t>contain</w:t>
      </w:r>
      <w:r w:rsidRPr="00CC02F0">
        <w:rPr>
          <w:rFonts w:ascii="Times New Roman" w:hAnsi="Times New Roman" w:cs="Times New Roman"/>
          <w:strike/>
          <w:color w:val="00B050"/>
          <w:sz w:val="22"/>
          <w:szCs w:val="22"/>
        </w:rPr>
        <w:t xml:space="preserve"> </w:t>
      </w:r>
      <w:r w:rsidR="00CC02F0" w:rsidRPr="00CC02F0">
        <w:rPr>
          <w:rFonts w:ascii="Times New Roman" w:hAnsi="Times New Roman" w:cs="Times New Roman"/>
          <w:color w:val="FF0000"/>
          <w:sz w:val="22"/>
          <w:szCs w:val="22"/>
        </w:rPr>
        <w:t xml:space="preserve">list is </w:t>
      </w:r>
      <w:r w:rsidRPr="003D0401">
        <w:rPr>
          <w:rFonts w:ascii="Times New Roman" w:hAnsi="Times New Roman" w:cs="Times New Roman"/>
          <w:sz w:val="22"/>
          <w:szCs w:val="22"/>
        </w:rPr>
        <w:t>an enumeration of the parties</w:t>
      </w:r>
      <w:ins w:id="246" w:author="Merissa Roth" w:date="2014-11-09T16:14:00Z">
        <w:r w:rsidR="00FD7624">
          <w:rPr>
            <w:rFonts w:ascii="Times New Roman" w:hAnsi="Times New Roman" w:cs="Times New Roman"/>
            <w:sz w:val="22"/>
            <w:szCs w:val="22"/>
          </w:rPr>
          <w:t xml:space="preserve"> </w:t>
        </w:r>
      </w:ins>
      <w:del w:id="247" w:author="Merissa Roth" w:date="2014-11-09T16:14:00Z">
        <w:r w:rsidRPr="00CC02F0" w:rsidDel="00FD7624">
          <w:rPr>
            <w:rFonts w:ascii="Times New Roman" w:hAnsi="Times New Roman" w:cs="Times New Roman"/>
            <w:strike/>
            <w:color w:val="00B050"/>
            <w:sz w:val="22"/>
            <w:szCs w:val="22"/>
          </w:rPr>
          <w:delText xml:space="preserve"> that </w:delText>
        </w:r>
      </w:del>
      <w:r w:rsidRPr="00CC02F0">
        <w:rPr>
          <w:rFonts w:ascii="Times New Roman" w:hAnsi="Times New Roman" w:cs="Times New Roman"/>
          <w:strike/>
          <w:color w:val="00B050"/>
          <w:sz w:val="22"/>
          <w:szCs w:val="22"/>
        </w:rPr>
        <w:t>hav</w:t>
      </w:r>
      <w:ins w:id="248" w:author="Merissa Roth" w:date="2014-11-09T16:14:00Z">
        <w:r w:rsidR="00FD7624" w:rsidRPr="00CC02F0">
          <w:rPr>
            <w:rFonts w:ascii="Times New Roman" w:hAnsi="Times New Roman" w:cs="Times New Roman"/>
            <w:strike/>
            <w:color w:val="00B050"/>
            <w:sz w:val="22"/>
            <w:szCs w:val="22"/>
          </w:rPr>
          <w:t>ing</w:t>
        </w:r>
      </w:ins>
      <w:del w:id="249" w:author="Merissa Roth" w:date="2014-11-09T16:14:00Z">
        <w:r w:rsidRPr="003D0401" w:rsidDel="00FD7624">
          <w:rPr>
            <w:rFonts w:ascii="Times New Roman" w:hAnsi="Times New Roman" w:cs="Times New Roman"/>
            <w:sz w:val="22"/>
            <w:szCs w:val="22"/>
          </w:rPr>
          <w:delText>e</w:delText>
        </w:r>
      </w:del>
      <w:r w:rsidRPr="003D0401">
        <w:rPr>
          <w:rFonts w:ascii="Times New Roman" w:hAnsi="Times New Roman" w:cs="Times New Roman"/>
          <w:sz w:val="22"/>
          <w:szCs w:val="22"/>
        </w:rPr>
        <w:t xml:space="preserve"> </w:t>
      </w:r>
      <w:r w:rsidR="00CC02F0" w:rsidRPr="00CC02F0">
        <w:rPr>
          <w:rFonts w:ascii="Times New Roman" w:hAnsi="Times New Roman" w:cs="Times New Roman"/>
          <w:color w:val="FF0000"/>
          <w:sz w:val="22"/>
          <w:szCs w:val="22"/>
        </w:rPr>
        <w:t xml:space="preserve">that have </w:t>
      </w:r>
      <w:r w:rsidRPr="003D0401">
        <w:rPr>
          <w:rFonts w:ascii="Times New Roman" w:hAnsi="Times New Roman" w:cs="Times New Roman"/>
          <w:sz w:val="22"/>
          <w:szCs w:val="22"/>
        </w:rPr>
        <w:t xml:space="preserve">a stake in the life cycle of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w:t>
      </w:r>
    </w:p>
    <w:p w14:paraId="3479A629" w14:textId="77777777" w:rsidR="00496020" w:rsidRPr="003D0401" w:rsidRDefault="00496020" w:rsidP="00BC1039">
      <w:pPr>
        <w:rPr>
          <w:rFonts w:ascii="Times New Roman" w:hAnsi="Times New Roman" w:cs="Times New Roman"/>
          <w:sz w:val="22"/>
          <w:szCs w:val="22"/>
        </w:rPr>
      </w:pPr>
    </w:p>
    <w:p w14:paraId="5F56E36E" w14:textId="4B351250" w:rsidR="003A3992" w:rsidRPr="003D0401" w:rsidRDefault="00C533C6" w:rsidP="00BC1039">
      <w:pPr>
        <w:pStyle w:val="Heading2"/>
        <w:numPr>
          <w:ilvl w:val="2"/>
          <w:numId w:val="1"/>
        </w:numPr>
        <w:ind w:left="540" w:hanging="540"/>
        <w:rPr>
          <w:rFonts w:cs="Times New Roman"/>
          <w:b/>
          <w:szCs w:val="22"/>
        </w:rPr>
      </w:pPr>
      <w:bookmarkStart w:id="250" w:name="_Toc403485099"/>
      <w:r w:rsidRPr="003D0401">
        <w:rPr>
          <w:rFonts w:cs="Times New Roman"/>
          <w:b/>
          <w:szCs w:val="22"/>
        </w:rPr>
        <w:t>Funky Town Fancy Pandas</w:t>
      </w:r>
      <w:r w:rsidR="00137DFC" w:rsidRPr="003D0401">
        <w:rPr>
          <w:rFonts w:cs="Times New Roman"/>
          <w:b/>
          <w:szCs w:val="22"/>
        </w:rPr>
        <w:t xml:space="preserve"> </w:t>
      </w:r>
      <w:r w:rsidR="006A7B2E" w:rsidRPr="003D0401">
        <w:rPr>
          <w:rFonts w:cs="Times New Roman"/>
          <w:b/>
          <w:szCs w:val="22"/>
        </w:rPr>
        <w:t xml:space="preserve">(FTFP) </w:t>
      </w:r>
      <w:r w:rsidR="00222E12" w:rsidRPr="003D0401">
        <w:rPr>
          <w:rFonts w:cs="Times New Roman"/>
          <w:b/>
          <w:szCs w:val="22"/>
        </w:rPr>
        <w:t>Development Team</w:t>
      </w:r>
      <w:bookmarkEnd w:id="250"/>
      <w:r w:rsidR="00222E12" w:rsidRPr="003D0401">
        <w:rPr>
          <w:rFonts w:cs="Times New Roman"/>
          <w:b/>
          <w:szCs w:val="22"/>
        </w:rPr>
        <w:t xml:space="preserve"> </w:t>
      </w:r>
    </w:p>
    <w:p w14:paraId="44B27CF2" w14:textId="6A19B579" w:rsidR="003B5A44" w:rsidRPr="003D0401" w:rsidRDefault="003B5A44" w:rsidP="00BC1039">
      <w:pPr>
        <w:rPr>
          <w:rFonts w:ascii="Times New Roman" w:hAnsi="Times New Roman" w:cs="Times New Roman"/>
          <w:sz w:val="22"/>
          <w:szCs w:val="22"/>
        </w:rPr>
      </w:pPr>
      <w:r w:rsidRPr="003D0401">
        <w:rPr>
          <w:rFonts w:ascii="Times New Roman" w:hAnsi="Times New Roman" w:cs="Times New Roman"/>
          <w:sz w:val="22"/>
          <w:szCs w:val="22"/>
        </w:rPr>
        <w:t xml:space="preserve">The </w:t>
      </w:r>
      <w:r w:rsidR="005F6F4F" w:rsidRPr="003D0401">
        <w:rPr>
          <w:rFonts w:ascii="Times New Roman" w:hAnsi="Times New Roman" w:cs="Times New Roman"/>
          <w:sz w:val="22"/>
          <w:szCs w:val="22"/>
        </w:rPr>
        <w:t>customers shall grade the</w:t>
      </w:r>
      <w:r w:rsidR="00851141" w:rsidRPr="003D0401">
        <w:rPr>
          <w:rFonts w:ascii="Times New Roman" w:hAnsi="Times New Roman" w:cs="Times New Roman"/>
          <w:sz w:val="22"/>
          <w:szCs w:val="22"/>
        </w:rPr>
        <w:t xml:space="preserve"> FTFP</w:t>
      </w:r>
      <w:r w:rsidR="006A7B2E" w:rsidRPr="003D0401">
        <w:rPr>
          <w:rFonts w:ascii="Times New Roman" w:hAnsi="Times New Roman" w:cs="Times New Roman"/>
          <w:sz w:val="22"/>
          <w:szCs w:val="22"/>
        </w:rPr>
        <w:t xml:space="preserve"> </w:t>
      </w:r>
      <w:r w:rsidR="006F1680" w:rsidRPr="003D0401">
        <w:rPr>
          <w:rFonts w:ascii="Times New Roman" w:hAnsi="Times New Roman" w:cs="Times New Roman"/>
          <w:sz w:val="22"/>
          <w:szCs w:val="22"/>
        </w:rPr>
        <w:t>D</w:t>
      </w:r>
      <w:r w:rsidR="006A7B2E" w:rsidRPr="003D0401">
        <w:rPr>
          <w:rFonts w:ascii="Times New Roman" w:hAnsi="Times New Roman" w:cs="Times New Roman"/>
          <w:sz w:val="22"/>
          <w:szCs w:val="22"/>
        </w:rPr>
        <w:t xml:space="preserve">evelopment </w:t>
      </w:r>
      <w:r w:rsidR="006F1680" w:rsidRPr="003D0401">
        <w:rPr>
          <w:rFonts w:ascii="Times New Roman" w:hAnsi="Times New Roman" w:cs="Times New Roman"/>
          <w:sz w:val="22"/>
          <w:szCs w:val="22"/>
        </w:rPr>
        <w:t>T</w:t>
      </w:r>
      <w:r w:rsidR="006A7B2E" w:rsidRPr="003D0401">
        <w:rPr>
          <w:rFonts w:ascii="Times New Roman" w:hAnsi="Times New Roman" w:cs="Times New Roman"/>
          <w:sz w:val="22"/>
          <w:szCs w:val="22"/>
        </w:rPr>
        <w:t>eam</w:t>
      </w:r>
      <w:r w:rsidR="006F1680" w:rsidRPr="003D0401">
        <w:rPr>
          <w:rFonts w:ascii="Times New Roman" w:hAnsi="Times New Roman" w:cs="Times New Roman"/>
          <w:sz w:val="22"/>
          <w:szCs w:val="22"/>
        </w:rPr>
        <w:t xml:space="preserve"> </w:t>
      </w:r>
      <w:r w:rsidR="005F6F4F" w:rsidRPr="003D0401">
        <w:rPr>
          <w:rFonts w:ascii="Times New Roman" w:hAnsi="Times New Roman" w:cs="Times New Roman"/>
          <w:sz w:val="22"/>
          <w:szCs w:val="22"/>
        </w:rPr>
        <w:t>based on the completion of the system</w:t>
      </w:r>
      <w:r w:rsidRPr="003D0401">
        <w:rPr>
          <w:rFonts w:ascii="Times New Roman" w:hAnsi="Times New Roman" w:cs="Times New Roman"/>
          <w:sz w:val="22"/>
          <w:szCs w:val="22"/>
        </w:rPr>
        <w:t xml:space="preserve">. The </w:t>
      </w:r>
      <w:r w:rsidR="0095108F" w:rsidRPr="003D0401">
        <w:rPr>
          <w:rFonts w:ascii="Times New Roman" w:hAnsi="Times New Roman" w:cs="Times New Roman"/>
          <w:sz w:val="22"/>
          <w:szCs w:val="22"/>
        </w:rPr>
        <w:t>FTFP</w:t>
      </w:r>
      <w:r w:rsidR="006A7B2E" w:rsidRPr="003D0401">
        <w:rPr>
          <w:rFonts w:ascii="Times New Roman" w:hAnsi="Times New Roman" w:cs="Times New Roman"/>
          <w:sz w:val="22"/>
          <w:szCs w:val="22"/>
        </w:rPr>
        <w:t xml:space="preserve"> </w:t>
      </w:r>
      <w:r w:rsidR="0095108F" w:rsidRPr="003D0401">
        <w:rPr>
          <w:rFonts w:ascii="Times New Roman" w:hAnsi="Times New Roman" w:cs="Times New Roman"/>
          <w:sz w:val="22"/>
          <w:szCs w:val="22"/>
        </w:rPr>
        <w:t>D</w:t>
      </w:r>
      <w:r w:rsidR="006A7B2E" w:rsidRPr="003D0401">
        <w:rPr>
          <w:rFonts w:ascii="Times New Roman" w:hAnsi="Times New Roman" w:cs="Times New Roman"/>
          <w:sz w:val="22"/>
          <w:szCs w:val="22"/>
        </w:rPr>
        <w:t xml:space="preserve">evelopment </w:t>
      </w:r>
      <w:r w:rsidR="0095108F" w:rsidRPr="003D0401">
        <w:rPr>
          <w:rFonts w:ascii="Times New Roman" w:hAnsi="Times New Roman" w:cs="Times New Roman"/>
          <w:sz w:val="22"/>
          <w:szCs w:val="22"/>
        </w:rPr>
        <w:t>T</w:t>
      </w:r>
      <w:r w:rsidR="006A7B2E" w:rsidRPr="003D0401">
        <w:rPr>
          <w:rFonts w:ascii="Times New Roman" w:hAnsi="Times New Roman" w:cs="Times New Roman"/>
          <w:sz w:val="22"/>
          <w:szCs w:val="22"/>
        </w:rPr>
        <w:t>eam</w:t>
      </w:r>
      <w:r w:rsidRPr="003D0401">
        <w:rPr>
          <w:rFonts w:ascii="Times New Roman" w:hAnsi="Times New Roman" w:cs="Times New Roman"/>
          <w:sz w:val="22"/>
          <w:szCs w:val="22"/>
        </w:rPr>
        <w:t xml:space="preserve"> shall also strive to apply the principles and concepts learned throughout their </w:t>
      </w:r>
      <w:r w:rsidR="005E6EA8" w:rsidRPr="003D0401">
        <w:rPr>
          <w:rFonts w:ascii="Times New Roman" w:hAnsi="Times New Roman" w:cs="Times New Roman"/>
          <w:sz w:val="22"/>
          <w:szCs w:val="22"/>
        </w:rPr>
        <w:t>time</w:t>
      </w:r>
      <w:r w:rsidRPr="003D0401">
        <w:rPr>
          <w:rFonts w:ascii="Times New Roman" w:hAnsi="Times New Roman" w:cs="Times New Roman"/>
          <w:sz w:val="22"/>
          <w:szCs w:val="22"/>
        </w:rPr>
        <w:t xml:space="preserve"> at Embry-Riddle Aeronautical University</w:t>
      </w:r>
      <w:r w:rsidR="00E2661B" w:rsidRPr="003D0401">
        <w:rPr>
          <w:rFonts w:ascii="Times New Roman" w:hAnsi="Times New Roman" w:cs="Times New Roman"/>
          <w:sz w:val="22"/>
          <w:szCs w:val="22"/>
        </w:rPr>
        <w:t xml:space="preserve"> (ERAU)</w:t>
      </w:r>
      <w:r w:rsidRPr="003D0401">
        <w:rPr>
          <w:rFonts w:ascii="Times New Roman" w:hAnsi="Times New Roman" w:cs="Times New Roman"/>
          <w:sz w:val="22"/>
          <w:szCs w:val="22"/>
        </w:rPr>
        <w:t>.</w:t>
      </w:r>
    </w:p>
    <w:p w14:paraId="1F34D6F5" w14:textId="77777777" w:rsidR="003B5A44" w:rsidRPr="003D0401" w:rsidRDefault="003B5A44" w:rsidP="00BC1039">
      <w:pPr>
        <w:rPr>
          <w:rFonts w:ascii="Times New Roman" w:hAnsi="Times New Roman" w:cs="Times New Roman"/>
          <w:sz w:val="22"/>
          <w:szCs w:val="22"/>
        </w:rPr>
      </w:pPr>
    </w:p>
    <w:p w14:paraId="638F8275" w14:textId="19F00056" w:rsidR="003A3992" w:rsidRPr="003D0401" w:rsidRDefault="00EB093E" w:rsidP="00BC1039">
      <w:pPr>
        <w:pStyle w:val="Heading2"/>
        <w:numPr>
          <w:ilvl w:val="2"/>
          <w:numId w:val="1"/>
        </w:numPr>
        <w:ind w:left="540" w:hanging="540"/>
        <w:rPr>
          <w:rFonts w:cs="Times New Roman"/>
          <w:b/>
          <w:szCs w:val="22"/>
        </w:rPr>
      </w:pPr>
      <w:bookmarkStart w:id="251" w:name="_Toc403485100"/>
      <w:r w:rsidRPr="003D0401">
        <w:rPr>
          <w:rFonts w:cs="Times New Roman"/>
          <w:b/>
          <w:szCs w:val="22"/>
        </w:rPr>
        <w:t xml:space="preserve">Dr. </w:t>
      </w:r>
      <w:proofErr w:type="spellStart"/>
      <w:r w:rsidRPr="003D0401">
        <w:rPr>
          <w:rFonts w:cs="Times New Roman"/>
          <w:b/>
          <w:szCs w:val="22"/>
        </w:rPr>
        <w:t>Barott</w:t>
      </w:r>
      <w:proofErr w:type="spellEnd"/>
      <w:r w:rsidRPr="003D0401">
        <w:rPr>
          <w:rFonts w:cs="Times New Roman"/>
          <w:b/>
          <w:szCs w:val="22"/>
        </w:rPr>
        <w:t>, Dr. Seker, and</w:t>
      </w:r>
      <w:r w:rsidR="00C533C6" w:rsidRPr="003D0401">
        <w:rPr>
          <w:rFonts w:cs="Times New Roman"/>
          <w:b/>
          <w:szCs w:val="22"/>
        </w:rPr>
        <w:t xml:space="preserve"> Jorge Torres</w:t>
      </w:r>
      <w:bookmarkEnd w:id="251"/>
    </w:p>
    <w:p w14:paraId="5117ED2F" w14:textId="778E4146" w:rsidR="00222E12" w:rsidRPr="003D0401" w:rsidRDefault="00222E12" w:rsidP="00BC1039">
      <w:pPr>
        <w:rPr>
          <w:rFonts w:ascii="Times New Roman" w:hAnsi="Times New Roman" w:cs="Times New Roman"/>
          <w:sz w:val="22"/>
        </w:rPr>
      </w:pPr>
      <w:r w:rsidRPr="003D0401">
        <w:rPr>
          <w:rFonts w:ascii="Times New Roman" w:hAnsi="Times New Roman" w:cs="Times New Roman"/>
          <w:sz w:val="22"/>
        </w:rPr>
        <w:t xml:space="preserve">As customers of the product, Dr. </w:t>
      </w:r>
      <w:proofErr w:type="spellStart"/>
      <w:r w:rsidRPr="003D0401">
        <w:rPr>
          <w:rFonts w:ascii="Times New Roman" w:hAnsi="Times New Roman" w:cs="Times New Roman"/>
          <w:sz w:val="22"/>
        </w:rPr>
        <w:t>Barott</w:t>
      </w:r>
      <w:proofErr w:type="spellEnd"/>
      <w:r w:rsidRPr="003D0401">
        <w:rPr>
          <w:rFonts w:ascii="Times New Roman" w:hAnsi="Times New Roman" w:cs="Times New Roman"/>
          <w:sz w:val="22"/>
        </w:rPr>
        <w:t>, Dr. Seker, and Mr. Torres are int</w:t>
      </w:r>
      <w:r w:rsidR="006F1680" w:rsidRPr="003D0401">
        <w:rPr>
          <w:rFonts w:ascii="Times New Roman" w:hAnsi="Times New Roman" w:cs="Times New Roman"/>
          <w:sz w:val="22"/>
        </w:rPr>
        <w:t xml:space="preserve">erested in the </w:t>
      </w:r>
      <w:r w:rsidR="00EB093E" w:rsidRPr="003D0401">
        <w:rPr>
          <w:rFonts w:ascii="Times New Roman" w:hAnsi="Times New Roman" w:cs="Times New Roman"/>
          <w:sz w:val="22"/>
        </w:rPr>
        <w:t xml:space="preserve">development and </w:t>
      </w:r>
      <w:r w:rsidR="006F1680" w:rsidRPr="003D0401">
        <w:rPr>
          <w:rFonts w:ascii="Times New Roman" w:hAnsi="Times New Roman" w:cs="Times New Roman"/>
          <w:sz w:val="22"/>
        </w:rPr>
        <w:t xml:space="preserve">completion of </w:t>
      </w:r>
      <w:r w:rsidR="00DC13B7" w:rsidRPr="003D0401">
        <w:rPr>
          <w:rFonts w:ascii="Times New Roman" w:hAnsi="Times New Roman" w:cs="Times New Roman"/>
          <w:sz w:val="22"/>
        </w:rPr>
        <w:t>APS</w:t>
      </w:r>
      <w:r w:rsidRPr="003D0401">
        <w:rPr>
          <w:rFonts w:ascii="Times New Roman" w:hAnsi="Times New Roman" w:cs="Times New Roman"/>
          <w:sz w:val="22"/>
        </w:rPr>
        <w:t xml:space="preserve"> that will be used in the IEEE </w:t>
      </w:r>
      <w:proofErr w:type="spellStart"/>
      <w:r w:rsidRPr="003D0401">
        <w:rPr>
          <w:rFonts w:ascii="Times New Roman" w:hAnsi="Times New Roman" w:cs="Times New Roman"/>
          <w:sz w:val="22"/>
        </w:rPr>
        <w:t>SoutheastC</w:t>
      </w:r>
      <w:r w:rsidR="00851141" w:rsidRPr="003D0401">
        <w:rPr>
          <w:rFonts w:ascii="Times New Roman" w:hAnsi="Times New Roman" w:cs="Times New Roman"/>
          <w:sz w:val="22"/>
        </w:rPr>
        <w:t>on</w:t>
      </w:r>
      <w:proofErr w:type="spellEnd"/>
      <w:r w:rsidR="00851141" w:rsidRPr="003D0401">
        <w:rPr>
          <w:rFonts w:ascii="Times New Roman" w:hAnsi="Times New Roman" w:cs="Times New Roman"/>
          <w:sz w:val="22"/>
        </w:rPr>
        <w:t xml:space="preserve"> 2015 Hardware C</w:t>
      </w:r>
      <w:r w:rsidRPr="003D0401">
        <w:rPr>
          <w:rFonts w:ascii="Times New Roman" w:hAnsi="Times New Roman" w:cs="Times New Roman"/>
          <w:sz w:val="22"/>
        </w:rPr>
        <w:t>ompetition</w:t>
      </w:r>
      <w:ins w:id="252" w:author="Pedrosa, Kurt L" w:date="2014-09-18T17:27:00Z">
        <w:r w:rsidR="00FD5FEB">
          <w:rPr>
            <w:rFonts w:ascii="Times New Roman" w:hAnsi="Times New Roman" w:cs="Times New Roman"/>
            <w:sz w:val="22"/>
          </w:rPr>
          <w:t xml:space="preserve"> [</w:t>
        </w:r>
      </w:ins>
      <w:r w:rsidR="00CC02F0" w:rsidRPr="00CC02F0">
        <w:rPr>
          <w:rFonts w:ascii="Times New Roman" w:hAnsi="Times New Roman" w:cs="Times New Roman"/>
          <w:strike/>
          <w:color w:val="00B050"/>
          <w:sz w:val="22"/>
        </w:rPr>
        <w:t>7</w:t>
      </w:r>
      <w:ins w:id="253" w:author="Worldwide, Computer Support" w:date="2014-09-26T17:26:00Z">
        <w:r w:rsidR="008A3318" w:rsidRPr="00CC02F0">
          <w:rPr>
            <w:rFonts w:ascii="Times New Roman" w:hAnsi="Times New Roman" w:cs="Times New Roman"/>
            <w:color w:val="FF0000"/>
            <w:sz w:val="22"/>
          </w:rPr>
          <w:t>1</w:t>
        </w:r>
      </w:ins>
      <w:ins w:id="254" w:author="Pedrosa, Kurt L" w:date="2014-09-18T17:27:00Z">
        <w:del w:id="255" w:author="Worldwide, Computer Support" w:date="2014-09-26T17:26:00Z">
          <w:r w:rsidR="00FD5FEB" w:rsidDel="008A3318">
            <w:rPr>
              <w:rFonts w:ascii="Times New Roman" w:hAnsi="Times New Roman" w:cs="Times New Roman"/>
              <w:sz w:val="22"/>
            </w:rPr>
            <w:delText>7</w:delText>
          </w:r>
        </w:del>
        <w:r w:rsidR="00FD5FEB">
          <w:rPr>
            <w:rFonts w:ascii="Times New Roman" w:hAnsi="Times New Roman" w:cs="Times New Roman"/>
            <w:sz w:val="22"/>
          </w:rPr>
          <w:t>]</w:t>
        </w:r>
      </w:ins>
      <w:r w:rsidRPr="003D0401">
        <w:rPr>
          <w:rFonts w:ascii="Times New Roman" w:hAnsi="Times New Roman" w:cs="Times New Roman"/>
          <w:sz w:val="22"/>
        </w:rPr>
        <w:t>. As advisors of the</w:t>
      </w:r>
      <w:r w:rsidR="00CC02F0" w:rsidRPr="00CC02F0">
        <w:rPr>
          <w:rFonts w:ascii="Times New Roman" w:hAnsi="Times New Roman" w:cs="Times New Roman"/>
          <w:strike/>
          <w:color w:val="00B050"/>
          <w:sz w:val="22"/>
        </w:rPr>
        <w:t xml:space="preserve"> Funky Town Fancy Pandas</w:t>
      </w:r>
      <w:r w:rsidRPr="003D0401">
        <w:rPr>
          <w:rFonts w:ascii="Times New Roman" w:hAnsi="Times New Roman" w:cs="Times New Roman"/>
          <w:sz w:val="22"/>
        </w:rPr>
        <w:t xml:space="preserve"> </w:t>
      </w:r>
      <w:del w:id="256" w:author="Merissa Roth" w:date="2014-11-09T13:13:00Z">
        <w:r w:rsidR="006F1680" w:rsidRPr="003D0401" w:rsidDel="00726614">
          <w:rPr>
            <w:rFonts w:ascii="Times New Roman" w:hAnsi="Times New Roman" w:cs="Times New Roman"/>
            <w:sz w:val="22"/>
          </w:rPr>
          <w:delText xml:space="preserve">Funky Town Fancy Pandas, </w:delText>
        </w:r>
      </w:del>
      <w:r w:rsidRPr="003D0401">
        <w:rPr>
          <w:rFonts w:ascii="Times New Roman" w:hAnsi="Times New Roman" w:cs="Times New Roman"/>
          <w:sz w:val="22"/>
        </w:rPr>
        <w:t xml:space="preserve">FTFP, Dr. </w:t>
      </w:r>
      <w:proofErr w:type="spellStart"/>
      <w:r w:rsidRPr="003D0401">
        <w:rPr>
          <w:rFonts w:ascii="Times New Roman" w:hAnsi="Times New Roman" w:cs="Times New Roman"/>
          <w:sz w:val="22"/>
        </w:rPr>
        <w:t>Barott</w:t>
      </w:r>
      <w:proofErr w:type="spellEnd"/>
      <w:r w:rsidRPr="003D0401">
        <w:rPr>
          <w:rFonts w:ascii="Times New Roman" w:hAnsi="Times New Roman" w:cs="Times New Roman"/>
          <w:sz w:val="22"/>
        </w:rPr>
        <w:t xml:space="preserve"> and Dr. Seker are interested </w:t>
      </w:r>
      <w:r w:rsidR="006F1680" w:rsidRPr="003D0401">
        <w:rPr>
          <w:rFonts w:ascii="Times New Roman" w:hAnsi="Times New Roman" w:cs="Times New Roman"/>
          <w:sz w:val="22"/>
        </w:rPr>
        <w:t>in</w:t>
      </w:r>
      <w:r w:rsidR="00CB6413">
        <w:rPr>
          <w:rFonts w:ascii="Times New Roman" w:hAnsi="Times New Roman" w:cs="Times New Roman"/>
          <w:sz w:val="22"/>
        </w:rPr>
        <w:t xml:space="preserve"> the FTFP Development T</w:t>
      </w:r>
      <w:r w:rsidRPr="003D0401">
        <w:rPr>
          <w:rFonts w:ascii="Times New Roman" w:hAnsi="Times New Roman" w:cs="Times New Roman"/>
          <w:sz w:val="22"/>
        </w:rPr>
        <w:t>eam meet</w:t>
      </w:r>
      <w:r w:rsidR="006F1680" w:rsidRPr="003D0401">
        <w:rPr>
          <w:rFonts w:ascii="Times New Roman" w:hAnsi="Times New Roman" w:cs="Times New Roman"/>
          <w:sz w:val="22"/>
        </w:rPr>
        <w:t>ing</w:t>
      </w:r>
      <w:r w:rsidRPr="003D0401">
        <w:rPr>
          <w:rFonts w:ascii="Times New Roman" w:hAnsi="Times New Roman" w:cs="Times New Roman"/>
          <w:sz w:val="22"/>
        </w:rPr>
        <w:t xml:space="preserve"> the standards set forth by the Accreditation Board for Engineering and Technology (ABET)</w:t>
      </w:r>
      <w:ins w:id="257" w:author="Merissa Roth" w:date="2014-11-09T13:15:00Z">
        <w:r w:rsidR="00726614">
          <w:rPr>
            <w:rFonts w:ascii="Times New Roman" w:hAnsi="Times New Roman" w:cs="Times New Roman"/>
            <w:sz w:val="22"/>
          </w:rPr>
          <w:t>,</w:t>
        </w:r>
      </w:ins>
      <w:r w:rsidRPr="003D0401">
        <w:rPr>
          <w:rFonts w:ascii="Times New Roman" w:hAnsi="Times New Roman" w:cs="Times New Roman"/>
          <w:sz w:val="22"/>
        </w:rPr>
        <w:t xml:space="preserve"> as well as the </w:t>
      </w:r>
      <w:r w:rsidR="006F1680" w:rsidRPr="003D0401">
        <w:rPr>
          <w:rFonts w:ascii="Times New Roman" w:hAnsi="Times New Roman" w:cs="Times New Roman"/>
          <w:sz w:val="22"/>
        </w:rPr>
        <w:t>standards</w:t>
      </w:r>
      <w:r w:rsidRPr="003D0401">
        <w:rPr>
          <w:rFonts w:ascii="Times New Roman" w:hAnsi="Times New Roman" w:cs="Times New Roman"/>
          <w:sz w:val="22"/>
        </w:rPr>
        <w:t xml:space="preserve"> </w:t>
      </w:r>
      <w:r w:rsidR="006F1680" w:rsidRPr="003D0401">
        <w:rPr>
          <w:rFonts w:ascii="Times New Roman" w:hAnsi="Times New Roman" w:cs="Times New Roman"/>
          <w:sz w:val="22"/>
        </w:rPr>
        <w:t>for the Capstone Senior Design P</w:t>
      </w:r>
      <w:r w:rsidRPr="003D0401">
        <w:rPr>
          <w:rFonts w:ascii="Times New Roman" w:hAnsi="Times New Roman" w:cs="Times New Roman"/>
          <w:sz w:val="22"/>
        </w:rPr>
        <w:t xml:space="preserve">roject set forth by the Department of Electrical, Computer, </w:t>
      </w:r>
      <w:proofErr w:type="gramStart"/>
      <w:r w:rsidRPr="003D0401">
        <w:rPr>
          <w:rFonts w:ascii="Times New Roman" w:hAnsi="Times New Roman" w:cs="Times New Roman"/>
          <w:sz w:val="22"/>
        </w:rPr>
        <w:t>Software</w:t>
      </w:r>
      <w:proofErr w:type="gramEnd"/>
      <w:r w:rsidRPr="003D0401">
        <w:rPr>
          <w:rFonts w:ascii="Times New Roman" w:hAnsi="Times New Roman" w:cs="Times New Roman"/>
          <w:sz w:val="22"/>
        </w:rPr>
        <w:t xml:space="preserve"> &amp; System</w:t>
      </w:r>
      <w:ins w:id="258" w:author="Merissa Roth" w:date="2014-11-09T13:15:00Z">
        <w:r w:rsidR="00726614">
          <w:rPr>
            <w:rFonts w:ascii="Times New Roman" w:hAnsi="Times New Roman" w:cs="Times New Roman"/>
            <w:sz w:val="22"/>
          </w:rPr>
          <w:t>s</w:t>
        </w:r>
      </w:ins>
      <w:r w:rsidRPr="003D0401">
        <w:rPr>
          <w:rFonts w:ascii="Times New Roman" w:hAnsi="Times New Roman" w:cs="Times New Roman"/>
          <w:sz w:val="22"/>
        </w:rPr>
        <w:t xml:space="preserve"> Engineering (ECSSE) of </w:t>
      </w:r>
      <w:r w:rsidR="006F1680" w:rsidRPr="003D0401">
        <w:rPr>
          <w:rFonts w:ascii="Times New Roman" w:hAnsi="Times New Roman" w:cs="Times New Roman"/>
          <w:sz w:val="22"/>
        </w:rPr>
        <w:t>ERAU</w:t>
      </w:r>
      <w:r w:rsidRPr="003D0401">
        <w:rPr>
          <w:rFonts w:ascii="Times New Roman" w:hAnsi="Times New Roman" w:cs="Times New Roman"/>
          <w:sz w:val="22"/>
        </w:rPr>
        <w:t>.</w:t>
      </w:r>
    </w:p>
    <w:p w14:paraId="6EF335AC" w14:textId="77777777" w:rsidR="003B5A44" w:rsidRPr="003D0401" w:rsidRDefault="003B5A44" w:rsidP="00BC1039">
      <w:pPr>
        <w:rPr>
          <w:rFonts w:ascii="Times New Roman" w:hAnsi="Times New Roman" w:cs="Times New Roman"/>
          <w:sz w:val="22"/>
          <w:szCs w:val="22"/>
        </w:rPr>
      </w:pPr>
    </w:p>
    <w:p w14:paraId="265EDAF9" w14:textId="7A708E44" w:rsidR="003A3992" w:rsidRPr="003D0401" w:rsidRDefault="006F1680" w:rsidP="00BC1039">
      <w:pPr>
        <w:pStyle w:val="Heading2"/>
        <w:numPr>
          <w:ilvl w:val="2"/>
          <w:numId w:val="1"/>
        </w:numPr>
        <w:ind w:left="540" w:hanging="540"/>
        <w:rPr>
          <w:rFonts w:cs="Times New Roman"/>
          <w:b/>
          <w:szCs w:val="22"/>
        </w:rPr>
      </w:pPr>
      <w:bookmarkStart w:id="259" w:name="_Toc403485101"/>
      <w:r w:rsidRPr="003D0401">
        <w:rPr>
          <w:rFonts w:cs="Times New Roman"/>
          <w:b/>
          <w:szCs w:val="22"/>
        </w:rPr>
        <w:t>ERAU</w:t>
      </w:r>
      <w:bookmarkEnd w:id="259"/>
    </w:p>
    <w:p w14:paraId="39FD5934" w14:textId="38696A3D" w:rsidR="00222E12" w:rsidRPr="003D0401" w:rsidRDefault="00EB093E" w:rsidP="00BC1039">
      <w:pPr>
        <w:rPr>
          <w:rFonts w:ascii="Times New Roman" w:hAnsi="Times New Roman" w:cs="Times New Roman"/>
          <w:sz w:val="22"/>
          <w:szCs w:val="22"/>
        </w:rPr>
      </w:pPr>
      <w:r w:rsidRPr="003D0401">
        <w:rPr>
          <w:rFonts w:ascii="Times New Roman" w:hAnsi="Times New Roman" w:cs="Times New Roman"/>
          <w:sz w:val="22"/>
          <w:szCs w:val="22"/>
        </w:rPr>
        <w:t>The Universi</w:t>
      </w:r>
      <w:r w:rsidR="000C6A29">
        <w:rPr>
          <w:rFonts w:ascii="Times New Roman" w:hAnsi="Times New Roman" w:cs="Times New Roman"/>
          <w:sz w:val="22"/>
          <w:szCs w:val="22"/>
        </w:rPr>
        <w:t>ty has sanctioned the project, t</w:t>
      </w:r>
      <w:r w:rsidRPr="003D0401">
        <w:rPr>
          <w:rFonts w:ascii="Times New Roman" w:hAnsi="Times New Roman" w:cs="Times New Roman"/>
          <w:sz w:val="22"/>
          <w:szCs w:val="22"/>
        </w:rPr>
        <w:t xml:space="preserve">herefore </w:t>
      </w:r>
      <w:r w:rsidR="00CB6413">
        <w:rPr>
          <w:rFonts w:ascii="Times New Roman" w:hAnsi="Times New Roman" w:cs="Times New Roman"/>
          <w:sz w:val="22"/>
          <w:szCs w:val="22"/>
        </w:rPr>
        <w:t xml:space="preserve">the conduct and actions of the </w:t>
      </w:r>
      <w:r w:rsidR="00CB6413" w:rsidRPr="00CC02F0">
        <w:rPr>
          <w:rFonts w:ascii="Times New Roman" w:hAnsi="Times New Roman" w:cs="Times New Roman"/>
          <w:color w:val="FF0000"/>
          <w:sz w:val="22"/>
          <w:szCs w:val="22"/>
        </w:rPr>
        <w:t xml:space="preserve">FTFP </w:t>
      </w:r>
      <w:r w:rsidR="00CB6413">
        <w:rPr>
          <w:rFonts w:ascii="Times New Roman" w:hAnsi="Times New Roman" w:cs="Times New Roman"/>
          <w:sz w:val="22"/>
          <w:szCs w:val="22"/>
        </w:rPr>
        <w:t>Development T</w:t>
      </w:r>
      <w:r w:rsidRPr="003D0401">
        <w:rPr>
          <w:rFonts w:ascii="Times New Roman" w:hAnsi="Times New Roman" w:cs="Times New Roman"/>
          <w:sz w:val="22"/>
          <w:szCs w:val="22"/>
        </w:rPr>
        <w:t xml:space="preserve">eam reflects upon the University. The final product created </w:t>
      </w:r>
      <w:r w:rsidR="00CB6413">
        <w:rPr>
          <w:rFonts w:ascii="Times New Roman" w:hAnsi="Times New Roman" w:cs="Times New Roman"/>
          <w:sz w:val="22"/>
          <w:szCs w:val="22"/>
        </w:rPr>
        <w:t xml:space="preserve">by the </w:t>
      </w:r>
      <w:r w:rsidR="00CB6413" w:rsidRPr="00CC02F0">
        <w:rPr>
          <w:rFonts w:ascii="Times New Roman" w:hAnsi="Times New Roman" w:cs="Times New Roman"/>
          <w:color w:val="FF0000"/>
          <w:sz w:val="22"/>
          <w:szCs w:val="22"/>
        </w:rPr>
        <w:t xml:space="preserve">FTFP </w:t>
      </w:r>
      <w:r w:rsidR="00CB6413">
        <w:rPr>
          <w:rFonts w:ascii="Times New Roman" w:hAnsi="Times New Roman" w:cs="Times New Roman"/>
          <w:sz w:val="22"/>
          <w:szCs w:val="22"/>
        </w:rPr>
        <w:t>Development Te</w:t>
      </w:r>
      <w:r w:rsidRPr="003D0401">
        <w:rPr>
          <w:rFonts w:ascii="Times New Roman" w:hAnsi="Times New Roman" w:cs="Times New Roman"/>
          <w:sz w:val="22"/>
          <w:szCs w:val="22"/>
        </w:rPr>
        <w:t>am reflects the name of ERAU and therefore must conform to the required standards of the University as defined in the student handbook for the 2014-2015 academic year</w:t>
      </w:r>
      <w:ins w:id="260" w:author="Pedrosa, Kurt L" w:date="2014-09-18T17:27:00Z">
        <w:r w:rsidR="00FD5FEB">
          <w:rPr>
            <w:rFonts w:ascii="Times New Roman" w:hAnsi="Times New Roman" w:cs="Times New Roman"/>
            <w:sz w:val="22"/>
            <w:szCs w:val="22"/>
          </w:rPr>
          <w:t xml:space="preserve"> [</w:t>
        </w:r>
      </w:ins>
      <w:r w:rsidR="003531C6" w:rsidRPr="003531C6">
        <w:rPr>
          <w:rFonts w:ascii="Times New Roman" w:hAnsi="Times New Roman" w:cs="Times New Roman"/>
          <w:strike/>
          <w:color w:val="00B050"/>
          <w:sz w:val="22"/>
          <w:szCs w:val="22"/>
        </w:rPr>
        <w:t>3</w:t>
      </w:r>
      <w:ins w:id="261" w:author="Pedrosa, Kurt L" w:date="2014-09-18T17:27:00Z">
        <w:del w:id="262" w:author="Worldwide, Computer Support" w:date="2014-09-26T17:26:00Z">
          <w:r w:rsidR="00FD5FEB" w:rsidRPr="003531C6" w:rsidDel="008A3318">
            <w:rPr>
              <w:rFonts w:ascii="Times New Roman" w:hAnsi="Times New Roman" w:cs="Times New Roman"/>
              <w:color w:val="FF0000"/>
              <w:sz w:val="22"/>
              <w:szCs w:val="22"/>
            </w:rPr>
            <w:delText>3</w:delText>
          </w:r>
        </w:del>
      </w:ins>
      <w:ins w:id="263" w:author="Worldwide, Computer Support" w:date="2014-09-26T17:26:00Z">
        <w:r w:rsidR="008A3318" w:rsidRPr="003531C6">
          <w:rPr>
            <w:rFonts w:ascii="Times New Roman" w:hAnsi="Times New Roman" w:cs="Times New Roman"/>
            <w:color w:val="FF0000"/>
            <w:sz w:val="22"/>
            <w:szCs w:val="22"/>
          </w:rPr>
          <w:t>2</w:t>
        </w:r>
      </w:ins>
      <w:ins w:id="264" w:author="Pedrosa, Kurt L" w:date="2014-09-18T17:27:00Z">
        <w:r w:rsidR="00FD5FEB">
          <w:rPr>
            <w:rFonts w:ascii="Times New Roman" w:hAnsi="Times New Roman" w:cs="Times New Roman"/>
            <w:sz w:val="22"/>
            <w:szCs w:val="22"/>
          </w:rPr>
          <w:t>]</w:t>
        </w:r>
      </w:ins>
      <w:r w:rsidRPr="003D0401">
        <w:rPr>
          <w:rFonts w:ascii="Times New Roman" w:hAnsi="Times New Roman" w:cs="Times New Roman"/>
          <w:sz w:val="22"/>
          <w:szCs w:val="22"/>
        </w:rPr>
        <w:t>.</w:t>
      </w:r>
    </w:p>
    <w:p w14:paraId="4E834DCF" w14:textId="77777777" w:rsidR="00EB093E" w:rsidRPr="003D0401" w:rsidRDefault="00EB093E" w:rsidP="00BC1039">
      <w:pPr>
        <w:rPr>
          <w:rFonts w:ascii="Times New Roman" w:hAnsi="Times New Roman" w:cs="Times New Roman"/>
          <w:sz w:val="22"/>
          <w:szCs w:val="22"/>
        </w:rPr>
      </w:pPr>
    </w:p>
    <w:p w14:paraId="4864B128" w14:textId="14B33F3A" w:rsidR="003A3992" w:rsidRPr="003D0401" w:rsidRDefault="006F1680" w:rsidP="00BC1039">
      <w:pPr>
        <w:pStyle w:val="Heading2"/>
        <w:numPr>
          <w:ilvl w:val="2"/>
          <w:numId w:val="1"/>
        </w:numPr>
        <w:ind w:left="540" w:hanging="540"/>
        <w:rPr>
          <w:rFonts w:cs="Times New Roman"/>
          <w:b/>
          <w:szCs w:val="22"/>
        </w:rPr>
      </w:pPr>
      <w:bookmarkStart w:id="265" w:name="_Toc403485102"/>
      <w:r w:rsidRPr="003D0401">
        <w:rPr>
          <w:rFonts w:cs="Times New Roman"/>
          <w:b/>
          <w:szCs w:val="22"/>
        </w:rPr>
        <w:t>ECSSE</w:t>
      </w:r>
      <w:bookmarkEnd w:id="265"/>
    </w:p>
    <w:p w14:paraId="1ECB00D9" w14:textId="67FA1C7D" w:rsidR="003B5A44" w:rsidRPr="003D0401" w:rsidRDefault="00EB093E" w:rsidP="00BC1039">
      <w:pPr>
        <w:rPr>
          <w:rFonts w:ascii="Times New Roman" w:hAnsi="Times New Roman" w:cs="Times New Roman"/>
          <w:sz w:val="22"/>
          <w:szCs w:val="22"/>
        </w:rPr>
      </w:pPr>
      <w:r w:rsidRPr="003D0401">
        <w:rPr>
          <w:rFonts w:ascii="Times New Roman" w:hAnsi="Times New Roman" w:cs="Times New Roman"/>
          <w:sz w:val="22"/>
          <w:szCs w:val="22"/>
        </w:rPr>
        <w:t xml:space="preserve">ECSSE at ERAU has invested financial assistance in the project and is interested </w:t>
      </w:r>
      <w:r w:rsidR="0095108F" w:rsidRPr="003D0401">
        <w:rPr>
          <w:rFonts w:ascii="Times New Roman" w:hAnsi="Times New Roman" w:cs="Times New Roman"/>
          <w:sz w:val="22"/>
          <w:szCs w:val="22"/>
        </w:rPr>
        <w:t xml:space="preserve">in the product being </w:t>
      </w:r>
      <w:r w:rsidRPr="003D0401">
        <w:rPr>
          <w:rFonts w:ascii="Times New Roman" w:hAnsi="Times New Roman" w:cs="Times New Roman"/>
          <w:sz w:val="22"/>
          <w:szCs w:val="22"/>
        </w:rPr>
        <w:t xml:space="preserve">delivered on time and on or under budget, as specified by the budget document for this product. </w:t>
      </w:r>
      <w:r w:rsidR="003B5A44" w:rsidRPr="003D0401">
        <w:rPr>
          <w:rFonts w:ascii="Times New Roman" w:hAnsi="Times New Roman" w:cs="Times New Roman"/>
          <w:sz w:val="22"/>
          <w:szCs w:val="22"/>
        </w:rPr>
        <w:cr/>
      </w:r>
    </w:p>
    <w:p w14:paraId="37F8435F" w14:textId="33763B58" w:rsidR="003A3992" w:rsidRPr="003D0401" w:rsidRDefault="006F1680" w:rsidP="00BC1039">
      <w:pPr>
        <w:pStyle w:val="Heading2"/>
        <w:numPr>
          <w:ilvl w:val="2"/>
          <w:numId w:val="1"/>
        </w:numPr>
        <w:ind w:left="540" w:hanging="540"/>
        <w:rPr>
          <w:rFonts w:cs="Times New Roman"/>
          <w:b/>
          <w:szCs w:val="22"/>
        </w:rPr>
      </w:pPr>
      <w:bookmarkStart w:id="266" w:name="_Toc403485103"/>
      <w:r w:rsidRPr="003D0401">
        <w:rPr>
          <w:rFonts w:cs="Times New Roman"/>
          <w:b/>
          <w:szCs w:val="22"/>
        </w:rPr>
        <w:t>IEEE</w:t>
      </w:r>
      <w:bookmarkEnd w:id="266"/>
    </w:p>
    <w:p w14:paraId="4F34BFDF" w14:textId="5CAD4FD0" w:rsidR="003B5A44" w:rsidRPr="003D0401" w:rsidRDefault="00EB093E" w:rsidP="00BC1039">
      <w:pPr>
        <w:rPr>
          <w:rFonts w:ascii="Times New Roman" w:hAnsi="Times New Roman" w:cs="Times New Roman"/>
          <w:sz w:val="22"/>
          <w:szCs w:val="22"/>
        </w:rPr>
      </w:pPr>
      <w:r w:rsidRPr="003D0401">
        <w:rPr>
          <w:rFonts w:ascii="Times New Roman" w:hAnsi="Times New Roman" w:cs="Times New Roman"/>
          <w:sz w:val="22"/>
          <w:szCs w:val="22"/>
        </w:rPr>
        <w:t xml:space="preserve">The </w:t>
      </w:r>
      <w:r w:rsidR="006F1680" w:rsidRPr="003D0401">
        <w:rPr>
          <w:rFonts w:ascii="Times New Roman" w:hAnsi="Times New Roman" w:cs="Times New Roman"/>
          <w:sz w:val="22"/>
          <w:szCs w:val="22"/>
        </w:rPr>
        <w:t>IEEE</w:t>
      </w:r>
      <w:r w:rsidR="003B5A44" w:rsidRPr="003D0401">
        <w:rPr>
          <w:rFonts w:ascii="Times New Roman" w:hAnsi="Times New Roman" w:cs="Times New Roman"/>
          <w:sz w:val="22"/>
          <w:szCs w:val="22"/>
        </w:rPr>
        <w:t xml:space="preserve"> </w:t>
      </w:r>
      <w:r w:rsidR="00476662" w:rsidRPr="003D0401">
        <w:rPr>
          <w:rFonts w:ascii="Times New Roman" w:hAnsi="Times New Roman" w:cs="Times New Roman"/>
          <w:sz w:val="22"/>
          <w:szCs w:val="22"/>
        </w:rPr>
        <w:t xml:space="preserve">is sponsoring the </w:t>
      </w:r>
      <w:proofErr w:type="spellStart"/>
      <w:r w:rsidR="00476662" w:rsidRPr="003D0401">
        <w:rPr>
          <w:rFonts w:ascii="Times New Roman" w:hAnsi="Times New Roman" w:cs="Times New Roman"/>
          <w:sz w:val="22"/>
          <w:szCs w:val="22"/>
        </w:rPr>
        <w:t>SoutheastCon</w:t>
      </w:r>
      <w:proofErr w:type="spellEnd"/>
      <w:r w:rsidR="00476662" w:rsidRPr="003D0401">
        <w:rPr>
          <w:rFonts w:ascii="Times New Roman" w:hAnsi="Times New Roman" w:cs="Times New Roman"/>
          <w:sz w:val="22"/>
          <w:szCs w:val="22"/>
        </w:rPr>
        <w:t xml:space="preserve"> 2015 Hardware C</w:t>
      </w:r>
      <w:r w:rsidR="003B5A44" w:rsidRPr="003D0401">
        <w:rPr>
          <w:rFonts w:ascii="Times New Roman" w:hAnsi="Times New Roman" w:cs="Times New Roman"/>
          <w:sz w:val="22"/>
          <w:szCs w:val="22"/>
        </w:rPr>
        <w:t>ompetition</w:t>
      </w:r>
      <w:ins w:id="267" w:author="Pedrosa, Kurt L" w:date="2014-09-18T17:28:00Z">
        <w:r w:rsidR="00FD5FEB">
          <w:rPr>
            <w:rFonts w:ascii="Times New Roman" w:hAnsi="Times New Roman" w:cs="Times New Roman"/>
            <w:sz w:val="22"/>
            <w:szCs w:val="22"/>
          </w:rPr>
          <w:t xml:space="preserve"> [</w:t>
        </w:r>
      </w:ins>
      <w:r w:rsidR="003531C6" w:rsidRPr="003531C6">
        <w:rPr>
          <w:rFonts w:ascii="Times New Roman" w:hAnsi="Times New Roman" w:cs="Times New Roman"/>
          <w:strike/>
          <w:color w:val="00B050"/>
          <w:sz w:val="22"/>
          <w:szCs w:val="22"/>
        </w:rPr>
        <w:t>7</w:t>
      </w:r>
      <w:ins w:id="268" w:author="Pedrosa, Kurt L" w:date="2014-09-18T17:28:00Z">
        <w:del w:id="269" w:author="Worldwide, Computer Support" w:date="2014-09-26T17:26:00Z">
          <w:r w:rsidR="00FD5FEB" w:rsidRPr="003531C6" w:rsidDel="008A3318">
            <w:rPr>
              <w:rFonts w:ascii="Times New Roman" w:hAnsi="Times New Roman" w:cs="Times New Roman"/>
              <w:color w:val="FF0000"/>
              <w:sz w:val="22"/>
              <w:szCs w:val="22"/>
            </w:rPr>
            <w:delText>7</w:delText>
          </w:r>
        </w:del>
      </w:ins>
      <w:ins w:id="270" w:author="Worldwide, Computer Support" w:date="2014-09-26T17:26:00Z">
        <w:r w:rsidR="008A3318" w:rsidRPr="003531C6">
          <w:rPr>
            <w:rFonts w:ascii="Times New Roman" w:hAnsi="Times New Roman" w:cs="Times New Roman"/>
            <w:color w:val="FF0000"/>
            <w:sz w:val="22"/>
            <w:szCs w:val="22"/>
          </w:rPr>
          <w:t>1</w:t>
        </w:r>
      </w:ins>
      <w:ins w:id="271" w:author="Pedrosa, Kurt L" w:date="2014-09-18T17:28:00Z">
        <w:r w:rsidR="00FD5FEB">
          <w:rPr>
            <w:rFonts w:ascii="Times New Roman" w:hAnsi="Times New Roman" w:cs="Times New Roman"/>
            <w:sz w:val="22"/>
            <w:szCs w:val="22"/>
          </w:rPr>
          <w:t>]</w:t>
        </w:r>
      </w:ins>
      <w:r w:rsidR="003B5A44"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003B5A44" w:rsidRPr="003D0401">
        <w:rPr>
          <w:rFonts w:ascii="Times New Roman" w:hAnsi="Times New Roman" w:cs="Times New Roman"/>
          <w:sz w:val="22"/>
          <w:szCs w:val="22"/>
        </w:rPr>
        <w:t xml:space="preserve"> must adhere to the rules of the competition as set forth by IEEE </w:t>
      </w:r>
      <w:proofErr w:type="spellStart"/>
      <w:r w:rsidR="003B5A44" w:rsidRPr="003D0401">
        <w:rPr>
          <w:rFonts w:ascii="Times New Roman" w:hAnsi="Times New Roman" w:cs="Times New Roman"/>
          <w:sz w:val="22"/>
          <w:szCs w:val="22"/>
        </w:rPr>
        <w:t>SoutheastCon</w:t>
      </w:r>
      <w:proofErr w:type="spellEnd"/>
      <w:r w:rsidR="003B5A44" w:rsidRPr="003D0401">
        <w:rPr>
          <w:rFonts w:ascii="Times New Roman" w:hAnsi="Times New Roman" w:cs="Times New Roman"/>
          <w:sz w:val="22"/>
          <w:szCs w:val="22"/>
        </w:rPr>
        <w:t xml:space="preserve"> 2015</w:t>
      </w:r>
      <w:ins w:id="272" w:author="Worldwide, Computer Support" w:date="2014-09-26T18:10:00Z">
        <w:r w:rsidR="004E66FA">
          <w:rPr>
            <w:rFonts w:ascii="Times New Roman" w:hAnsi="Times New Roman" w:cs="Times New Roman"/>
            <w:sz w:val="22"/>
            <w:szCs w:val="22"/>
          </w:rPr>
          <w:t xml:space="preserve"> </w:t>
        </w:r>
        <w:r w:rsidR="004E66FA" w:rsidRPr="003531C6">
          <w:rPr>
            <w:rFonts w:ascii="Times New Roman" w:hAnsi="Times New Roman" w:cs="Times New Roman"/>
            <w:color w:val="FF0000"/>
            <w:sz w:val="22"/>
            <w:szCs w:val="22"/>
          </w:rPr>
          <w:t>Hardware Competition</w:t>
        </w:r>
      </w:ins>
      <w:r w:rsidR="003B5A44" w:rsidRPr="003D0401">
        <w:rPr>
          <w:rFonts w:ascii="Times New Roman" w:hAnsi="Times New Roman" w:cs="Times New Roman"/>
          <w:sz w:val="22"/>
          <w:szCs w:val="22"/>
        </w:rPr>
        <w:t>.</w:t>
      </w:r>
    </w:p>
    <w:p w14:paraId="74DCA1B6" w14:textId="77777777" w:rsidR="003B5A44" w:rsidRPr="003D0401" w:rsidRDefault="003B5A44" w:rsidP="00BC1039">
      <w:pPr>
        <w:rPr>
          <w:rFonts w:ascii="Times New Roman" w:hAnsi="Times New Roman" w:cs="Times New Roman"/>
          <w:sz w:val="22"/>
          <w:szCs w:val="22"/>
        </w:rPr>
      </w:pPr>
    </w:p>
    <w:p w14:paraId="2D715CDE" w14:textId="6F84CE4B" w:rsidR="00C533C6" w:rsidRPr="003D0401" w:rsidRDefault="00C533C6" w:rsidP="00BC1039">
      <w:pPr>
        <w:pStyle w:val="Heading2"/>
        <w:numPr>
          <w:ilvl w:val="2"/>
          <w:numId w:val="1"/>
        </w:numPr>
        <w:ind w:left="540" w:hanging="540"/>
        <w:rPr>
          <w:rFonts w:cs="Times New Roman"/>
          <w:b/>
          <w:szCs w:val="22"/>
        </w:rPr>
      </w:pPr>
      <w:bookmarkStart w:id="273" w:name="_Toc403485104"/>
      <w:r w:rsidRPr="003D0401">
        <w:rPr>
          <w:rFonts w:cs="Times New Roman"/>
          <w:b/>
          <w:szCs w:val="22"/>
        </w:rPr>
        <w:t>Judges</w:t>
      </w:r>
      <w:bookmarkEnd w:id="273"/>
    </w:p>
    <w:p w14:paraId="410F87E0" w14:textId="35F97B08" w:rsidR="003B5A44" w:rsidRPr="003D0401" w:rsidRDefault="003B5A44" w:rsidP="00BC1039">
      <w:pPr>
        <w:rPr>
          <w:rFonts w:ascii="Times New Roman" w:hAnsi="Times New Roman" w:cs="Times New Roman"/>
          <w:sz w:val="22"/>
          <w:szCs w:val="22"/>
        </w:rPr>
      </w:pPr>
      <w:r w:rsidRPr="003D0401">
        <w:rPr>
          <w:rFonts w:ascii="Times New Roman" w:hAnsi="Times New Roman" w:cs="Times New Roman"/>
          <w:sz w:val="22"/>
          <w:szCs w:val="22"/>
        </w:rPr>
        <w:t xml:space="preserve">The judges are concerned with the safety of the people </w:t>
      </w:r>
      <w:r w:rsidR="00EB093E" w:rsidRPr="003D0401">
        <w:rPr>
          <w:rFonts w:ascii="Times New Roman" w:hAnsi="Times New Roman" w:cs="Times New Roman"/>
          <w:sz w:val="22"/>
          <w:szCs w:val="22"/>
        </w:rPr>
        <w:t>at</w:t>
      </w:r>
      <w:r w:rsidR="00F04B01" w:rsidRPr="003D0401">
        <w:rPr>
          <w:rFonts w:ascii="Times New Roman" w:hAnsi="Times New Roman" w:cs="Times New Roman"/>
          <w:sz w:val="22"/>
          <w:szCs w:val="22"/>
        </w:rPr>
        <w:t xml:space="preserve"> the</w:t>
      </w:r>
      <w:r w:rsidRPr="003D0401">
        <w:rPr>
          <w:rFonts w:ascii="Times New Roman" w:hAnsi="Times New Roman" w:cs="Times New Roman"/>
          <w:sz w:val="22"/>
          <w:szCs w:val="22"/>
        </w:rPr>
        <w:t xml:space="preserve"> competition and </w:t>
      </w:r>
      <w:r w:rsidR="00EB093E" w:rsidRPr="003D0401">
        <w:rPr>
          <w:rFonts w:ascii="Times New Roman" w:hAnsi="Times New Roman" w:cs="Times New Roman"/>
          <w:sz w:val="22"/>
          <w:szCs w:val="22"/>
        </w:rPr>
        <w:t xml:space="preserve">that </w:t>
      </w:r>
      <w:r w:rsidRPr="003D0401">
        <w:rPr>
          <w:rFonts w:ascii="Times New Roman" w:hAnsi="Times New Roman" w:cs="Times New Roman"/>
          <w:sz w:val="22"/>
          <w:szCs w:val="22"/>
        </w:rPr>
        <w:t>the rul</w:t>
      </w:r>
      <w:r w:rsidR="00E2661B" w:rsidRPr="003D0401">
        <w:rPr>
          <w:rFonts w:ascii="Times New Roman" w:hAnsi="Times New Roman" w:cs="Times New Roman"/>
          <w:sz w:val="22"/>
          <w:szCs w:val="22"/>
        </w:rPr>
        <w:t>es will be followed</w:t>
      </w:r>
      <w:r w:rsidR="00EB093E" w:rsidRPr="003D0401">
        <w:rPr>
          <w:rFonts w:ascii="Times New Roman" w:hAnsi="Times New Roman" w:cs="Times New Roman"/>
          <w:sz w:val="22"/>
          <w:szCs w:val="22"/>
        </w:rPr>
        <w:t xml:space="preserve"> by attendees</w:t>
      </w:r>
      <w:r w:rsidR="00E2661B" w:rsidRPr="003D0401">
        <w:rPr>
          <w:rFonts w:ascii="Times New Roman" w:hAnsi="Times New Roman" w:cs="Times New Roman"/>
          <w:sz w:val="22"/>
          <w:szCs w:val="22"/>
        </w:rPr>
        <w:t>. The judges</w:t>
      </w:r>
      <w:r w:rsidRPr="003D0401">
        <w:rPr>
          <w:rFonts w:ascii="Times New Roman" w:hAnsi="Times New Roman" w:cs="Times New Roman"/>
          <w:sz w:val="22"/>
          <w:szCs w:val="22"/>
        </w:rPr>
        <w:t xml:space="preserve"> also determine </w:t>
      </w:r>
      <w:r w:rsidR="00F04B01" w:rsidRPr="003D0401">
        <w:rPr>
          <w:rFonts w:ascii="Times New Roman" w:hAnsi="Times New Roman" w:cs="Times New Roman"/>
          <w:sz w:val="22"/>
          <w:szCs w:val="22"/>
        </w:rPr>
        <w:t>the amount of</w:t>
      </w:r>
      <w:r w:rsidRPr="003D0401">
        <w:rPr>
          <w:rFonts w:ascii="Times New Roman" w:hAnsi="Times New Roman" w:cs="Times New Roman"/>
          <w:sz w:val="22"/>
          <w:szCs w:val="22"/>
        </w:rPr>
        <w:t xml:space="preserve"> points awarded based on the success of the tasks performed by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w:t>
      </w:r>
    </w:p>
    <w:p w14:paraId="6FDEEF52" w14:textId="77777777" w:rsidR="003A3992" w:rsidRPr="003D0401" w:rsidRDefault="003A3992" w:rsidP="00BC1039">
      <w:pPr>
        <w:rPr>
          <w:rFonts w:ascii="Times New Roman" w:hAnsi="Times New Roman" w:cs="Times New Roman"/>
          <w:sz w:val="22"/>
          <w:szCs w:val="22"/>
        </w:rPr>
      </w:pPr>
    </w:p>
    <w:p w14:paraId="3343D991" w14:textId="24C2141A" w:rsidR="001D528A" w:rsidRPr="003D0401" w:rsidRDefault="00C533C6" w:rsidP="00BC1039">
      <w:pPr>
        <w:pStyle w:val="Heading2"/>
        <w:numPr>
          <w:ilvl w:val="1"/>
          <w:numId w:val="1"/>
        </w:numPr>
        <w:rPr>
          <w:rFonts w:cs="Times New Roman"/>
          <w:b/>
          <w:szCs w:val="22"/>
        </w:rPr>
      </w:pPr>
      <w:bookmarkStart w:id="274" w:name="_Toc403485105"/>
      <w:r w:rsidRPr="003D0401">
        <w:rPr>
          <w:rFonts w:cs="Times New Roman"/>
          <w:b/>
          <w:szCs w:val="22"/>
        </w:rPr>
        <w:t>Product Perspective</w:t>
      </w:r>
      <w:bookmarkEnd w:id="274"/>
    </w:p>
    <w:p w14:paraId="1602E73C" w14:textId="3DA723E6" w:rsidR="002B23AC" w:rsidRPr="003D0401" w:rsidRDefault="00F04B01" w:rsidP="00BC1039">
      <w:pPr>
        <w:rPr>
          <w:rFonts w:ascii="Times New Roman" w:hAnsi="Times New Roman" w:cs="Times New Roman"/>
          <w:sz w:val="22"/>
          <w:szCs w:val="22"/>
        </w:rPr>
      </w:pPr>
      <w:r w:rsidRPr="003D0401">
        <w:rPr>
          <w:rFonts w:ascii="Times New Roman" w:hAnsi="Times New Roman" w:cs="Times New Roman"/>
          <w:sz w:val="22"/>
          <w:szCs w:val="22"/>
        </w:rPr>
        <w:t xml:space="preserve">The </w:t>
      </w:r>
      <w:r w:rsidR="006F1680" w:rsidRPr="003D0401">
        <w:rPr>
          <w:rFonts w:ascii="Times New Roman" w:hAnsi="Times New Roman" w:cs="Times New Roman"/>
          <w:sz w:val="22"/>
          <w:szCs w:val="22"/>
        </w:rPr>
        <w:t xml:space="preserve">APS is intended to compete on the IEEE </w:t>
      </w:r>
      <w:proofErr w:type="spellStart"/>
      <w:r w:rsidR="006F1680" w:rsidRPr="003D0401">
        <w:rPr>
          <w:rFonts w:ascii="Times New Roman" w:hAnsi="Times New Roman" w:cs="Times New Roman"/>
          <w:sz w:val="22"/>
          <w:szCs w:val="22"/>
        </w:rPr>
        <w:t>SoutheastCon</w:t>
      </w:r>
      <w:proofErr w:type="spellEnd"/>
      <w:r w:rsidR="006F1680" w:rsidRPr="003D0401">
        <w:rPr>
          <w:rFonts w:ascii="Times New Roman" w:hAnsi="Times New Roman" w:cs="Times New Roman"/>
          <w:sz w:val="22"/>
          <w:szCs w:val="22"/>
        </w:rPr>
        <w:t xml:space="preserve"> 2015 </w:t>
      </w:r>
      <w:r w:rsidRPr="003D0401">
        <w:rPr>
          <w:rFonts w:ascii="Times New Roman" w:hAnsi="Times New Roman" w:cs="Times New Roman"/>
          <w:sz w:val="22"/>
          <w:szCs w:val="22"/>
        </w:rPr>
        <w:t>Hardware C</w:t>
      </w:r>
      <w:r w:rsidR="006F1680" w:rsidRPr="003D0401">
        <w:rPr>
          <w:rFonts w:ascii="Times New Roman" w:hAnsi="Times New Roman" w:cs="Times New Roman"/>
          <w:sz w:val="22"/>
          <w:szCs w:val="22"/>
        </w:rPr>
        <w:t>ompetition</w:t>
      </w:r>
      <w:ins w:id="275" w:author="Pedrosa, Kurt L" w:date="2014-09-18T17:28:00Z">
        <w:r w:rsidR="00FD5FEB">
          <w:rPr>
            <w:rFonts w:ascii="Times New Roman" w:hAnsi="Times New Roman" w:cs="Times New Roman"/>
            <w:sz w:val="22"/>
            <w:szCs w:val="22"/>
          </w:rPr>
          <w:t xml:space="preserve"> [</w:t>
        </w:r>
      </w:ins>
      <w:r w:rsidR="003531C6" w:rsidRPr="003531C6">
        <w:rPr>
          <w:rFonts w:ascii="Times New Roman" w:hAnsi="Times New Roman" w:cs="Times New Roman"/>
          <w:strike/>
          <w:color w:val="00B050"/>
          <w:sz w:val="22"/>
          <w:szCs w:val="22"/>
        </w:rPr>
        <w:t>7</w:t>
      </w:r>
      <w:ins w:id="276" w:author="Pedrosa, Kurt L" w:date="2014-09-18T17:28:00Z">
        <w:del w:id="277" w:author="Worldwide, Computer Support" w:date="2014-09-26T17:26:00Z">
          <w:r w:rsidR="00FD5FEB" w:rsidRPr="003531C6" w:rsidDel="008A3318">
            <w:rPr>
              <w:rFonts w:ascii="Times New Roman" w:hAnsi="Times New Roman" w:cs="Times New Roman"/>
              <w:color w:val="FF0000"/>
              <w:sz w:val="22"/>
              <w:szCs w:val="22"/>
            </w:rPr>
            <w:delText>7</w:delText>
          </w:r>
        </w:del>
      </w:ins>
      <w:ins w:id="278" w:author="Worldwide, Computer Support" w:date="2014-09-26T17:26:00Z">
        <w:r w:rsidR="008A3318" w:rsidRPr="003531C6">
          <w:rPr>
            <w:rFonts w:ascii="Times New Roman" w:hAnsi="Times New Roman" w:cs="Times New Roman"/>
            <w:color w:val="FF0000"/>
            <w:sz w:val="22"/>
            <w:szCs w:val="22"/>
          </w:rPr>
          <w:t>1</w:t>
        </w:r>
      </w:ins>
      <w:ins w:id="279" w:author="Pedrosa, Kurt L" w:date="2014-09-18T17:28:00Z">
        <w:r w:rsidR="00FD5FEB">
          <w:rPr>
            <w:rFonts w:ascii="Times New Roman" w:hAnsi="Times New Roman" w:cs="Times New Roman"/>
            <w:sz w:val="22"/>
            <w:szCs w:val="22"/>
          </w:rPr>
          <w:t>]</w:t>
        </w:r>
      </w:ins>
      <w:r w:rsidR="006F1680" w:rsidRPr="003D0401">
        <w:rPr>
          <w:rFonts w:ascii="Times New Roman" w:hAnsi="Times New Roman" w:cs="Times New Roman"/>
          <w:sz w:val="22"/>
          <w:szCs w:val="22"/>
        </w:rPr>
        <w:t>.</w:t>
      </w:r>
    </w:p>
    <w:p w14:paraId="6F8B34D1" w14:textId="77777777" w:rsidR="006F1680" w:rsidRPr="003D0401" w:rsidRDefault="006F1680" w:rsidP="00BC1039">
      <w:pPr>
        <w:rPr>
          <w:rFonts w:ascii="Times New Roman" w:hAnsi="Times New Roman" w:cs="Times New Roman"/>
          <w:sz w:val="22"/>
          <w:szCs w:val="22"/>
        </w:rPr>
      </w:pPr>
    </w:p>
    <w:p w14:paraId="39ECC02B" w14:textId="7694C9C4" w:rsidR="00C533C6" w:rsidRPr="003D0401" w:rsidRDefault="00C533C6" w:rsidP="00BC1039">
      <w:pPr>
        <w:pStyle w:val="Heading2"/>
        <w:numPr>
          <w:ilvl w:val="1"/>
          <w:numId w:val="1"/>
        </w:numPr>
        <w:rPr>
          <w:rFonts w:cs="Times New Roman"/>
          <w:b/>
          <w:szCs w:val="22"/>
        </w:rPr>
      </w:pPr>
      <w:bookmarkStart w:id="280" w:name="_Toc403485106"/>
      <w:r w:rsidRPr="003D0401">
        <w:rPr>
          <w:rFonts w:cs="Times New Roman"/>
          <w:b/>
          <w:szCs w:val="22"/>
        </w:rPr>
        <w:lastRenderedPageBreak/>
        <w:t>Product Functions</w:t>
      </w:r>
      <w:bookmarkEnd w:id="280"/>
    </w:p>
    <w:p w14:paraId="2135A278" w14:textId="1EEA5D29" w:rsidR="00FF1C5E" w:rsidRDefault="00222E12" w:rsidP="00BC1039">
      <w:pPr>
        <w:rPr>
          <w:rFonts w:ascii="Times New Roman" w:hAnsi="Times New Roman" w:cs="Times New Roman"/>
          <w:sz w:val="22"/>
        </w:rPr>
      </w:pPr>
      <w:r w:rsidRPr="003D0401">
        <w:rPr>
          <w:rFonts w:ascii="Times New Roman" w:hAnsi="Times New Roman" w:cs="Times New Roman"/>
          <w:sz w:val="22"/>
        </w:rPr>
        <w:t xml:space="preserve">The functionality of the APS is divided into two </w:t>
      </w:r>
      <w:del w:id="281" w:author="Merissa Roth" w:date="2014-11-09T13:12:00Z">
        <w:r w:rsidR="0095108F" w:rsidRPr="003D0401" w:rsidDel="00726614">
          <w:rPr>
            <w:rFonts w:ascii="Times New Roman" w:hAnsi="Times New Roman" w:cs="Times New Roman"/>
            <w:sz w:val="22"/>
          </w:rPr>
          <w:delText xml:space="preserve">(2) </w:delText>
        </w:r>
      </w:del>
      <w:r w:rsidRPr="003D0401">
        <w:rPr>
          <w:rFonts w:ascii="Times New Roman" w:hAnsi="Times New Roman" w:cs="Times New Roman"/>
          <w:sz w:val="22"/>
        </w:rPr>
        <w:t>major subsystems:</w:t>
      </w:r>
      <w:ins w:id="282" w:author="Merissa Roth" w:date="2014-11-09T13:16:00Z">
        <w:r w:rsidR="00726614">
          <w:rPr>
            <w:rFonts w:ascii="Times New Roman" w:hAnsi="Times New Roman" w:cs="Times New Roman"/>
            <w:sz w:val="22"/>
          </w:rPr>
          <w:t xml:space="preserve"> (1)</w:t>
        </w:r>
      </w:ins>
      <w:del w:id="283" w:author="Merissa Roth" w:date="2014-11-09T13:16:00Z">
        <w:r w:rsidRPr="003D0401" w:rsidDel="00726614">
          <w:rPr>
            <w:rFonts w:ascii="Times New Roman" w:hAnsi="Times New Roman" w:cs="Times New Roman"/>
            <w:sz w:val="22"/>
          </w:rPr>
          <w:delText xml:space="preserve"> (1)</w:delText>
        </w:r>
      </w:del>
      <w:ins w:id="284" w:author="Merissa Roth" w:date="2014-11-09T13:12:00Z">
        <w:r w:rsidR="00726614">
          <w:rPr>
            <w:rFonts w:ascii="Times New Roman" w:hAnsi="Times New Roman" w:cs="Times New Roman"/>
            <w:sz w:val="22"/>
          </w:rPr>
          <w:t xml:space="preserve"> </w:t>
        </w:r>
      </w:ins>
      <w:del w:id="285" w:author="Merissa Roth" w:date="2014-11-09T13:12:00Z">
        <w:r w:rsidRPr="003D0401" w:rsidDel="00726614">
          <w:rPr>
            <w:rFonts w:ascii="Times New Roman" w:hAnsi="Times New Roman" w:cs="Times New Roman"/>
            <w:sz w:val="22"/>
          </w:rPr>
          <w:delText xml:space="preserve"> </w:delText>
        </w:r>
      </w:del>
      <w:r w:rsidRPr="003D0401">
        <w:rPr>
          <w:rFonts w:ascii="Times New Roman" w:hAnsi="Times New Roman" w:cs="Times New Roman"/>
          <w:sz w:val="22"/>
        </w:rPr>
        <w:t xml:space="preserve">The APS operational systems, referred to as the </w:t>
      </w:r>
      <w:r w:rsidRPr="000F3E2E">
        <w:rPr>
          <w:rFonts w:ascii="Times New Roman" w:hAnsi="Times New Roman" w:cs="Times New Roman"/>
          <w:sz w:val="22"/>
        </w:rPr>
        <w:t xml:space="preserve">Operational System </w:t>
      </w:r>
      <w:r w:rsidR="00F04B01" w:rsidRPr="000F3E2E">
        <w:rPr>
          <w:rFonts w:ascii="Times New Roman" w:hAnsi="Times New Roman" w:cs="Times New Roman"/>
          <w:sz w:val="22"/>
        </w:rPr>
        <w:t>throughout this document</w:t>
      </w:r>
      <w:r w:rsidRPr="000F3E2E">
        <w:rPr>
          <w:rFonts w:ascii="Times New Roman" w:hAnsi="Times New Roman" w:cs="Times New Roman"/>
          <w:sz w:val="22"/>
        </w:rPr>
        <w:t xml:space="preserve">, </w:t>
      </w:r>
      <w:ins w:id="286" w:author="Merissa Roth" w:date="2014-11-09T13:28:00Z">
        <w:r w:rsidR="00726614" w:rsidRPr="000F3E2E">
          <w:rPr>
            <w:rFonts w:ascii="Times New Roman" w:hAnsi="Times New Roman" w:cs="Times New Roman"/>
            <w:sz w:val="22"/>
          </w:rPr>
          <w:t>(2)</w:t>
        </w:r>
      </w:ins>
      <w:del w:id="287" w:author="Merissa Roth" w:date="2014-11-09T13:16:00Z">
        <w:r w:rsidRPr="000F3E2E" w:rsidDel="00726614">
          <w:rPr>
            <w:rFonts w:ascii="Times New Roman" w:hAnsi="Times New Roman" w:cs="Times New Roman"/>
            <w:sz w:val="22"/>
          </w:rPr>
          <w:delText>(2)</w:delText>
        </w:r>
      </w:del>
      <w:r w:rsidRPr="000F3E2E">
        <w:rPr>
          <w:rFonts w:ascii="Times New Roman" w:hAnsi="Times New Roman" w:cs="Times New Roman"/>
          <w:sz w:val="22"/>
        </w:rPr>
        <w:t xml:space="preserve"> the APS navigational system, referred to as the Navigational System throughout</w:t>
      </w:r>
      <w:r w:rsidRPr="003D0401">
        <w:rPr>
          <w:rFonts w:ascii="Times New Roman" w:hAnsi="Times New Roman" w:cs="Times New Roman"/>
          <w:sz w:val="22"/>
        </w:rPr>
        <w:t xml:space="preserve"> this document. These subsystems are meant to </w:t>
      </w:r>
      <w:r w:rsidR="00F04B01" w:rsidRPr="003D0401">
        <w:rPr>
          <w:rFonts w:ascii="Times New Roman" w:hAnsi="Times New Roman" w:cs="Times New Roman"/>
          <w:sz w:val="22"/>
        </w:rPr>
        <w:t>simplify</w:t>
      </w:r>
      <w:r w:rsidRPr="003D0401">
        <w:rPr>
          <w:rFonts w:ascii="Times New Roman" w:hAnsi="Times New Roman" w:cs="Times New Roman"/>
          <w:sz w:val="22"/>
        </w:rPr>
        <w:t xml:space="preserve"> the APS and are not to impose a design constraint.</w:t>
      </w:r>
    </w:p>
    <w:p w14:paraId="213276D8" w14:textId="77777777" w:rsidR="00CB6413" w:rsidRPr="003D0401" w:rsidRDefault="00CB6413" w:rsidP="00BC1039">
      <w:pPr>
        <w:rPr>
          <w:rFonts w:ascii="Times New Roman" w:hAnsi="Times New Roman" w:cs="Times New Roman"/>
          <w:sz w:val="22"/>
        </w:rPr>
      </w:pPr>
    </w:p>
    <w:p w14:paraId="50FFB565" w14:textId="4CE53835" w:rsidR="00C533C6" w:rsidRPr="003D0401" w:rsidRDefault="00C533C6" w:rsidP="00BC1039">
      <w:pPr>
        <w:pStyle w:val="Heading2"/>
        <w:numPr>
          <w:ilvl w:val="1"/>
          <w:numId w:val="1"/>
        </w:numPr>
        <w:rPr>
          <w:rFonts w:cs="Times New Roman"/>
          <w:b/>
          <w:szCs w:val="22"/>
        </w:rPr>
      </w:pPr>
      <w:bookmarkStart w:id="288" w:name="_Toc403485107"/>
      <w:r w:rsidRPr="003D0401">
        <w:rPr>
          <w:rFonts w:cs="Times New Roman"/>
          <w:b/>
          <w:szCs w:val="22"/>
        </w:rPr>
        <w:t>User Characteristics</w:t>
      </w:r>
      <w:bookmarkEnd w:id="288"/>
    </w:p>
    <w:p w14:paraId="14070378" w14:textId="0CB7CF8E" w:rsidR="00FF1C5E" w:rsidRPr="003D0401" w:rsidRDefault="006F1680" w:rsidP="00BC1039">
      <w:pPr>
        <w:rPr>
          <w:rFonts w:ascii="Times New Roman" w:eastAsia="Arial Unicode MS" w:hAnsi="Times New Roman" w:cs="Times New Roman"/>
          <w:sz w:val="22"/>
          <w:szCs w:val="22"/>
        </w:rPr>
      </w:pPr>
      <w:r w:rsidRPr="003D0401">
        <w:rPr>
          <w:rFonts w:ascii="Times New Roman" w:eastAsia="Arial Unicode MS" w:hAnsi="Times New Roman" w:cs="Times New Roman"/>
          <w:sz w:val="22"/>
          <w:szCs w:val="22"/>
        </w:rPr>
        <w:t xml:space="preserve">It is important the user understand the mission of the APS before operating it. Knowledge of the IEEE </w:t>
      </w:r>
      <w:proofErr w:type="spellStart"/>
      <w:r w:rsidRPr="003D0401">
        <w:rPr>
          <w:rFonts w:ascii="Times New Roman" w:eastAsia="Arial Unicode MS" w:hAnsi="Times New Roman" w:cs="Times New Roman"/>
          <w:sz w:val="22"/>
          <w:szCs w:val="22"/>
        </w:rPr>
        <w:t>SoutheastCon</w:t>
      </w:r>
      <w:proofErr w:type="spellEnd"/>
      <w:r w:rsidRPr="003D0401">
        <w:rPr>
          <w:rFonts w:ascii="Times New Roman" w:eastAsia="Arial Unicode MS" w:hAnsi="Times New Roman" w:cs="Times New Roman"/>
          <w:sz w:val="22"/>
          <w:szCs w:val="22"/>
        </w:rPr>
        <w:t xml:space="preserve"> 2015</w:t>
      </w:r>
      <w:r w:rsidR="00B73BFE" w:rsidRPr="003D0401">
        <w:rPr>
          <w:rFonts w:ascii="Times New Roman" w:eastAsia="Arial Unicode MS" w:hAnsi="Times New Roman" w:cs="Times New Roman"/>
          <w:sz w:val="22"/>
          <w:szCs w:val="22"/>
        </w:rPr>
        <w:t xml:space="preserve"> Hardware Competition</w:t>
      </w:r>
      <w:ins w:id="289" w:author="Pedrosa, Kurt L" w:date="2014-09-18T17:29:00Z">
        <w:r w:rsidR="00FD5FEB">
          <w:rPr>
            <w:rFonts w:ascii="Times New Roman" w:eastAsia="Arial Unicode MS" w:hAnsi="Times New Roman" w:cs="Times New Roman"/>
            <w:sz w:val="22"/>
            <w:szCs w:val="22"/>
          </w:rPr>
          <w:t xml:space="preserve"> [</w:t>
        </w:r>
      </w:ins>
      <w:r w:rsidR="003531C6">
        <w:rPr>
          <w:rFonts w:ascii="Times New Roman" w:eastAsia="Arial Unicode MS" w:hAnsi="Times New Roman" w:cs="Times New Roman"/>
          <w:strike/>
          <w:color w:val="00B050"/>
          <w:sz w:val="22"/>
          <w:szCs w:val="22"/>
        </w:rPr>
        <w:t>7</w:t>
      </w:r>
      <w:ins w:id="290" w:author="Pedrosa, Kurt L" w:date="2014-09-18T17:29:00Z">
        <w:del w:id="291" w:author="Worldwide, Computer Support" w:date="2014-09-26T17:26:00Z">
          <w:r w:rsidR="00FD5FEB" w:rsidRPr="003531C6" w:rsidDel="008A3318">
            <w:rPr>
              <w:rFonts w:ascii="Times New Roman" w:eastAsia="Arial Unicode MS" w:hAnsi="Times New Roman" w:cs="Times New Roman"/>
              <w:color w:val="FF0000"/>
              <w:sz w:val="22"/>
              <w:szCs w:val="22"/>
            </w:rPr>
            <w:delText>7</w:delText>
          </w:r>
        </w:del>
      </w:ins>
      <w:ins w:id="292" w:author="Worldwide, Computer Support" w:date="2014-09-26T17:26:00Z">
        <w:r w:rsidR="008A3318" w:rsidRPr="003531C6">
          <w:rPr>
            <w:rFonts w:ascii="Times New Roman" w:eastAsia="Arial Unicode MS" w:hAnsi="Times New Roman" w:cs="Times New Roman"/>
            <w:color w:val="FF0000"/>
            <w:sz w:val="22"/>
            <w:szCs w:val="22"/>
          </w:rPr>
          <w:t>1</w:t>
        </w:r>
      </w:ins>
      <w:ins w:id="293" w:author="Pedrosa, Kurt L" w:date="2014-09-18T17:29:00Z">
        <w:r w:rsidR="00FD5FEB">
          <w:rPr>
            <w:rFonts w:ascii="Times New Roman" w:eastAsia="Arial Unicode MS" w:hAnsi="Times New Roman" w:cs="Times New Roman"/>
            <w:sz w:val="22"/>
            <w:szCs w:val="22"/>
          </w:rPr>
          <w:t>]</w:t>
        </w:r>
      </w:ins>
      <w:r w:rsidRPr="003D0401">
        <w:rPr>
          <w:rFonts w:ascii="Times New Roman" w:eastAsia="Arial Unicode MS" w:hAnsi="Times New Roman" w:cs="Times New Roman"/>
          <w:sz w:val="22"/>
          <w:szCs w:val="22"/>
        </w:rPr>
        <w:t xml:space="preserve"> will </w:t>
      </w:r>
      <w:r w:rsidR="003531C6" w:rsidRPr="003531C6">
        <w:rPr>
          <w:rFonts w:ascii="Times New Roman" w:eastAsia="Arial Unicode MS" w:hAnsi="Times New Roman" w:cs="Times New Roman"/>
          <w:strike/>
          <w:color w:val="00B050"/>
          <w:sz w:val="22"/>
          <w:szCs w:val="22"/>
        </w:rPr>
        <w:t>help</w:t>
      </w:r>
      <w:r w:rsidR="003531C6" w:rsidRPr="003531C6">
        <w:rPr>
          <w:rFonts w:ascii="Times New Roman" w:eastAsia="Arial Unicode MS" w:hAnsi="Times New Roman" w:cs="Times New Roman"/>
          <w:color w:val="00B050"/>
          <w:sz w:val="22"/>
          <w:szCs w:val="22"/>
        </w:rPr>
        <w:t xml:space="preserve"> </w:t>
      </w:r>
      <w:r w:rsidR="004A1FDE" w:rsidRPr="003531C6">
        <w:rPr>
          <w:rFonts w:ascii="Times New Roman" w:eastAsia="Arial Unicode MS" w:hAnsi="Times New Roman" w:cs="Times New Roman"/>
          <w:color w:val="FF0000"/>
          <w:sz w:val="22"/>
          <w:szCs w:val="22"/>
        </w:rPr>
        <w:t>aid</w:t>
      </w:r>
      <w:r w:rsidRPr="003D0401">
        <w:rPr>
          <w:rFonts w:ascii="Times New Roman" w:eastAsia="Arial Unicode MS" w:hAnsi="Times New Roman" w:cs="Times New Roman"/>
          <w:sz w:val="22"/>
          <w:szCs w:val="22"/>
        </w:rPr>
        <w:t xml:space="preserve"> the user during the operation of the APS. The APS will only perform as intended if placed in a playing board identical to the playing board used during the competition</w:t>
      </w:r>
      <w:r w:rsidR="003531C6" w:rsidRPr="003531C6">
        <w:rPr>
          <w:rFonts w:ascii="Times New Roman" w:eastAsia="Arial Unicode MS" w:hAnsi="Times New Roman" w:cs="Times New Roman"/>
          <w:strike/>
          <w:color w:val="00B050"/>
          <w:sz w:val="22"/>
          <w:szCs w:val="22"/>
        </w:rPr>
        <w:t>,</w:t>
      </w:r>
      <w:r w:rsidR="003531C6">
        <w:rPr>
          <w:rFonts w:ascii="Times New Roman" w:eastAsia="Arial Unicode MS" w:hAnsi="Times New Roman" w:cs="Times New Roman"/>
          <w:strike/>
          <w:color w:val="00B050"/>
          <w:sz w:val="22"/>
          <w:szCs w:val="22"/>
        </w:rPr>
        <w:t xml:space="preserve"> since that is the only way APS will work</w:t>
      </w:r>
      <w:r w:rsidRPr="003D0401">
        <w:rPr>
          <w:rFonts w:ascii="Times New Roman" w:eastAsia="Arial Unicode MS" w:hAnsi="Times New Roman" w:cs="Times New Roman"/>
          <w:sz w:val="22"/>
          <w:szCs w:val="22"/>
        </w:rPr>
        <w:t>.</w:t>
      </w:r>
    </w:p>
    <w:p w14:paraId="7B2F752C" w14:textId="77777777" w:rsidR="006F1680" w:rsidRPr="003D0401" w:rsidRDefault="006F1680" w:rsidP="00BC1039">
      <w:pPr>
        <w:rPr>
          <w:rFonts w:ascii="Times New Roman" w:hAnsi="Times New Roman" w:cs="Times New Roman"/>
          <w:sz w:val="22"/>
          <w:szCs w:val="22"/>
        </w:rPr>
      </w:pPr>
    </w:p>
    <w:p w14:paraId="042DBC6A" w14:textId="4ABE5ACC" w:rsidR="00496020" w:rsidRPr="003D0401" w:rsidRDefault="00C533C6" w:rsidP="00BC1039">
      <w:pPr>
        <w:pStyle w:val="Heading2"/>
        <w:numPr>
          <w:ilvl w:val="1"/>
          <w:numId w:val="1"/>
        </w:numPr>
        <w:rPr>
          <w:rFonts w:cs="Times New Roman"/>
          <w:b/>
          <w:szCs w:val="22"/>
        </w:rPr>
      </w:pPr>
      <w:bookmarkStart w:id="294" w:name="_Toc403485108"/>
      <w:r w:rsidRPr="003D0401">
        <w:rPr>
          <w:rFonts w:cs="Times New Roman"/>
          <w:b/>
          <w:szCs w:val="22"/>
        </w:rPr>
        <w:t>Constraints</w:t>
      </w:r>
      <w:bookmarkEnd w:id="294"/>
    </w:p>
    <w:p w14:paraId="61A26DAB" w14:textId="40E6BD54" w:rsidR="00D20F52" w:rsidRPr="003D0401" w:rsidRDefault="00237CB9" w:rsidP="00BC1039">
      <w:pPr>
        <w:rPr>
          <w:rFonts w:ascii="Times New Roman" w:hAnsi="Times New Roman" w:cs="Times New Roman"/>
          <w:sz w:val="22"/>
          <w:szCs w:val="22"/>
        </w:rPr>
      </w:pPr>
      <w:r w:rsidRPr="003D0401">
        <w:rPr>
          <w:rFonts w:ascii="Times New Roman" w:hAnsi="Times New Roman" w:cs="Times New Roman"/>
          <w:sz w:val="22"/>
          <w:szCs w:val="22"/>
        </w:rPr>
        <w:t xml:space="preserve">The following constraints are imposed by the IEEE </w:t>
      </w:r>
      <w:proofErr w:type="spellStart"/>
      <w:r w:rsidRPr="003D0401">
        <w:rPr>
          <w:rFonts w:ascii="Times New Roman" w:hAnsi="Times New Roman" w:cs="Times New Roman"/>
          <w:sz w:val="22"/>
          <w:szCs w:val="22"/>
        </w:rPr>
        <w:t>SoutheastCon</w:t>
      </w:r>
      <w:proofErr w:type="spellEnd"/>
      <w:r w:rsidRPr="003D0401">
        <w:rPr>
          <w:rFonts w:ascii="Times New Roman" w:hAnsi="Times New Roman" w:cs="Times New Roman"/>
          <w:sz w:val="22"/>
          <w:szCs w:val="22"/>
        </w:rPr>
        <w:t xml:space="preserve"> 2015 </w:t>
      </w:r>
      <w:ins w:id="295" w:author="Worldwide, Computer Support" w:date="2014-09-26T18:13:00Z">
        <w:r w:rsidR="004E66FA" w:rsidRPr="003531C6">
          <w:rPr>
            <w:rFonts w:ascii="Times New Roman" w:hAnsi="Times New Roman" w:cs="Times New Roman"/>
            <w:color w:val="FF0000"/>
            <w:sz w:val="22"/>
            <w:szCs w:val="22"/>
          </w:rPr>
          <w:t>Hardware Competition</w:t>
        </w:r>
        <w:r w:rsidR="004E66FA">
          <w:rPr>
            <w:rFonts w:ascii="Times New Roman" w:hAnsi="Times New Roman" w:cs="Times New Roman"/>
            <w:sz w:val="22"/>
            <w:szCs w:val="22"/>
          </w:rPr>
          <w:t xml:space="preserve"> </w:t>
        </w:r>
      </w:ins>
      <w:del w:id="296" w:author="Pedrosa, Kurt L" w:date="2014-09-18T20:04:00Z">
        <w:r w:rsidR="00B73BFE" w:rsidRPr="003D0401" w:rsidDel="008E30FE">
          <w:rPr>
            <w:rFonts w:ascii="Times New Roman" w:hAnsi="Times New Roman" w:cs="Times New Roman"/>
            <w:sz w:val="22"/>
            <w:szCs w:val="22"/>
          </w:rPr>
          <w:delText>Hardware Competition</w:delText>
        </w:r>
      </w:del>
      <w:ins w:id="297" w:author="Pedrosa, Kurt L" w:date="2014-09-18T17:29:00Z">
        <w:r w:rsidR="00FD5FEB">
          <w:rPr>
            <w:rFonts w:ascii="Times New Roman" w:hAnsi="Times New Roman" w:cs="Times New Roman"/>
            <w:sz w:val="22"/>
            <w:szCs w:val="22"/>
          </w:rPr>
          <w:t>[</w:t>
        </w:r>
      </w:ins>
      <w:r w:rsidR="003531C6" w:rsidRPr="003531C6">
        <w:rPr>
          <w:rFonts w:ascii="Times New Roman" w:hAnsi="Times New Roman" w:cs="Times New Roman"/>
          <w:strike/>
          <w:color w:val="00B050"/>
          <w:sz w:val="22"/>
          <w:szCs w:val="22"/>
        </w:rPr>
        <w:t>7</w:t>
      </w:r>
      <w:ins w:id="298" w:author="Pedrosa, Kurt L" w:date="2014-09-18T17:29:00Z">
        <w:del w:id="299" w:author="Worldwide, Computer Support" w:date="2014-09-26T17:26:00Z">
          <w:r w:rsidR="00FD5FEB" w:rsidRPr="003531C6" w:rsidDel="008A3318">
            <w:rPr>
              <w:rFonts w:ascii="Times New Roman" w:hAnsi="Times New Roman" w:cs="Times New Roman"/>
              <w:color w:val="FF0000"/>
              <w:sz w:val="22"/>
              <w:szCs w:val="22"/>
            </w:rPr>
            <w:delText>7</w:delText>
          </w:r>
        </w:del>
      </w:ins>
      <w:ins w:id="300" w:author="Worldwide, Computer Support" w:date="2014-09-26T17:26:00Z">
        <w:r w:rsidR="008A3318" w:rsidRPr="003531C6">
          <w:rPr>
            <w:rFonts w:ascii="Times New Roman" w:hAnsi="Times New Roman" w:cs="Times New Roman"/>
            <w:color w:val="FF0000"/>
            <w:sz w:val="22"/>
            <w:szCs w:val="22"/>
          </w:rPr>
          <w:t>1</w:t>
        </w:r>
      </w:ins>
      <w:ins w:id="301" w:author="Pedrosa, Kurt L" w:date="2014-09-18T17:29:00Z">
        <w:r w:rsidR="00FD5FEB">
          <w:rPr>
            <w:rFonts w:ascii="Times New Roman" w:hAnsi="Times New Roman" w:cs="Times New Roman"/>
            <w:sz w:val="22"/>
            <w:szCs w:val="22"/>
          </w:rPr>
          <w:t>]</w:t>
        </w:r>
      </w:ins>
      <w:r w:rsidR="00B73BFE" w:rsidRPr="003D0401">
        <w:rPr>
          <w:rFonts w:ascii="Times New Roman" w:hAnsi="Times New Roman" w:cs="Times New Roman"/>
          <w:sz w:val="22"/>
          <w:szCs w:val="22"/>
        </w:rPr>
        <w:t xml:space="preserve"> </w:t>
      </w:r>
      <w:r w:rsidR="00EB093E" w:rsidRPr="003D0401">
        <w:rPr>
          <w:rFonts w:ascii="Times New Roman" w:hAnsi="Times New Roman" w:cs="Times New Roman"/>
          <w:sz w:val="22"/>
          <w:szCs w:val="22"/>
        </w:rPr>
        <w:t xml:space="preserve">panel. </w:t>
      </w:r>
      <w:r w:rsidRPr="003D0401">
        <w:rPr>
          <w:rFonts w:ascii="Times New Roman" w:hAnsi="Times New Roman" w:cs="Times New Roman"/>
          <w:sz w:val="22"/>
          <w:szCs w:val="22"/>
        </w:rPr>
        <w:t xml:space="preserve"> </w:t>
      </w:r>
    </w:p>
    <w:p w14:paraId="2F5624A5" w14:textId="0BED92A4" w:rsidR="00D20F52" w:rsidRPr="003D0401" w:rsidRDefault="00D20F52" w:rsidP="00BC1039">
      <w:pPr>
        <w:rPr>
          <w:rFonts w:ascii="Times New Roman" w:hAnsi="Times New Roman" w:cs="Times New Roman"/>
          <w:sz w:val="22"/>
          <w:szCs w:val="22"/>
        </w:rPr>
      </w:pPr>
    </w:p>
    <w:p w14:paraId="688CBE95" w14:textId="47D60078" w:rsidR="00496020" w:rsidRPr="003D0401" w:rsidRDefault="00D20F52" w:rsidP="00BC1039">
      <w:pPr>
        <w:pStyle w:val="Heading2"/>
        <w:numPr>
          <w:ilvl w:val="2"/>
          <w:numId w:val="1"/>
        </w:numPr>
        <w:ind w:left="540" w:hanging="540"/>
        <w:rPr>
          <w:rFonts w:cs="Times New Roman"/>
          <w:b/>
          <w:szCs w:val="22"/>
        </w:rPr>
      </w:pPr>
      <w:bookmarkStart w:id="302" w:name="_Toc403485109"/>
      <w:r w:rsidRPr="003D0401">
        <w:rPr>
          <w:rFonts w:cs="Times New Roman"/>
          <w:b/>
          <w:szCs w:val="22"/>
        </w:rPr>
        <w:t>Regulator</w:t>
      </w:r>
      <w:r w:rsidR="00C533C6" w:rsidRPr="003D0401">
        <w:rPr>
          <w:rFonts w:cs="Times New Roman"/>
          <w:b/>
          <w:szCs w:val="22"/>
        </w:rPr>
        <w:t xml:space="preserve"> Constraints</w:t>
      </w:r>
      <w:bookmarkEnd w:id="302"/>
    </w:p>
    <w:p w14:paraId="6D414E9D" w14:textId="23A5FFC6" w:rsidR="00D20F52" w:rsidRPr="003D0401" w:rsidRDefault="00D20F52" w:rsidP="00BC1039">
      <w:pPr>
        <w:rPr>
          <w:rFonts w:ascii="Times New Roman" w:hAnsi="Times New Roman" w:cs="Times New Roman"/>
          <w:sz w:val="22"/>
          <w:szCs w:val="22"/>
        </w:rPr>
      </w:pPr>
      <w:r w:rsidRPr="003D0401">
        <w:rPr>
          <w:rFonts w:ascii="Times New Roman" w:hAnsi="Times New Roman" w:cs="Times New Roman"/>
          <w:sz w:val="22"/>
          <w:szCs w:val="22"/>
        </w:rPr>
        <w:t xml:space="preserve">The constraints imposed on </w:t>
      </w:r>
      <w:r w:rsidR="00496020" w:rsidRPr="003D0401">
        <w:rPr>
          <w:rFonts w:ascii="Times New Roman" w:hAnsi="Times New Roman" w:cs="Times New Roman"/>
          <w:sz w:val="22"/>
          <w:szCs w:val="22"/>
        </w:rPr>
        <w:t xml:space="preserve">the </w:t>
      </w:r>
      <w:r w:rsidR="00F04B01" w:rsidRPr="003D0401">
        <w:rPr>
          <w:rFonts w:ascii="Times New Roman" w:hAnsi="Times New Roman" w:cs="Times New Roman"/>
          <w:sz w:val="22"/>
          <w:szCs w:val="22"/>
        </w:rPr>
        <w:t>APS</w:t>
      </w:r>
      <w:r w:rsidR="00496020" w:rsidRPr="003D0401">
        <w:rPr>
          <w:rFonts w:ascii="Times New Roman" w:hAnsi="Times New Roman" w:cs="Times New Roman"/>
          <w:sz w:val="22"/>
          <w:szCs w:val="22"/>
        </w:rPr>
        <w:t xml:space="preserve"> </w:t>
      </w:r>
      <w:r w:rsidRPr="003D0401">
        <w:rPr>
          <w:rFonts w:ascii="Times New Roman" w:hAnsi="Times New Roman" w:cs="Times New Roman"/>
          <w:sz w:val="22"/>
          <w:szCs w:val="22"/>
        </w:rPr>
        <w:t xml:space="preserve">are set by </w:t>
      </w:r>
      <w:r w:rsidR="00496020" w:rsidRPr="003D0401">
        <w:rPr>
          <w:rFonts w:ascii="Times New Roman" w:hAnsi="Times New Roman" w:cs="Times New Roman"/>
          <w:sz w:val="22"/>
          <w:szCs w:val="22"/>
        </w:rPr>
        <w:t xml:space="preserve">the IEEE </w:t>
      </w:r>
      <w:proofErr w:type="spellStart"/>
      <w:r w:rsidR="00496020" w:rsidRPr="003D0401">
        <w:rPr>
          <w:rFonts w:ascii="Times New Roman" w:hAnsi="Times New Roman" w:cs="Times New Roman"/>
          <w:sz w:val="22"/>
          <w:szCs w:val="22"/>
        </w:rPr>
        <w:t>SoutheastCon</w:t>
      </w:r>
      <w:proofErr w:type="spellEnd"/>
      <w:r w:rsidR="00496020" w:rsidRPr="003D0401">
        <w:rPr>
          <w:rFonts w:ascii="Times New Roman" w:hAnsi="Times New Roman" w:cs="Times New Roman"/>
          <w:sz w:val="22"/>
          <w:szCs w:val="22"/>
        </w:rPr>
        <w:t xml:space="preserve"> 2015 </w:t>
      </w:r>
      <w:ins w:id="303" w:author="Worldwide, Computer Support" w:date="2014-09-26T18:13:00Z">
        <w:r w:rsidR="004E66FA">
          <w:rPr>
            <w:rFonts w:ascii="Times New Roman" w:hAnsi="Times New Roman" w:cs="Times New Roman"/>
            <w:sz w:val="22"/>
            <w:szCs w:val="22"/>
          </w:rPr>
          <w:t xml:space="preserve">Hardware Competition </w:t>
        </w:r>
      </w:ins>
      <w:ins w:id="304" w:author="Pedrosa, Kurt L" w:date="2014-09-18T17:30:00Z">
        <w:r w:rsidR="00FD5FEB">
          <w:rPr>
            <w:rFonts w:ascii="Times New Roman" w:hAnsi="Times New Roman" w:cs="Times New Roman"/>
            <w:sz w:val="22"/>
            <w:szCs w:val="22"/>
          </w:rPr>
          <w:t>[</w:t>
        </w:r>
      </w:ins>
      <w:r w:rsidR="003531C6" w:rsidRPr="003531C6">
        <w:rPr>
          <w:rFonts w:ascii="Times New Roman" w:hAnsi="Times New Roman" w:cs="Times New Roman"/>
          <w:strike/>
          <w:color w:val="00B050"/>
          <w:sz w:val="22"/>
          <w:szCs w:val="22"/>
        </w:rPr>
        <w:t>7</w:t>
      </w:r>
      <w:ins w:id="305" w:author="Pedrosa, Kurt L" w:date="2014-09-18T17:30:00Z">
        <w:del w:id="306" w:author="Worldwide, Computer Support" w:date="2014-09-26T17:26:00Z">
          <w:r w:rsidR="00FD5FEB" w:rsidRPr="003531C6" w:rsidDel="008A3318">
            <w:rPr>
              <w:rFonts w:ascii="Times New Roman" w:hAnsi="Times New Roman" w:cs="Times New Roman"/>
              <w:color w:val="FF0000"/>
              <w:sz w:val="22"/>
              <w:szCs w:val="22"/>
            </w:rPr>
            <w:delText>7</w:delText>
          </w:r>
        </w:del>
      </w:ins>
      <w:ins w:id="307" w:author="Worldwide, Computer Support" w:date="2014-09-26T17:26:00Z">
        <w:r w:rsidR="008A3318" w:rsidRPr="003531C6">
          <w:rPr>
            <w:rFonts w:ascii="Times New Roman" w:hAnsi="Times New Roman" w:cs="Times New Roman"/>
            <w:color w:val="FF0000"/>
            <w:sz w:val="22"/>
            <w:szCs w:val="22"/>
          </w:rPr>
          <w:t>1</w:t>
        </w:r>
      </w:ins>
      <w:ins w:id="308" w:author="Pedrosa, Kurt L" w:date="2014-09-18T17:30:00Z">
        <w:r w:rsidR="00FD5FEB">
          <w:rPr>
            <w:rFonts w:ascii="Times New Roman" w:hAnsi="Times New Roman" w:cs="Times New Roman"/>
            <w:sz w:val="22"/>
            <w:szCs w:val="22"/>
          </w:rPr>
          <w:t xml:space="preserve">] </w:t>
        </w:r>
      </w:ins>
      <w:ins w:id="309" w:author="Pedrosa, Kurt L" w:date="2014-09-18T20:04:00Z">
        <w:r w:rsidR="008E30FE">
          <w:rPr>
            <w:rFonts w:ascii="Times New Roman" w:hAnsi="Times New Roman" w:cs="Times New Roman"/>
            <w:sz w:val="22"/>
            <w:szCs w:val="22"/>
          </w:rPr>
          <w:t>p</w:t>
        </w:r>
      </w:ins>
      <w:del w:id="310" w:author="Pedrosa, Kurt L" w:date="2014-09-18T20:04:00Z">
        <w:r w:rsidR="00F04B01" w:rsidRPr="003D0401" w:rsidDel="008E30FE">
          <w:rPr>
            <w:rFonts w:ascii="Times New Roman" w:hAnsi="Times New Roman" w:cs="Times New Roman"/>
            <w:sz w:val="22"/>
            <w:szCs w:val="22"/>
          </w:rPr>
          <w:delText>p</w:delText>
        </w:r>
      </w:del>
      <w:r w:rsidR="00F04B01" w:rsidRPr="003D0401">
        <w:rPr>
          <w:rFonts w:ascii="Times New Roman" w:hAnsi="Times New Roman" w:cs="Times New Roman"/>
          <w:sz w:val="22"/>
          <w:szCs w:val="22"/>
        </w:rPr>
        <w:t>anel</w:t>
      </w:r>
      <w:r w:rsidR="00496020" w:rsidRPr="003D0401">
        <w:rPr>
          <w:rFonts w:ascii="Times New Roman" w:hAnsi="Times New Roman" w:cs="Times New Roman"/>
          <w:sz w:val="22"/>
          <w:szCs w:val="22"/>
        </w:rPr>
        <w:t xml:space="preserve">. The </w:t>
      </w:r>
      <w:r w:rsidR="00F04B01" w:rsidRPr="003D0401">
        <w:rPr>
          <w:rFonts w:ascii="Times New Roman" w:hAnsi="Times New Roman" w:cs="Times New Roman"/>
          <w:sz w:val="22"/>
          <w:szCs w:val="22"/>
        </w:rPr>
        <w:t>APS</w:t>
      </w:r>
      <w:r w:rsidR="00496020" w:rsidRPr="003D0401">
        <w:rPr>
          <w:rFonts w:ascii="Times New Roman" w:hAnsi="Times New Roman" w:cs="Times New Roman"/>
          <w:sz w:val="22"/>
          <w:szCs w:val="22"/>
        </w:rPr>
        <w:t xml:space="preserve"> is intended to compete</w:t>
      </w:r>
      <w:r w:rsidR="00237CB9" w:rsidRPr="003D0401">
        <w:rPr>
          <w:rFonts w:ascii="Times New Roman" w:hAnsi="Times New Roman" w:cs="Times New Roman"/>
          <w:sz w:val="22"/>
          <w:szCs w:val="22"/>
        </w:rPr>
        <w:t xml:space="preserve"> in the IEEE </w:t>
      </w:r>
      <w:proofErr w:type="spellStart"/>
      <w:r w:rsidR="00237CB9" w:rsidRPr="003D0401">
        <w:rPr>
          <w:rFonts w:ascii="Times New Roman" w:hAnsi="Times New Roman" w:cs="Times New Roman"/>
          <w:sz w:val="22"/>
          <w:szCs w:val="22"/>
        </w:rPr>
        <w:t>SoutheastCon</w:t>
      </w:r>
      <w:proofErr w:type="spellEnd"/>
      <w:r w:rsidR="00237CB9" w:rsidRPr="003D0401">
        <w:rPr>
          <w:rFonts w:ascii="Times New Roman" w:hAnsi="Times New Roman" w:cs="Times New Roman"/>
          <w:sz w:val="22"/>
          <w:szCs w:val="22"/>
        </w:rPr>
        <w:t xml:space="preserve"> 2015 Hardware C</w:t>
      </w:r>
      <w:r w:rsidR="00496020" w:rsidRPr="003D0401">
        <w:rPr>
          <w:rFonts w:ascii="Times New Roman" w:hAnsi="Times New Roman" w:cs="Times New Roman"/>
          <w:sz w:val="22"/>
          <w:szCs w:val="22"/>
        </w:rPr>
        <w:t xml:space="preserve">ompetition. The </w:t>
      </w:r>
      <w:r w:rsidR="00F04B01" w:rsidRPr="003D0401">
        <w:rPr>
          <w:rFonts w:ascii="Times New Roman" w:hAnsi="Times New Roman" w:cs="Times New Roman"/>
          <w:sz w:val="22"/>
          <w:szCs w:val="22"/>
        </w:rPr>
        <w:t>APS</w:t>
      </w:r>
      <w:r w:rsidR="00EB093E" w:rsidRPr="003D0401">
        <w:rPr>
          <w:rFonts w:ascii="Times New Roman" w:hAnsi="Times New Roman" w:cs="Times New Roman"/>
          <w:sz w:val="22"/>
          <w:szCs w:val="22"/>
        </w:rPr>
        <w:t xml:space="preserve"> is subject to </w:t>
      </w:r>
      <w:r w:rsidR="00496020" w:rsidRPr="003D0401">
        <w:rPr>
          <w:rFonts w:ascii="Times New Roman" w:hAnsi="Times New Roman" w:cs="Times New Roman"/>
          <w:sz w:val="22"/>
          <w:szCs w:val="22"/>
        </w:rPr>
        <w:t>chang</w:t>
      </w:r>
      <w:r w:rsidR="00237CB9" w:rsidRPr="003D0401">
        <w:rPr>
          <w:rFonts w:ascii="Times New Roman" w:hAnsi="Times New Roman" w:cs="Times New Roman"/>
          <w:sz w:val="22"/>
          <w:szCs w:val="22"/>
        </w:rPr>
        <w:t>es in design, construction, operation</w:t>
      </w:r>
      <w:r w:rsidR="00F04B01" w:rsidRPr="003D0401">
        <w:rPr>
          <w:rFonts w:ascii="Times New Roman" w:hAnsi="Times New Roman" w:cs="Times New Roman"/>
          <w:sz w:val="22"/>
          <w:szCs w:val="22"/>
        </w:rPr>
        <w:t>, or requirements</w:t>
      </w:r>
      <w:r w:rsidR="00237CB9" w:rsidRPr="003D0401">
        <w:rPr>
          <w:rFonts w:ascii="Times New Roman" w:hAnsi="Times New Roman" w:cs="Times New Roman"/>
          <w:sz w:val="22"/>
          <w:szCs w:val="22"/>
        </w:rPr>
        <w:t xml:space="preserve"> at any time. </w:t>
      </w:r>
    </w:p>
    <w:p w14:paraId="4A7C446B" w14:textId="47F3FA13" w:rsidR="00237CB9" w:rsidRPr="003D0401" w:rsidRDefault="00237CB9" w:rsidP="00BC1039">
      <w:pPr>
        <w:rPr>
          <w:rFonts w:ascii="Times New Roman" w:hAnsi="Times New Roman" w:cs="Times New Roman"/>
          <w:sz w:val="22"/>
          <w:szCs w:val="22"/>
        </w:rPr>
      </w:pPr>
    </w:p>
    <w:p w14:paraId="6186D130" w14:textId="3D694679" w:rsidR="00EC62A0" w:rsidRPr="00EC62A0" w:rsidRDefault="00C533C6" w:rsidP="00EC62A0">
      <w:pPr>
        <w:pStyle w:val="Heading2"/>
        <w:numPr>
          <w:ilvl w:val="1"/>
          <w:numId w:val="1"/>
        </w:numPr>
        <w:rPr>
          <w:rFonts w:cs="Times New Roman"/>
          <w:b/>
          <w:szCs w:val="22"/>
        </w:rPr>
      </w:pPr>
      <w:bookmarkStart w:id="311" w:name="_Toc403485110"/>
      <w:r w:rsidRPr="003D0401">
        <w:rPr>
          <w:rFonts w:cs="Times New Roman"/>
          <w:b/>
          <w:szCs w:val="22"/>
        </w:rPr>
        <w:t>Assumptions and Dependencie</w:t>
      </w:r>
      <w:r w:rsidR="00EC62A0">
        <w:rPr>
          <w:rFonts w:cs="Times New Roman"/>
          <w:b/>
          <w:szCs w:val="22"/>
        </w:rPr>
        <w:t>s</w:t>
      </w:r>
      <w:bookmarkEnd w:id="311"/>
    </w:p>
    <w:p w14:paraId="1CEA0B14" w14:textId="1D12F39A" w:rsidR="00A3358A" w:rsidRPr="00334185" w:rsidRDefault="00237CB9" w:rsidP="00334185">
      <w:pPr>
        <w:pStyle w:val="ListParagraph"/>
        <w:numPr>
          <w:ilvl w:val="0"/>
          <w:numId w:val="49"/>
        </w:numPr>
        <w:spacing w:line="240" w:lineRule="auto"/>
        <w:ind w:hanging="270"/>
        <w:rPr>
          <w:rFonts w:ascii="Times New Roman" w:hAnsi="Times New Roman" w:cs="Times New Roman"/>
        </w:rPr>
      </w:pPr>
      <w:r w:rsidRPr="003D0401">
        <w:rPr>
          <w:rFonts w:ascii="Times New Roman" w:hAnsi="Times New Roman" w:cs="Times New Roman"/>
          <w:b/>
        </w:rPr>
        <w:t>IEEE Regulations</w:t>
      </w:r>
      <w:r w:rsidRPr="003D0401">
        <w:rPr>
          <w:rFonts w:ascii="Times New Roman" w:hAnsi="Times New Roman" w:cs="Times New Roman"/>
        </w:rPr>
        <w:t xml:space="preserve"> – </w:t>
      </w:r>
      <w:del w:id="312" w:author="Merissa Roth" w:date="2014-11-09T15:53:00Z">
        <w:r w:rsidR="00F04B01" w:rsidRPr="003D0401" w:rsidDel="00411C88">
          <w:rPr>
            <w:rFonts w:ascii="Times New Roman" w:hAnsi="Times New Roman" w:cs="Times New Roman"/>
          </w:rPr>
          <w:delText xml:space="preserve">as of March 19, 2014 the rules set forth by IEEE SoutheastCon 2015 </w:delText>
        </w:r>
        <w:r w:rsidR="00B73BFE" w:rsidRPr="003D0401" w:rsidDel="00411C88">
          <w:rPr>
            <w:rFonts w:ascii="Times New Roman" w:hAnsi="Times New Roman" w:cs="Times New Roman"/>
          </w:rPr>
          <w:delText>Hardware Competition</w:delText>
        </w:r>
      </w:del>
      <w:ins w:id="313" w:author="Pedrosa, Kurt L" w:date="2014-09-18T17:30:00Z">
        <w:del w:id="314" w:author="Merissa Roth" w:date="2014-11-09T15:53:00Z">
          <w:r w:rsidR="00FD5FEB" w:rsidDel="00411C88">
            <w:rPr>
              <w:rFonts w:ascii="Times New Roman" w:hAnsi="Times New Roman" w:cs="Times New Roman"/>
            </w:rPr>
            <w:delText xml:space="preserve"> [7</w:delText>
          </w:r>
        </w:del>
      </w:ins>
      <w:ins w:id="315" w:author="Worldwide, Computer Support" w:date="2014-09-26T17:26:00Z">
        <w:del w:id="316" w:author="Merissa Roth" w:date="2014-11-09T15:53:00Z">
          <w:r w:rsidR="008A3318" w:rsidDel="00411C88">
            <w:rPr>
              <w:rFonts w:ascii="Times New Roman" w:hAnsi="Times New Roman" w:cs="Times New Roman"/>
            </w:rPr>
            <w:delText>1</w:delText>
          </w:r>
        </w:del>
      </w:ins>
      <w:ins w:id="317" w:author="Pedrosa, Kurt L" w:date="2014-09-18T17:30:00Z">
        <w:del w:id="318" w:author="Merissa Roth" w:date="2014-11-09T15:53:00Z">
          <w:r w:rsidR="00FD5FEB" w:rsidDel="00411C88">
            <w:rPr>
              <w:rFonts w:ascii="Times New Roman" w:hAnsi="Times New Roman" w:cs="Times New Roman"/>
            </w:rPr>
            <w:delText>]</w:delText>
          </w:r>
        </w:del>
      </w:ins>
      <w:del w:id="319" w:author="Merissa Roth" w:date="2014-11-09T15:53:00Z">
        <w:r w:rsidR="00B73BFE" w:rsidRPr="003D0401" w:rsidDel="00411C88">
          <w:rPr>
            <w:rFonts w:ascii="Times New Roman" w:hAnsi="Times New Roman" w:cs="Times New Roman"/>
          </w:rPr>
          <w:delText xml:space="preserve"> panel</w:delText>
        </w:r>
        <w:r w:rsidR="00F04B01" w:rsidRPr="003D0401" w:rsidDel="00411C88">
          <w:rPr>
            <w:rFonts w:ascii="Times New Roman" w:hAnsi="Times New Roman" w:cs="Times New Roman"/>
          </w:rPr>
          <w:delText xml:space="preserve"> have not been finalized. All rules and regulations changed after the time of publications of this document will be reflected in a later version.</w:delText>
        </w:r>
      </w:del>
      <w:ins w:id="320" w:author="Merissa Roth" w:date="2014-11-09T15:53:00Z">
        <w:r w:rsidR="00411C88">
          <w:rPr>
            <w:rFonts w:ascii="Times New Roman" w:hAnsi="Times New Roman" w:cs="Times New Roman"/>
          </w:rPr>
          <w:t xml:space="preserve">as of </w:t>
        </w:r>
      </w:ins>
      <w:r w:rsidR="003531C6" w:rsidRPr="003531C6">
        <w:rPr>
          <w:rFonts w:ascii="Times New Roman" w:hAnsi="Times New Roman" w:cs="Times New Roman"/>
          <w:strike/>
          <w:color w:val="00B050"/>
        </w:rPr>
        <w:t xml:space="preserve">March 19 </w:t>
      </w:r>
      <w:ins w:id="321" w:author="Merissa Roth" w:date="2014-11-09T15:53:00Z">
        <w:r w:rsidR="00411C88" w:rsidRPr="003531C6">
          <w:rPr>
            <w:rFonts w:ascii="Times New Roman" w:hAnsi="Times New Roman" w:cs="Times New Roman"/>
            <w:color w:val="FF0000"/>
          </w:rPr>
          <w:t>October 14</w:t>
        </w:r>
        <w:r w:rsidR="00411C88">
          <w:rPr>
            <w:rFonts w:ascii="Times New Roman" w:hAnsi="Times New Roman" w:cs="Times New Roman"/>
          </w:rPr>
          <w:t xml:space="preserve">, 2014, the rules set forth by the IEEE </w:t>
        </w:r>
        <w:proofErr w:type="spellStart"/>
        <w:r w:rsidR="00411C88">
          <w:rPr>
            <w:rFonts w:ascii="Times New Roman" w:hAnsi="Times New Roman" w:cs="Times New Roman"/>
          </w:rPr>
          <w:t>SoutheastCon</w:t>
        </w:r>
        <w:proofErr w:type="spellEnd"/>
        <w:r w:rsidR="00411C88">
          <w:rPr>
            <w:rFonts w:ascii="Times New Roman" w:hAnsi="Times New Roman" w:cs="Times New Roman"/>
          </w:rPr>
          <w:t xml:space="preserve"> 2015</w:t>
        </w:r>
      </w:ins>
      <w:r w:rsidR="00334185">
        <w:rPr>
          <w:rFonts w:ascii="Times New Roman" w:hAnsi="Times New Roman" w:cs="Times New Roman"/>
        </w:rPr>
        <w:t xml:space="preserve"> Hardware Competition</w:t>
      </w:r>
      <w:ins w:id="322" w:author="Merissa Roth" w:date="2014-11-09T15:53:00Z">
        <w:r w:rsidR="00411C88" w:rsidRPr="00334185">
          <w:rPr>
            <w:rFonts w:ascii="Times New Roman" w:hAnsi="Times New Roman" w:cs="Times New Roman"/>
          </w:rPr>
          <w:t xml:space="preserve"> panel have</w:t>
        </w:r>
      </w:ins>
      <w:r w:rsidR="003531C6">
        <w:rPr>
          <w:rFonts w:ascii="Times New Roman" w:hAnsi="Times New Roman" w:cs="Times New Roman"/>
        </w:rPr>
        <w:t xml:space="preserve"> </w:t>
      </w:r>
      <w:r w:rsidR="003531C6" w:rsidRPr="003531C6">
        <w:rPr>
          <w:rFonts w:ascii="Times New Roman" w:hAnsi="Times New Roman" w:cs="Times New Roman"/>
          <w:strike/>
          <w:color w:val="00B050"/>
        </w:rPr>
        <w:t>not been finalized</w:t>
      </w:r>
      <w:r w:rsidR="003531C6">
        <w:rPr>
          <w:rFonts w:ascii="Times New Roman" w:hAnsi="Times New Roman" w:cs="Times New Roman"/>
          <w:strike/>
          <w:color w:val="00B050"/>
        </w:rPr>
        <w:t xml:space="preserve">. All rules and regulation changed after the time of publications of this document will be reflected in a later </w:t>
      </w:r>
      <w:proofErr w:type="gramStart"/>
      <w:r w:rsidR="003531C6">
        <w:rPr>
          <w:rFonts w:ascii="Times New Roman" w:hAnsi="Times New Roman" w:cs="Times New Roman"/>
          <w:strike/>
          <w:color w:val="00B050"/>
        </w:rPr>
        <w:t>version</w:t>
      </w:r>
      <w:r w:rsidR="003531C6">
        <w:rPr>
          <w:rFonts w:ascii="Times New Roman" w:hAnsi="Times New Roman" w:cs="Times New Roman"/>
        </w:rPr>
        <w:t xml:space="preserve"> </w:t>
      </w:r>
      <w:ins w:id="323" w:author="Merissa Roth" w:date="2014-11-09T15:53:00Z">
        <w:r w:rsidR="00411C88" w:rsidRPr="00334185">
          <w:rPr>
            <w:rFonts w:ascii="Times New Roman" w:hAnsi="Times New Roman" w:cs="Times New Roman"/>
          </w:rPr>
          <w:t xml:space="preserve"> </w:t>
        </w:r>
        <w:r w:rsidR="00411C88" w:rsidRPr="003531C6">
          <w:rPr>
            <w:rFonts w:ascii="Times New Roman" w:hAnsi="Times New Roman" w:cs="Times New Roman"/>
            <w:color w:val="FF0000"/>
          </w:rPr>
          <w:t>been</w:t>
        </w:r>
        <w:proofErr w:type="gramEnd"/>
        <w:r w:rsidR="00411C88" w:rsidRPr="003531C6">
          <w:rPr>
            <w:rFonts w:ascii="Times New Roman" w:hAnsi="Times New Roman" w:cs="Times New Roman"/>
            <w:color w:val="FF0000"/>
          </w:rPr>
          <w:t xml:space="preserve"> updated. The requirements found below have been updated to fulfill the </w:t>
        </w:r>
      </w:ins>
      <w:ins w:id="324" w:author="Merissa Roth" w:date="2014-11-09T15:55:00Z">
        <w:r w:rsidR="00BE0A5E" w:rsidRPr="003531C6">
          <w:rPr>
            <w:rFonts w:ascii="Times New Roman" w:hAnsi="Times New Roman" w:cs="Times New Roman"/>
            <w:color w:val="FF0000"/>
          </w:rPr>
          <w:t>updated rules</w:t>
        </w:r>
      </w:ins>
      <w:r w:rsidR="00334185" w:rsidRPr="003531C6">
        <w:rPr>
          <w:rFonts w:ascii="Times New Roman" w:hAnsi="Times New Roman" w:cs="Times New Roman"/>
          <w:color w:val="FF0000"/>
        </w:rPr>
        <w:t xml:space="preserve"> [1]</w:t>
      </w:r>
      <w:ins w:id="325" w:author="Merissa Roth" w:date="2014-11-09T15:55:00Z">
        <w:r w:rsidR="00BE0A5E" w:rsidRPr="003531C6">
          <w:rPr>
            <w:rFonts w:ascii="Times New Roman" w:hAnsi="Times New Roman" w:cs="Times New Roman"/>
            <w:color w:val="FF0000"/>
          </w:rPr>
          <w:t>.</w:t>
        </w:r>
      </w:ins>
    </w:p>
    <w:p w14:paraId="60CA092A" w14:textId="6BDE7836" w:rsidR="00A3358A" w:rsidRPr="003D0401" w:rsidRDefault="00A3358A">
      <w:pPr>
        <w:pStyle w:val="ListParagraph"/>
        <w:numPr>
          <w:ilvl w:val="0"/>
          <w:numId w:val="49"/>
        </w:numPr>
        <w:spacing w:line="240" w:lineRule="auto"/>
        <w:ind w:hanging="270"/>
        <w:rPr>
          <w:rFonts w:ascii="Times New Roman" w:hAnsi="Times New Roman" w:cs="Times New Roman"/>
        </w:rPr>
        <w:pPrChange w:id="326" w:author="Merissa Roth" w:date="2014-11-09T16:13:00Z">
          <w:pPr>
            <w:pStyle w:val="ListParagraph"/>
            <w:numPr>
              <w:numId w:val="49"/>
            </w:numPr>
            <w:ind w:left="720" w:hanging="270"/>
          </w:pPr>
        </w:pPrChange>
      </w:pPr>
      <w:r w:rsidRPr="003D0401">
        <w:rPr>
          <w:rFonts w:ascii="Times New Roman" w:hAnsi="Times New Roman" w:cs="Times New Roman"/>
          <w:b/>
        </w:rPr>
        <w:t>Units</w:t>
      </w:r>
      <w:r w:rsidRPr="003D0401">
        <w:rPr>
          <w:rFonts w:ascii="Times New Roman" w:hAnsi="Times New Roman" w:cs="Times New Roman"/>
        </w:rPr>
        <w:t xml:space="preserve"> – as per the rules set forth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the units to be used are English Units (i.e. feet, inches). This may be refined as the rules update. </w:t>
      </w:r>
    </w:p>
    <w:p w14:paraId="208BDA47" w14:textId="304189CB" w:rsidR="003B5A44" w:rsidRPr="003D0401" w:rsidRDefault="00CA7225"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40BF5232" w14:textId="2459A8BC" w:rsidR="0080445F" w:rsidRDefault="006B0F8D" w:rsidP="0080445F">
      <w:pPr>
        <w:pStyle w:val="Heading1"/>
        <w:numPr>
          <w:ilvl w:val="1"/>
          <w:numId w:val="1"/>
        </w:numPr>
        <w:rPr>
          <w:b/>
          <w:sz w:val="22"/>
          <w:szCs w:val="22"/>
        </w:rPr>
      </w:pPr>
      <w:bookmarkStart w:id="327" w:name="_Toc403485111"/>
      <w:r w:rsidRPr="00EC62A0">
        <w:rPr>
          <w:b/>
          <w:sz w:val="22"/>
          <w:szCs w:val="22"/>
        </w:rPr>
        <w:lastRenderedPageBreak/>
        <w:t>Use Case</w:t>
      </w:r>
      <w:r w:rsidR="006F7B0A" w:rsidRPr="00EC62A0">
        <w:rPr>
          <w:b/>
          <w:sz w:val="22"/>
          <w:szCs w:val="22"/>
        </w:rPr>
        <w:t>s</w:t>
      </w:r>
      <w:bookmarkEnd w:id="327"/>
    </w:p>
    <w:p w14:paraId="0B29C5F8" w14:textId="2BEF4653" w:rsidR="00D56BCB" w:rsidRPr="003D0401" w:rsidRDefault="00B73BFE" w:rsidP="00BC1039">
      <w:pPr>
        <w:rPr>
          <w:rFonts w:ascii="Times New Roman" w:hAnsi="Times New Roman" w:cs="Times New Roman"/>
          <w:sz w:val="22"/>
          <w:szCs w:val="22"/>
        </w:rPr>
      </w:pPr>
      <w:r w:rsidRPr="003D0401">
        <w:rPr>
          <w:rFonts w:ascii="Times New Roman" w:hAnsi="Times New Roman" w:cs="Times New Roman"/>
          <w:sz w:val="22"/>
          <w:szCs w:val="22"/>
        </w:rPr>
        <w:t>The following use c</w:t>
      </w:r>
      <w:r w:rsidR="00D56BCB" w:rsidRPr="003D0401">
        <w:rPr>
          <w:rFonts w:ascii="Times New Roman" w:hAnsi="Times New Roman" w:cs="Times New Roman"/>
          <w:sz w:val="22"/>
          <w:szCs w:val="22"/>
        </w:rPr>
        <w:t xml:space="preserve">ases describe the </w:t>
      </w:r>
      <w:r w:rsidR="00DC13B7" w:rsidRPr="003D0401">
        <w:rPr>
          <w:rFonts w:ascii="Times New Roman" w:hAnsi="Times New Roman" w:cs="Times New Roman"/>
          <w:sz w:val="22"/>
          <w:szCs w:val="22"/>
        </w:rPr>
        <w:t>APS</w:t>
      </w:r>
      <w:r w:rsidR="00D56BCB" w:rsidRPr="003D0401">
        <w:rPr>
          <w:rFonts w:ascii="Times New Roman" w:hAnsi="Times New Roman" w:cs="Times New Roman"/>
          <w:sz w:val="22"/>
          <w:szCs w:val="22"/>
        </w:rPr>
        <w:t xml:space="preserve">’s operational capabilities and goals. The use cases demonstrate the normal operation of the </w:t>
      </w:r>
      <w:r w:rsidR="00DC13B7" w:rsidRPr="003D0401">
        <w:rPr>
          <w:rFonts w:ascii="Times New Roman" w:hAnsi="Times New Roman" w:cs="Times New Roman"/>
          <w:sz w:val="22"/>
          <w:szCs w:val="22"/>
        </w:rPr>
        <w:t>APS</w:t>
      </w:r>
      <w:r w:rsidR="00D56BCB" w:rsidRPr="003D0401">
        <w:rPr>
          <w:rFonts w:ascii="Times New Roman" w:hAnsi="Times New Roman" w:cs="Times New Roman"/>
          <w:sz w:val="22"/>
          <w:szCs w:val="22"/>
        </w:rPr>
        <w:t xml:space="preserve">, as well as detailed alternatives to problems that may arise. </w:t>
      </w:r>
    </w:p>
    <w:p w14:paraId="34DFF256" w14:textId="77777777" w:rsidR="009C2D73" w:rsidRPr="003D0401" w:rsidRDefault="009C2D73" w:rsidP="00BC1039">
      <w:pPr>
        <w:rPr>
          <w:rFonts w:ascii="Times New Roman" w:hAnsi="Times New Roman" w:cs="Times New Roman"/>
          <w:sz w:val="22"/>
          <w:szCs w:val="22"/>
        </w:rPr>
      </w:pPr>
    </w:p>
    <w:p w14:paraId="492892BF" w14:textId="3FE1A90C" w:rsidR="00222E12" w:rsidRPr="006F7B0A" w:rsidRDefault="006F7B0A">
      <w:pPr>
        <w:pStyle w:val="Heading2"/>
        <w:numPr>
          <w:ilvl w:val="2"/>
          <w:numId w:val="1"/>
        </w:numPr>
        <w:spacing w:before="0"/>
        <w:rPr>
          <w:b/>
          <w:szCs w:val="22"/>
        </w:rPr>
        <w:pPrChange w:id="328" w:author="Merissa Roth" w:date="2014-11-09T16:13:00Z">
          <w:pPr/>
        </w:pPrChange>
      </w:pPr>
      <w:bookmarkStart w:id="329" w:name="_Toc403385008"/>
      <w:bookmarkStart w:id="330" w:name="_Toc403390902"/>
      <w:bookmarkStart w:id="331" w:name="_Toc403485112"/>
      <w:bookmarkEnd w:id="329"/>
      <w:bookmarkEnd w:id="330"/>
      <w:r w:rsidRPr="006B0F8D">
        <w:rPr>
          <w:b/>
          <w:szCs w:val="22"/>
        </w:rPr>
        <w:t>Use Case Diagram</w:t>
      </w:r>
      <w:bookmarkEnd w:id="331"/>
    </w:p>
    <w:p w14:paraId="67FA273D" w14:textId="51ED75C8" w:rsidR="00D56BCB" w:rsidRDefault="006F7B0A" w:rsidP="00BC1039">
      <w:pPr>
        <w:rPr>
          <w:rFonts w:ascii="Times New Roman" w:eastAsiaTheme="majorEastAsia" w:hAnsi="Times New Roman" w:cs="Times New Roman"/>
          <w:sz w:val="22"/>
          <w:szCs w:val="22"/>
        </w:rPr>
      </w:pPr>
      <w:r w:rsidRPr="006F7B0A">
        <w:rPr>
          <w:rFonts w:ascii="Times New Roman" w:eastAsiaTheme="majorEastAsia" w:hAnsi="Times New Roman" w:cs="Times New Roman"/>
          <w:sz w:val="22"/>
          <w:szCs w:val="22"/>
        </w:rPr>
        <w:fldChar w:fldCharType="begin"/>
      </w:r>
      <w:r w:rsidRPr="006F7B0A">
        <w:rPr>
          <w:rFonts w:ascii="Times New Roman" w:eastAsiaTheme="majorEastAsia" w:hAnsi="Times New Roman" w:cs="Times New Roman"/>
          <w:sz w:val="22"/>
          <w:szCs w:val="22"/>
        </w:rPr>
        <w:instrText xml:space="preserve"> REF _Ref403404601 \h  \* MERGEFORMAT </w:instrText>
      </w:r>
      <w:r w:rsidRPr="006F7B0A">
        <w:rPr>
          <w:rFonts w:ascii="Times New Roman" w:eastAsiaTheme="majorEastAsia" w:hAnsi="Times New Roman" w:cs="Times New Roman"/>
          <w:sz w:val="22"/>
          <w:szCs w:val="22"/>
        </w:rPr>
      </w:r>
      <w:r w:rsidRPr="006F7B0A">
        <w:rPr>
          <w:rFonts w:ascii="Times New Roman" w:eastAsiaTheme="majorEastAsia"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1</w:t>
      </w:r>
      <w:r w:rsidRPr="006F7B0A">
        <w:rPr>
          <w:rFonts w:ascii="Times New Roman" w:eastAsiaTheme="majorEastAsia" w:hAnsi="Times New Roman" w:cs="Times New Roman"/>
          <w:sz w:val="22"/>
          <w:szCs w:val="22"/>
        </w:rPr>
        <w:fldChar w:fldCharType="end"/>
      </w:r>
      <w:r>
        <w:rPr>
          <w:rFonts w:ascii="Times New Roman" w:eastAsiaTheme="majorEastAsia" w:hAnsi="Times New Roman" w:cs="Times New Roman"/>
          <w:sz w:val="22"/>
          <w:szCs w:val="22"/>
        </w:rPr>
        <w:t xml:space="preserve"> </w:t>
      </w:r>
      <w:r w:rsidR="00D56BCB" w:rsidRPr="003D0401">
        <w:rPr>
          <w:rFonts w:ascii="Times New Roman" w:eastAsiaTheme="majorEastAsia" w:hAnsi="Times New Roman" w:cs="Times New Roman"/>
          <w:sz w:val="22"/>
          <w:szCs w:val="22"/>
        </w:rPr>
        <w:t xml:space="preserve">depicts the </w:t>
      </w:r>
      <w:r w:rsidR="00F04B01" w:rsidRPr="003D0401">
        <w:rPr>
          <w:rFonts w:ascii="Times New Roman" w:eastAsiaTheme="majorEastAsia" w:hAnsi="Times New Roman" w:cs="Times New Roman"/>
          <w:sz w:val="22"/>
          <w:szCs w:val="22"/>
        </w:rPr>
        <w:t>Use Case D</w:t>
      </w:r>
      <w:r w:rsidR="00D56BCB" w:rsidRPr="003D0401">
        <w:rPr>
          <w:rFonts w:ascii="Times New Roman" w:eastAsiaTheme="majorEastAsia" w:hAnsi="Times New Roman" w:cs="Times New Roman"/>
          <w:sz w:val="22"/>
          <w:szCs w:val="22"/>
        </w:rPr>
        <w:t xml:space="preserve">iagram for the </w:t>
      </w:r>
      <w:r w:rsidR="00F04B01" w:rsidRPr="003D0401">
        <w:rPr>
          <w:rFonts w:ascii="Times New Roman" w:eastAsiaTheme="majorEastAsia" w:hAnsi="Times New Roman" w:cs="Times New Roman"/>
          <w:sz w:val="22"/>
          <w:szCs w:val="22"/>
        </w:rPr>
        <w:t>APS</w:t>
      </w:r>
      <w:r w:rsidR="00D56BCB" w:rsidRPr="003D0401">
        <w:rPr>
          <w:rFonts w:ascii="Times New Roman" w:eastAsiaTheme="majorEastAsia" w:hAnsi="Times New Roman" w:cs="Times New Roman"/>
          <w:sz w:val="22"/>
          <w:szCs w:val="22"/>
        </w:rPr>
        <w:t xml:space="preserve">. </w:t>
      </w:r>
    </w:p>
    <w:p w14:paraId="4B87ECCF" w14:textId="77777777" w:rsidR="00CB6413" w:rsidRPr="003D0401" w:rsidDel="008E30FE" w:rsidRDefault="00CB6413" w:rsidP="00BC1039">
      <w:pPr>
        <w:rPr>
          <w:del w:id="332" w:author="Pedrosa, Kurt L" w:date="2014-09-18T20:02:00Z"/>
          <w:rFonts w:ascii="Times New Roman" w:hAnsi="Times New Roman" w:cs="Times New Roman"/>
          <w:sz w:val="22"/>
          <w:szCs w:val="22"/>
        </w:rPr>
      </w:pPr>
    </w:p>
    <w:p w14:paraId="00311A67" w14:textId="77777777" w:rsidR="00CB6413" w:rsidRDefault="00CB6413" w:rsidP="00BC1039"/>
    <w:p w14:paraId="0A47A78B" w14:textId="77777777" w:rsidR="00CB6413" w:rsidRDefault="00CB6413" w:rsidP="00BC1039">
      <w:pPr>
        <w:keepNext/>
        <w:jc w:val="center"/>
      </w:pPr>
      <w:r w:rsidRPr="003D0401">
        <w:rPr>
          <w:noProof/>
        </w:rPr>
        <w:drawing>
          <wp:inline distT="0" distB="0" distL="0" distR="0" wp14:anchorId="44E150C1" wp14:editId="12E3E2FE">
            <wp:extent cx="3649073" cy="3400425"/>
            <wp:effectExtent l="0" t="0" r="8890" b="0"/>
            <wp:docPr id="15" name="Picture 15" descr="C:\Users\rothm\Downloads\Use Case Diagram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thm\Downloads\Use Case Diagram_v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073" cy="3400425"/>
                    </a:xfrm>
                    <a:prstGeom prst="rect">
                      <a:avLst/>
                    </a:prstGeom>
                    <a:noFill/>
                    <a:ln>
                      <a:noFill/>
                    </a:ln>
                  </pic:spPr>
                </pic:pic>
              </a:graphicData>
            </a:graphic>
          </wp:inline>
        </w:drawing>
      </w:r>
    </w:p>
    <w:p w14:paraId="6566CE4C" w14:textId="3984C724" w:rsidR="00CB6413" w:rsidRPr="00CB6413" w:rsidRDefault="00CB6413" w:rsidP="00BC1039">
      <w:pPr>
        <w:pStyle w:val="Caption"/>
        <w:jc w:val="center"/>
        <w:rPr>
          <w:rFonts w:ascii="Arial" w:hAnsi="Arial" w:cs="Arial"/>
          <w:i w:val="0"/>
          <w:iCs w:val="0"/>
          <w:color w:val="auto"/>
        </w:rPr>
      </w:pPr>
      <w:bookmarkStart w:id="333" w:name="_Ref403404601"/>
      <w:bookmarkStart w:id="334" w:name="_Toc403404080"/>
      <w:r w:rsidRPr="00CB6413">
        <w:rPr>
          <w:rFonts w:ascii="Arial" w:hAnsi="Arial" w:cs="Arial"/>
          <w:color w:val="auto"/>
        </w:rPr>
        <w:t xml:space="preserve">Figure </w:t>
      </w:r>
      <w:r w:rsidR="00CB12C7">
        <w:rPr>
          <w:rFonts w:ascii="Arial" w:hAnsi="Arial" w:cs="Arial"/>
          <w:color w:val="auto"/>
        </w:rPr>
        <w:fldChar w:fldCharType="begin"/>
      </w:r>
      <w:r w:rsidR="00CB12C7">
        <w:rPr>
          <w:rFonts w:ascii="Arial" w:hAnsi="Arial" w:cs="Arial"/>
          <w:color w:val="auto"/>
        </w:rPr>
        <w:instrText xml:space="preserve"> SEQ Figure \* ARABIC </w:instrText>
      </w:r>
      <w:r w:rsidR="00CB12C7">
        <w:rPr>
          <w:rFonts w:ascii="Arial" w:hAnsi="Arial" w:cs="Arial"/>
          <w:color w:val="auto"/>
        </w:rPr>
        <w:fldChar w:fldCharType="separate"/>
      </w:r>
      <w:r w:rsidR="00DF27D7">
        <w:rPr>
          <w:rFonts w:ascii="Arial" w:hAnsi="Arial" w:cs="Arial"/>
          <w:noProof/>
          <w:color w:val="auto"/>
        </w:rPr>
        <w:t>1</w:t>
      </w:r>
      <w:r w:rsidR="00CB12C7">
        <w:rPr>
          <w:rFonts w:ascii="Arial" w:hAnsi="Arial" w:cs="Arial"/>
          <w:color w:val="auto"/>
        </w:rPr>
        <w:fldChar w:fldCharType="end"/>
      </w:r>
      <w:bookmarkEnd w:id="333"/>
      <w:r w:rsidRPr="00CB6413">
        <w:rPr>
          <w:rFonts w:ascii="Arial" w:hAnsi="Arial" w:cs="Arial"/>
          <w:color w:val="auto"/>
        </w:rPr>
        <w:t>. Use Case Diagram for the APS</w:t>
      </w:r>
      <w:bookmarkEnd w:id="334"/>
    </w:p>
    <w:p w14:paraId="4807C7AD" w14:textId="134C9C05" w:rsidR="003A3992" w:rsidRPr="00CB6413" w:rsidRDefault="00CB6413" w:rsidP="00BC1039">
      <w:pPr>
        <w:rPr>
          <w:rFonts w:ascii="Arial" w:hAnsi="Arial" w:cs="Arial"/>
          <w:rPrChange w:id="335" w:author="Worldwide, Computer Support" w:date="2014-09-26T17:30:00Z">
            <w:rPr>
              <w:noProof/>
            </w:rPr>
          </w:rPrChange>
        </w:rPr>
      </w:pPr>
      <w:r>
        <w:rPr>
          <w:rFonts w:ascii="Arial" w:hAnsi="Arial" w:cs="Arial"/>
        </w:rPr>
        <w:br w:type="page"/>
      </w:r>
    </w:p>
    <w:p w14:paraId="3F4F6114" w14:textId="76A9D0E0" w:rsidR="006E7572" w:rsidRPr="003D0401" w:rsidRDefault="00C533C6" w:rsidP="00BC1039">
      <w:pPr>
        <w:pStyle w:val="Heading2"/>
        <w:numPr>
          <w:ilvl w:val="2"/>
          <w:numId w:val="1"/>
        </w:numPr>
        <w:spacing w:before="0"/>
        <w:ind w:left="540" w:hanging="540"/>
        <w:rPr>
          <w:rFonts w:cs="Times New Roman"/>
          <w:b/>
          <w:szCs w:val="22"/>
        </w:rPr>
      </w:pPr>
      <w:bookmarkStart w:id="336" w:name="_Toc403485113"/>
      <w:r w:rsidRPr="003D0401">
        <w:rPr>
          <w:rFonts w:cs="Times New Roman"/>
          <w:b/>
          <w:szCs w:val="22"/>
        </w:rPr>
        <w:lastRenderedPageBreak/>
        <w:t xml:space="preserve">Use Case 1: </w:t>
      </w:r>
      <w:r w:rsidR="00EE62F2" w:rsidRPr="003D0401">
        <w:rPr>
          <w:rFonts w:cs="Times New Roman"/>
          <w:b/>
          <w:szCs w:val="22"/>
        </w:rPr>
        <w:t xml:space="preserve">Initialize </w:t>
      </w:r>
      <w:r w:rsidR="00DC13B7" w:rsidRPr="003D0401">
        <w:rPr>
          <w:rFonts w:cs="Times New Roman"/>
          <w:b/>
          <w:szCs w:val="22"/>
        </w:rPr>
        <w:t>APS</w:t>
      </w:r>
      <w:bookmarkEnd w:id="336"/>
    </w:p>
    <w:p w14:paraId="2E0E2792" w14:textId="77777777" w:rsidR="006E7572" w:rsidRPr="003D0401" w:rsidRDefault="006E7572" w:rsidP="00BC1039">
      <w:pPr>
        <w:rPr>
          <w:rFonts w:ascii="Times New Roman" w:hAnsi="Times New Roman" w:cs="Times New Roman"/>
        </w:rPr>
      </w:pPr>
    </w:p>
    <w:p w14:paraId="64BFE177" w14:textId="7474509E" w:rsidR="00D53915" w:rsidRPr="003D0401" w:rsidRDefault="00D53915" w:rsidP="00BC1039">
      <w:pPr>
        <w:rPr>
          <w:rFonts w:ascii="Times New Roman" w:hAnsi="Times New Roman" w:cs="Times New Roman"/>
          <w:sz w:val="22"/>
          <w:szCs w:val="22"/>
        </w:rPr>
      </w:pPr>
      <w:r w:rsidRPr="003D0401">
        <w:rPr>
          <w:rFonts w:ascii="Times New Roman" w:hAnsi="Times New Roman" w:cs="Times New Roman"/>
          <w:b/>
          <w:sz w:val="22"/>
          <w:szCs w:val="22"/>
        </w:rPr>
        <w:t>Scope</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275C086F" w14:textId="0B14F38E" w:rsidR="00D53915" w:rsidRPr="003D0401" w:rsidRDefault="00D53915" w:rsidP="00BC1039">
      <w:pPr>
        <w:rPr>
          <w:rFonts w:ascii="Times New Roman" w:hAnsi="Times New Roman" w:cs="Times New Roman"/>
          <w:sz w:val="22"/>
          <w:szCs w:val="22"/>
        </w:rPr>
      </w:pPr>
      <w:r w:rsidRPr="003D0401">
        <w:rPr>
          <w:rFonts w:ascii="Times New Roman" w:hAnsi="Times New Roman" w:cs="Times New Roman"/>
          <w:b/>
          <w:sz w:val="22"/>
          <w:szCs w:val="22"/>
        </w:rPr>
        <w:t>Level</w:t>
      </w:r>
      <w:r w:rsidRPr="003D0401">
        <w:rPr>
          <w:rFonts w:ascii="Times New Roman" w:hAnsi="Times New Roman" w:cs="Times New Roman"/>
          <w:sz w:val="22"/>
          <w:szCs w:val="22"/>
        </w:rPr>
        <w:t>: User goal</w:t>
      </w:r>
    </w:p>
    <w:p w14:paraId="19DA78A9" w14:textId="6F0997EC" w:rsidR="00D53915" w:rsidRPr="003D0401" w:rsidRDefault="00D53915" w:rsidP="00BC1039">
      <w:pPr>
        <w:rPr>
          <w:rFonts w:ascii="Times New Roman" w:hAnsi="Times New Roman" w:cs="Times New Roman"/>
          <w:sz w:val="22"/>
          <w:szCs w:val="22"/>
        </w:rPr>
      </w:pPr>
      <w:r w:rsidRPr="003D0401">
        <w:rPr>
          <w:rFonts w:ascii="Times New Roman" w:hAnsi="Times New Roman" w:cs="Times New Roman"/>
          <w:b/>
          <w:sz w:val="22"/>
          <w:szCs w:val="22"/>
        </w:rPr>
        <w:t>Primary</w:t>
      </w:r>
      <w:r w:rsidRPr="003D0401">
        <w:rPr>
          <w:rFonts w:ascii="Times New Roman" w:hAnsi="Times New Roman" w:cs="Times New Roman"/>
          <w:sz w:val="22"/>
          <w:szCs w:val="22"/>
        </w:rPr>
        <w:t xml:space="preserve"> </w:t>
      </w:r>
      <w:r w:rsidR="00D91748" w:rsidRPr="003D0401">
        <w:rPr>
          <w:rFonts w:ascii="Times New Roman" w:hAnsi="Times New Roman" w:cs="Times New Roman"/>
          <w:b/>
          <w:sz w:val="22"/>
          <w:szCs w:val="22"/>
        </w:rPr>
        <w:t>Actor</w:t>
      </w:r>
      <w:r w:rsidRPr="003D0401">
        <w:rPr>
          <w:rFonts w:ascii="Times New Roman" w:hAnsi="Times New Roman" w:cs="Times New Roman"/>
          <w:sz w:val="22"/>
          <w:szCs w:val="22"/>
        </w:rPr>
        <w:t>:</w:t>
      </w:r>
      <w:r w:rsidR="00DA597C" w:rsidRPr="003D0401">
        <w:rPr>
          <w:rFonts w:ascii="Times New Roman" w:hAnsi="Times New Roman" w:cs="Times New Roman"/>
          <w:sz w:val="22"/>
          <w:szCs w:val="22"/>
        </w:rPr>
        <w:t xml:space="preserve"> Hardware Leader</w:t>
      </w:r>
    </w:p>
    <w:p w14:paraId="044FAD00" w14:textId="7AAF7996" w:rsidR="00415C32" w:rsidRPr="003D0401" w:rsidRDefault="00415C32" w:rsidP="00BC1039">
      <w:pPr>
        <w:rPr>
          <w:rFonts w:ascii="Times New Roman" w:hAnsi="Times New Roman" w:cs="Times New Roman"/>
          <w:b/>
          <w:sz w:val="22"/>
          <w:szCs w:val="22"/>
        </w:rPr>
      </w:pPr>
      <w:r w:rsidRPr="003D0401">
        <w:rPr>
          <w:rFonts w:ascii="Times New Roman" w:hAnsi="Times New Roman" w:cs="Times New Roman"/>
          <w:b/>
          <w:sz w:val="22"/>
          <w:szCs w:val="22"/>
        </w:rPr>
        <w:t xml:space="preserve">Supporting Actor: </w:t>
      </w:r>
      <w:r w:rsidRPr="003D0401">
        <w:rPr>
          <w:rFonts w:ascii="Times New Roman" w:hAnsi="Times New Roman" w:cs="Times New Roman"/>
          <w:sz w:val="22"/>
          <w:szCs w:val="22"/>
        </w:rPr>
        <w:t xml:space="preserve">APS </w:t>
      </w:r>
    </w:p>
    <w:p w14:paraId="33888A37" w14:textId="7C81378D" w:rsidR="009F40E5" w:rsidRPr="003D0401" w:rsidRDefault="009F40E5" w:rsidP="00BC1039">
      <w:pPr>
        <w:rPr>
          <w:rFonts w:ascii="Times New Roman" w:hAnsi="Times New Roman" w:cs="Times New Roman"/>
          <w:sz w:val="22"/>
          <w:szCs w:val="22"/>
        </w:rPr>
      </w:pPr>
    </w:p>
    <w:p w14:paraId="1DAE9B50" w14:textId="093A55FF" w:rsidR="009F40E5" w:rsidRPr="003D0401" w:rsidRDefault="009F40E5" w:rsidP="00BC1039">
      <w:pPr>
        <w:rPr>
          <w:rFonts w:ascii="Times New Roman" w:hAnsi="Times New Roman" w:cs="Times New Roman"/>
          <w:sz w:val="22"/>
          <w:szCs w:val="22"/>
        </w:rPr>
      </w:pPr>
      <w:r w:rsidRPr="003D0401">
        <w:rPr>
          <w:rFonts w:ascii="Times New Roman" w:hAnsi="Times New Roman" w:cs="Times New Roman"/>
          <w:b/>
          <w:sz w:val="22"/>
          <w:szCs w:val="22"/>
        </w:rPr>
        <w:t>Stakeholders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&amp;</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Interests</w:t>
      </w:r>
    </w:p>
    <w:p w14:paraId="1D52C197" w14:textId="419A7CA5" w:rsidR="00415C32" w:rsidRPr="00F94E14" w:rsidRDefault="009F40E5">
      <w:pPr>
        <w:pStyle w:val="ListParagraph"/>
        <w:numPr>
          <w:ilvl w:val="0"/>
          <w:numId w:val="55"/>
        </w:numPr>
        <w:spacing w:line="240" w:lineRule="auto"/>
        <w:ind w:left="360"/>
        <w:rPr>
          <w:ins w:id="337" w:author="Worldwide, Computer Support" w:date="2014-09-26T17:51:00Z"/>
          <w:rFonts w:ascii="Times New Roman" w:hAnsi="Times New Roman" w:cs="Times New Roman"/>
          <w:rPrChange w:id="338" w:author="Worldwide, Computer Support" w:date="2014-09-26T17:52:00Z">
            <w:rPr>
              <w:ins w:id="339" w:author="Worldwide, Computer Support" w:date="2014-09-26T17:51:00Z"/>
            </w:rPr>
          </w:rPrChange>
        </w:rPr>
        <w:pPrChange w:id="340" w:author="Merissa Roth" w:date="2014-11-09T16:13:00Z">
          <w:pPr>
            <w:pStyle w:val="ListParagraph"/>
            <w:numPr>
              <w:numId w:val="18"/>
            </w:numPr>
          </w:pPr>
        </w:pPrChange>
      </w:pPr>
      <w:r w:rsidRPr="00F94E14">
        <w:rPr>
          <w:rFonts w:ascii="Times New Roman" w:hAnsi="Times New Roman" w:cs="Times New Roman"/>
          <w:b/>
        </w:rPr>
        <w:t>Judges</w:t>
      </w:r>
      <w:r w:rsidRPr="00F94E14">
        <w:rPr>
          <w:rFonts w:ascii="Times New Roman" w:hAnsi="Times New Roman" w:cs="Times New Roman"/>
          <w:rPrChange w:id="341" w:author="Worldwide, Computer Support" w:date="2014-09-26T17:52:00Z">
            <w:rPr>
              <w:rFonts w:ascii="Times New Roman" w:hAnsi="Times New Roman" w:cs="Times New Roman"/>
              <w:b/>
            </w:rPr>
          </w:rPrChange>
        </w:rPr>
        <w:t xml:space="preserve"> – The </w:t>
      </w:r>
      <w:r w:rsidR="00DC13B7" w:rsidRPr="00F94E14">
        <w:rPr>
          <w:rFonts w:ascii="Times New Roman" w:hAnsi="Times New Roman" w:cs="Times New Roman"/>
        </w:rPr>
        <w:t>APS</w:t>
      </w:r>
      <w:r w:rsidRPr="00F94E14">
        <w:rPr>
          <w:rFonts w:ascii="Times New Roman" w:hAnsi="Times New Roman" w:cs="Times New Roman"/>
        </w:rPr>
        <w:t xml:space="preserve"> will be</w:t>
      </w:r>
      <w:r w:rsidR="000D773B" w:rsidRPr="00F94E14">
        <w:rPr>
          <w:rFonts w:ascii="Times New Roman" w:hAnsi="Times New Roman" w:cs="Times New Roman"/>
        </w:rPr>
        <w:t xml:space="preserve"> judged as per the IEEE </w:t>
      </w:r>
      <w:proofErr w:type="spellStart"/>
      <w:r w:rsidR="000D773B" w:rsidRPr="00F94E14">
        <w:rPr>
          <w:rFonts w:ascii="Times New Roman" w:hAnsi="Times New Roman" w:cs="Times New Roman"/>
        </w:rPr>
        <w:t>Southe</w:t>
      </w:r>
      <w:r w:rsidR="00415C32" w:rsidRPr="00F94E14">
        <w:rPr>
          <w:rFonts w:ascii="Times New Roman" w:hAnsi="Times New Roman" w:cs="Times New Roman"/>
        </w:rPr>
        <w:t>astCon</w:t>
      </w:r>
      <w:proofErr w:type="spellEnd"/>
      <w:r w:rsidR="00415C32" w:rsidRPr="00F94E14">
        <w:rPr>
          <w:rFonts w:ascii="Times New Roman" w:hAnsi="Times New Roman" w:cs="Times New Roman"/>
        </w:rPr>
        <w:t xml:space="preserve"> 2015 Hardware Competition </w:t>
      </w:r>
      <w:r w:rsidR="000D773B" w:rsidRPr="00F94E14">
        <w:rPr>
          <w:rFonts w:ascii="Times New Roman" w:hAnsi="Times New Roman" w:cs="Times New Roman"/>
        </w:rPr>
        <w:t>rules</w:t>
      </w:r>
      <w:ins w:id="342" w:author="Pedrosa, Kurt L" w:date="2014-09-18T17:36:00Z">
        <w:r w:rsidR="00FD5FEB" w:rsidRPr="00F94E14">
          <w:rPr>
            <w:rFonts w:ascii="Times New Roman" w:hAnsi="Times New Roman" w:cs="Times New Roman"/>
          </w:rPr>
          <w:t xml:space="preserve"> [</w:t>
        </w:r>
      </w:ins>
      <w:r w:rsidR="0023221E">
        <w:rPr>
          <w:rFonts w:ascii="Times New Roman" w:hAnsi="Times New Roman" w:cs="Times New Roman"/>
          <w:strike/>
          <w:color w:val="00B050"/>
        </w:rPr>
        <w:t>7</w:t>
      </w:r>
      <w:ins w:id="343" w:author="Pedrosa, Kurt L" w:date="2014-09-18T17:36:00Z">
        <w:del w:id="344" w:author="Worldwide, Computer Support" w:date="2014-09-26T17:30:00Z">
          <w:r w:rsidR="00FD5FEB" w:rsidRPr="0023221E" w:rsidDel="008A3318">
            <w:rPr>
              <w:rFonts w:ascii="Times New Roman" w:hAnsi="Times New Roman" w:cs="Times New Roman"/>
              <w:color w:val="FF0000"/>
            </w:rPr>
            <w:delText>7</w:delText>
          </w:r>
        </w:del>
      </w:ins>
      <w:ins w:id="345" w:author="Worldwide, Computer Support" w:date="2014-09-26T17:30:00Z">
        <w:r w:rsidR="008A3318" w:rsidRPr="0023221E">
          <w:rPr>
            <w:rFonts w:ascii="Times New Roman" w:hAnsi="Times New Roman" w:cs="Times New Roman"/>
            <w:color w:val="FF0000"/>
          </w:rPr>
          <w:t>1</w:t>
        </w:r>
      </w:ins>
      <w:ins w:id="346" w:author="Pedrosa, Kurt L" w:date="2014-09-18T17:36:00Z">
        <w:r w:rsidR="00FD5FEB" w:rsidRPr="00F94E14">
          <w:rPr>
            <w:rFonts w:ascii="Times New Roman" w:hAnsi="Times New Roman" w:cs="Times New Roman"/>
          </w:rPr>
          <w:t>]</w:t>
        </w:r>
      </w:ins>
      <w:r w:rsidR="000D773B" w:rsidRPr="00F94E14">
        <w:rPr>
          <w:rFonts w:ascii="Times New Roman" w:hAnsi="Times New Roman" w:cs="Times New Roman"/>
        </w:rPr>
        <w:t>, where the judges will award points for each task.</w:t>
      </w:r>
    </w:p>
    <w:p w14:paraId="0F944FCA" w14:textId="1BD165A4" w:rsidR="00F94E14" w:rsidRDefault="00F94E14">
      <w:pPr>
        <w:pStyle w:val="ListParagraph"/>
        <w:numPr>
          <w:ilvl w:val="0"/>
          <w:numId w:val="55"/>
        </w:numPr>
        <w:spacing w:after="0" w:line="240" w:lineRule="auto"/>
        <w:ind w:left="360"/>
        <w:rPr>
          <w:ins w:id="347" w:author="Worldwide, Computer Support" w:date="2014-09-26T17:52:00Z"/>
          <w:rFonts w:ascii="Times New Roman" w:hAnsi="Times New Roman" w:cs="Times New Roman"/>
        </w:rPr>
        <w:pPrChange w:id="348" w:author="Merissa Roth" w:date="2014-11-09T16:13:00Z">
          <w:pPr>
            <w:pStyle w:val="ListParagraph"/>
          </w:pPr>
        </w:pPrChange>
      </w:pPr>
      <w:moveToRangeStart w:id="349" w:author="Worldwide, Computer Support" w:date="2014-09-26T17:51:00Z" w:name="move399517240"/>
      <w:moveTo w:id="350" w:author="Worldwide, Computer Support" w:date="2014-09-26T17:51:00Z">
        <w:r w:rsidRPr="00F94E14">
          <w:rPr>
            <w:rFonts w:ascii="Times New Roman" w:hAnsi="Times New Roman" w:cs="Times New Roman"/>
            <w:b/>
            <w:rPrChange w:id="351" w:author="Worldwide, Computer Support" w:date="2014-09-26T17:52:00Z">
              <w:rPr/>
            </w:rPrChange>
          </w:rPr>
          <w:t>FTFP</w:t>
        </w:r>
        <w:r w:rsidRPr="00F94E14">
          <w:rPr>
            <w:rFonts w:ascii="Times New Roman" w:hAnsi="Times New Roman" w:cs="Times New Roman"/>
            <w:rPrChange w:id="352" w:author="Worldwide, Computer Support" w:date="2014-09-26T17:52:00Z">
              <w:rPr/>
            </w:rPrChange>
          </w:rPr>
          <w:t xml:space="preserve"> – The FTFP are interested in the APS initializing in order to start the competition. The FTFP grades rely on the success of the APS</w:t>
        </w:r>
      </w:moveTo>
      <w:ins w:id="353" w:author="Merissa Roth" w:date="2014-11-09T13:51:00Z">
        <w:r w:rsidR="00E920CE">
          <w:rPr>
            <w:rFonts w:ascii="Times New Roman" w:hAnsi="Times New Roman" w:cs="Times New Roman"/>
          </w:rPr>
          <w:t>.</w:t>
        </w:r>
      </w:ins>
    </w:p>
    <w:p w14:paraId="5C06B77F" w14:textId="47C5BAC5" w:rsidR="00F94E14" w:rsidRPr="00F94E14" w:rsidDel="00F94E14" w:rsidRDefault="00F94E14">
      <w:pPr>
        <w:ind w:left="360"/>
        <w:rPr>
          <w:del w:id="354" w:author="Worldwide, Computer Support" w:date="2014-09-26T17:51:00Z"/>
          <w:rFonts w:ascii="Times New Roman" w:hAnsi="Times New Roman" w:cs="Times New Roman"/>
          <w:rPrChange w:id="355" w:author="Worldwide, Computer Support" w:date="2014-09-26T17:52:00Z">
            <w:rPr>
              <w:del w:id="356" w:author="Worldwide, Computer Support" w:date="2014-09-26T17:51:00Z"/>
              <w:rFonts w:ascii="Times New Roman" w:hAnsi="Times New Roman" w:cs="Times New Roman"/>
              <w:b/>
            </w:rPr>
          </w:rPrChange>
        </w:rPr>
        <w:pPrChange w:id="357" w:author="Merissa Roth" w:date="2014-11-09T16:13:00Z">
          <w:pPr>
            <w:pStyle w:val="ListParagraph"/>
            <w:numPr>
              <w:numId w:val="18"/>
            </w:numPr>
          </w:pPr>
        </w:pPrChange>
      </w:pPr>
      <w:moveTo w:id="358" w:author="Worldwide, Computer Support" w:date="2014-09-26T17:51:00Z">
        <w:del w:id="359" w:author="Worldwide, Computer Support" w:date="2014-09-26T17:51:00Z">
          <w:r w:rsidRPr="00F94E14" w:rsidDel="00F94E14">
            <w:rPr>
              <w:rFonts w:ascii="Times New Roman" w:hAnsi="Times New Roman" w:cs="Times New Roman"/>
              <w:rPrChange w:id="360" w:author="Worldwide, Computer Support" w:date="2014-09-26T17:52:00Z">
                <w:rPr/>
              </w:rPrChange>
            </w:rPr>
            <w:delText>.</w:delText>
          </w:r>
        </w:del>
      </w:moveTo>
      <w:moveToRangeEnd w:id="349"/>
    </w:p>
    <w:p w14:paraId="14BEC5E7" w14:textId="10C2175A" w:rsidR="000D773B" w:rsidRPr="00F94E14" w:rsidDel="00F94E14" w:rsidRDefault="000D773B">
      <w:pPr>
        <w:rPr>
          <w:del w:id="361" w:author="Worldwide, Computer Support" w:date="2014-09-26T17:51:00Z"/>
          <w:rPrChange w:id="362" w:author="Worldwide, Computer Support" w:date="2014-09-26T17:51:00Z">
            <w:rPr>
              <w:del w:id="363" w:author="Worldwide, Computer Support" w:date="2014-09-26T17:51:00Z"/>
              <w:rFonts w:ascii="Times New Roman" w:hAnsi="Times New Roman" w:cs="Times New Roman"/>
            </w:rPr>
          </w:rPrChange>
        </w:rPr>
        <w:pPrChange w:id="364" w:author="Merissa Roth" w:date="2014-11-09T16:13:00Z">
          <w:pPr>
            <w:pStyle w:val="ListParagraph"/>
          </w:pPr>
        </w:pPrChange>
      </w:pPr>
      <w:moveFromRangeStart w:id="365" w:author="Worldwide, Computer Support" w:date="2014-09-26T17:51:00Z" w:name="move399517240"/>
      <w:moveFrom w:id="366" w:author="Worldwide, Computer Support" w:date="2014-09-26T17:51:00Z">
        <w:r w:rsidRPr="00F94E14" w:rsidDel="00F94E14">
          <w:rPr>
            <w:rPrChange w:id="367" w:author="Worldwide, Computer Support" w:date="2014-09-26T17:51:00Z">
              <w:rPr>
                <w:rFonts w:ascii="Times New Roman" w:hAnsi="Times New Roman" w:cs="Times New Roman"/>
                <w:b/>
              </w:rPr>
            </w:rPrChange>
          </w:rPr>
          <w:t>FTFP – The FTFP are interested in the APS initializing in order to start the competition. The FTFP grades rely on the success of the A</w:t>
        </w:r>
        <w:del w:id="368" w:author="Worldwide, Computer Support" w:date="2014-09-26T17:51:00Z">
          <w:r w:rsidRPr="00F94E14" w:rsidDel="00F94E14">
            <w:rPr>
              <w:rPrChange w:id="369" w:author="Worldwide, Computer Support" w:date="2014-09-26T17:51:00Z">
                <w:rPr>
                  <w:rFonts w:ascii="Times New Roman" w:hAnsi="Times New Roman" w:cs="Times New Roman"/>
                </w:rPr>
              </w:rPrChange>
            </w:rPr>
            <w:delText>PS.</w:delText>
          </w:r>
        </w:del>
      </w:moveFrom>
    </w:p>
    <w:moveFromRangeEnd w:id="365"/>
    <w:p w14:paraId="1A5046F4" w14:textId="77777777" w:rsidR="000D773B" w:rsidRPr="00F94E14" w:rsidRDefault="000D773B">
      <w:pPr>
        <w:rPr>
          <w:b/>
          <w:rPrChange w:id="370" w:author="Worldwide, Computer Support" w:date="2014-09-26T17:50:00Z">
            <w:rPr/>
          </w:rPrChange>
        </w:rPr>
        <w:pPrChange w:id="371" w:author="Merissa Roth" w:date="2014-11-09T16:13:00Z">
          <w:pPr>
            <w:pStyle w:val="ListParagraph"/>
          </w:pPr>
        </w:pPrChange>
      </w:pPr>
    </w:p>
    <w:p w14:paraId="3B88D255" w14:textId="570F5539" w:rsidR="00CF15DD" w:rsidRPr="003D0401" w:rsidRDefault="00480F09" w:rsidP="00BC1039">
      <w:pPr>
        <w:rPr>
          <w:rFonts w:ascii="Times New Roman" w:hAnsi="Times New Roman" w:cs="Times New Roman"/>
          <w:sz w:val="22"/>
          <w:szCs w:val="22"/>
        </w:rPr>
      </w:pPr>
      <w:r w:rsidRPr="003D0401">
        <w:rPr>
          <w:rFonts w:ascii="Times New Roman" w:hAnsi="Times New Roman" w:cs="Times New Roman"/>
          <w:b/>
          <w:sz w:val="22"/>
          <w:szCs w:val="22"/>
        </w:rPr>
        <w:t>Preconditions</w:t>
      </w:r>
      <w:r w:rsidR="004E3F45" w:rsidRPr="003D0401">
        <w:rPr>
          <w:rFonts w:ascii="Times New Roman" w:hAnsi="Times New Roman" w:cs="Times New Roman"/>
          <w:sz w:val="22"/>
          <w:szCs w:val="22"/>
        </w:rPr>
        <w:t>:</w:t>
      </w:r>
      <w:r w:rsidR="00D53915"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00D53915" w:rsidRPr="003D0401">
        <w:rPr>
          <w:rFonts w:ascii="Times New Roman" w:hAnsi="Times New Roman" w:cs="Times New Roman"/>
          <w:sz w:val="22"/>
          <w:szCs w:val="22"/>
        </w:rPr>
        <w:t xml:space="preserve"> is not powered </w:t>
      </w:r>
      <w:r w:rsidR="009C2D73" w:rsidRPr="003D0401">
        <w:rPr>
          <w:rFonts w:ascii="Times New Roman" w:hAnsi="Times New Roman" w:cs="Times New Roman"/>
          <w:sz w:val="22"/>
          <w:szCs w:val="22"/>
        </w:rPr>
        <w:t>on.</w:t>
      </w:r>
    </w:p>
    <w:p w14:paraId="77E46275" w14:textId="7DA4C03D" w:rsidR="00D53915" w:rsidRPr="003D0401" w:rsidRDefault="00480F09" w:rsidP="00BC1039">
      <w:pPr>
        <w:rPr>
          <w:rFonts w:ascii="Times New Roman" w:hAnsi="Times New Roman" w:cs="Times New Roman"/>
          <w:sz w:val="22"/>
          <w:szCs w:val="22"/>
        </w:rPr>
      </w:pPr>
      <w:r w:rsidRPr="003D0401">
        <w:rPr>
          <w:rFonts w:ascii="Times New Roman" w:hAnsi="Times New Roman" w:cs="Times New Roman"/>
          <w:b/>
          <w:sz w:val="22"/>
          <w:szCs w:val="22"/>
        </w:rPr>
        <w:t>Post</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Conditions</w:t>
      </w:r>
      <w:r w:rsidR="004E3F45" w:rsidRPr="003D0401">
        <w:rPr>
          <w:rFonts w:ascii="Times New Roman" w:hAnsi="Times New Roman" w:cs="Times New Roman"/>
          <w:sz w:val="22"/>
          <w:szCs w:val="22"/>
        </w:rPr>
        <w:t>:</w:t>
      </w:r>
      <w:r w:rsidR="00D53915" w:rsidRPr="003D0401">
        <w:rPr>
          <w:rFonts w:ascii="Times New Roman" w:hAnsi="Times New Roman" w:cs="Times New Roman"/>
          <w:sz w:val="22"/>
          <w:szCs w:val="22"/>
        </w:rPr>
        <w:t xml:space="preserve"> </w:t>
      </w:r>
      <w:r w:rsidR="009C2D73" w:rsidRPr="003D0401">
        <w:rPr>
          <w:rFonts w:ascii="Times New Roman" w:hAnsi="Times New Roman" w:cs="Times New Roman"/>
          <w:sz w:val="22"/>
          <w:szCs w:val="22"/>
        </w:rPr>
        <w:t xml:space="preserve">The </w:t>
      </w:r>
      <w:r w:rsidR="00DC13B7" w:rsidRPr="003D0401">
        <w:rPr>
          <w:rFonts w:ascii="Times New Roman" w:hAnsi="Times New Roman" w:cs="Times New Roman"/>
          <w:sz w:val="22"/>
          <w:szCs w:val="22"/>
        </w:rPr>
        <w:t>APS</w:t>
      </w:r>
      <w:r w:rsidR="009C2D73" w:rsidRPr="003D0401">
        <w:rPr>
          <w:rFonts w:ascii="Times New Roman" w:hAnsi="Times New Roman" w:cs="Times New Roman"/>
          <w:sz w:val="22"/>
          <w:szCs w:val="22"/>
        </w:rPr>
        <w:t xml:space="preserve"> is powered on</w:t>
      </w:r>
      <w:r w:rsidR="009725CF" w:rsidRPr="003D0401">
        <w:rPr>
          <w:rFonts w:ascii="Times New Roman" w:hAnsi="Times New Roman" w:cs="Times New Roman"/>
          <w:sz w:val="22"/>
          <w:szCs w:val="22"/>
        </w:rPr>
        <w:t xml:space="preserve"> and </w:t>
      </w:r>
      <w:r w:rsidR="00B73BFE" w:rsidRPr="003D0401">
        <w:rPr>
          <w:rFonts w:ascii="Times New Roman" w:hAnsi="Times New Roman" w:cs="Times New Roman"/>
          <w:sz w:val="22"/>
          <w:szCs w:val="22"/>
        </w:rPr>
        <w:t xml:space="preserve">is </w:t>
      </w:r>
      <w:r w:rsidR="009725CF" w:rsidRPr="003D0401">
        <w:rPr>
          <w:rFonts w:ascii="Times New Roman" w:hAnsi="Times New Roman" w:cs="Times New Roman"/>
          <w:sz w:val="22"/>
          <w:szCs w:val="22"/>
        </w:rPr>
        <w:t>ready to begin the competition</w:t>
      </w:r>
      <w:r w:rsidR="009C2D73" w:rsidRPr="003D0401">
        <w:rPr>
          <w:rFonts w:ascii="Times New Roman" w:hAnsi="Times New Roman" w:cs="Times New Roman"/>
          <w:sz w:val="22"/>
          <w:szCs w:val="22"/>
        </w:rPr>
        <w:t>.</w:t>
      </w:r>
    </w:p>
    <w:p w14:paraId="2D20BC2F" w14:textId="3366C992" w:rsidR="00CF15DD" w:rsidRPr="003D0401" w:rsidRDefault="00CF15DD" w:rsidP="00BC1039">
      <w:pPr>
        <w:rPr>
          <w:rFonts w:ascii="Times New Roman" w:hAnsi="Times New Roman" w:cs="Times New Roman"/>
          <w:sz w:val="22"/>
          <w:szCs w:val="22"/>
        </w:rPr>
      </w:pPr>
    </w:p>
    <w:p w14:paraId="7511466E" w14:textId="7C6CB466" w:rsidR="00CF15DD" w:rsidRPr="003D0401" w:rsidRDefault="00137DFC" w:rsidP="00BC1039">
      <w:pPr>
        <w:rPr>
          <w:rFonts w:ascii="Times New Roman" w:hAnsi="Times New Roman" w:cs="Times New Roman"/>
          <w:sz w:val="22"/>
          <w:szCs w:val="22"/>
        </w:rPr>
      </w:pPr>
      <w:r w:rsidRPr="003D0401">
        <w:rPr>
          <w:rFonts w:ascii="Times New Roman" w:hAnsi="Times New Roman" w:cs="Times New Roman"/>
          <w:b/>
          <w:sz w:val="22"/>
          <w:szCs w:val="22"/>
        </w:rPr>
        <w:t>Main</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Success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Scenario</w:t>
      </w:r>
      <w:r w:rsidR="004E3F45" w:rsidRPr="003D0401">
        <w:rPr>
          <w:rFonts w:ascii="Times New Roman" w:hAnsi="Times New Roman" w:cs="Times New Roman"/>
          <w:sz w:val="22"/>
          <w:szCs w:val="22"/>
        </w:rPr>
        <w:t>:</w:t>
      </w:r>
    </w:p>
    <w:p w14:paraId="583BF562" w14:textId="36208BE3" w:rsidR="00137DFC" w:rsidRPr="003D0401" w:rsidRDefault="009C2D73" w:rsidP="00BC1039">
      <w:pPr>
        <w:pStyle w:val="ListParagraph"/>
        <w:numPr>
          <w:ilvl w:val="0"/>
          <w:numId w:val="3"/>
        </w:numPr>
        <w:spacing w:line="240" w:lineRule="auto"/>
        <w:rPr>
          <w:rFonts w:ascii="Times New Roman" w:hAnsi="Times New Roman" w:cs="Times New Roman"/>
        </w:rPr>
      </w:pPr>
      <w:r w:rsidRPr="003D0401">
        <w:rPr>
          <w:rFonts w:ascii="Times New Roman" w:hAnsi="Times New Roman" w:cs="Times New Roman"/>
        </w:rPr>
        <w:t>The Hardware L</w:t>
      </w:r>
      <w:r w:rsidR="00DA597C" w:rsidRPr="003D0401">
        <w:rPr>
          <w:rFonts w:ascii="Times New Roman" w:hAnsi="Times New Roman" w:cs="Times New Roman"/>
        </w:rPr>
        <w:t>eader</w:t>
      </w:r>
      <w:r w:rsidR="00137DFC" w:rsidRPr="003D0401">
        <w:rPr>
          <w:rFonts w:ascii="Times New Roman" w:hAnsi="Times New Roman" w:cs="Times New Roman"/>
        </w:rPr>
        <w:t xml:space="preserve"> places </w:t>
      </w:r>
      <w:r w:rsidR="00210936" w:rsidRPr="003D0401">
        <w:rPr>
          <w:rFonts w:ascii="Times New Roman" w:hAnsi="Times New Roman" w:cs="Times New Roman"/>
        </w:rPr>
        <w:t xml:space="preserve">the </w:t>
      </w:r>
      <w:r w:rsidR="00DC13B7" w:rsidRPr="003D0401">
        <w:rPr>
          <w:rFonts w:ascii="Times New Roman" w:hAnsi="Times New Roman" w:cs="Times New Roman"/>
        </w:rPr>
        <w:t>APS</w:t>
      </w:r>
      <w:r w:rsidR="00137DFC" w:rsidRPr="003D0401">
        <w:rPr>
          <w:rFonts w:ascii="Times New Roman" w:hAnsi="Times New Roman" w:cs="Times New Roman"/>
        </w:rPr>
        <w:t xml:space="preserve"> in </w:t>
      </w:r>
      <w:r w:rsidR="00210936" w:rsidRPr="003D0401">
        <w:rPr>
          <w:rFonts w:ascii="Times New Roman" w:hAnsi="Times New Roman" w:cs="Times New Roman"/>
        </w:rPr>
        <w:t>the start</w:t>
      </w:r>
      <w:r w:rsidR="00DA597C" w:rsidRPr="003D0401">
        <w:rPr>
          <w:rFonts w:ascii="Times New Roman" w:hAnsi="Times New Roman" w:cs="Times New Roman"/>
        </w:rPr>
        <w:t xml:space="preserve"> position on the playing board.</w:t>
      </w:r>
    </w:p>
    <w:p w14:paraId="116DB05E" w14:textId="29CF5B90" w:rsidR="00137DFC" w:rsidRPr="003D0401" w:rsidRDefault="009C2D73" w:rsidP="00BC1039">
      <w:pPr>
        <w:pStyle w:val="ListParagraph"/>
        <w:numPr>
          <w:ilvl w:val="0"/>
          <w:numId w:val="3"/>
        </w:numPr>
        <w:spacing w:line="240" w:lineRule="auto"/>
        <w:rPr>
          <w:rFonts w:ascii="Times New Roman" w:hAnsi="Times New Roman" w:cs="Times New Roman"/>
        </w:rPr>
      </w:pPr>
      <w:r w:rsidRPr="003D0401">
        <w:rPr>
          <w:rFonts w:ascii="Times New Roman" w:hAnsi="Times New Roman" w:cs="Times New Roman"/>
        </w:rPr>
        <w:t>The Hardware L</w:t>
      </w:r>
      <w:r w:rsidR="00DA597C" w:rsidRPr="003D0401">
        <w:rPr>
          <w:rFonts w:ascii="Times New Roman" w:hAnsi="Times New Roman" w:cs="Times New Roman"/>
        </w:rPr>
        <w:t xml:space="preserve">eader powers on the </w:t>
      </w:r>
      <w:r w:rsidR="00DC13B7" w:rsidRPr="003D0401">
        <w:rPr>
          <w:rFonts w:ascii="Times New Roman" w:hAnsi="Times New Roman" w:cs="Times New Roman"/>
        </w:rPr>
        <w:t>APS</w:t>
      </w:r>
      <w:r w:rsidR="00DA597C" w:rsidRPr="003D0401">
        <w:rPr>
          <w:rFonts w:ascii="Times New Roman" w:hAnsi="Times New Roman" w:cs="Times New Roman"/>
        </w:rPr>
        <w:t>.</w:t>
      </w:r>
    </w:p>
    <w:p w14:paraId="38996DB1" w14:textId="2240EB99" w:rsidR="00137DFC" w:rsidRPr="003D0401" w:rsidRDefault="00137DFC" w:rsidP="00BC1039">
      <w:pPr>
        <w:pStyle w:val="ListParagraph"/>
        <w:numPr>
          <w:ilvl w:val="0"/>
          <w:numId w:val="3"/>
        </w:numPr>
        <w:spacing w:after="0"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waits unti</w:t>
      </w:r>
      <w:r w:rsidR="00DA597C" w:rsidRPr="003D0401">
        <w:rPr>
          <w:rFonts w:ascii="Times New Roman" w:hAnsi="Times New Roman" w:cs="Times New Roman"/>
        </w:rPr>
        <w:t>l the</w:t>
      </w:r>
      <w:r w:rsidR="009725CF" w:rsidRPr="003D0401">
        <w:rPr>
          <w:rFonts w:ascii="Times New Roman" w:hAnsi="Times New Roman" w:cs="Times New Roman"/>
        </w:rPr>
        <w:t xml:space="preserve"> steady</w:t>
      </w:r>
      <w:r w:rsidR="00BC1039">
        <w:rPr>
          <w:rFonts w:ascii="Times New Roman" w:hAnsi="Times New Roman" w:cs="Times New Roman"/>
        </w:rPr>
        <w:t xml:space="preserve"> red </w:t>
      </w:r>
      <w:r w:rsidR="00BC1039" w:rsidRPr="0023221E">
        <w:rPr>
          <w:rFonts w:ascii="Times New Roman" w:hAnsi="Times New Roman" w:cs="Times New Roman"/>
          <w:color w:val="FF0000"/>
        </w:rPr>
        <w:t>l</w:t>
      </w:r>
      <w:r w:rsidR="00AB6AA5" w:rsidRPr="0023221E">
        <w:rPr>
          <w:rFonts w:ascii="Times New Roman" w:hAnsi="Times New Roman" w:cs="Times New Roman"/>
          <w:color w:val="FF0000"/>
        </w:rPr>
        <w:t>ight-</w:t>
      </w:r>
      <w:r w:rsidR="00BC1039" w:rsidRPr="0023221E">
        <w:rPr>
          <w:rFonts w:ascii="Times New Roman" w:hAnsi="Times New Roman" w:cs="Times New Roman"/>
          <w:color w:val="FF0000"/>
        </w:rPr>
        <w:t>e</w:t>
      </w:r>
      <w:r w:rsidR="00AB6AA5" w:rsidRPr="0023221E">
        <w:rPr>
          <w:rFonts w:ascii="Times New Roman" w:hAnsi="Times New Roman" w:cs="Times New Roman"/>
          <w:color w:val="FF0000"/>
        </w:rPr>
        <w:t xml:space="preserve">mitting </w:t>
      </w:r>
      <w:r w:rsidR="00BC1039" w:rsidRPr="0023221E">
        <w:rPr>
          <w:rFonts w:ascii="Times New Roman" w:hAnsi="Times New Roman" w:cs="Times New Roman"/>
          <w:color w:val="FF0000"/>
        </w:rPr>
        <w:t>d</w:t>
      </w:r>
      <w:r w:rsidR="00AB6AA5" w:rsidRPr="0023221E">
        <w:rPr>
          <w:rFonts w:ascii="Times New Roman" w:hAnsi="Times New Roman" w:cs="Times New Roman"/>
          <w:color w:val="FF0000"/>
        </w:rPr>
        <w:t>iode (</w:t>
      </w:r>
      <w:r w:rsidR="00AB6AA5">
        <w:rPr>
          <w:rFonts w:ascii="Times New Roman" w:hAnsi="Times New Roman" w:cs="Times New Roman"/>
        </w:rPr>
        <w:t>LED</w:t>
      </w:r>
      <w:r w:rsidR="00AB6AA5" w:rsidRPr="0023221E">
        <w:rPr>
          <w:rFonts w:ascii="Times New Roman" w:hAnsi="Times New Roman" w:cs="Times New Roman"/>
          <w:color w:val="FF0000"/>
        </w:rPr>
        <w:t>)</w:t>
      </w:r>
      <w:r w:rsidR="00DA597C" w:rsidRPr="003D0401">
        <w:rPr>
          <w:rFonts w:ascii="Times New Roman" w:hAnsi="Times New Roman" w:cs="Times New Roman"/>
        </w:rPr>
        <w:t xml:space="preserve"> </w:t>
      </w:r>
      <w:r w:rsidR="009C2D73" w:rsidRPr="003D0401">
        <w:rPr>
          <w:rFonts w:ascii="Times New Roman" w:hAnsi="Times New Roman" w:cs="Times New Roman"/>
        </w:rPr>
        <w:t>powers off.</w:t>
      </w:r>
    </w:p>
    <w:p w14:paraId="36F6E5F4" w14:textId="0C864FBD" w:rsidR="00CF15DD" w:rsidRPr="003D0401" w:rsidRDefault="00CF15DD" w:rsidP="00BC1039">
      <w:pPr>
        <w:rPr>
          <w:rFonts w:ascii="Times New Roman" w:hAnsi="Times New Roman" w:cs="Times New Roman"/>
          <w:sz w:val="22"/>
          <w:szCs w:val="22"/>
        </w:rPr>
      </w:pPr>
    </w:p>
    <w:p w14:paraId="290946A7" w14:textId="73A33823" w:rsidR="00137DFC" w:rsidRPr="003D0401" w:rsidRDefault="00137DFC" w:rsidP="00BC1039">
      <w:pPr>
        <w:rPr>
          <w:rFonts w:ascii="Times New Roman" w:hAnsi="Times New Roman" w:cs="Times New Roman"/>
          <w:sz w:val="22"/>
          <w:szCs w:val="22"/>
        </w:rPr>
      </w:pPr>
      <w:r w:rsidRPr="003D0401">
        <w:rPr>
          <w:rFonts w:ascii="Times New Roman" w:hAnsi="Times New Roman" w:cs="Times New Roman"/>
          <w:b/>
          <w:sz w:val="22"/>
          <w:szCs w:val="22"/>
        </w:rPr>
        <w:t>E</w:t>
      </w:r>
      <w:r w:rsidR="004E3F45" w:rsidRPr="003D0401">
        <w:rPr>
          <w:rFonts w:ascii="Times New Roman" w:hAnsi="Times New Roman" w:cs="Times New Roman"/>
          <w:b/>
          <w:sz w:val="22"/>
          <w:szCs w:val="22"/>
        </w:rPr>
        <w:t>xtensions</w:t>
      </w:r>
      <w:r w:rsidR="004E3F45" w:rsidRPr="003D0401">
        <w:rPr>
          <w:rFonts w:ascii="Times New Roman" w:hAnsi="Times New Roman" w:cs="Times New Roman"/>
          <w:sz w:val="22"/>
          <w:szCs w:val="22"/>
        </w:rPr>
        <w:t>:</w:t>
      </w:r>
    </w:p>
    <w:p w14:paraId="391507E1" w14:textId="09377209" w:rsidR="00CF15DD" w:rsidRPr="003D0401" w:rsidRDefault="00B07D4F" w:rsidP="00BC1039">
      <w:pPr>
        <w:rPr>
          <w:rFonts w:ascii="Times New Roman" w:hAnsi="Times New Roman" w:cs="Times New Roman"/>
          <w:sz w:val="22"/>
          <w:szCs w:val="22"/>
        </w:rPr>
      </w:pPr>
      <w:r w:rsidRPr="003D0401">
        <w:rPr>
          <w:rFonts w:ascii="Times New Roman" w:hAnsi="Times New Roman" w:cs="Times New Roman"/>
          <w:sz w:val="22"/>
          <w:szCs w:val="22"/>
        </w:rPr>
        <w:t>2a.</w:t>
      </w:r>
      <w:r w:rsidR="00047955" w:rsidRPr="003D0401">
        <w:rPr>
          <w:rFonts w:ascii="Times New Roman" w:hAnsi="Times New Roman" w:cs="Times New Roman"/>
          <w:sz w:val="22"/>
          <w:szCs w:val="22"/>
        </w:rPr>
        <w:t xml:space="preserve"> </w:t>
      </w:r>
      <w:r w:rsidR="00D75003" w:rsidRPr="003D0401">
        <w:rPr>
          <w:rFonts w:ascii="Times New Roman" w:hAnsi="Times New Roman" w:cs="Times New Roman"/>
          <w:sz w:val="22"/>
          <w:szCs w:val="22"/>
        </w:rPr>
        <w:t xml:space="preserve">The </w:t>
      </w:r>
      <w:r w:rsidR="00DC13B7" w:rsidRPr="003D0401">
        <w:rPr>
          <w:rFonts w:ascii="Times New Roman" w:hAnsi="Times New Roman" w:cs="Times New Roman"/>
          <w:sz w:val="22"/>
          <w:szCs w:val="22"/>
        </w:rPr>
        <w:t>APS</w:t>
      </w:r>
      <w:r w:rsidR="00D75003" w:rsidRPr="003D0401">
        <w:rPr>
          <w:rFonts w:ascii="Times New Roman" w:hAnsi="Times New Roman" w:cs="Times New Roman"/>
          <w:sz w:val="22"/>
          <w:szCs w:val="22"/>
        </w:rPr>
        <w:t xml:space="preserve"> fails to power </w:t>
      </w:r>
      <w:r w:rsidR="00DA597C" w:rsidRPr="003D0401">
        <w:rPr>
          <w:rFonts w:ascii="Times New Roman" w:hAnsi="Times New Roman" w:cs="Times New Roman"/>
          <w:sz w:val="22"/>
          <w:szCs w:val="22"/>
        </w:rPr>
        <w:t>on</w:t>
      </w:r>
      <w:r w:rsidR="00D75003" w:rsidRPr="003D0401">
        <w:rPr>
          <w:rFonts w:ascii="Times New Roman" w:hAnsi="Times New Roman" w:cs="Times New Roman"/>
          <w:sz w:val="22"/>
          <w:szCs w:val="22"/>
        </w:rPr>
        <w:t xml:space="preserve"> when </w:t>
      </w:r>
      <w:r w:rsidR="00DA597C" w:rsidRPr="003D0401">
        <w:rPr>
          <w:rFonts w:ascii="Times New Roman" w:hAnsi="Times New Roman" w:cs="Times New Roman"/>
          <w:sz w:val="22"/>
          <w:szCs w:val="22"/>
        </w:rPr>
        <w:t xml:space="preserve">the </w:t>
      </w:r>
      <w:r w:rsidR="009725CF" w:rsidRPr="003D0401">
        <w:rPr>
          <w:rFonts w:ascii="Times New Roman" w:hAnsi="Times New Roman" w:cs="Times New Roman"/>
          <w:sz w:val="22"/>
          <w:szCs w:val="22"/>
        </w:rPr>
        <w:t>Hardware L</w:t>
      </w:r>
      <w:r w:rsidR="00DA597C" w:rsidRPr="003D0401">
        <w:rPr>
          <w:rFonts w:ascii="Times New Roman" w:hAnsi="Times New Roman" w:cs="Times New Roman"/>
          <w:sz w:val="22"/>
          <w:szCs w:val="22"/>
        </w:rPr>
        <w:t xml:space="preserve">eader attempts </w:t>
      </w:r>
      <w:ins w:id="372" w:author="Pedrosa, Kurt L" w:date="2014-09-18T20:06:00Z">
        <w:r w:rsidR="008E30FE">
          <w:rPr>
            <w:rFonts w:ascii="Times New Roman" w:hAnsi="Times New Roman" w:cs="Times New Roman"/>
            <w:sz w:val="22"/>
            <w:szCs w:val="22"/>
          </w:rPr>
          <w:t>to power it on</w:t>
        </w:r>
      </w:ins>
      <w:del w:id="373" w:author="Pedrosa, Kurt L" w:date="2014-09-18T20:01:00Z">
        <w:r w:rsidR="00DA597C" w:rsidRPr="003D0401" w:rsidDel="008E30FE">
          <w:rPr>
            <w:rFonts w:ascii="Times New Roman" w:hAnsi="Times New Roman" w:cs="Times New Roman"/>
            <w:sz w:val="22"/>
            <w:szCs w:val="22"/>
          </w:rPr>
          <w:delText xml:space="preserve">to power </w:delText>
        </w:r>
        <w:r w:rsidR="00047955" w:rsidRPr="003D0401" w:rsidDel="008E30FE">
          <w:rPr>
            <w:rFonts w:ascii="Times New Roman" w:hAnsi="Times New Roman" w:cs="Times New Roman"/>
            <w:sz w:val="22"/>
            <w:szCs w:val="22"/>
          </w:rPr>
          <w:delText xml:space="preserve">on </w:delText>
        </w:r>
        <w:r w:rsidR="00946DF8" w:rsidRPr="003D0401" w:rsidDel="008E30FE">
          <w:rPr>
            <w:rFonts w:ascii="Times New Roman" w:hAnsi="Times New Roman" w:cs="Times New Roman"/>
            <w:sz w:val="22"/>
            <w:szCs w:val="22"/>
          </w:rPr>
          <w:delText xml:space="preserve">the </w:delText>
        </w:r>
        <w:r w:rsidR="00DC13B7" w:rsidRPr="003D0401" w:rsidDel="008E30FE">
          <w:rPr>
            <w:rFonts w:ascii="Times New Roman" w:hAnsi="Times New Roman" w:cs="Times New Roman"/>
            <w:sz w:val="22"/>
            <w:szCs w:val="22"/>
          </w:rPr>
          <w:delText>APS</w:delText>
        </w:r>
      </w:del>
      <w:r w:rsidR="00D75003" w:rsidRPr="003D0401">
        <w:rPr>
          <w:rFonts w:ascii="Times New Roman" w:hAnsi="Times New Roman" w:cs="Times New Roman"/>
          <w:sz w:val="22"/>
          <w:szCs w:val="22"/>
        </w:rPr>
        <w:t>:</w:t>
      </w:r>
    </w:p>
    <w:p w14:paraId="441A5FD1" w14:textId="1F3CF6FD" w:rsidR="00CF15DD" w:rsidRPr="003D0401" w:rsidRDefault="00DA597C">
      <w:pPr>
        <w:pStyle w:val="ListParagraph"/>
        <w:numPr>
          <w:ilvl w:val="0"/>
          <w:numId w:val="45"/>
        </w:numPr>
        <w:spacing w:line="240" w:lineRule="auto"/>
        <w:rPr>
          <w:rFonts w:ascii="Times New Roman" w:hAnsi="Times New Roman" w:cs="Times New Roman"/>
        </w:rPr>
        <w:pPrChange w:id="374" w:author="Merissa Roth" w:date="2014-11-09T16:13:00Z">
          <w:pPr>
            <w:pStyle w:val="ListParagraph"/>
            <w:numPr>
              <w:numId w:val="45"/>
            </w:numPr>
            <w:ind w:left="720"/>
          </w:pPr>
        </w:pPrChange>
      </w:pPr>
      <w:r w:rsidRPr="003D0401">
        <w:rPr>
          <w:rFonts w:ascii="Times New Roman" w:hAnsi="Times New Roman" w:cs="Times New Roman"/>
        </w:rPr>
        <w:t xml:space="preserve">The </w:t>
      </w:r>
      <w:r w:rsidR="009C2D73" w:rsidRPr="003D0401">
        <w:rPr>
          <w:rFonts w:ascii="Times New Roman" w:hAnsi="Times New Roman" w:cs="Times New Roman"/>
        </w:rPr>
        <w:t>Hardware L</w:t>
      </w:r>
      <w:r w:rsidRPr="003D0401">
        <w:rPr>
          <w:rFonts w:ascii="Times New Roman" w:hAnsi="Times New Roman" w:cs="Times New Roman"/>
        </w:rPr>
        <w:t xml:space="preserve">eader powers off the </w:t>
      </w:r>
      <w:r w:rsidR="00DC13B7" w:rsidRPr="003D0401">
        <w:rPr>
          <w:rFonts w:ascii="Times New Roman" w:hAnsi="Times New Roman" w:cs="Times New Roman"/>
        </w:rPr>
        <w:t>APS</w:t>
      </w:r>
      <w:r w:rsidRPr="003D0401">
        <w:rPr>
          <w:rFonts w:ascii="Times New Roman" w:hAnsi="Times New Roman" w:cs="Times New Roman"/>
        </w:rPr>
        <w:t xml:space="preserve"> </w:t>
      </w:r>
    </w:p>
    <w:p w14:paraId="52A26B31" w14:textId="11E8FAE8" w:rsidR="00CF15DD" w:rsidRPr="003D0401" w:rsidRDefault="00DA597C">
      <w:pPr>
        <w:pStyle w:val="ListParagraph"/>
        <w:numPr>
          <w:ilvl w:val="0"/>
          <w:numId w:val="45"/>
        </w:numPr>
        <w:spacing w:after="0" w:line="240" w:lineRule="auto"/>
        <w:rPr>
          <w:rFonts w:ascii="Times New Roman" w:hAnsi="Times New Roman" w:cs="Times New Roman"/>
        </w:rPr>
        <w:pPrChange w:id="375" w:author="Merissa Roth" w:date="2014-11-09T16:13:00Z">
          <w:pPr>
            <w:pStyle w:val="ListParagraph"/>
            <w:numPr>
              <w:numId w:val="45"/>
            </w:numPr>
            <w:spacing w:after="0"/>
            <w:ind w:left="720"/>
          </w:pPr>
        </w:pPrChange>
      </w:pPr>
      <w:r w:rsidRPr="003D0401">
        <w:rPr>
          <w:rFonts w:ascii="Times New Roman" w:hAnsi="Times New Roman" w:cs="Times New Roman"/>
        </w:rPr>
        <w:t xml:space="preserve">The </w:t>
      </w:r>
      <w:r w:rsidR="009C2D73" w:rsidRPr="003D0401">
        <w:rPr>
          <w:rFonts w:ascii="Times New Roman" w:hAnsi="Times New Roman" w:cs="Times New Roman"/>
        </w:rPr>
        <w:t>Hardware L</w:t>
      </w:r>
      <w:r w:rsidRPr="003D0401">
        <w:rPr>
          <w:rFonts w:ascii="Times New Roman" w:hAnsi="Times New Roman" w:cs="Times New Roman"/>
        </w:rPr>
        <w:t xml:space="preserve">eader powers on the </w:t>
      </w:r>
      <w:r w:rsidR="00DC13B7" w:rsidRPr="003D0401">
        <w:rPr>
          <w:rFonts w:ascii="Times New Roman" w:hAnsi="Times New Roman" w:cs="Times New Roman"/>
        </w:rPr>
        <w:t>APS</w:t>
      </w:r>
    </w:p>
    <w:p w14:paraId="6F75FFF5" w14:textId="20A13159" w:rsidR="00DA597C" w:rsidRPr="003D0401" w:rsidRDefault="00047955" w:rsidP="00BC1039">
      <w:pPr>
        <w:ind w:left="720"/>
        <w:rPr>
          <w:rFonts w:ascii="Times New Roman" w:hAnsi="Times New Roman" w:cs="Times New Roman"/>
          <w:sz w:val="22"/>
          <w:szCs w:val="22"/>
        </w:rPr>
      </w:pPr>
      <w:r w:rsidRPr="003D0401">
        <w:rPr>
          <w:rFonts w:ascii="Times New Roman" w:hAnsi="Times New Roman" w:cs="Times New Roman"/>
          <w:sz w:val="22"/>
          <w:szCs w:val="22"/>
        </w:rPr>
        <w:t>2a.</w:t>
      </w:r>
      <w:r w:rsidR="008029B7" w:rsidRPr="003D0401">
        <w:rPr>
          <w:rFonts w:ascii="Times New Roman" w:hAnsi="Times New Roman" w:cs="Times New Roman"/>
          <w:sz w:val="22"/>
          <w:szCs w:val="22"/>
        </w:rPr>
        <w:t xml:space="preserve"> </w:t>
      </w:r>
      <w:r w:rsidR="00DA597C" w:rsidRPr="003D0401">
        <w:rPr>
          <w:rFonts w:ascii="Times New Roman" w:hAnsi="Times New Roman" w:cs="Times New Roman"/>
          <w:sz w:val="22"/>
          <w:szCs w:val="22"/>
        </w:rPr>
        <w:t xml:space="preserve">The </w:t>
      </w:r>
      <w:r w:rsidR="00DC13B7" w:rsidRPr="003D0401">
        <w:rPr>
          <w:rFonts w:ascii="Times New Roman" w:hAnsi="Times New Roman" w:cs="Times New Roman"/>
          <w:sz w:val="22"/>
          <w:szCs w:val="22"/>
        </w:rPr>
        <w:t>APS</w:t>
      </w:r>
      <w:r w:rsidR="00DA597C" w:rsidRPr="003D0401">
        <w:rPr>
          <w:rFonts w:ascii="Times New Roman" w:hAnsi="Times New Roman" w:cs="Times New Roman"/>
          <w:sz w:val="22"/>
          <w:szCs w:val="22"/>
        </w:rPr>
        <w:t xml:space="preserve"> still does not power on:</w:t>
      </w:r>
    </w:p>
    <w:p w14:paraId="1CE93EEF" w14:textId="32321688" w:rsidR="00DA597C" w:rsidRPr="003D0401" w:rsidRDefault="00DA597C">
      <w:pPr>
        <w:pStyle w:val="ListParagraph"/>
        <w:numPr>
          <w:ilvl w:val="1"/>
          <w:numId w:val="16"/>
        </w:numPr>
        <w:spacing w:after="0" w:line="240" w:lineRule="auto"/>
        <w:rPr>
          <w:rFonts w:ascii="Times New Roman" w:hAnsi="Times New Roman" w:cs="Times New Roman"/>
        </w:rPr>
        <w:pPrChange w:id="376" w:author="Merissa Roth" w:date="2014-11-09T16:13:00Z">
          <w:pPr>
            <w:pStyle w:val="ListParagraph"/>
            <w:numPr>
              <w:ilvl w:val="1"/>
              <w:numId w:val="16"/>
            </w:numPr>
            <w:spacing w:after="0"/>
            <w:ind w:left="1440"/>
          </w:pPr>
        </w:pPrChange>
      </w:pPr>
      <w:r w:rsidRPr="003D0401">
        <w:rPr>
          <w:rFonts w:ascii="Times New Roman" w:hAnsi="Times New Roman" w:cs="Times New Roman"/>
        </w:rPr>
        <w:t xml:space="preserve">The </w:t>
      </w:r>
      <w:r w:rsidR="009725CF" w:rsidRPr="003D0401">
        <w:rPr>
          <w:rFonts w:ascii="Times New Roman" w:hAnsi="Times New Roman" w:cs="Times New Roman"/>
        </w:rPr>
        <w:t>Hardware L</w:t>
      </w:r>
      <w:r w:rsidRPr="003D0401">
        <w:rPr>
          <w:rFonts w:ascii="Times New Roman" w:hAnsi="Times New Roman" w:cs="Times New Roman"/>
        </w:rPr>
        <w:t xml:space="preserve">eader </w:t>
      </w:r>
      <w:r w:rsidR="009725CF" w:rsidRPr="003D0401">
        <w:rPr>
          <w:rFonts w:ascii="Times New Roman" w:hAnsi="Times New Roman" w:cs="Times New Roman"/>
        </w:rPr>
        <w:t>powers off</w:t>
      </w:r>
      <w:r w:rsidRPr="003D0401">
        <w:rPr>
          <w:rFonts w:ascii="Times New Roman" w:hAnsi="Times New Roman" w:cs="Times New Roman"/>
        </w:rPr>
        <w:t xml:space="preserve"> the </w:t>
      </w:r>
      <w:r w:rsidR="00DC13B7" w:rsidRPr="003D0401">
        <w:rPr>
          <w:rFonts w:ascii="Times New Roman" w:hAnsi="Times New Roman" w:cs="Times New Roman"/>
        </w:rPr>
        <w:t>APS</w:t>
      </w:r>
    </w:p>
    <w:p w14:paraId="30E1D0E8" w14:textId="1B9995A8" w:rsidR="00DA597C" w:rsidRDefault="00DA597C">
      <w:pPr>
        <w:pStyle w:val="ListParagraph"/>
        <w:numPr>
          <w:ilvl w:val="1"/>
          <w:numId w:val="16"/>
        </w:numPr>
        <w:spacing w:after="0" w:line="240" w:lineRule="auto"/>
        <w:rPr>
          <w:rFonts w:ascii="Times New Roman" w:hAnsi="Times New Roman" w:cs="Times New Roman"/>
        </w:rPr>
        <w:pPrChange w:id="377" w:author="Merissa Roth" w:date="2014-11-09T16:13:00Z">
          <w:pPr>
            <w:pStyle w:val="ListParagraph"/>
            <w:numPr>
              <w:ilvl w:val="1"/>
              <w:numId w:val="16"/>
            </w:numPr>
            <w:spacing w:after="0"/>
            <w:ind w:left="1440"/>
          </w:pPr>
        </w:pPrChange>
      </w:pPr>
      <w:r w:rsidRPr="003D0401">
        <w:rPr>
          <w:rFonts w:ascii="Times New Roman" w:hAnsi="Times New Roman" w:cs="Times New Roman"/>
        </w:rPr>
        <w:t xml:space="preserve">The </w:t>
      </w:r>
      <w:r w:rsidR="009725CF" w:rsidRPr="003D0401">
        <w:rPr>
          <w:rFonts w:ascii="Times New Roman" w:hAnsi="Times New Roman" w:cs="Times New Roman"/>
        </w:rPr>
        <w:t>Hardware L</w:t>
      </w:r>
      <w:r w:rsidRPr="003D0401">
        <w:rPr>
          <w:rFonts w:ascii="Times New Roman" w:hAnsi="Times New Roman" w:cs="Times New Roman"/>
        </w:rPr>
        <w:t xml:space="preserve">eader </w:t>
      </w:r>
      <w:r w:rsidR="008620B0" w:rsidRPr="003D0401">
        <w:rPr>
          <w:rFonts w:ascii="Times New Roman" w:hAnsi="Times New Roman" w:cs="Times New Roman"/>
        </w:rPr>
        <w:t>picks up the APS</w:t>
      </w:r>
      <w:r w:rsidR="0023221E">
        <w:rPr>
          <w:rFonts w:ascii="Times New Roman" w:hAnsi="Times New Roman" w:cs="Times New Roman"/>
        </w:rPr>
        <w:t xml:space="preserve"> </w:t>
      </w:r>
      <w:r w:rsidR="0023221E" w:rsidRPr="0023221E">
        <w:rPr>
          <w:rFonts w:ascii="Times New Roman" w:hAnsi="Times New Roman" w:cs="Times New Roman"/>
          <w:strike/>
          <w:color w:val="00B050"/>
        </w:rPr>
        <w:t>and exits the competition</w:t>
      </w:r>
    </w:p>
    <w:p w14:paraId="78DC5DE8" w14:textId="7CA8DDD4" w:rsidR="00AB6AA5" w:rsidRPr="0023221E" w:rsidRDefault="00AB6AA5" w:rsidP="00BC1039">
      <w:pPr>
        <w:pStyle w:val="ListParagraph"/>
        <w:numPr>
          <w:ilvl w:val="1"/>
          <w:numId w:val="16"/>
        </w:numPr>
        <w:spacing w:after="0" w:line="240" w:lineRule="auto"/>
        <w:rPr>
          <w:rFonts w:ascii="Times New Roman" w:hAnsi="Times New Roman" w:cs="Times New Roman"/>
          <w:color w:val="FF0000"/>
        </w:rPr>
      </w:pPr>
      <w:r w:rsidRPr="0023221E">
        <w:rPr>
          <w:rFonts w:ascii="Times New Roman" w:hAnsi="Times New Roman" w:cs="Times New Roman"/>
          <w:color w:val="FF0000"/>
        </w:rPr>
        <w:t>The APS will not compete in the competition</w:t>
      </w:r>
    </w:p>
    <w:p w14:paraId="0CC7AD77" w14:textId="277CA224" w:rsidR="00047955" w:rsidRPr="00705B8B" w:rsidRDefault="00047955">
      <w:pPr>
        <w:ind w:firstLine="720"/>
        <w:contextualSpacing/>
        <w:rPr>
          <w:rFonts w:ascii="Times New Roman" w:hAnsi="Times New Roman" w:cs="Times New Roman"/>
          <w:rPrChange w:id="378" w:author="Merissa Roth" w:date="2014-11-09T18:05:00Z">
            <w:rPr/>
          </w:rPrChange>
        </w:rPr>
        <w:pPrChange w:id="379" w:author="Merissa Roth" w:date="2014-11-09T18:05:00Z">
          <w:pPr>
            <w:pStyle w:val="ListParagraph"/>
          </w:pPr>
        </w:pPrChange>
      </w:pPr>
      <w:r w:rsidRPr="00705B8B">
        <w:rPr>
          <w:rFonts w:ascii="Times New Roman" w:hAnsi="Times New Roman" w:cs="Times New Roman"/>
          <w:sz w:val="22"/>
          <w:szCs w:val="22"/>
          <w:rPrChange w:id="380" w:author="Merissa Roth" w:date="2014-11-09T18:05:00Z">
            <w:rPr/>
          </w:rPrChange>
        </w:rPr>
        <w:t xml:space="preserve">2b. The </w:t>
      </w:r>
      <w:r w:rsidR="00DC13B7" w:rsidRPr="00705B8B">
        <w:rPr>
          <w:rFonts w:ascii="Times New Roman" w:hAnsi="Times New Roman" w:cs="Times New Roman"/>
          <w:sz w:val="22"/>
          <w:szCs w:val="22"/>
          <w:rPrChange w:id="381" w:author="Merissa Roth" w:date="2014-11-09T18:05:00Z">
            <w:rPr/>
          </w:rPrChange>
        </w:rPr>
        <w:t>APS</w:t>
      </w:r>
      <w:r w:rsidRPr="00705B8B">
        <w:rPr>
          <w:rFonts w:ascii="Times New Roman" w:hAnsi="Times New Roman" w:cs="Times New Roman"/>
          <w:sz w:val="22"/>
          <w:szCs w:val="22"/>
          <w:rPrChange w:id="382" w:author="Merissa Roth" w:date="2014-11-09T18:05:00Z">
            <w:rPr/>
          </w:rPrChange>
        </w:rPr>
        <w:t xml:space="preserve"> powers on:</w:t>
      </w:r>
    </w:p>
    <w:p w14:paraId="4A8A1CCE" w14:textId="06DF1CD6" w:rsidR="00047955" w:rsidRPr="003D0401" w:rsidRDefault="00047955">
      <w:pPr>
        <w:pStyle w:val="ListParagraph"/>
        <w:numPr>
          <w:ilvl w:val="0"/>
          <w:numId w:val="36"/>
        </w:numPr>
        <w:spacing w:after="0" w:line="240" w:lineRule="auto"/>
        <w:rPr>
          <w:rFonts w:ascii="Times New Roman" w:hAnsi="Times New Roman" w:cs="Times New Roman"/>
        </w:rPr>
        <w:pPrChange w:id="383" w:author="Merissa Roth" w:date="2014-11-09T16:13:00Z">
          <w:pPr>
            <w:pStyle w:val="ListParagraph"/>
            <w:numPr>
              <w:numId w:val="36"/>
            </w:numPr>
            <w:spacing w:after="0"/>
            <w:ind w:left="1440"/>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resume </w:t>
      </w:r>
      <w:r w:rsidR="00DA50F3" w:rsidRPr="003D0401">
        <w:rPr>
          <w:rFonts w:ascii="Times New Roman" w:hAnsi="Times New Roman" w:cs="Times New Roman"/>
        </w:rPr>
        <w:t>operation</w:t>
      </w:r>
      <w:r w:rsidR="00946DF8" w:rsidRPr="003D0401">
        <w:rPr>
          <w:rFonts w:ascii="Times New Roman" w:hAnsi="Times New Roman" w:cs="Times New Roman"/>
        </w:rPr>
        <w:t xml:space="preserve"> in accordance with the </w:t>
      </w:r>
      <w:r w:rsidRPr="003D0401">
        <w:rPr>
          <w:rFonts w:ascii="Times New Roman" w:hAnsi="Times New Roman" w:cs="Times New Roman"/>
          <w:i/>
        </w:rPr>
        <w:t>Main Success Scenario</w:t>
      </w:r>
    </w:p>
    <w:p w14:paraId="6F5EA484" w14:textId="77777777" w:rsidR="00BC1039" w:rsidRDefault="00137DFC">
      <w:pPr>
        <w:rPr>
          <w:rFonts w:ascii="Times New Roman" w:hAnsi="Times New Roman" w:cs="Times New Roman"/>
          <w:sz w:val="22"/>
          <w:szCs w:val="22"/>
        </w:rPr>
        <w:pPrChange w:id="384" w:author="Merissa Roth" w:date="2014-11-09T16:13:00Z">
          <w:pPr>
            <w:ind w:firstLine="360"/>
          </w:pPr>
        </w:pPrChange>
      </w:pPr>
      <w:r w:rsidRPr="003D0401">
        <w:rPr>
          <w:rFonts w:ascii="Times New Roman" w:hAnsi="Times New Roman" w:cs="Times New Roman"/>
          <w:sz w:val="22"/>
          <w:szCs w:val="22"/>
        </w:rPr>
        <w:t>3</w:t>
      </w:r>
      <w:r w:rsidR="00B07D4F" w:rsidRPr="003D0401">
        <w:rPr>
          <w:rFonts w:ascii="Times New Roman" w:hAnsi="Times New Roman" w:cs="Times New Roman"/>
          <w:sz w:val="22"/>
          <w:szCs w:val="22"/>
        </w:rPr>
        <w:t>a.</w:t>
      </w:r>
      <w:r w:rsidR="00CF15DD" w:rsidRPr="003D0401">
        <w:rPr>
          <w:rFonts w:ascii="Times New Roman" w:hAnsi="Times New Roman" w:cs="Times New Roman"/>
          <w:sz w:val="22"/>
          <w:szCs w:val="22"/>
        </w:rPr>
        <w:t xml:space="preserve"> </w:t>
      </w:r>
      <w:r w:rsidRPr="003D0401">
        <w:rPr>
          <w:rFonts w:ascii="Times New Roman" w:hAnsi="Times New Roman" w:cs="Times New Roman"/>
          <w:sz w:val="22"/>
          <w:szCs w:val="22"/>
        </w:rPr>
        <w:t xml:space="preserve">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fails to recognize the</w:t>
      </w:r>
      <w:r w:rsidR="009725CF" w:rsidRPr="003D0401">
        <w:rPr>
          <w:rFonts w:ascii="Times New Roman" w:hAnsi="Times New Roman" w:cs="Times New Roman"/>
          <w:sz w:val="22"/>
          <w:szCs w:val="22"/>
        </w:rPr>
        <w:t xml:space="preserve"> red LED is powered</w:t>
      </w:r>
      <w:r w:rsidRPr="003D0401">
        <w:rPr>
          <w:rFonts w:ascii="Times New Roman" w:hAnsi="Times New Roman" w:cs="Times New Roman"/>
          <w:sz w:val="22"/>
          <w:szCs w:val="22"/>
        </w:rPr>
        <w:t xml:space="preserve"> on within 60 seconds</w:t>
      </w:r>
      <w:r w:rsidR="009725CF" w:rsidRPr="003D0401">
        <w:rPr>
          <w:rFonts w:ascii="Times New Roman" w:hAnsi="Times New Roman" w:cs="Times New Roman"/>
          <w:sz w:val="22"/>
          <w:szCs w:val="22"/>
        </w:rPr>
        <w:t xml:space="preserve"> of placing the APS</w:t>
      </w:r>
      <w:r w:rsidR="00BC1039">
        <w:rPr>
          <w:rFonts w:ascii="Times New Roman" w:hAnsi="Times New Roman" w:cs="Times New Roman"/>
          <w:sz w:val="22"/>
          <w:szCs w:val="22"/>
        </w:rPr>
        <w:t xml:space="preserve"> </w:t>
      </w:r>
    </w:p>
    <w:p w14:paraId="10A0B0A7" w14:textId="1CDA5E8E" w:rsidR="009725CF" w:rsidDel="001E452E" w:rsidRDefault="00F94E14" w:rsidP="00BC1039">
      <w:pPr>
        <w:ind w:left="360" w:hanging="360"/>
        <w:rPr>
          <w:del w:id="385" w:author="Pedrosa, Kurt L" w:date="2014-09-18T19:52:00Z"/>
          <w:rFonts w:ascii="Times New Roman" w:hAnsi="Times New Roman" w:cs="Times New Roman"/>
          <w:sz w:val="22"/>
          <w:szCs w:val="22"/>
        </w:rPr>
      </w:pPr>
      <w:ins w:id="386" w:author="Worldwide, Computer Support" w:date="2014-09-26T17:49:00Z">
        <w:del w:id="387" w:author="Merissa Roth" w:date="2014-11-09T13:50:00Z">
          <w:r w:rsidDel="00E920CE">
            <w:rPr>
              <w:rFonts w:ascii="Times New Roman" w:hAnsi="Times New Roman" w:cs="Times New Roman"/>
              <w:sz w:val="22"/>
              <w:szCs w:val="22"/>
            </w:rPr>
            <w:delText xml:space="preserve"> </w:delText>
          </w:r>
        </w:del>
      </w:ins>
      <w:ins w:id="388" w:author="Pedrosa, Kurt L" w:date="2014-09-18T19:52:00Z">
        <w:del w:id="389" w:author="Worldwide, Computer Support" w:date="2014-09-26T17:49:00Z">
          <w:r w:rsidR="001E452E" w:rsidDel="00F94E14">
            <w:rPr>
              <w:rFonts w:ascii="Times New Roman" w:hAnsi="Times New Roman" w:cs="Times New Roman"/>
              <w:sz w:val="22"/>
              <w:szCs w:val="22"/>
            </w:rPr>
            <w:delText xml:space="preserve"> </w:delText>
          </w:r>
        </w:del>
      </w:ins>
      <w:del w:id="390" w:author="Pedrosa, Kurt L" w:date="2014-09-18T19:52:00Z">
        <w:r w:rsidR="009725CF" w:rsidRPr="003D0401" w:rsidDel="001E452E">
          <w:rPr>
            <w:rFonts w:ascii="Times New Roman" w:hAnsi="Times New Roman" w:cs="Times New Roman"/>
            <w:sz w:val="22"/>
            <w:szCs w:val="22"/>
          </w:rPr>
          <w:delText xml:space="preserve"> </w:delText>
        </w:r>
      </w:del>
    </w:p>
    <w:p w14:paraId="7EE887F6" w14:textId="7FA5B7A1" w:rsidR="00CF15DD" w:rsidRPr="003D0401" w:rsidRDefault="009725CF">
      <w:pPr>
        <w:ind w:left="360"/>
        <w:rPr>
          <w:rFonts w:ascii="Times New Roman" w:hAnsi="Times New Roman" w:cs="Times New Roman"/>
          <w:sz w:val="22"/>
          <w:szCs w:val="22"/>
        </w:rPr>
        <w:pPrChange w:id="391" w:author="Merissa Roth" w:date="2014-11-09T16:13:00Z">
          <w:pPr>
            <w:ind w:firstLine="360"/>
          </w:pPr>
        </w:pPrChange>
      </w:pPr>
      <w:proofErr w:type="gramStart"/>
      <w:r w:rsidRPr="003D0401">
        <w:rPr>
          <w:rFonts w:ascii="Times New Roman" w:hAnsi="Times New Roman" w:cs="Times New Roman"/>
          <w:sz w:val="22"/>
          <w:szCs w:val="22"/>
        </w:rPr>
        <w:t>on</w:t>
      </w:r>
      <w:proofErr w:type="gramEnd"/>
      <w:r w:rsidRPr="003D0401">
        <w:rPr>
          <w:rFonts w:ascii="Times New Roman" w:hAnsi="Times New Roman" w:cs="Times New Roman"/>
          <w:sz w:val="22"/>
          <w:szCs w:val="22"/>
        </w:rPr>
        <w:t xml:space="preserve"> the board</w:t>
      </w:r>
    </w:p>
    <w:p w14:paraId="57EBF307" w14:textId="7EA92621" w:rsidR="00CF15DD" w:rsidRPr="003D0401" w:rsidRDefault="00DA597C">
      <w:pPr>
        <w:pStyle w:val="ListParagraph"/>
        <w:numPr>
          <w:ilvl w:val="0"/>
          <w:numId w:val="46"/>
        </w:numPr>
        <w:spacing w:line="240" w:lineRule="auto"/>
        <w:rPr>
          <w:rFonts w:ascii="Times New Roman" w:hAnsi="Times New Roman" w:cs="Times New Roman"/>
        </w:rPr>
        <w:pPrChange w:id="392" w:author="Merissa Roth" w:date="2014-11-09T16:13:00Z">
          <w:pPr>
            <w:pStyle w:val="ListParagraph"/>
            <w:numPr>
              <w:numId w:val="46"/>
            </w:numPr>
            <w:ind w:left="720"/>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t>
      </w:r>
      <w:r w:rsidR="008569D4" w:rsidRPr="003D0401">
        <w:rPr>
          <w:rFonts w:ascii="Times New Roman" w:hAnsi="Times New Roman" w:cs="Times New Roman"/>
        </w:rPr>
        <w:t>waits for 60 seconds</w:t>
      </w:r>
      <w:r w:rsidR="008620B0" w:rsidRPr="003D0401">
        <w:rPr>
          <w:rFonts w:ascii="Times New Roman" w:hAnsi="Times New Roman" w:cs="Times New Roman"/>
        </w:rPr>
        <w:t xml:space="preserve"> to ensure the red LED has powered off</w:t>
      </w:r>
    </w:p>
    <w:p w14:paraId="665BE003" w14:textId="1E2DFD03" w:rsidR="00047955" w:rsidRPr="003D0401" w:rsidRDefault="00CF15DD">
      <w:pPr>
        <w:pStyle w:val="ListParagraph"/>
        <w:numPr>
          <w:ilvl w:val="0"/>
          <w:numId w:val="46"/>
        </w:numPr>
        <w:spacing w:after="0" w:line="240" w:lineRule="auto"/>
        <w:rPr>
          <w:rFonts w:ascii="Times New Roman" w:hAnsi="Times New Roman" w:cs="Times New Roman"/>
        </w:rPr>
        <w:pPrChange w:id="393" w:author="Merissa Roth" w:date="2014-11-09T16:13:00Z">
          <w:pPr>
            <w:pStyle w:val="ListParagraph"/>
            <w:numPr>
              <w:numId w:val="46"/>
            </w:numPr>
            <w:spacing w:after="0"/>
            <w:ind w:left="720"/>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resumes</w:t>
      </w:r>
      <w:r w:rsidR="00047955" w:rsidRPr="003D0401">
        <w:rPr>
          <w:rFonts w:ascii="Times New Roman" w:hAnsi="Times New Roman" w:cs="Times New Roman"/>
        </w:rPr>
        <w:t xml:space="preserve"> </w:t>
      </w:r>
      <w:r w:rsidR="00DA50F3" w:rsidRPr="003D0401">
        <w:rPr>
          <w:rFonts w:ascii="Times New Roman" w:hAnsi="Times New Roman" w:cs="Times New Roman"/>
        </w:rPr>
        <w:t>operation</w:t>
      </w:r>
      <w:r w:rsidR="00047955" w:rsidRPr="003D0401">
        <w:rPr>
          <w:rFonts w:ascii="Times New Roman" w:hAnsi="Times New Roman" w:cs="Times New Roman"/>
        </w:rPr>
        <w:t xml:space="preserve"> in accordance with the </w:t>
      </w:r>
      <w:r w:rsidR="00047955" w:rsidRPr="003D0401">
        <w:rPr>
          <w:rFonts w:ascii="Times New Roman" w:hAnsi="Times New Roman" w:cs="Times New Roman"/>
          <w:i/>
        </w:rPr>
        <w:t>Main Success Scenario</w:t>
      </w:r>
    </w:p>
    <w:p w14:paraId="495AA96A" w14:textId="77777777" w:rsidR="009725CF" w:rsidRPr="003D0401" w:rsidRDefault="00137DFC" w:rsidP="00BC1039">
      <w:pPr>
        <w:rPr>
          <w:rFonts w:ascii="Times New Roman" w:hAnsi="Times New Roman" w:cs="Times New Roman"/>
          <w:sz w:val="22"/>
          <w:szCs w:val="22"/>
        </w:rPr>
      </w:pPr>
      <w:r w:rsidRPr="003D0401">
        <w:rPr>
          <w:rFonts w:ascii="Times New Roman" w:hAnsi="Times New Roman" w:cs="Times New Roman"/>
          <w:sz w:val="22"/>
          <w:szCs w:val="22"/>
        </w:rPr>
        <w:t xml:space="preserve">3b.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fails to recognize the red LED have </w:t>
      </w:r>
      <w:r w:rsidR="009725CF" w:rsidRPr="003D0401">
        <w:rPr>
          <w:rFonts w:ascii="Times New Roman" w:hAnsi="Times New Roman" w:cs="Times New Roman"/>
          <w:sz w:val="22"/>
          <w:szCs w:val="22"/>
        </w:rPr>
        <w:t>powered off</w:t>
      </w:r>
      <w:r w:rsidRPr="003D0401">
        <w:rPr>
          <w:rFonts w:ascii="Times New Roman" w:hAnsi="Times New Roman" w:cs="Times New Roman"/>
          <w:sz w:val="22"/>
          <w:szCs w:val="22"/>
        </w:rPr>
        <w:t xml:space="preserve"> within 60 seconds</w:t>
      </w:r>
      <w:r w:rsidR="009725CF" w:rsidRPr="003D0401">
        <w:rPr>
          <w:rFonts w:ascii="Times New Roman" w:hAnsi="Times New Roman" w:cs="Times New Roman"/>
          <w:sz w:val="22"/>
          <w:szCs w:val="22"/>
        </w:rPr>
        <w:t xml:space="preserve"> of placing the </w:t>
      </w:r>
    </w:p>
    <w:p w14:paraId="3BECA0A6" w14:textId="3622119D" w:rsidR="00137DFC" w:rsidRPr="003D0401" w:rsidRDefault="009725CF" w:rsidP="00BC1039">
      <w:pPr>
        <w:ind w:firstLine="360"/>
        <w:rPr>
          <w:rFonts w:ascii="Times New Roman" w:hAnsi="Times New Roman" w:cs="Times New Roman"/>
          <w:sz w:val="22"/>
          <w:szCs w:val="22"/>
        </w:rPr>
      </w:pPr>
      <w:r w:rsidRPr="003D0401">
        <w:rPr>
          <w:rFonts w:ascii="Times New Roman" w:hAnsi="Times New Roman" w:cs="Times New Roman"/>
          <w:sz w:val="22"/>
          <w:szCs w:val="22"/>
        </w:rPr>
        <w:t>APS on the board</w:t>
      </w:r>
    </w:p>
    <w:p w14:paraId="24B14A4A" w14:textId="33BEF281" w:rsidR="00480F09" w:rsidRPr="003D0401" w:rsidRDefault="008569D4">
      <w:pPr>
        <w:pStyle w:val="ListParagraph"/>
        <w:numPr>
          <w:ilvl w:val="0"/>
          <w:numId w:val="17"/>
        </w:numPr>
        <w:spacing w:line="240" w:lineRule="auto"/>
        <w:rPr>
          <w:rFonts w:ascii="Times New Roman" w:hAnsi="Times New Roman" w:cs="Times New Roman"/>
        </w:rPr>
        <w:pPrChange w:id="394" w:author="Merissa Roth" w:date="2014-11-09T16:13:00Z">
          <w:pPr>
            <w:pStyle w:val="ListParagraph"/>
            <w:numPr>
              <w:numId w:val="17"/>
            </w:numPr>
            <w:ind w:left="720"/>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waits for 60 seconds</w:t>
      </w:r>
      <w:r w:rsidR="008620B0" w:rsidRPr="003D0401">
        <w:rPr>
          <w:rFonts w:ascii="Times New Roman" w:hAnsi="Times New Roman" w:cs="Times New Roman"/>
        </w:rPr>
        <w:t xml:space="preserve"> to ensure the red LED has powered off</w:t>
      </w:r>
    </w:p>
    <w:p w14:paraId="43FF06D1" w14:textId="227ADFC7" w:rsidR="002B23AC" w:rsidRPr="00F94E14" w:rsidRDefault="00047955">
      <w:pPr>
        <w:pStyle w:val="ListParagraph"/>
        <w:numPr>
          <w:ilvl w:val="0"/>
          <w:numId w:val="17"/>
        </w:numPr>
        <w:spacing w:after="0" w:line="240" w:lineRule="auto"/>
        <w:rPr>
          <w:ins w:id="395" w:author="Worldwide, Computer Support" w:date="2014-09-26T17:53:00Z"/>
          <w:rFonts w:ascii="Times New Roman" w:hAnsi="Times New Roman" w:cs="Times New Roman"/>
          <w:rPrChange w:id="396" w:author="Worldwide, Computer Support" w:date="2014-09-26T17:53:00Z">
            <w:rPr>
              <w:ins w:id="397" w:author="Worldwide, Computer Support" w:date="2014-09-26T17:53:00Z"/>
              <w:rFonts w:ascii="Times New Roman" w:hAnsi="Times New Roman" w:cs="Times New Roman"/>
              <w:i/>
            </w:rPr>
          </w:rPrChange>
        </w:rPr>
        <w:pPrChange w:id="398" w:author="Merissa Roth" w:date="2014-11-09T16:13:00Z">
          <w:pPr>
            <w:pStyle w:val="ListParagraph"/>
            <w:numPr>
              <w:numId w:val="17"/>
            </w:numPr>
            <w:ind w:left="720"/>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resumes </w:t>
      </w:r>
      <w:r w:rsidR="00DA50F3" w:rsidRPr="003D0401">
        <w:rPr>
          <w:rFonts w:ascii="Times New Roman" w:hAnsi="Times New Roman" w:cs="Times New Roman"/>
        </w:rPr>
        <w:t>operation</w:t>
      </w:r>
      <w:r w:rsidRPr="003D0401">
        <w:rPr>
          <w:rFonts w:ascii="Times New Roman" w:hAnsi="Times New Roman" w:cs="Times New Roman"/>
        </w:rPr>
        <w:t xml:space="preserve"> in accordance with the </w:t>
      </w:r>
      <w:r w:rsidRPr="003D0401">
        <w:rPr>
          <w:rFonts w:ascii="Times New Roman" w:hAnsi="Times New Roman" w:cs="Times New Roman"/>
          <w:i/>
        </w:rPr>
        <w:t>Main Success Scenario</w:t>
      </w:r>
    </w:p>
    <w:p w14:paraId="2B7ACB15" w14:textId="77777777" w:rsidR="00F94E14" w:rsidRPr="00F94E14" w:rsidRDefault="00F94E14">
      <w:pPr>
        <w:rPr>
          <w:rFonts w:ascii="Times New Roman" w:hAnsi="Times New Roman" w:cs="Times New Roman"/>
          <w:rPrChange w:id="399" w:author="Worldwide, Computer Support" w:date="2014-09-26T17:53:00Z">
            <w:rPr/>
          </w:rPrChange>
        </w:rPr>
        <w:pPrChange w:id="400" w:author="Merissa Roth" w:date="2014-11-09T16:13:00Z">
          <w:pPr>
            <w:pStyle w:val="ListParagraph"/>
            <w:numPr>
              <w:numId w:val="17"/>
            </w:numPr>
            <w:ind w:left="720"/>
          </w:pPr>
        </w:pPrChange>
      </w:pPr>
    </w:p>
    <w:p w14:paraId="76025FD0" w14:textId="77777777" w:rsidR="00CA7225" w:rsidRPr="003D0401" w:rsidRDefault="00CA7225" w:rsidP="00BC1039">
      <w:pPr>
        <w:rPr>
          <w:rFonts w:ascii="Times New Roman" w:hAnsi="Times New Roman" w:cs="Times New Roman"/>
          <w:b/>
          <w:sz w:val="22"/>
          <w:szCs w:val="22"/>
        </w:rPr>
      </w:pPr>
      <w:r w:rsidRPr="003D0401">
        <w:rPr>
          <w:rFonts w:ascii="Times New Roman" w:hAnsi="Times New Roman" w:cs="Times New Roman"/>
          <w:b/>
          <w:sz w:val="22"/>
          <w:szCs w:val="22"/>
        </w:rPr>
        <w:t>Frequency of Occurrence</w:t>
      </w:r>
    </w:p>
    <w:p w14:paraId="10A2D3D2" w14:textId="77777777" w:rsidR="00EB093E" w:rsidRPr="003D0401" w:rsidRDefault="00EB093E" w:rsidP="00BC1039">
      <w:pPr>
        <w:rPr>
          <w:rFonts w:ascii="Times New Roman" w:hAnsi="Times New Roman" w:cs="Times New Roman"/>
          <w:sz w:val="22"/>
          <w:szCs w:val="22"/>
        </w:rPr>
      </w:pPr>
      <w:r w:rsidRPr="003D0401">
        <w:rPr>
          <w:rFonts w:ascii="Times New Roman" w:hAnsi="Times New Roman" w:cs="Times New Roman"/>
          <w:sz w:val="22"/>
          <w:szCs w:val="22"/>
        </w:rPr>
        <w:t xml:space="preserve">This use case occurs every time the APS is placed on the playing board. It determines whether the </w:t>
      </w:r>
    </w:p>
    <w:p w14:paraId="40B59581" w14:textId="17740D33" w:rsidR="008569D4" w:rsidRPr="003D0401" w:rsidRDefault="00EB093E" w:rsidP="00BC1039">
      <w:pPr>
        <w:rPr>
          <w:rFonts w:ascii="Times New Roman" w:hAnsi="Times New Roman" w:cs="Times New Roman"/>
          <w:sz w:val="22"/>
          <w:szCs w:val="22"/>
        </w:rPr>
      </w:pPr>
      <w:r w:rsidRPr="003D0401">
        <w:rPr>
          <w:rFonts w:ascii="Times New Roman" w:hAnsi="Times New Roman" w:cs="Times New Roman"/>
          <w:sz w:val="22"/>
          <w:szCs w:val="22"/>
        </w:rPr>
        <w:t xml:space="preserve">APS will run or not. This use case </w:t>
      </w:r>
      <w:r w:rsidR="000F3E2E">
        <w:rPr>
          <w:rFonts w:ascii="Times New Roman" w:hAnsi="Times New Roman" w:cs="Times New Roman"/>
          <w:sz w:val="22"/>
          <w:szCs w:val="22"/>
        </w:rPr>
        <w:t>is important for the start of each round of the</w:t>
      </w:r>
      <w:r w:rsidRPr="003D0401">
        <w:rPr>
          <w:rFonts w:ascii="Times New Roman" w:hAnsi="Times New Roman" w:cs="Times New Roman"/>
          <w:sz w:val="22"/>
          <w:szCs w:val="22"/>
        </w:rPr>
        <w:t xml:space="preserve"> </w:t>
      </w:r>
      <w:del w:id="401" w:author="Merissa Roth" w:date="2014-11-09T13:16:00Z">
        <w:r w:rsidRPr="003D0401" w:rsidDel="00726614">
          <w:rPr>
            <w:rFonts w:ascii="Times New Roman" w:hAnsi="Times New Roman" w:cs="Times New Roman"/>
            <w:sz w:val="22"/>
            <w:szCs w:val="22"/>
          </w:rPr>
          <w:delText>competition</w:delText>
        </w:r>
      </w:del>
      <w:ins w:id="402" w:author="Merissa Roth" w:date="2014-11-09T13:16:00Z">
        <w:r w:rsidR="00726614" w:rsidRPr="003D0401">
          <w:rPr>
            <w:rFonts w:ascii="Times New Roman" w:hAnsi="Times New Roman" w:cs="Times New Roman"/>
            <w:sz w:val="22"/>
            <w:szCs w:val="22"/>
          </w:rPr>
          <w:t>competition,</w:t>
        </w:r>
      </w:ins>
      <w:r w:rsidRPr="003D0401">
        <w:rPr>
          <w:rFonts w:ascii="Times New Roman" w:hAnsi="Times New Roman" w:cs="Times New Roman"/>
          <w:sz w:val="22"/>
          <w:szCs w:val="22"/>
        </w:rPr>
        <w:t xml:space="preserve"> as the APS cannot compete without turning on. </w:t>
      </w:r>
      <w:r w:rsidR="006A4AD2" w:rsidRPr="003D0401">
        <w:rPr>
          <w:rFonts w:ascii="Times New Roman" w:eastAsiaTheme="minorHAnsi" w:hAnsi="Times New Roman" w:cs="Times New Roman"/>
          <w:sz w:val="22"/>
          <w:szCs w:val="22"/>
        </w:rPr>
        <w:br w:type="page"/>
      </w:r>
    </w:p>
    <w:p w14:paraId="6D596107" w14:textId="17D0CC6C" w:rsidR="006E7572" w:rsidRPr="003D0401" w:rsidRDefault="006E7572" w:rsidP="00BC1039">
      <w:pPr>
        <w:pStyle w:val="Heading2"/>
        <w:numPr>
          <w:ilvl w:val="2"/>
          <w:numId w:val="1"/>
        </w:numPr>
        <w:ind w:left="540" w:hanging="540"/>
        <w:rPr>
          <w:rFonts w:cs="Times New Roman"/>
          <w:b/>
          <w:szCs w:val="22"/>
        </w:rPr>
      </w:pPr>
      <w:bookmarkStart w:id="403" w:name="_Toc403485114"/>
      <w:r w:rsidRPr="003D0401">
        <w:rPr>
          <w:rFonts w:cs="Times New Roman"/>
          <w:b/>
          <w:szCs w:val="22"/>
        </w:rPr>
        <w:lastRenderedPageBreak/>
        <w:t>Use Case 2: Follow the Line</w:t>
      </w:r>
      <w:bookmarkEnd w:id="403"/>
    </w:p>
    <w:p w14:paraId="0622CB3E" w14:textId="77777777" w:rsidR="006E7572" w:rsidRPr="003D0401" w:rsidRDefault="006E7572" w:rsidP="00BC1039">
      <w:pPr>
        <w:rPr>
          <w:rFonts w:ascii="Times New Roman" w:hAnsi="Times New Roman" w:cs="Times New Roman"/>
        </w:rPr>
      </w:pPr>
    </w:p>
    <w:p w14:paraId="73FA6488" w14:textId="04D0D205" w:rsidR="008569D4" w:rsidRPr="003D0401" w:rsidRDefault="008569D4" w:rsidP="00BC1039">
      <w:pPr>
        <w:rPr>
          <w:rFonts w:ascii="Times New Roman" w:hAnsi="Times New Roman" w:cs="Times New Roman"/>
          <w:sz w:val="22"/>
          <w:szCs w:val="22"/>
        </w:rPr>
      </w:pPr>
      <w:r w:rsidRPr="003D0401">
        <w:rPr>
          <w:rFonts w:ascii="Times New Roman" w:hAnsi="Times New Roman" w:cs="Times New Roman"/>
          <w:b/>
          <w:sz w:val="22"/>
          <w:szCs w:val="22"/>
        </w:rPr>
        <w:t>Scope</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67EF9FF4" w14:textId="77777777" w:rsidR="008569D4" w:rsidRPr="003D0401" w:rsidRDefault="008569D4" w:rsidP="00BC1039">
      <w:pPr>
        <w:rPr>
          <w:rFonts w:ascii="Times New Roman" w:hAnsi="Times New Roman" w:cs="Times New Roman"/>
          <w:sz w:val="22"/>
          <w:szCs w:val="22"/>
        </w:rPr>
      </w:pPr>
      <w:r w:rsidRPr="003D0401">
        <w:rPr>
          <w:rFonts w:ascii="Times New Roman" w:hAnsi="Times New Roman" w:cs="Times New Roman"/>
          <w:b/>
          <w:sz w:val="22"/>
          <w:szCs w:val="22"/>
        </w:rPr>
        <w:t>Level</w:t>
      </w:r>
      <w:r w:rsidRPr="003D0401">
        <w:rPr>
          <w:rFonts w:ascii="Times New Roman" w:hAnsi="Times New Roman" w:cs="Times New Roman"/>
          <w:sz w:val="22"/>
          <w:szCs w:val="22"/>
        </w:rPr>
        <w:t>: User goal</w:t>
      </w:r>
    </w:p>
    <w:p w14:paraId="3D5E1C73" w14:textId="61EB0AA6" w:rsidR="00D91748" w:rsidRPr="003D0401" w:rsidRDefault="008569D4" w:rsidP="00BC1039">
      <w:pPr>
        <w:rPr>
          <w:rFonts w:ascii="Times New Roman" w:hAnsi="Times New Roman" w:cs="Times New Roman"/>
          <w:sz w:val="22"/>
          <w:szCs w:val="22"/>
        </w:rPr>
      </w:pPr>
      <w:r w:rsidRPr="003D0401">
        <w:rPr>
          <w:rFonts w:ascii="Times New Roman" w:hAnsi="Times New Roman" w:cs="Times New Roman"/>
          <w:b/>
          <w:sz w:val="22"/>
          <w:szCs w:val="22"/>
        </w:rPr>
        <w:t>Primary</w:t>
      </w:r>
      <w:r w:rsidRPr="003D0401">
        <w:rPr>
          <w:rFonts w:ascii="Times New Roman" w:hAnsi="Times New Roman" w:cs="Times New Roman"/>
          <w:sz w:val="22"/>
          <w:szCs w:val="22"/>
        </w:rPr>
        <w:t xml:space="preserve"> </w:t>
      </w:r>
      <w:r w:rsidR="00D91748" w:rsidRPr="003D0401">
        <w:rPr>
          <w:rFonts w:ascii="Times New Roman" w:hAnsi="Times New Roman" w:cs="Times New Roman"/>
          <w:b/>
          <w:sz w:val="22"/>
          <w:szCs w:val="22"/>
        </w:rPr>
        <w:t>Actor</w:t>
      </w:r>
      <w:r w:rsidRPr="003D0401">
        <w:rPr>
          <w:rFonts w:ascii="Times New Roman" w:hAnsi="Times New Roman" w:cs="Times New Roman"/>
          <w:sz w:val="22"/>
          <w:szCs w:val="22"/>
        </w:rPr>
        <w:t xml:space="preserve">: The </w:t>
      </w:r>
      <w:r w:rsidR="00D91748" w:rsidRPr="003D0401">
        <w:rPr>
          <w:rFonts w:ascii="Times New Roman" w:hAnsi="Times New Roman" w:cs="Times New Roman"/>
          <w:sz w:val="22"/>
          <w:szCs w:val="22"/>
        </w:rPr>
        <w:t>APS</w:t>
      </w:r>
    </w:p>
    <w:p w14:paraId="0893C793" w14:textId="77777777" w:rsidR="00CF15DD" w:rsidRPr="003D0401" w:rsidRDefault="00CF15DD" w:rsidP="00BC1039">
      <w:pPr>
        <w:rPr>
          <w:rFonts w:ascii="Times New Roman" w:hAnsi="Times New Roman" w:cs="Times New Roman"/>
          <w:sz w:val="22"/>
          <w:szCs w:val="22"/>
        </w:rPr>
      </w:pPr>
    </w:p>
    <w:p w14:paraId="32EE630A" w14:textId="5E8B7C97" w:rsidR="00E2661B" w:rsidRPr="003D0401" w:rsidRDefault="00E2661B" w:rsidP="00BC1039">
      <w:pPr>
        <w:rPr>
          <w:rFonts w:ascii="Times New Roman" w:hAnsi="Times New Roman" w:cs="Times New Roman"/>
          <w:b/>
          <w:sz w:val="22"/>
          <w:szCs w:val="22"/>
        </w:rPr>
      </w:pPr>
      <w:r w:rsidRPr="003D0401">
        <w:rPr>
          <w:rFonts w:ascii="Times New Roman" w:hAnsi="Times New Roman" w:cs="Times New Roman"/>
          <w:b/>
          <w:sz w:val="22"/>
          <w:szCs w:val="22"/>
        </w:rPr>
        <w:t>Stakeholders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&amp;</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Interests</w:t>
      </w:r>
      <w:r w:rsidR="00AB6AA5" w:rsidRPr="00AB6AA5">
        <w:rPr>
          <w:rFonts w:ascii="Times New Roman" w:hAnsi="Times New Roman" w:cs="Times New Roman"/>
          <w:sz w:val="22"/>
          <w:szCs w:val="22"/>
        </w:rPr>
        <w:t>:</w:t>
      </w:r>
    </w:p>
    <w:p w14:paraId="06DABD12" w14:textId="3EDCF4C9" w:rsidR="00415C32" w:rsidRPr="003D0401" w:rsidRDefault="00415C32">
      <w:pPr>
        <w:pStyle w:val="ListParagraph"/>
        <w:numPr>
          <w:ilvl w:val="0"/>
          <w:numId w:val="18"/>
        </w:numPr>
        <w:spacing w:line="240" w:lineRule="auto"/>
        <w:rPr>
          <w:rFonts w:ascii="Times New Roman" w:hAnsi="Times New Roman" w:cs="Times New Roman"/>
          <w:b/>
        </w:rPr>
        <w:pPrChange w:id="404" w:author="Merissa Roth" w:date="2014-11-09T16:13:00Z">
          <w:pPr>
            <w:pStyle w:val="ListParagraph"/>
            <w:numPr>
              <w:numId w:val="18"/>
            </w:numPr>
          </w:pPr>
        </w:pPrChange>
      </w:pPr>
      <w:r w:rsidRPr="003D0401">
        <w:rPr>
          <w:rFonts w:ascii="Times New Roman" w:hAnsi="Times New Roman" w:cs="Times New Roman"/>
          <w:b/>
        </w:rPr>
        <w:t xml:space="preserve">Judges – </w:t>
      </w:r>
      <w:r w:rsidR="00EB093E" w:rsidRPr="003D0401">
        <w:rPr>
          <w:rFonts w:ascii="Times New Roman" w:hAnsi="Times New Roman" w:cs="Times New Roman"/>
        </w:rPr>
        <w:t>The judges will evaluate the APS</w:t>
      </w:r>
      <w:r w:rsidR="000D773B" w:rsidRPr="003D0401">
        <w:rPr>
          <w:rFonts w:ascii="Times New Roman" w:hAnsi="Times New Roman" w:cs="Times New Roman"/>
        </w:rPr>
        <w:t xml:space="preserve"> as per the IEEE </w:t>
      </w:r>
      <w:proofErr w:type="spellStart"/>
      <w:r w:rsidR="000D773B" w:rsidRPr="003D0401">
        <w:rPr>
          <w:rFonts w:ascii="Times New Roman" w:hAnsi="Times New Roman" w:cs="Times New Roman"/>
        </w:rPr>
        <w:t>Southe</w:t>
      </w:r>
      <w:r w:rsidRPr="003D0401">
        <w:rPr>
          <w:rFonts w:ascii="Times New Roman" w:hAnsi="Times New Roman" w:cs="Times New Roman"/>
        </w:rPr>
        <w:t>astCon</w:t>
      </w:r>
      <w:proofErr w:type="spellEnd"/>
      <w:r w:rsidRPr="003D0401">
        <w:rPr>
          <w:rFonts w:ascii="Times New Roman" w:hAnsi="Times New Roman" w:cs="Times New Roman"/>
        </w:rPr>
        <w:t xml:space="preserve"> 2015 Hardware Competition rules</w:t>
      </w:r>
      <w:ins w:id="405" w:author="Pedrosa, Kurt L" w:date="2014-09-18T17:36:00Z">
        <w:r w:rsidR="00FD5FEB">
          <w:rPr>
            <w:rFonts w:ascii="Times New Roman" w:hAnsi="Times New Roman" w:cs="Times New Roman"/>
          </w:rPr>
          <w:t xml:space="preserve"> [</w:t>
        </w:r>
      </w:ins>
      <w:r w:rsidR="0023221E" w:rsidRPr="0023221E">
        <w:rPr>
          <w:rFonts w:ascii="Times New Roman" w:hAnsi="Times New Roman" w:cs="Times New Roman"/>
          <w:strike/>
          <w:color w:val="00B050"/>
        </w:rPr>
        <w:t>7</w:t>
      </w:r>
      <w:ins w:id="406" w:author="Pedrosa, Kurt L" w:date="2014-09-18T17:36:00Z">
        <w:del w:id="407" w:author="Worldwide, Computer Support" w:date="2014-09-26T17:27:00Z">
          <w:r w:rsidR="00FD5FEB" w:rsidRPr="0023221E" w:rsidDel="008A3318">
            <w:rPr>
              <w:rFonts w:ascii="Times New Roman" w:hAnsi="Times New Roman" w:cs="Times New Roman"/>
              <w:color w:val="FF0000"/>
            </w:rPr>
            <w:delText>7</w:delText>
          </w:r>
        </w:del>
      </w:ins>
      <w:ins w:id="408" w:author="Worldwide, Computer Support" w:date="2014-09-26T17:27:00Z">
        <w:r w:rsidR="008A3318" w:rsidRPr="0023221E">
          <w:rPr>
            <w:rFonts w:ascii="Times New Roman" w:hAnsi="Times New Roman" w:cs="Times New Roman"/>
            <w:color w:val="FF0000"/>
          </w:rPr>
          <w:t>1</w:t>
        </w:r>
      </w:ins>
      <w:ins w:id="409" w:author="Pedrosa, Kurt L" w:date="2014-09-18T17:36:00Z">
        <w:r w:rsidR="00FD5FEB">
          <w:rPr>
            <w:rFonts w:ascii="Times New Roman" w:hAnsi="Times New Roman" w:cs="Times New Roman"/>
          </w:rPr>
          <w:t>]</w:t>
        </w:r>
      </w:ins>
      <w:r w:rsidR="000D773B" w:rsidRPr="003D0401">
        <w:rPr>
          <w:rFonts w:ascii="Times New Roman" w:hAnsi="Times New Roman" w:cs="Times New Roman"/>
        </w:rPr>
        <w:t>.</w:t>
      </w:r>
    </w:p>
    <w:p w14:paraId="62D5FB5E" w14:textId="34AAEC2D" w:rsidR="000D773B" w:rsidRPr="003D0401" w:rsidRDefault="000D773B">
      <w:pPr>
        <w:pStyle w:val="ListParagraph"/>
        <w:numPr>
          <w:ilvl w:val="0"/>
          <w:numId w:val="18"/>
        </w:numPr>
        <w:spacing w:after="0" w:line="240" w:lineRule="auto"/>
        <w:rPr>
          <w:rFonts w:ascii="Times New Roman" w:hAnsi="Times New Roman" w:cs="Times New Roman"/>
          <w:b/>
        </w:rPr>
        <w:pPrChange w:id="410" w:author="Merissa Roth" w:date="2014-11-09T16:13:00Z">
          <w:pPr>
            <w:pStyle w:val="ListParagraph"/>
            <w:numPr>
              <w:numId w:val="18"/>
            </w:numPr>
          </w:pPr>
        </w:pPrChange>
      </w:pPr>
      <w:r w:rsidRPr="003D0401">
        <w:rPr>
          <w:rFonts w:ascii="Times New Roman" w:hAnsi="Times New Roman" w:cs="Times New Roman"/>
          <w:b/>
        </w:rPr>
        <w:t xml:space="preserve">FTFP – </w:t>
      </w:r>
      <w:r w:rsidRPr="003D0401">
        <w:rPr>
          <w:rFonts w:ascii="Times New Roman" w:hAnsi="Times New Roman" w:cs="Times New Roman"/>
        </w:rPr>
        <w:t xml:space="preserve">The FTFP are interested in the APS being able to follow the line </w:t>
      </w:r>
      <w:r w:rsidR="000F5B0C" w:rsidRPr="003D0401">
        <w:rPr>
          <w:rFonts w:ascii="Times New Roman" w:hAnsi="Times New Roman" w:cs="Times New Roman"/>
        </w:rPr>
        <w:t xml:space="preserve">on the floor </w:t>
      </w:r>
      <w:r w:rsidRPr="003D0401">
        <w:rPr>
          <w:rFonts w:ascii="Times New Roman" w:hAnsi="Times New Roman" w:cs="Times New Roman"/>
        </w:rPr>
        <w:t xml:space="preserve">to be able to complete the tasks. The FTFP grades rely on the success of the APS. </w:t>
      </w:r>
    </w:p>
    <w:p w14:paraId="60E93F6D" w14:textId="3BA36808" w:rsidR="00415C32" w:rsidRPr="003D0401" w:rsidDel="00EA2A49" w:rsidRDefault="00415C32" w:rsidP="00BC1039">
      <w:pPr>
        <w:rPr>
          <w:del w:id="411" w:author="Pedrosa, Kurt L" w:date="2014-09-18T19:17:00Z"/>
          <w:rFonts w:ascii="Times New Roman" w:hAnsi="Times New Roman" w:cs="Times New Roman"/>
          <w:b/>
          <w:sz w:val="22"/>
          <w:szCs w:val="22"/>
        </w:rPr>
      </w:pPr>
    </w:p>
    <w:p w14:paraId="28921DF3" w14:textId="77777777" w:rsidR="00CF15DD" w:rsidRPr="003D0401" w:rsidRDefault="00CF15DD" w:rsidP="00BC1039">
      <w:pPr>
        <w:rPr>
          <w:rFonts w:ascii="Times New Roman" w:hAnsi="Times New Roman" w:cs="Times New Roman"/>
          <w:sz w:val="22"/>
          <w:szCs w:val="22"/>
        </w:rPr>
      </w:pPr>
    </w:p>
    <w:p w14:paraId="034CD5B9" w14:textId="78781080" w:rsidR="00480F09" w:rsidRPr="003D0401" w:rsidRDefault="00480F09" w:rsidP="00BC1039">
      <w:pPr>
        <w:rPr>
          <w:rFonts w:ascii="Times New Roman" w:hAnsi="Times New Roman" w:cs="Times New Roman"/>
          <w:sz w:val="22"/>
          <w:szCs w:val="22"/>
        </w:rPr>
      </w:pPr>
      <w:r w:rsidRPr="003D0401">
        <w:rPr>
          <w:rFonts w:ascii="Times New Roman" w:hAnsi="Times New Roman" w:cs="Times New Roman"/>
          <w:b/>
          <w:sz w:val="22"/>
          <w:szCs w:val="22"/>
        </w:rPr>
        <w:t>Precondition</w:t>
      </w:r>
      <w:r w:rsidR="00EE7754" w:rsidRPr="003D0401">
        <w:rPr>
          <w:rFonts w:ascii="Times New Roman" w:hAnsi="Times New Roman" w:cs="Times New Roman"/>
          <w:b/>
          <w:sz w:val="22"/>
          <w:szCs w:val="22"/>
        </w:rPr>
        <w:t>s</w:t>
      </w:r>
      <w:r w:rsidR="00D75003"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00D75003" w:rsidRPr="003D0401">
        <w:rPr>
          <w:rFonts w:ascii="Times New Roman" w:hAnsi="Times New Roman" w:cs="Times New Roman"/>
          <w:sz w:val="22"/>
          <w:szCs w:val="22"/>
        </w:rPr>
        <w:t xml:space="preserve"> has been </w:t>
      </w:r>
      <w:r w:rsidRPr="003D0401">
        <w:rPr>
          <w:rFonts w:ascii="Times New Roman" w:hAnsi="Times New Roman" w:cs="Times New Roman"/>
          <w:sz w:val="22"/>
          <w:szCs w:val="22"/>
        </w:rPr>
        <w:t xml:space="preserve">initialized and the red LED </w:t>
      </w:r>
      <w:r w:rsidR="009725CF" w:rsidRPr="003D0401">
        <w:rPr>
          <w:rFonts w:ascii="Times New Roman" w:hAnsi="Times New Roman" w:cs="Times New Roman"/>
          <w:sz w:val="22"/>
          <w:szCs w:val="22"/>
        </w:rPr>
        <w:t>has been</w:t>
      </w:r>
      <w:r w:rsidRPr="003D0401">
        <w:rPr>
          <w:rFonts w:ascii="Times New Roman" w:hAnsi="Times New Roman" w:cs="Times New Roman"/>
          <w:sz w:val="22"/>
          <w:szCs w:val="22"/>
        </w:rPr>
        <w:t xml:space="preserve"> </w:t>
      </w:r>
      <w:r w:rsidR="009725CF" w:rsidRPr="003D0401">
        <w:rPr>
          <w:rFonts w:ascii="Times New Roman" w:hAnsi="Times New Roman" w:cs="Times New Roman"/>
          <w:sz w:val="22"/>
          <w:szCs w:val="22"/>
        </w:rPr>
        <w:t>powered</w:t>
      </w:r>
      <w:r w:rsidRPr="003D0401">
        <w:rPr>
          <w:rFonts w:ascii="Times New Roman" w:hAnsi="Times New Roman" w:cs="Times New Roman"/>
          <w:sz w:val="22"/>
          <w:szCs w:val="22"/>
        </w:rPr>
        <w:t xml:space="preserve"> off.</w:t>
      </w:r>
    </w:p>
    <w:p w14:paraId="257D5994" w14:textId="29F351FA" w:rsidR="00480F09" w:rsidRPr="003D0401" w:rsidRDefault="004E3F45" w:rsidP="00BC1039">
      <w:pPr>
        <w:rPr>
          <w:rFonts w:ascii="Times New Roman" w:hAnsi="Times New Roman" w:cs="Times New Roman"/>
          <w:sz w:val="22"/>
          <w:szCs w:val="22"/>
        </w:rPr>
      </w:pPr>
      <w:r w:rsidRPr="003D0401">
        <w:rPr>
          <w:rFonts w:ascii="Times New Roman" w:hAnsi="Times New Roman" w:cs="Times New Roman"/>
          <w:b/>
          <w:sz w:val="22"/>
          <w:szCs w:val="22"/>
        </w:rPr>
        <w:t>Post</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Condition</w:t>
      </w:r>
      <w:r w:rsidR="00EE7754" w:rsidRPr="003D0401">
        <w:rPr>
          <w:rFonts w:ascii="Times New Roman" w:hAnsi="Times New Roman" w:cs="Times New Roman"/>
          <w:b/>
          <w:sz w:val="22"/>
          <w:szCs w:val="22"/>
        </w:rPr>
        <w:t>s</w:t>
      </w:r>
      <w:r w:rsidR="00480F09"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00480F09" w:rsidRPr="003D0401">
        <w:rPr>
          <w:rFonts w:ascii="Times New Roman" w:hAnsi="Times New Roman" w:cs="Times New Roman"/>
          <w:sz w:val="22"/>
          <w:szCs w:val="22"/>
        </w:rPr>
        <w:t xml:space="preserve"> follows the line</w:t>
      </w:r>
      <w:r w:rsidR="000F5B0C" w:rsidRPr="003D0401">
        <w:rPr>
          <w:rFonts w:ascii="Times New Roman" w:hAnsi="Times New Roman" w:cs="Times New Roman"/>
          <w:sz w:val="22"/>
          <w:szCs w:val="22"/>
        </w:rPr>
        <w:t xml:space="preserve"> on the floor</w:t>
      </w:r>
      <w:r w:rsidR="00480F09" w:rsidRPr="003D0401">
        <w:rPr>
          <w:rFonts w:ascii="Times New Roman" w:hAnsi="Times New Roman" w:cs="Times New Roman"/>
          <w:sz w:val="22"/>
          <w:szCs w:val="22"/>
        </w:rPr>
        <w:t xml:space="preserve"> from </w:t>
      </w:r>
      <w:r w:rsidR="000F5B0C" w:rsidRPr="003D0401">
        <w:rPr>
          <w:rFonts w:ascii="Times New Roman" w:hAnsi="Times New Roman" w:cs="Times New Roman"/>
          <w:sz w:val="22"/>
          <w:szCs w:val="22"/>
        </w:rPr>
        <w:t xml:space="preserve">one </w:t>
      </w:r>
      <w:r w:rsidR="00480F09" w:rsidRPr="003D0401">
        <w:rPr>
          <w:rFonts w:ascii="Times New Roman" w:hAnsi="Times New Roman" w:cs="Times New Roman"/>
          <w:sz w:val="22"/>
          <w:szCs w:val="22"/>
        </w:rPr>
        <w:t>position to the next position in order to complete a task.</w:t>
      </w:r>
    </w:p>
    <w:p w14:paraId="285C1324" w14:textId="77777777" w:rsidR="00CF15DD" w:rsidRPr="003D0401" w:rsidRDefault="00CF15DD" w:rsidP="00BC1039">
      <w:pPr>
        <w:rPr>
          <w:rFonts w:ascii="Times New Roman" w:hAnsi="Times New Roman" w:cs="Times New Roman"/>
          <w:sz w:val="22"/>
          <w:szCs w:val="22"/>
        </w:rPr>
      </w:pPr>
    </w:p>
    <w:p w14:paraId="0D7A522B" w14:textId="77402695" w:rsidR="00480F09" w:rsidRPr="003D0401" w:rsidRDefault="00480F09" w:rsidP="00BC1039">
      <w:pPr>
        <w:rPr>
          <w:rFonts w:ascii="Times New Roman" w:hAnsi="Times New Roman" w:cs="Times New Roman"/>
          <w:sz w:val="22"/>
          <w:szCs w:val="22"/>
        </w:rPr>
      </w:pPr>
      <w:r w:rsidRPr="003D0401">
        <w:rPr>
          <w:rFonts w:ascii="Times New Roman" w:hAnsi="Times New Roman" w:cs="Times New Roman"/>
          <w:b/>
          <w:sz w:val="22"/>
          <w:szCs w:val="22"/>
        </w:rPr>
        <w:t>Main</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Success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Scenario</w:t>
      </w:r>
      <w:r w:rsidR="004E3F45" w:rsidRPr="003D0401">
        <w:rPr>
          <w:rFonts w:ascii="Times New Roman" w:hAnsi="Times New Roman" w:cs="Times New Roman"/>
          <w:sz w:val="22"/>
          <w:szCs w:val="22"/>
        </w:rPr>
        <w:t>:</w:t>
      </w:r>
    </w:p>
    <w:p w14:paraId="5C87CE42" w14:textId="75BA72D9" w:rsidR="00480F09" w:rsidRPr="003D0401" w:rsidRDefault="00480F09" w:rsidP="00BC1039">
      <w:pPr>
        <w:pStyle w:val="ListParagraph"/>
        <w:numPr>
          <w:ilvl w:val="0"/>
          <w:numId w:val="4"/>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000F5B0C" w:rsidRPr="003D0401">
        <w:rPr>
          <w:rFonts w:ascii="Times New Roman" w:hAnsi="Times New Roman" w:cs="Times New Roman"/>
        </w:rPr>
        <w:t xml:space="preserve"> identifies the line on the floor. </w:t>
      </w:r>
    </w:p>
    <w:p w14:paraId="455EC485" w14:textId="5EE831D3" w:rsidR="00480F09" w:rsidRDefault="00480F09">
      <w:pPr>
        <w:pStyle w:val="ListParagraph"/>
        <w:numPr>
          <w:ilvl w:val="0"/>
          <w:numId w:val="4"/>
        </w:numPr>
        <w:spacing w:after="0" w:line="240" w:lineRule="auto"/>
        <w:rPr>
          <w:ins w:id="412" w:author="Worldwide, Computer Support" w:date="2014-09-26T17:56:00Z"/>
          <w:rFonts w:ascii="Times New Roman" w:hAnsi="Times New Roman" w:cs="Times New Roman"/>
        </w:rPr>
        <w:pPrChange w:id="413" w:author="Merissa Roth" w:date="2014-11-09T16:13:00Z">
          <w:pPr>
            <w:pStyle w:val="ListParagraph"/>
            <w:numPr>
              <w:numId w:val="4"/>
            </w:numPr>
            <w:spacing w:line="240" w:lineRule="auto"/>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starts moving to the</w:t>
      </w:r>
      <w:r w:rsidR="009F40E5" w:rsidRPr="003D0401">
        <w:rPr>
          <w:rFonts w:ascii="Times New Roman" w:hAnsi="Times New Roman" w:cs="Times New Roman"/>
        </w:rPr>
        <w:t xml:space="preserve"> next position within the playing board. </w:t>
      </w:r>
    </w:p>
    <w:p w14:paraId="509CCE3F" w14:textId="77777777" w:rsidR="00563765" w:rsidRPr="00563765" w:rsidRDefault="00563765">
      <w:pPr>
        <w:rPr>
          <w:rFonts w:ascii="Times New Roman" w:hAnsi="Times New Roman" w:cs="Times New Roman"/>
          <w:rPrChange w:id="414" w:author="Worldwide, Computer Support" w:date="2014-09-26T17:56:00Z">
            <w:rPr/>
          </w:rPrChange>
        </w:rPr>
        <w:pPrChange w:id="415" w:author="Merissa Roth" w:date="2014-11-09T16:13:00Z">
          <w:pPr>
            <w:pStyle w:val="ListParagraph"/>
            <w:numPr>
              <w:numId w:val="4"/>
            </w:numPr>
            <w:spacing w:line="240" w:lineRule="auto"/>
          </w:pPr>
        </w:pPrChange>
      </w:pPr>
    </w:p>
    <w:p w14:paraId="0E3121CE" w14:textId="31E490AB" w:rsidR="0036333C" w:rsidRPr="003D0401" w:rsidRDefault="004E3F45" w:rsidP="00BC1039">
      <w:pPr>
        <w:tabs>
          <w:tab w:val="center" w:pos="4320"/>
        </w:tabs>
        <w:rPr>
          <w:rFonts w:ascii="Times New Roman" w:hAnsi="Times New Roman" w:cs="Times New Roman"/>
          <w:sz w:val="22"/>
          <w:szCs w:val="22"/>
        </w:rPr>
      </w:pPr>
      <w:r w:rsidRPr="003D0401">
        <w:rPr>
          <w:rFonts w:ascii="Times New Roman" w:hAnsi="Times New Roman" w:cs="Times New Roman"/>
          <w:b/>
          <w:sz w:val="22"/>
          <w:szCs w:val="22"/>
        </w:rPr>
        <w:t>Extensions</w:t>
      </w:r>
      <w:r w:rsidR="003E6ECC" w:rsidRPr="003D0401">
        <w:rPr>
          <w:rFonts w:ascii="Times New Roman" w:hAnsi="Times New Roman" w:cs="Times New Roman"/>
          <w:sz w:val="22"/>
          <w:szCs w:val="22"/>
        </w:rPr>
        <w:t>:</w:t>
      </w:r>
    </w:p>
    <w:p w14:paraId="411F3A7B" w14:textId="3B152352" w:rsidR="00B07D4F" w:rsidRPr="003D0401" w:rsidRDefault="00B07D4F" w:rsidP="00BC1039">
      <w:pPr>
        <w:rPr>
          <w:rFonts w:ascii="Times New Roman" w:hAnsi="Times New Roman" w:cs="Times New Roman"/>
          <w:sz w:val="22"/>
          <w:szCs w:val="22"/>
        </w:rPr>
      </w:pPr>
      <w:r w:rsidRPr="003D0401">
        <w:rPr>
          <w:rFonts w:ascii="Times New Roman" w:hAnsi="Times New Roman" w:cs="Times New Roman"/>
          <w:sz w:val="22"/>
          <w:szCs w:val="22"/>
        </w:rPr>
        <w:t>*</w:t>
      </w:r>
      <w:r w:rsidR="00CF15DD" w:rsidRPr="003D0401">
        <w:rPr>
          <w:rFonts w:ascii="Times New Roman" w:hAnsi="Times New Roman" w:cs="Times New Roman"/>
          <w:sz w:val="22"/>
          <w:szCs w:val="22"/>
        </w:rPr>
        <w:t>.</w:t>
      </w:r>
      <w:r w:rsidRPr="003D0401">
        <w:rPr>
          <w:rFonts w:ascii="Times New Roman" w:hAnsi="Times New Roman" w:cs="Times New Roman"/>
          <w:sz w:val="22"/>
          <w:szCs w:val="22"/>
        </w:rPr>
        <w:t xml:space="preserve"> At any time the </w:t>
      </w:r>
      <w:r w:rsidR="00DC13B7" w:rsidRPr="003D0401">
        <w:rPr>
          <w:rFonts w:ascii="Times New Roman" w:hAnsi="Times New Roman" w:cs="Times New Roman"/>
          <w:sz w:val="22"/>
          <w:szCs w:val="22"/>
        </w:rPr>
        <w:t>APS</w:t>
      </w:r>
      <w:r w:rsidR="0036333C" w:rsidRPr="003D0401">
        <w:rPr>
          <w:rFonts w:ascii="Times New Roman" w:hAnsi="Times New Roman" w:cs="Times New Roman"/>
          <w:sz w:val="22"/>
          <w:szCs w:val="22"/>
        </w:rPr>
        <w:t xml:space="preserve"> veers off the line</w:t>
      </w:r>
      <w:ins w:id="416" w:author="Pedrosa, Kurt L" w:date="2014-09-18T19:17:00Z">
        <w:r w:rsidR="00EA2A49">
          <w:rPr>
            <w:rFonts w:ascii="Times New Roman" w:hAnsi="Times New Roman" w:cs="Times New Roman"/>
            <w:sz w:val="22"/>
            <w:szCs w:val="22"/>
          </w:rPr>
          <w:t xml:space="preserve"> on the floor</w:t>
        </w:r>
      </w:ins>
      <w:r w:rsidR="0036333C" w:rsidRPr="003D0401">
        <w:rPr>
          <w:rFonts w:ascii="Times New Roman" w:hAnsi="Times New Roman" w:cs="Times New Roman"/>
          <w:sz w:val="22"/>
          <w:szCs w:val="22"/>
        </w:rPr>
        <w:t>:</w:t>
      </w:r>
    </w:p>
    <w:p w14:paraId="1F3E0EE5" w14:textId="72AEFF0F" w:rsidR="0036333C" w:rsidRPr="003D0401" w:rsidRDefault="0036333C">
      <w:pPr>
        <w:pStyle w:val="ListParagraph"/>
        <w:numPr>
          <w:ilvl w:val="0"/>
          <w:numId w:val="20"/>
        </w:numPr>
        <w:spacing w:after="0" w:line="240" w:lineRule="auto"/>
        <w:rPr>
          <w:rFonts w:ascii="Times New Roman" w:hAnsi="Times New Roman" w:cs="Times New Roman"/>
        </w:rPr>
        <w:pPrChange w:id="417" w:author="Merissa Roth" w:date="2014-11-09T16:13:00Z">
          <w:pPr>
            <w:pStyle w:val="ListParagraph"/>
            <w:numPr>
              <w:numId w:val="20"/>
            </w:numPr>
            <w:spacing w:after="0"/>
            <w:ind w:left="720"/>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moves to its</w:t>
      </w:r>
      <w:r w:rsidR="00047955" w:rsidRPr="003D0401">
        <w:rPr>
          <w:rFonts w:ascii="Times New Roman" w:hAnsi="Times New Roman" w:cs="Times New Roman"/>
        </w:rPr>
        <w:t xml:space="preserve"> most recent position when</w:t>
      </w:r>
      <w:r w:rsidRPr="003D0401">
        <w:rPr>
          <w:rFonts w:ascii="Times New Roman" w:hAnsi="Times New Roman" w:cs="Times New Roman"/>
        </w:rPr>
        <w:t xml:space="preserve"> it was still on the line </w:t>
      </w:r>
    </w:p>
    <w:p w14:paraId="04014E23" w14:textId="1468B505" w:rsidR="00B07D4F" w:rsidRPr="003D0401" w:rsidRDefault="0036333C">
      <w:pPr>
        <w:pStyle w:val="ListParagraph"/>
        <w:numPr>
          <w:ilvl w:val="0"/>
          <w:numId w:val="20"/>
        </w:numPr>
        <w:spacing w:after="0" w:line="240" w:lineRule="auto"/>
        <w:rPr>
          <w:rFonts w:ascii="Times New Roman" w:hAnsi="Times New Roman" w:cs="Times New Roman"/>
        </w:rPr>
        <w:pPrChange w:id="418" w:author="Merissa Roth" w:date="2014-11-09T16:13:00Z">
          <w:pPr>
            <w:pStyle w:val="ListParagraph"/>
            <w:numPr>
              <w:numId w:val="20"/>
            </w:numPr>
            <w:spacing w:after="0"/>
            <w:ind w:left="720"/>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starts following the line </w:t>
      </w:r>
      <w:r w:rsidR="000F5B0C" w:rsidRPr="003D0401">
        <w:rPr>
          <w:rFonts w:ascii="Times New Roman" w:hAnsi="Times New Roman" w:cs="Times New Roman"/>
        </w:rPr>
        <w:t xml:space="preserve">on the floor </w:t>
      </w:r>
      <w:r w:rsidRPr="003D0401">
        <w:rPr>
          <w:rFonts w:ascii="Times New Roman" w:hAnsi="Times New Roman" w:cs="Times New Roman"/>
        </w:rPr>
        <w:t>again</w:t>
      </w:r>
    </w:p>
    <w:p w14:paraId="69E56ADA" w14:textId="0FF53F9C" w:rsidR="00B07D4F" w:rsidRPr="003D0401" w:rsidRDefault="00B07D4F" w:rsidP="00BC1039">
      <w:pPr>
        <w:tabs>
          <w:tab w:val="center" w:pos="4320"/>
        </w:tabs>
        <w:ind w:left="90" w:hanging="90"/>
        <w:rPr>
          <w:rFonts w:ascii="Times New Roman" w:hAnsi="Times New Roman" w:cs="Times New Roman"/>
          <w:sz w:val="22"/>
          <w:szCs w:val="22"/>
        </w:rPr>
      </w:pPr>
      <w:r w:rsidRPr="003D0401">
        <w:rPr>
          <w:rFonts w:ascii="Times New Roman" w:hAnsi="Times New Roman" w:cs="Times New Roman"/>
          <w:sz w:val="22"/>
          <w:szCs w:val="22"/>
        </w:rPr>
        <w:t>1a.</w:t>
      </w:r>
      <w:r w:rsidR="00CF15DD" w:rsidRPr="003D0401">
        <w:rPr>
          <w:rFonts w:ascii="Times New Roman" w:hAnsi="Times New Roman" w:cs="Times New Roman"/>
          <w:sz w:val="22"/>
          <w:szCs w:val="22"/>
        </w:rPr>
        <w:t xml:space="preserve"> </w:t>
      </w:r>
      <w:r w:rsidRPr="003D0401">
        <w:rPr>
          <w:rFonts w:ascii="Times New Roman" w:hAnsi="Times New Roman" w:cs="Times New Roman"/>
          <w:sz w:val="22"/>
          <w:szCs w:val="22"/>
        </w:rPr>
        <w:t xml:space="preserve">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fails to identify the line </w:t>
      </w:r>
      <w:r w:rsidR="000F5B0C" w:rsidRPr="003D0401">
        <w:rPr>
          <w:rFonts w:ascii="Times New Roman" w:hAnsi="Times New Roman" w:cs="Times New Roman"/>
          <w:sz w:val="22"/>
          <w:szCs w:val="22"/>
        </w:rPr>
        <w:t xml:space="preserve">on the floor </w:t>
      </w:r>
      <w:r w:rsidRPr="003D0401">
        <w:rPr>
          <w:rFonts w:ascii="Times New Roman" w:hAnsi="Times New Roman" w:cs="Times New Roman"/>
          <w:sz w:val="22"/>
          <w:szCs w:val="22"/>
        </w:rPr>
        <w:t>to be followed:</w:t>
      </w:r>
    </w:p>
    <w:p w14:paraId="4CE0056E" w14:textId="3CAE0A24" w:rsidR="008620B0" w:rsidRPr="003D0401" w:rsidRDefault="008620B0">
      <w:pPr>
        <w:pStyle w:val="ListParagraph"/>
        <w:numPr>
          <w:ilvl w:val="0"/>
          <w:numId w:val="19"/>
        </w:numPr>
        <w:tabs>
          <w:tab w:val="center" w:pos="4320"/>
        </w:tabs>
        <w:spacing w:after="0" w:line="240" w:lineRule="auto"/>
        <w:rPr>
          <w:rFonts w:ascii="Times New Roman" w:hAnsi="Times New Roman" w:cs="Times New Roman"/>
        </w:rPr>
        <w:pPrChange w:id="419" w:author="Merissa Roth" w:date="2014-11-09T16:13:00Z">
          <w:pPr>
            <w:pStyle w:val="ListParagraph"/>
            <w:numPr>
              <w:numId w:val="19"/>
            </w:numPr>
            <w:tabs>
              <w:tab w:val="center" w:pos="4320"/>
            </w:tabs>
            <w:spacing w:after="0"/>
            <w:ind w:left="720"/>
          </w:pPr>
        </w:pPrChange>
      </w:pPr>
      <w:r w:rsidRPr="003D0401">
        <w:rPr>
          <w:rFonts w:ascii="Times New Roman" w:hAnsi="Times New Roman" w:cs="Times New Roman"/>
        </w:rPr>
        <w:t>The APS rotates 360 degrees to search for the line on the floor</w:t>
      </w:r>
    </w:p>
    <w:p w14:paraId="48159030" w14:textId="3FC67221" w:rsidR="008620B0" w:rsidRPr="003D0401" w:rsidRDefault="008620B0">
      <w:pPr>
        <w:pStyle w:val="ListParagraph"/>
        <w:numPr>
          <w:ilvl w:val="0"/>
          <w:numId w:val="19"/>
        </w:numPr>
        <w:tabs>
          <w:tab w:val="center" w:pos="4320"/>
        </w:tabs>
        <w:spacing w:after="0" w:line="240" w:lineRule="auto"/>
        <w:rPr>
          <w:rFonts w:ascii="Times New Roman" w:hAnsi="Times New Roman" w:cs="Times New Roman"/>
        </w:rPr>
        <w:pPrChange w:id="420" w:author="Merissa Roth" w:date="2014-11-09T16:13:00Z">
          <w:pPr>
            <w:pStyle w:val="ListParagraph"/>
            <w:numPr>
              <w:numId w:val="19"/>
            </w:numPr>
            <w:tabs>
              <w:tab w:val="center" w:pos="4320"/>
            </w:tabs>
            <w:spacing w:after="0"/>
            <w:ind w:left="720"/>
          </w:pPr>
        </w:pPrChange>
      </w:pPr>
      <w:r w:rsidRPr="003D0401">
        <w:rPr>
          <w:rFonts w:ascii="Times New Roman" w:hAnsi="Times New Roman" w:cs="Times New Roman"/>
        </w:rPr>
        <w:t xml:space="preserve">The APS still fails to identify the line </w:t>
      </w:r>
      <w:r w:rsidR="000F5B0C" w:rsidRPr="003D0401">
        <w:rPr>
          <w:rFonts w:ascii="Times New Roman" w:hAnsi="Times New Roman" w:cs="Times New Roman"/>
        </w:rPr>
        <w:t xml:space="preserve">on the floor </w:t>
      </w:r>
      <w:r w:rsidRPr="003D0401">
        <w:rPr>
          <w:rFonts w:ascii="Times New Roman" w:hAnsi="Times New Roman" w:cs="Times New Roman"/>
        </w:rPr>
        <w:t>to be</w:t>
      </w:r>
      <w:ins w:id="421" w:author="Pedrosa, Kurt L" w:date="2014-09-18T19:17:00Z">
        <w:r w:rsidR="00EA2A49">
          <w:rPr>
            <w:rFonts w:ascii="Times New Roman" w:hAnsi="Times New Roman" w:cs="Times New Roman"/>
          </w:rPr>
          <w:t xml:space="preserve"> </w:t>
        </w:r>
      </w:ins>
      <w:del w:id="422" w:author="Pedrosa, Kurt L" w:date="2014-09-18T19:17:00Z">
        <w:r w:rsidRPr="003D0401" w:rsidDel="00EA2A49">
          <w:rPr>
            <w:rFonts w:ascii="Times New Roman" w:hAnsi="Times New Roman" w:cs="Times New Roman"/>
          </w:rPr>
          <w:delText xml:space="preserve"> </w:delText>
        </w:r>
      </w:del>
      <w:r w:rsidRPr="003D0401">
        <w:rPr>
          <w:rFonts w:ascii="Times New Roman" w:hAnsi="Times New Roman" w:cs="Times New Roman"/>
        </w:rPr>
        <w:t>followed:</w:t>
      </w:r>
    </w:p>
    <w:p w14:paraId="6F690282" w14:textId="1BD9CA71" w:rsidR="002B23AC" w:rsidRPr="003D0401" w:rsidRDefault="00DA50F3" w:rsidP="00BC1039">
      <w:pPr>
        <w:tabs>
          <w:tab w:val="center" w:pos="4320"/>
        </w:tabs>
        <w:ind w:left="720"/>
        <w:rPr>
          <w:rFonts w:ascii="Times New Roman" w:hAnsi="Times New Roman" w:cs="Times New Roman"/>
          <w:sz w:val="22"/>
          <w:szCs w:val="22"/>
        </w:rPr>
      </w:pPr>
      <w:r w:rsidRPr="003D0401">
        <w:rPr>
          <w:rFonts w:ascii="Times New Roman" w:hAnsi="Times New Roman" w:cs="Times New Roman"/>
          <w:sz w:val="22"/>
          <w:szCs w:val="22"/>
        </w:rPr>
        <w:t>2a. The APS terminates operations</w:t>
      </w:r>
    </w:p>
    <w:p w14:paraId="1B95D40C" w14:textId="77777777" w:rsidR="00965F08" w:rsidRPr="003D0401" w:rsidRDefault="00965F08" w:rsidP="00BC1039">
      <w:pPr>
        <w:tabs>
          <w:tab w:val="center" w:pos="4320"/>
        </w:tabs>
        <w:rPr>
          <w:rFonts w:ascii="Times New Roman" w:hAnsi="Times New Roman" w:cs="Times New Roman"/>
        </w:rPr>
      </w:pPr>
    </w:p>
    <w:p w14:paraId="1608B9E1" w14:textId="7A3BADE7" w:rsidR="00CF15DD" w:rsidRPr="003D0401" w:rsidRDefault="00CF15DD" w:rsidP="00BC1039">
      <w:pPr>
        <w:rPr>
          <w:rFonts w:ascii="Times New Roman" w:hAnsi="Times New Roman" w:cs="Times New Roman"/>
          <w:b/>
          <w:sz w:val="22"/>
          <w:szCs w:val="22"/>
        </w:rPr>
      </w:pPr>
      <w:r w:rsidRPr="003D0401">
        <w:rPr>
          <w:rFonts w:ascii="Times New Roman" w:hAnsi="Times New Roman" w:cs="Times New Roman"/>
          <w:b/>
          <w:sz w:val="22"/>
          <w:szCs w:val="22"/>
        </w:rPr>
        <w:t>Frequency of Occurrence</w:t>
      </w:r>
      <w:r w:rsidR="00AB6AA5" w:rsidRPr="00AB6AA5">
        <w:rPr>
          <w:rFonts w:ascii="Times New Roman" w:hAnsi="Times New Roman" w:cs="Times New Roman"/>
          <w:sz w:val="22"/>
          <w:szCs w:val="22"/>
        </w:rPr>
        <w:t>:</w:t>
      </w:r>
    </w:p>
    <w:p w14:paraId="720EA80D" w14:textId="454E75F6" w:rsidR="006A4AD2" w:rsidRPr="003D0401" w:rsidRDefault="00EB093E" w:rsidP="00BC1039">
      <w:pPr>
        <w:rPr>
          <w:rFonts w:ascii="Times New Roman" w:hAnsi="Times New Roman" w:cs="Times New Roman"/>
          <w:sz w:val="22"/>
          <w:szCs w:val="22"/>
        </w:rPr>
      </w:pPr>
      <w:r w:rsidRPr="003D0401">
        <w:rPr>
          <w:rFonts w:ascii="Times New Roman" w:hAnsi="Times New Roman" w:cs="Times New Roman"/>
          <w:sz w:val="22"/>
          <w:szCs w:val="22"/>
        </w:rPr>
        <w:t xml:space="preserve">This use case will occur anytime the APS is moving throughout the competition. This use case is crucial throughout this competition and the APS cannot compete without this use case. This case occurs </w:t>
      </w:r>
      <w:r w:rsidR="000F3E2E">
        <w:rPr>
          <w:rFonts w:ascii="Times New Roman" w:hAnsi="Times New Roman" w:cs="Times New Roman"/>
          <w:sz w:val="22"/>
          <w:szCs w:val="22"/>
        </w:rPr>
        <w:t>continuously</w:t>
      </w:r>
      <w:r w:rsidRPr="003D0401">
        <w:rPr>
          <w:rFonts w:ascii="Times New Roman" w:hAnsi="Times New Roman" w:cs="Times New Roman"/>
          <w:sz w:val="22"/>
          <w:szCs w:val="22"/>
        </w:rPr>
        <w:t xml:space="preserve"> during normal operation. </w:t>
      </w:r>
      <w:r w:rsidR="006A4AD2" w:rsidRPr="003D0401">
        <w:rPr>
          <w:rFonts w:ascii="Times New Roman" w:hAnsi="Times New Roman" w:cs="Times New Roman"/>
          <w:sz w:val="22"/>
          <w:szCs w:val="22"/>
        </w:rPr>
        <w:br w:type="page"/>
      </w:r>
    </w:p>
    <w:p w14:paraId="18EC45EE" w14:textId="6874DD28" w:rsidR="006E7572" w:rsidRPr="003D0401" w:rsidRDefault="006E7572" w:rsidP="00BC1039">
      <w:pPr>
        <w:pStyle w:val="Heading2"/>
        <w:numPr>
          <w:ilvl w:val="2"/>
          <w:numId w:val="1"/>
        </w:numPr>
        <w:ind w:left="540" w:hanging="540"/>
        <w:rPr>
          <w:rFonts w:cs="Times New Roman"/>
          <w:b/>
          <w:szCs w:val="22"/>
        </w:rPr>
      </w:pPr>
      <w:bookmarkStart w:id="423" w:name="_Toc403485115"/>
      <w:r w:rsidRPr="003D0401">
        <w:rPr>
          <w:rFonts w:cs="Times New Roman"/>
          <w:b/>
          <w:szCs w:val="22"/>
        </w:rPr>
        <w:lastRenderedPageBreak/>
        <w:t xml:space="preserve">Use Case 3: Play Simon </w:t>
      </w:r>
      <w:del w:id="424" w:author="Pedrosa, Kurt L" w:date="2014-09-18T17:43:00Z">
        <w:r w:rsidRPr="003D0401" w:rsidDel="00514745">
          <w:rPr>
            <w:rFonts w:cs="Times New Roman"/>
            <w:b/>
            <w:szCs w:val="22"/>
          </w:rPr>
          <w:delText>Carabin</w:delText>
        </w:r>
        <w:r w:rsidR="00AC6E8D" w:rsidRPr="003D0401" w:rsidDel="00514745">
          <w:rPr>
            <w:rFonts w:cs="Times New Roman"/>
            <w:b/>
            <w:szCs w:val="22"/>
          </w:rPr>
          <w:delText>e</w:delText>
        </w:r>
        <w:r w:rsidRPr="003D0401" w:rsidDel="00514745">
          <w:rPr>
            <w:rFonts w:cs="Times New Roman"/>
            <w:b/>
            <w:szCs w:val="22"/>
          </w:rPr>
          <w:delText>er</w:delText>
        </w:r>
      </w:del>
      <w:ins w:id="425" w:author="Pedrosa, Kurt L" w:date="2014-09-18T17:43:00Z">
        <w:r w:rsidR="00514745">
          <w:rPr>
            <w:rFonts w:cs="Times New Roman"/>
            <w:b/>
            <w:szCs w:val="22"/>
          </w:rPr>
          <w:t>Carabiner</w:t>
        </w:r>
      </w:ins>
      <w:bookmarkEnd w:id="423"/>
    </w:p>
    <w:p w14:paraId="41536C4F" w14:textId="77777777" w:rsidR="006E7572" w:rsidRPr="003D0401" w:rsidRDefault="006E7572" w:rsidP="00BC1039">
      <w:pPr>
        <w:rPr>
          <w:rFonts w:ascii="Times New Roman" w:hAnsi="Times New Roman" w:cs="Times New Roman"/>
        </w:rPr>
      </w:pPr>
    </w:p>
    <w:p w14:paraId="2C8B494E" w14:textId="7819FF38" w:rsidR="0036333C" w:rsidRPr="003D0401" w:rsidRDefault="0036333C" w:rsidP="00BC1039">
      <w:pPr>
        <w:rPr>
          <w:rFonts w:ascii="Times New Roman" w:hAnsi="Times New Roman" w:cs="Times New Roman"/>
          <w:sz w:val="22"/>
          <w:szCs w:val="22"/>
        </w:rPr>
      </w:pPr>
      <w:r w:rsidRPr="003D0401">
        <w:rPr>
          <w:rFonts w:ascii="Times New Roman" w:hAnsi="Times New Roman" w:cs="Times New Roman"/>
          <w:b/>
          <w:sz w:val="22"/>
          <w:szCs w:val="22"/>
        </w:rPr>
        <w:t>Scope</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76880655" w14:textId="77777777" w:rsidR="0036333C" w:rsidRPr="003D0401" w:rsidRDefault="0036333C" w:rsidP="00BC1039">
      <w:pPr>
        <w:rPr>
          <w:rFonts w:ascii="Times New Roman" w:hAnsi="Times New Roman" w:cs="Times New Roman"/>
          <w:sz w:val="22"/>
          <w:szCs w:val="22"/>
        </w:rPr>
      </w:pPr>
      <w:r w:rsidRPr="003D0401">
        <w:rPr>
          <w:rFonts w:ascii="Times New Roman" w:hAnsi="Times New Roman" w:cs="Times New Roman"/>
          <w:b/>
          <w:sz w:val="22"/>
          <w:szCs w:val="22"/>
        </w:rPr>
        <w:t>Level</w:t>
      </w:r>
      <w:r w:rsidRPr="003D0401">
        <w:rPr>
          <w:rFonts w:ascii="Times New Roman" w:hAnsi="Times New Roman" w:cs="Times New Roman"/>
          <w:sz w:val="22"/>
          <w:szCs w:val="22"/>
        </w:rPr>
        <w:t>: User goal</w:t>
      </w:r>
    </w:p>
    <w:p w14:paraId="3457EF7C" w14:textId="051CA04E" w:rsidR="0036333C" w:rsidRPr="003D0401" w:rsidRDefault="0036333C" w:rsidP="00BC1039">
      <w:pPr>
        <w:rPr>
          <w:rFonts w:ascii="Times New Roman" w:hAnsi="Times New Roman" w:cs="Times New Roman"/>
          <w:sz w:val="22"/>
          <w:szCs w:val="22"/>
        </w:rPr>
      </w:pPr>
      <w:r w:rsidRPr="003D0401">
        <w:rPr>
          <w:rFonts w:ascii="Times New Roman" w:hAnsi="Times New Roman" w:cs="Times New Roman"/>
          <w:b/>
          <w:sz w:val="22"/>
          <w:szCs w:val="22"/>
        </w:rPr>
        <w:t>Primary</w:t>
      </w:r>
      <w:r w:rsidRPr="003D0401">
        <w:rPr>
          <w:rFonts w:ascii="Times New Roman" w:hAnsi="Times New Roman" w:cs="Times New Roman"/>
          <w:sz w:val="22"/>
          <w:szCs w:val="22"/>
        </w:rPr>
        <w:t xml:space="preserve"> </w:t>
      </w:r>
      <w:r w:rsidR="00D91748" w:rsidRPr="003D0401">
        <w:rPr>
          <w:rFonts w:ascii="Times New Roman" w:hAnsi="Times New Roman" w:cs="Times New Roman"/>
          <w:b/>
          <w:sz w:val="22"/>
          <w:szCs w:val="22"/>
        </w:rPr>
        <w:t>Actor</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189E7BCF" w14:textId="13309FF2" w:rsidR="00D91748" w:rsidRPr="003D0401" w:rsidRDefault="008C7CBD" w:rsidP="00BC1039">
      <w:pPr>
        <w:rPr>
          <w:rFonts w:ascii="Times New Roman" w:hAnsi="Times New Roman" w:cs="Times New Roman"/>
          <w:sz w:val="22"/>
          <w:szCs w:val="22"/>
        </w:rPr>
      </w:pPr>
      <w:r w:rsidRPr="003D0401">
        <w:rPr>
          <w:rFonts w:ascii="Times New Roman" w:hAnsi="Times New Roman" w:cs="Times New Roman"/>
          <w:b/>
          <w:sz w:val="22"/>
          <w:szCs w:val="22"/>
        </w:rPr>
        <w:t>Supporting</w:t>
      </w:r>
      <w:r w:rsidR="00D91748" w:rsidRPr="003D0401">
        <w:rPr>
          <w:rFonts w:ascii="Times New Roman" w:hAnsi="Times New Roman" w:cs="Times New Roman"/>
          <w:b/>
          <w:sz w:val="22"/>
          <w:szCs w:val="22"/>
        </w:rPr>
        <w:t xml:space="preserve"> Actor</w:t>
      </w:r>
      <w:r w:rsidR="00D91748" w:rsidRPr="003D0401">
        <w:rPr>
          <w:rFonts w:ascii="Times New Roman" w:hAnsi="Times New Roman" w:cs="Times New Roman"/>
          <w:sz w:val="22"/>
          <w:szCs w:val="22"/>
        </w:rPr>
        <w:t xml:space="preserve">: Simon </w:t>
      </w:r>
      <w:del w:id="426" w:author="Pedrosa, Kurt L" w:date="2014-09-18T17:43:00Z">
        <w:r w:rsidR="00AC6E8D" w:rsidRPr="003D0401" w:rsidDel="00514745">
          <w:rPr>
            <w:rFonts w:ascii="Times New Roman" w:hAnsi="Times New Roman" w:cs="Times New Roman"/>
            <w:sz w:val="22"/>
            <w:szCs w:val="22"/>
          </w:rPr>
          <w:delText>Carabineer</w:delText>
        </w:r>
      </w:del>
      <w:ins w:id="427" w:author="Pedrosa, Kurt L" w:date="2014-09-18T17:43:00Z">
        <w:r w:rsidR="00514745">
          <w:rPr>
            <w:rFonts w:ascii="Times New Roman" w:hAnsi="Times New Roman" w:cs="Times New Roman"/>
            <w:sz w:val="22"/>
            <w:szCs w:val="22"/>
          </w:rPr>
          <w:t>Carabiner</w:t>
        </w:r>
      </w:ins>
    </w:p>
    <w:p w14:paraId="0EC1A389" w14:textId="77777777" w:rsidR="00CF15DD" w:rsidRPr="003D0401" w:rsidRDefault="00CF15DD" w:rsidP="00BC1039">
      <w:pPr>
        <w:rPr>
          <w:rFonts w:ascii="Times New Roman" w:hAnsi="Times New Roman" w:cs="Times New Roman"/>
          <w:sz w:val="22"/>
          <w:szCs w:val="22"/>
        </w:rPr>
      </w:pPr>
    </w:p>
    <w:p w14:paraId="1A35D944" w14:textId="2837887F" w:rsidR="00E2661B" w:rsidRPr="003D0401" w:rsidRDefault="00E2661B" w:rsidP="00BC1039">
      <w:pPr>
        <w:rPr>
          <w:rFonts w:ascii="Times New Roman" w:hAnsi="Times New Roman" w:cs="Times New Roman"/>
          <w:b/>
          <w:sz w:val="22"/>
          <w:szCs w:val="22"/>
        </w:rPr>
      </w:pPr>
      <w:r w:rsidRPr="003D0401">
        <w:rPr>
          <w:rFonts w:ascii="Times New Roman" w:hAnsi="Times New Roman" w:cs="Times New Roman"/>
          <w:b/>
          <w:sz w:val="22"/>
          <w:szCs w:val="22"/>
        </w:rPr>
        <w:t>Stakeholders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&amp;</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Interests</w:t>
      </w:r>
      <w:r w:rsidR="00AB6AA5" w:rsidRPr="00AB6AA5">
        <w:rPr>
          <w:rFonts w:ascii="Times New Roman" w:hAnsi="Times New Roman" w:cs="Times New Roman"/>
          <w:sz w:val="22"/>
          <w:szCs w:val="22"/>
        </w:rPr>
        <w:t>:</w:t>
      </w:r>
    </w:p>
    <w:p w14:paraId="1A3B98A5" w14:textId="597AB144" w:rsidR="000D773B" w:rsidRPr="003D0401" w:rsidRDefault="000D773B">
      <w:pPr>
        <w:pStyle w:val="ListParagraph"/>
        <w:numPr>
          <w:ilvl w:val="0"/>
          <w:numId w:val="18"/>
        </w:numPr>
        <w:spacing w:line="240" w:lineRule="auto"/>
        <w:rPr>
          <w:rFonts w:ascii="Times New Roman" w:hAnsi="Times New Roman" w:cs="Times New Roman"/>
          <w:b/>
        </w:rPr>
        <w:pPrChange w:id="428" w:author="Merissa Roth" w:date="2014-11-09T16:13:00Z">
          <w:pPr>
            <w:pStyle w:val="ListParagraph"/>
            <w:numPr>
              <w:numId w:val="18"/>
            </w:numPr>
          </w:pPr>
        </w:pPrChange>
      </w:pPr>
      <w:r w:rsidRPr="003D0401">
        <w:rPr>
          <w:rFonts w:ascii="Times New Roman" w:hAnsi="Times New Roman" w:cs="Times New Roman"/>
          <w:b/>
        </w:rPr>
        <w:t xml:space="preserve">Judges – </w:t>
      </w:r>
      <w:r w:rsidRPr="003D0401">
        <w:rPr>
          <w:rFonts w:ascii="Times New Roman" w:hAnsi="Times New Roman" w:cs="Times New Roman"/>
        </w:rPr>
        <w:t xml:space="preserve">The APS will be judged as per the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ins w:id="429" w:author="Pedrosa, Kurt L" w:date="2014-09-18T17:34:00Z">
        <w:r w:rsidR="00FD5FEB">
          <w:rPr>
            <w:rFonts w:ascii="Times New Roman" w:hAnsi="Times New Roman" w:cs="Times New Roman"/>
          </w:rPr>
          <w:t xml:space="preserve"> </w:t>
        </w:r>
      </w:ins>
      <w:del w:id="430" w:author="Pedrosa, Kurt L" w:date="2014-09-18T17:35:00Z">
        <w:r w:rsidRPr="003D0401" w:rsidDel="00FD5FEB">
          <w:rPr>
            <w:rFonts w:ascii="Times New Roman" w:hAnsi="Times New Roman" w:cs="Times New Roman"/>
          </w:rPr>
          <w:delText xml:space="preserve"> </w:delText>
        </w:r>
      </w:del>
      <w:r w:rsidRPr="003D0401">
        <w:rPr>
          <w:rFonts w:ascii="Times New Roman" w:hAnsi="Times New Roman" w:cs="Times New Roman"/>
        </w:rPr>
        <w:t>rules</w:t>
      </w:r>
      <w:ins w:id="431" w:author="Pedrosa, Kurt L" w:date="2014-09-18T17:36:00Z">
        <w:r w:rsidR="00FD5FEB">
          <w:rPr>
            <w:rFonts w:ascii="Times New Roman" w:hAnsi="Times New Roman" w:cs="Times New Roman"/>
          </w:rPr>
          <w:t xml:space="preserve"> [</w:t>
        </w:r>
      </w:ins>
      <w:r w:rsidR="0023221E" w:rsidRPr="0023221E">
        <w:rPr>
          <w:rFonts w:ascii="Times New Roman" w:hAnsi="Times New Roman" w:cs="Times New Roman"/>
          <w:strike/>
          <w:color w:val="00B050"/>
        </w:rPr>
        <w:t>7</w:t>
      </w:r>
      <w:ins w:id="432" w:author="Worldwide, Computer Support" w:date="2014-09-26T17:27:00Z">
        <w:r w:rsidR="008A3318" w:rsidRPr="0023221E">
          <w:rPr>
            <w:rFonts w:ascii="Times New Roman" w:hAnsi="Times New Roman" w:cs="Times New Roman"/>
            <w:color w:val="FF0000"/>
          </w:rPr>
          <w:t>1</w:t>
        </w:r>
      </w:ins>
      <w:ins w:id="433" w:author="Pedrosa, Kurt L" w:date="2014-09-18T17:36:00Z">
        <w:del w:id="434" w:author="Worldwide, Computer Support" w:date="2014-09-26T17:27:00Z">
          <w:r w:rsidR="00FD5FEB" w:rsidDel="008A3318">
            <w:rPr>
              <w:rFonts w:ascii="Times New Roman" w:hAnsi="Times New Roman" w:cs="Times New Roman"/>
            </w:rPr>
            <w:delText>7</w:delText>
          </w:r>
        </w:del>
        <w:r w:rsidR="00FD5FEB">
          <w:rPr>
            <w:rFonts w:ascii="Times New Roman" w:hAnsi="Times New Roman" w:cs="Times New Roman"/>
          </w:rPr>
          <w:t>]</w:t>
        </w:r>
      </w:ins>
      <w:r w:rsidRPr="003D0401">
        <w:rPr>
          <w:rFonts w:ascii="Times New Roman" w:hAnsi="Times New Roman" w:cs="Times New Roman"/>
        </w:rPr>
        <w:t>.</w:t>
      </w:r>
    </w:p>
    <w:p w14:paraId="75B3D364" w14:textId="4B74D43D" w:rsidR="00CF15DD" w:rsidRPr="00563765" w:rsidRDefault="000D773B">
      <w:pPr>
        <w:pStyle w:val="ListParagraph"/>
        <w:numPr>
          <w:ilvl w:val="0"/>
          <w:numId w:val="18"/>
        </w:numPr>
        <w:spacing w:after="0" w:line="240" w:lineRule="auto"/>
        <w:rPr>
          <w:ins w:id="435" w:author="Worldwide, Computer Support" w:date="2014-09-26T17:56:00Z"/>
          <w:rFonts w:ascii="Times New Roman" w:hAnsi="Times New Roman" w:cs="Times New Roman"/>
          <w:b/>
          <w:rPrChange w:id="436" w:author="Worldwide, Computer Support" w:date="2014-09-26T17:56:00Z">
            <w:rPr>
              <w:ins w:id="437" w:author="Worldwide, Computer Support" w:date="2014-09-26T17:56:00Z"/>
              <w:rFonts w:ascii="Times New Roman" w:hAnsi="Times New Roman" w:cs="Times New Roman"/>
            </w:rPr>
          </w:rPrChange>
        </w:rPr>
        <w:pPrChange w:id="438" w:author="Merissa Roth" w:date="2014-11-09T16:13:00Z">
          <w:pPr>
            <w:pStyle w:val="ListParagraph"/>
            <w:numPr>
              <w:numId w:val="18"/>
            </w:numPr>
          </w:pPr>
        </w:pPrChange>
      </w:pPr>
      <w:r w:rsidRPr="003D0401">
        <w:rPr>
          <w:rFonts w:ascii="Times New Roman" w:hAnsi="Times New Roman" w:cs="Times New Roman"/>
          <w:b/>
        </w:rPr>
        <w:t xml:space="preserve">FTFP – </w:t>
      </w:r>
      <w:r w:rsidRPr="003D0401">
        <w:rPr>
          <w:rFonts w:ascii="Times New Roman" w:hAnsi="Times New Roman" w:cs="Times New Roman"/>
        </w:rPr>
        <w:t>The</w:t>
      </w:r>
      <w:r w:rsidRPr="003D0401">
        <w:rPr>
          <w:rFonts w:ascii="Times New Roman" w:hAnsi="Times New Roman" w:cs="Times New Roman"/>
          <w:b/>
        </w:rPr>
        <w:t xml:space="preserve"> </w:t>
      </w:r>
      <w:r w:rsidRPr="003D0401">
        <w:rPr>
          <w:rFonts w:ascii="Times New Roman" w:hAnsi="Times New Roman" w:cs="Times New Roman"/>
        </w:rPr>
        <w:t xml:space="preserve">FTFP are interested in the APS completing the Simon </w:t>
      </w:r>
      <w:del w:id="439" w:author="Pedrosa, Kurt L" w:date="2014-09-18T17:43:00Z">
        <w:r w:rsidRPr="003D0401" w:rsidDel="00514745">
          <w:rPr>
            <w:rFonts w:ascii="Times New Roman" w:hAnsi="Times New Roman" w:cs="Times New Roman"/>
          </w:rPr>
          <w:delText>Carabineer</w:delText>
        </w:r>
      </w:del>
      <w:ins w:id="440" w:author="Pedrosa, Kurt L" w:date="2014-09-18T17:43:00Z">
        <w:r w:rsidR="00514745">
          <w:rPr>
            <w:rFonts w:ascii="Times New Roman" w:hAnsi="Times New Roman" w:cs="Times New Roman"/>
          </w:rPr>
          <w:t>Carabiner</w:t>
        </w:r>
      </w:ins>
      <w:r w:rsidRPr="003D0401">
        <w:rPr>
          <w:rFonts w:ascii="Times New Roman" w:hAnsi="Times New Roman" w:cs="Times New Roman"/>
        </w:rPr>
        <w:t xml:space="preserve"> challenge in order to be awarded the most points possible. </w:t>
      </w:r>
    </w:p>
    <w:p w14:paraId="5E681449" w14:textId="77777777" w:rsidR="00563765" w:rsidRPr="00563765" w:rsidRDefault="00563765">
      <w:pPr>
        <w:rPr>
          <w:rFonts w:ascii="Times New Roman" w:hAnsi="Times New Roman" w:cs="Times New Roman"/>
          <w:b/>
          <w:rPrChange w:id="441" w:author="Worldwide, Computer Support" w:date="2014-09-26T17:56:00Z">
            <w:rPr/>
          </w:rPrChange>
        </w:rPr>
        <w:pPrChange w:id="442" w:author="Merissa Roth" w:date="2014-11-09T16:13:00Z">
          <w:pPr>
            <w:pStyle w:val="ListParagraph"/>
            <w:numPr>
              <w:numId w:val="18"/>
            </w:numPr>
          </w:pPr>
        </w:pPrChange>
      </w:pPr>
    </w:p>
    <w:p w14:paraId="71403BB2" w14:textId="34F8D7A2" w:rsidR="004E3F45" w:rsidRPr="003D0401" w:rsidRDefault="004E3F45" w:rsidP="00BC1039">
      <w:pPr>
        <w:rPr>
          <w:rFonts w:ascii="Times New Roman" w:hAnsi="Times New Roman" w:cs="Times New Roman"/>
          <w:sz w:val="22"/>
          <w:szCs w:val="22"/>
        </w:rPr>
      </w:pPr>
      <w:r w:rsidRPr="003D0401">
        <w:rPr>
          <w:rFonts w:ascii="Times New Roman" w:hAnsi="Times New Roman" w:cs="Times New Roman"/>
          <w:b/>
          <w:sz w:val="22"/>
          <w:szCs w:val="22"/>
        </w:rPr>
        <w:t>Precondition</w:t>
      </w:r>
      <w:r w:rsidR="00EE7754" w:rsidRPr="003D0401">
        <w:rPr>
          <w:rFonts w:ascii="Times New Roman" w:hAnsi="Times New Roman" w:cs="Times New Roman"/>
          <w:b/>
          <w:sz w:val="22"/>
          <w:szCs w:val="22"/>
        </w:rPr>
        <w:t>s</w:t>
      </w:r>
      <w:r w:rsidRPr="003D0401">
        <w:rPr>
          <w:rFonts w:ascii="Times New Roman" w:hAnsi="Times New Roman" w:cs="Times New Roman"/>
          <w:sz w:val="22"/>
          <w:szCs w:val="22"/>
        </w:rPr>
        <w:t xml:space="preserve">: </w:t>
      </w:r>
      <w:r w:rsidR="003E6ECC" w:rsidRPr="003D0401">
        <w:rPr>
          <w:rFonts w:ascii="Times New Roman" w:hAnsi="Times New Roman" w:cs="Times New Roman"/>
          <w:sz w:val="22"/>
          <w:szCs w:val="22"/>
        </w:rPr>
        <w:t>T</w:t>
      </w:r>
      <w:r w:rsidR="002C2A2B" w:rsidRPr="003D0401">
        <w:rPr>
          <w:rFonts w:ascii="Times New Roman" w:hAnsi="Times New Roman" w:cs="Times New Roman"/>
          <w:sz w:val="22"/>
          <w:szCs w:val="22"/>
        </w:rPr>
        <w:t xml:space="preserve">he </w:t>
      </w:r>
      <w:r w:rsidR="00DC13B7" w:rsidRPr="003D0401">
        <w:rPr>
          <w:rFonts w:ascii="Times New Roman" w:hAnsi="Times New Roman" w:cs="Times New Roman"/>
          <w:sz w:val="22"/>
          <w:szCs w:val="22"/>
        </w:rPr>
        <w:t>APS</w:t>
      </w:r>
      <w:r w:rsidR="002C2A2B" w:rsidRPr="003D0401">
        <w:rPr>
          <w:rFonts w:ascii="Times New Roman" w:hAnsi="Times New Roman" w:cs="Times New Roman"/>
          <w:sz w:val="22"/>
          <w:szCs w:val="22"/>
        </w:rPr>
        <w:t xml:space="preserve"> has followed the </w:t>
      </w:r>
      <w:r w:rsidR="003E6ECC" w:rsidRPr="003D0401">
        <w:rPr>
          <w:rFonts w:ascii="Times New Roman" w:hAnsi="Times New Roman" w:cs="Times New Roman"/>
          <w:sz w:val="22"/>
          <w:szCs w:val="22"/>
        </w:rPr>
        <w:t>line</w:t>
      </w:r>
      <w:ins w:id="443" w:author="Pedrosa, Kurt L" w:date="2014-09-18T19:17:00Z">
        <w:r w:rsidR="00EA2A49">
          <w:rPr>
            <w:rFonts w:ascii="Times New Roman" w:hAnsi="Times New Roman" w:cs="Times New Roman"/>
            <w:sz w:val="22"/>
            <w:szCs w:val="22"/>
          </w:rPr>
          <w:t xml:space="preserve"> on the floor</w:t>
        </w:r>
      </w:ins>
      <w:r w:rsidR="003E6ECC" w:rsidRPr="003D0401">
        <w:rPr>
          <w:rFonts w:ascii="Times New Roman" w:hAnsi="Times New Roman" w:cs="Times New Roman"/>
          <w:sz w:val="22"/>
          <w:szCs w:val="22"/>
        </w:rPr>
        <w:t xml:space="preserve"> to the </w:t>
      </w:r>
      <w:r w:rsidR="00AC6E8D" w:rsidRPr="003D0401">
        <w:rPr>
          <w:rFonts w:ascii="Times New Roman" w:hAnsi="Times New Roman" w:cs="Times New Roman"/>
          <w:sz w:val="22"/>
          <w:szCs w:val="22"/>
        </w:rPr>
        <w:t xml:space="preserve">Simon </w:t>
      </w:r>
      <w:del w:id="444" w:author="Pedrosa, Kurt L" w:date="2014-09-18T17:43:00Z">
        <w:r w:rsidR="00AC6E8D" w:rsidRPr="003D0401" w:rsidDel="00514745">
          <w:rPr>
            <w:rFonts w:ascii="Times New Roman" w:hAnsi="Times New Roman" w:cs="Times New Roman"/>
            <w:sz w:val="22"/>
            <w:szCs w:val="22"/>
          </w:rPr>
          <w:delText>Carabineer</w:delText>
        </w:r>
      </w:del>
      <w:ins w:id="445" w:author="Pedrosa, Kurt L" w:date="2014-09-18T17:43:00Z">
        <w:r w:rsidR="00514745">
          <w:rPr>
            <w:rFonts w:ascii="Times New Roman" w:hAnsi="Times New Roman" w:cs="Times New Roman"/>
            <w:sz w:val="22"/>
            <w:szCs w:val="22"/>
          </w:rPr>
          <w:t>Carabiner</w:t>
        </w:r>
      </w:ins>
      <w:r w:rsidR="003E6ECC" w:rsidRPr="003D0401">
        <w:rPr>
          <w:rFonts w:ascii="Times New Roman" w:hAnsi="Times New Roman" w:cs="Times New Roman"/>
          <w:sz w:val="22"/>
          <w:szCs w:val="22"/>
        </w:rPr>
        <w:t>.</w:t>
      </w:r>
    </w:p>
    <w:p w14:paraId="27753090" w14:textId="63976DAB" w:rsidR="004E3F45" w:rsidRPr="003D0401" w:rsidRDefault="004E3F45" w:rsidP="00BC1039">
      <w:pPr>
        <w:rPr>
          <w:rFonts w:ascii="Times New Roman" w:hAnsi="Times New Roman" w:cs="Times New Roman"/>
          <w:sz w:val="22"/>
          <w:szCs w:val="22"/>
        </w:rPr>
      </w:pPr>
      <w:r w:rsidRPr="003D0401">
        <w:rPr>
          <w:rFonts w:ascii="Times New Roman" w:hAnsi="Times New Roman" w:cs="Times New Roman"/>
          <w:b/>
          <w:sz w:val="22"/>
          <w:szCs w:val="22"/>
        </w:rPr>
        <w:t>Post</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Condition</w:t>
      </w:r>
      <w:r w:rsidR="00EE7754" w:rsidRPr="003D0401">
        <w:rPr>
          <w:rFonts w:ascii="Times New Roman" w:hAnsi="Times New Roman" w:cs="Times New Roman"/>
          <w:b/>
          <w:sz w:val="22"/>
          <w:szCs w:val="22"/>
        </w:rPr>
        <w:t>s</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successfully completes the task of playing Simon Says </w:t>
      </w:r>
      <w:r w:rsidR="0036333C" w:rsidRPr="003D0401">
        <w:rPr>
          <w:rFonts w:ascii="Times New Roman" w:hAnsi="Times New Roman" w:cs="Times New Roman"/>
          <w:sz w:val="22"/>
          <w:szCs w:val="22"/>
        </w:rPr>
        <w:t xml:space="preserve">on a Simon </w:t>
      </w:r>
      <w:del w:id="446" w:author="Pedrosa, Kurt L" w:date="2014-09-18T17:43:00Z">
        <w:r w:rsidR="00AC6E8D" w:rsidRPr="003D0401" w:rsidDel="00514745">
          <w:rPr>
            <w:rFonts w:ascii="Times New Roman" w:hAnsi="Times New Roman" w:cs="Times New Roman"/>
            <w:sz w:val="22"/>
            <w:szCs w:val="22"/>
          </w:rPr>
          <w:delText>Carabineer</w:delText>
        </w:r>
      </w:del>
      <w:ins w:id="447" w:author="Pedrosa, Kurt L" w:date="2014-09-18T17:43:00Z">
        <w:r w:rsidR="00514745">
          <w:rPr>
            <w:rFonts w:ascii="Times New Roman" w:hAnsi="Times New Roman" w:cs="Times New Roman"/>
            <w:sz w:val="22"/>
            <w:szCs w:val="22"/>
          </w:rPr>
          <w:t>Carabiner</w:t>
        </w:r>
      </w:ins>
      <w:r w:rsidR="0036333C" w:rsidRPr="003D0401">
        <w:rPr>
          <w:rFonts w:ascii="Times New Roman" w:hAnsi="Times New Roman" w:cs="Times New Roman"/>
          <w:sz w:val="22"/>
          <w:szCs w:val="22"/>
        </w:rPr>
        <w:t xml:space="preserve"> </w:t>
      </w:r>
      <w:r w:rsidRPr="003D0401">
        <w:rPr>
          <w:rFonts w:ascii="Times New Roman" w:hAnsi="Times New Roman" w:cs="Times New Roman"/>
          <w:sz w:val="22"/>
          <w:szCs w:val="22"/>
        </w:rPr>
        <w:t xml:space="preserve">for </w:t>
      </w:r>
      <w:r w:rsidR="006A7B2E" w:rsidRPr="003D0401">
        <w:rPr>
          <w:rFonts w:ascii="Times New Roman" w:hAnsi="Times New Roman" w:cs="Times New Roman"/>
          <w:sz w:val="22"/>
          <w:szCs w:val="22"/>
        </w:rPr>
        <w:t xml:space="preserve">15 </w:t>
      </w:r>
      <w:r w:rsidRPr="003D0401">
        <w:rPr>
          <w:rFonts w:ascii="Times New Roman" w:hAnsi="Times New Roman" w:cs="Times New Roman"/>
          <w:sz w:val="22"/>
          <w:szCs w:val="22"/>
        </w:rPr>
        <w:t>seconds.</w:t>
      </w:r>
    </w:p>
    <w:p w14:paraId="79921EC8" w14:textId="77777777" w:rsidR="00CF15DD" w:rsidRPr="003D0401" w:rsidRDefault="00CF15DD" w:rsidP="00BC1039">
      <w:pPr>
        <w:rPr>
          <w:rFonts w:ascii="Times New Roman" w:hAnsi="Times New Roman" w:cs="Times New Roman"/>
          <w:sz w:val="22"/>
          <w:szCs w:val="22"/>
        </w:rPr>
      </w:pPr>
    </w:p>
    <w:p w14:paraId="0B85F689" w14:textId="646018E8" w:rsidR="004E3F45" w:rsidRPr="003D0401" w:rsidRDefault="004E3F45" w:rsidP="00BC1039">
      <w:pPr>
        <w:rPr>
          <w:rFonts w:ascii="Times New Roman" w:hAnsi="Times New Roman" w:cs="Times New Roman"/>
          <w:sz w:val="22"/>
          <w:szCs w:val="22"/>
        </w:rPr>
      </w:pPr>
      <w:r w:rsidRPr="003D0401">
        <w:rPr>
          <w:rFonts w:ascii="Times New Roman" w:hAnsi="Times New Roman" w:cs="Times New Roman"/>
          <w:b/>
          <w:sz w:val="22"/>
          <w:szCs w:val="22"/>
        </w:rPr>
        <w:t>Main</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Success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Scenario</w:t>
      </w:r>
      <w:r w:rsidRPr="003D0401">
        <w:rPr>
          <w:rFonts w:ascii="Times New Roman" w:hAnsi="Times New Roman" w:cs="Times New Roman"/>
          <w:sz w:val="22"/>
          <w:szCs w:val="22"/>
        </w:rPr>
        <w:t>:</w:t>
      </w:r>
    </w:p>
    <w:p w14:paraId="4BE97ACC" w14:textId="43571582" w:rsidR="003E6ECC" w:rsidRPr="003D0401" w:rsidRDefault="003E6ECC" w:rsidP="00BC1039">
      <w:pPr>
        <w:pStyle w:val="ListParagraph"/>
        <w:numPr>
          <w:ilvl w:val="0"/>
          <w:numId w:val="5"/>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identifies the Simon </w:t>
      </w:r>
      <w:del w:id="448" w:author="Pedrosa, Kurt L" w:date="2014-09-18T17:43:00Z">
        <w:r w:rsidR="00AC6E8D" w:rsidRPr="003D0401" w:rsidDel="00514745">
          <w:rPr>
            <w:rFonts w:ascii="Times New Roman" w:hAnsi="Times New Roman" w:cs="Times New Roman"/>
          </w:rPr>
          <w:delText>Carabineer</w:delText>
        </w:r>
      </w:del>
      <w:ins w:id="449" w:author="Pedrosa, Kurt L" w:date="2014-09-18T17:43:00Z">
        <w:r w:rsidR="00514745">
          <w:rPr>
            <w:rFonts w:ascii="Times New Roman" w:hAnsi="Times New Roman" w:cs="Times New Roman"/>
          </w:rPr>
          <w:t>Carabiner</w:t>
        </w:r>
      </w:ins>
      <w:r w:rsidRPr="003D0401">
        <w:rPr>
          <w:rFonts w:ascii="Times New Roman" w:hAnsi="Times New Roman" w:cs="Times New Roman"/>
        </w:rPr>
        <w:t>.</w:t>
      </w:r>
    </w:p>
    <w:p w14:paraId="6E56BB96" w14:textId="7EE0F4A3" w:rsidR="003E6ECC" w:rsidRPr="003D0401" w:rsidRDefault="003E6ECC" w:rsidP="00BC1039">
      <w:pPr>
        <w:pStyle w:val="ListParagraph"/>
        <w:numPr>
          <w:ilvl w:val="0"/>
          <w:numId w:val="5"/>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presses the middle button on the Simon </w:t>
      </w:r>
      <w:del w:id="450" w:author="Pedrosa, Kurt L" w:date="2014-09-18T17:43:00Z">
        <w:r w:rsidR="00AC6E8D" w:rsidRPr="003D0401" w:rsidDel="00514745">
          <w:rPr>
            <w:rFonts w:ascii="Times New Roman" w:hAnsi="Times New Roman" w:cs="Times New Roman"/>
          </w:rPr>
          <w:delText>Carabineer</w:delText>
        </w:r>
      </w:del>
      <w:ins w:id="451" w:author="Pedrosa, Kurt L" w:date="2014-09-18T17:43:00Z">
        <w:r w:rsidR="00514745">
          <w:rPr>
            <w:rFonts w:ascii="Times New Roman" w:hAnsi="Times New Roman" w:cs="Times New Roman"/>
          </w:rPr>
          <w:t>Carabiner</w:t>
        </w:r>
      </w:ins>
      <w:r w:rsidRPr="003D0401">
        <w:rPr>
          <w:rFonts w:ascii="Times New Roman" w:hAnsi="Times New Roman" w:cs="Times New Roman"/>
        </w:rPr>
        <w:t xml:space="preserve"> to start the game.</w:t>
      </w:r>
    </w:p>
    <w:p w14:paraId="10676C18" w14:textId="2215789F" w:rsidR="003E6ECC" w:rsidRPr="003D0401" w:rsidRDefault="003E6ECC" w:rsidP="00BC1039">
      <w:pPr>
        <w:pStyle w:val="ListParagraph"/>
        <w:numPr>
          <w:ilvl w:val="0"/>
          <w:numId w:val="5"/>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recognizes the pattern of lights turning on and off.</w:t>
      </w:r>
    </w:p>
    <w:p w14:paraId="3CCD07EA" w14:textId="17161E4F" w:rsidR="00AF09A8" w:rsidRPr="003D0401" w:rsidRDefault="003E6ECC" w:rsidP="00BC1039">
      <w:pPr>
        <w:pStyle w:val="ListParagraph"/>
        <w:numPr>
          <w:ilvl w:val="0"/>
          <w:numId w:val="5"/>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replays the pattern on the Simon </w:t>
      </w:r>
      <w:del w:id="452" w:author="Pedrosa, Kurt L" w:date="2014-09-18T17:43:00Z">
        <w:r w:rsidR="00AC6E8D" w:rsidRPr="003D0401" w:rsidDel="00514745">
          <w:rPr>
            <w:rFonts w:ascii="Times New Roman" w:hAnsi="Times New Roman" w:cs="Times New Roman"/>
          </w:rPr>
          <w:delText>Carabineer</w:delText>
        </w:r>
      </w:del>
      <w:ins w:id="453" w:author="Pedrosa, Kurt L" w:date="2014-09-18T17:43:00Z">
        <w:r w:rsidR="00514745">
          <w:rPr>
            <w:rFonts w:ascii="Times New Roman" w:hAnsi="Times New Roman" w:cs="Times New Roman"/>
          </w:rPr>
          <w:t>Carabiner</w:t>
        </w:r>
      </w:ins>
      <w:r w:rsidRPr="003D0401">
        <w:rPr>
          <w:rFonts w:ascii="Times New Roman" w:hAnsi="Times New Roman" w:cs="Times New Roman"/>
        </w:rPr>
        <w:t>.</w:t>
      </w:r>
    </w:p>
    <w:p w14:paraId="5A9D788C" w14:textId="0722E5D8" w:rsidR="00661A7E" w:rsidRPr="003D0401" w:rsidRDefault="00AF09A8">
      <w:pPr>
        <w:pStyle w:val="ListParagraph"/>
        <w:numPr>
          <w:ilvl w:val="0"/>
          <w:numId w:val="0"/>
        </w:numPr>
        <w:spacing w:line="240" w:lineRule="auto"/>
        <w:ind w:left="360"/>
        <w:rPr>
          <w:rFonts w:ascii="Times New Roman" w:hAnsi="Times New Roman" w:cs="Times New Roman"/>
        </w:rPr>
        <w:pPrChange w:id="454" w:author="Merissa Roth" w:date="2014-11-09T18:05:00Z">
          <w:pPr>
            <w:pStyle w:val="ListParagraph"/>
            <w:spacing w:line="240" w:lineRule="auto"/>
          </w:pPr>
        </w:pPrChange>
      </w:pPr>
      <w:r w:rsidRPr="003D0401">
        <w:rPr>
          <w:rFonts w:ascii="Times New Roman" w:hAnsi="Times New Roman" w:cs="Times New Roman"/>
          <w:i/>
        </w:rPr>
        <w:t xml:space="preserve">Repeat steps 3-4 </w:t>
      </w:r>
      <w:r w:rsidR="00661A7E" w:rsidRPr="003D0401">
        <w:rPr>
          <w:rFonts w:ascii="Times New Roman" w:hAnsi="Times New Roman" w:cs="Times New Roman"/>
          <w:i/>
        </w:rPr>
        <w:t>until 15 seconds is over</w:t>
      </w:r>
      <w:r w:rsidR="00851141" w:rsidRPr="003D0401">
        <w:rPr>
          <w:rFonts w:ascii="Times New Roman" w:hAnsi="Times New Roman" w:cs="Times New Roman"/>
          <w:i/>
        </w:rPr>
        <w:t>.</w:t>
      </w:r>
    </w:p>
    <w:p w14:paraId="5EBC7CDC" w14:textId="2D89BF05" w:rsidR="00E76DCE" w:rsidRPr="003D0401" w:rsidRDefault="003E6ECC" w:rsidP="00BC1039">
      <w:pPr>
        <w:pStyle w:val="ListParagraph"/>
        <w:numPr>
          <w:ilvl w:val="0"/>
          <w:numId w:val="5"/>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t>
      </w:r>
      <w:r w:rsidR="00E8669A" w:rsidRPr="003D0401">
        <w:rPr>
          <w:rFonts w:ascii="Times New Roman" w:hAnsi="Times New Roman" w:cs="Times New Roman"/>
        </w:rPr>
        <w:t>acknowledges the task is over.</w:t>
      </w:r>
    </w:p>
    <w:p w14:paraId="3929CAA5" w14:textId="7248F707" w:rsidR="00E76DCE" w:rsidRDefault="00E76DCE">
      <w:pPr>
        <w:pStyle w:val="ListParagraph"/>
        <w:numPr>
          <w:ilvl w:val="0"/>
          <w:numId w:val="5"/>
        </w:numPr>
        <w:spacing w:after="0" w:line="240" w:lineRule="auto"/>
        <w:rPr>
          <w:ins w:id="455" w:author="Worldwide, Computer Support" w:date="2014-09-26T17:53:00Z"/>
          <w:rFonts w:ascii="Times New Roman" w:hAnsi="Times New Roman" w:cs="Times New Roman"/>
        </w:rPr>
        <w:pPrChange w:id="456" w:author="Merissa Roth" w:date="2014-11-09T16:13:00Z">
          <w:pPr>
            <w:pStyle w:val="ListParagraph"/>
            <w:numPr>
              <w:numId w:val="5"/>
            </w:numPr>
            <w:spacing w:line="240" w:lineRule="auto"/>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00E8669A" w:rsidRPr="003D0401">
        <w:rPr>
          <w:rFonts w:ascii="Times New Roman" w:hAnsi="Times New Roman" w:cs="Times New Roman"/>
        </w:rPr>
        <w:t xml:space="preserve"> </w:t>
      </w:r>
      <w:r w:rsidR="009D32F4">
        <w:rPr>
          <w:rFonts w:ascii="Times New Roman" w:hAnsi="Times New Roman" w:cs="Times New Roman"/>
        </w:rPr>
        <w:t>returns</w:t>
      </w:r>
      <w:r w:rsidR="002C2A2B" w:rsidRPr="003D0401">
        <w:rPr>
          <w:rFonts w:ascii="Times New Roman" w:hAnsi="Times New Roman" w:cs="Times New Roman"/>
        </w:rPr>
        <w:t xml:space="preserve"> </w:t>
      </w:r>
      <w:del w:id="457" w:author="Worldwide, Computer Support" w:date="2014-09-26T17:48:00Z">
        <w:r w:rsidR="002C2A2B" w:rsidRPr="003D0401" w:rsidDel="00F94E14">
          <w:rPr>
            <w:rFonts w:ascii="Times New Roman" w:hAnsi="Times New Roman" w:cs="Times New Roman"/>
          </w:rPr>
          <w:delText xml:space="preserve">back </w:delText>
        </w:r>
      </w:del>
      <w:r w:rsidR="009D32F4">
        <w:rPr>
          <w:rFonts w:ascii="Times New Roman" w:hAnsi="Times New Roman" w:cs="Times New Roman"/>
        </w:rPr>
        <w:t>to the line on the floor</w:t>
      </w:r>
      <w:r w:rsidR="0023221E">
        <w:rPr>
          <w:rFonts w:ascii="Times New Roman" w:hAnsi="Times New Roman" w:cs="Times New Roman"/>
        </w:rPr>
        <w:t xml:space="preserve"> </w:t>
      </w:r>
      <w:r w:rsidR="0023221E" w:rsidRPr="0023221E">
        <w:rPr>
          <w:rFonts w:ascii="Times New Roman" w:hAnsi="Times New Roman" w:cs="Times New Roman"/>
          <w:strike/>
          <w:color w:val="00B050"/>
        </w:rPr>
        <w:t>being followed</w:t>
      </w:r>
      <w:r w:rsidR="009D32F4">
        <w:rPr>
          <w:rFonts w:ascii="Times New Roman" w:hAnsi="Times New Roman" w:cs="Times New Roman"/>
        </w:rPr>
        <w:t xml:space="preserve"> </w:t>
      </w:r>
      <w:r w:rsidR="009D32F4" w:rsidRPr="0023221E">
        <w:rPr>
          <w:rFonts w:ascii="Times New Roman" w:hAnsi="Times New Roman" w:cs="Times New Roman"/>
          <w:color w:val="FF0000"/>
        </w:rPr>
        <w:t>to continue following it</w:t>
      </w:r>
      <w:r w:rsidRPr="003D0401">
        <w:rPr>
          <w:rFonts w:ascii="Times New Roman" w:hAnsi="Times New Roman" w:cs="Times New Roman"/>
        </w:rPr>
        <w:t>.</w:t>
      </w:r>
    </w:p>
    <w:p w14:paraId="153709AF" w14:textId="77777777" w:rsidR="00F94E14" w:rsidRPr="00F94E14" w:rsidRDefault="00F94E14">
      <w:pPr>
        <w:rPr>
          <w:rFonts w:ascii="Times New Roman" w:hAnsi="Times New Roman" w:cs="Times New Roman"/>
          <w:rPrChange w:id="458" w:author="Worldwide, Computer Support" w:date="2014-09-26T17:53:00Z">
            <w:rPr/>
          </w:rPrChange>
        </w:rPr>
        <w:pPrChange w:id="459" w:author="Merissa Roth" w:date="2014-11-09T16:13:00Z">
          <w:pPr>
            <w:pStyle w:val="ListParagraph"/>
            <w:numPr>
              <w:numId w:val="5"/>
            </w:numPr>
            <w:spacing w:line="240" w:lineRule="auto"/>
          </w:pPr>
        </w:pPrChange>
      </w:pPr>
    </w:p>
    <w:p w14:paraId="31EA9995" w14:textId="305FA62A" w:rsidR="003E6ECC" w:rsidRPr="003D0401" w:rsidRDefault="003E6ECC" w:rsidP="00BC1039">
      <w:pPr>
        <w:rPr>
          <w:rFonts w:ascii="Times New Roman" w:hAnsi="Times New Roman" w:cs="Times New Roman"/>
          <w:sz w:val="22"/>
          <w:szCs w:val="22"/>
        </w:rPr>
      </w:pPr>
      <w:r w:rsidRPr="003D0401">
        <w:rPr>
          <w:rFonts w:ascii="Times New Roman" w:hAnsi="Times New Roman" w:cs="Times New Roman"/>
          <w:b/>
          <w:sz w:val="22"/>
          <w:szCs w:val="22"/>
        </w:rPr>
        <w:t>Extensions</w:t>
      </w:r>
      <w:r w:rsidRPr="003D0401">
        <w:rPr>
          <w:rFonts w:ascii="Times New Roman" w:hAnsi="Times New Roman" w:cs="Times New Roman"/>
          <w:sz w:val="22"/>
          <w:szCs w:val="22"/>
        </w:rPr>
        <w:t>:</w:t>
      </w:r>
    </w:p>
    <w:p w14:paraId="1F27B8B9" w14:textId="46957160" w:rsidR="00E76DCE" w:rsidRPr="00705B8B" w:rsidRDefault="002C2A2B">
      <w:pPr>
        <w:contextualSpacing/>
        <w:rPr>
          <w:rFonts w:ascii="Times New Roman" w:hAnsi="Times New Roman" w:cs="Times New Roman"/>
          <w:sz w:val="22"/>
          <w:szCs w:val="22"/>
        </w:rPr>
        <w:pPrChange w:id="460" w:author="Merissa Roth" w:date="2014-11-09T18:04:00Z">
          <w:pPr/>
        </w:pPrChange>
      </w:pPr>
      <w:r w:rsidRPr="003D0401">
        <w:rPr>
          <w:rFonts w:ascii="Times New Roman" w:hAnsi="Times New Roman" w:cs="Times New Roman"/>
          <w:sz w:val="22"/>
          <w:szCs w:val="22"/>
        </w:rPr>
        <w:t>1a.</w:t>
      </w:r>
      <w:r w:rsidR="008029B7" w:rsidRPr="003D0401">
        <w:rPr>
          <w:rFonts w:ascii="Times New Roman" w:hAnsi="Times New Roman" w:cs="Times New Roman"/>
          <w:sz w:val="22"/>
          <w:szCs w:val="22"/>
        </w:rPr>
        <w:t xml:space="preserve"> </w:t>
      </w:r>
      <w:r w:rsidR="00E76DCE" w:rsidRPr="003D0401">
        <w:rPr>
          <w:rFonts w:ascii="Times New Roman" w:hAnsi="Times New Roman" w:cs="Times New Roman"/>
          <w:sz w:val="22"/>
          <w:szCs w:val="22"/>
        </w:rPr>
        <w:t xml:space="preserve">The </w:t>
      </w:r>
      <w:r w:rsidR="00DC13B7" w:rsidRPr="00705B8B">
        <w:rPr>
          <w:rFonts w:ascii="Times New Roman" w:hAnsi="Times New Roman" w:cs="Times New Roman"/>
          <w:sz w:val="22"/>
          <w:szCs w:val="22"/>
        </w:rPr>
        <w:t>APS</w:t>
      </w:r>
      <w:r w:rsidR="00E76DCE" w:rsidRPr="00705B8B">
        <w:rPr>
          <w:rFonts w:ascii="Times New Roman" w:hAnsi="Times New Roman" w:cs="Times New Roman"/>
          <w:sz w:val="22"/>
          <w:szCs w:val="22"/>
        </w:rPr>
        <w:t xml:space="preserve"> fails to </w:t>
      </w:r>
      <w:r w:rsidR="0036333C" w:rsidRPr="00705B8B">
        <w:rPr>
          <w:rFonts w:ascii="Times New Roman" w:hAnsi="Times New Roman" w:cs="Times New Roman"/>
          <w:sz w:val="22"/>
          <w:szCs w:val="22"/>
        </w:rPr>
        <w:t>identify</w:t>
      </w:r>
      <w:r w:rsidR="00E76DCE" w:rsidRPr="00705B8B">
        <w:rPr>
          <w:rFonts w:ascii="Times New Roman" w:hAnsi="Times New Roman" w:cs="Times New Roman"/>
          <w:sz w:val="22"/>
          <w:szCs w:val="22"/>
        </w:rPr>
        <w:t xml:space="preserve"> the Simon </w:t>
      </w:r>
      <w:del w:id="461" w:author="Pedrosa, Kurt L" w:date="2014-09-18T17:43:00Z">
        <w:r w:rsidR="00AC6E8D" w:rsidRPr="00705B8B" w:rsidDel="00514745">
          <w:rPr>
            <w:rFonts w:ascii="Times New Roman" w:hAnsi="Times New Roman" w:cs="Times New Roman"/>
            <w:sz w:val="22"/>
            <w:szCs w:val="22"/>
          </w:rPr>
          <w:delText>Carabineer</w:delText>
        </w:r>
      </w:del>
      <w:ins w:id="462" w:author="Pedrosa, Kurt L" w:date="2014-09-18T17:43:00Z">
        <w:r w:rsidR="00514745" w:rsidRPr="00705B8B">
          <w:rPr>
            <w:rFonts w:ascii="Times New Roman" w:hAnsi="Times New Roman" w:cs="Times New Roman"/>
            <w:sz w:val="22"/>
            <w:szCs w:val="22"/>
          </w:rPr>
          <w:t>Carabiner</w:t>
        </w:r>
      </w:ins>
      <w:r w:rsidR="00E76DCE" w:rsidRPr="00705B8B">
        <w:rPr>
          <w:rFonts w:ascii="Times New Roman" w:hAnsi="Times New Roman" w:cs="Times New Roman"/>
          <w:sz w:val="22"/>
          <w:szCs w:val="22"/>
        </w:rPr>
        <w:t>:</w:t>
      </w:r>
    </w:p>
    <w:p w14:paraId="49207B48" w14:textId="6E2B3DF3" w:rsidR="002C2A2B" w:rsidRPr="00705B8B" w:rsidRDefault="002C2A2B">
      <w:pPr>
        <w:pStyle w:val="ListParagraph"/>
        <w:numPr>
          <w:ilvl w:val="0"/>
          <w:numId w:val="6"/>
        </w:numPr>
        <w:spacing w:after="0" w:line="240" w:lineRule="auto"/>
        <w:rPr>
          <w:rFonts w:ascii="Times New Roman" w:hAnsi="Times New Roman" w:cs="Times New Roman"/>
        </w:rPr>
        <w:pPrChange w:id="463" w:author="Merissa Roth" w:date="2014-11-09T18:04:00Z">
          <w:pPr>
            <w:pStyle w:val="ListParagraph"/>
            <w:numPr>
              <w:numId w:val="6"/>
            </w:numPr>
            <w:spacing w:line="240" w:lineRule="auto"/>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w:t>
      </w:r>
      <w:r w:rsidR="00A21052" w:rsidRPr="00705B8B">
        <w:rPr>
          <w:rFonts w:ascii="Times New Roman" w:hAnsi="Times New Roman" w:cs="Times New Roman"/>
        </w:rPr>
        <w:t xml:space="preserve"> again</w:t>
      </w:r>
      <w:r w:rsidRPr="00705B8B">
        <w:rPr>
          <w:rFonts w:ascii="Times New Roman" w:hAnsi="Times New Roman" w:cs="Times New Roman"/>
        </w:rPr>
        <w:t xml:space="preserve"> to identify the Simon </w:t>
      </w:r>
      <w:del w:id="464" w:author="Pedrosa, Kurt L" w:date="2014-09-18T17:43:00Z">
        <w:r w:rsidR="00AC6E8D" w:rsidRPr="00705B8B" w:rsidDel="00514745">
          <w:rPr>
            <w:rFonts w:ascii="Times New Roman" w:hAnsi="Times New Roman" w:cs="Times New Roman"/>
          </w:rPr>
          <w:delText>Carabineer</w:delText>
        </w:r>
      </w:del>
      <w:ins w:id="465" w:author="Pedrosa, Kurt L" w:date="2014-09-18T17:43:00Z">
        <w:r w:rsidR="00514745" w:rsidRPr="00705B8B">
          <w:rPr>
            <w:rFonts w:ascii="Times New Roman" w:hAnsi="Times New Roman" w:cs="Times New Roman"/>
          </w:rPr>
          <w:t>Carabiner</w:t>
        </w:r>
      </w:ins>
    </w:p>
    <w:p w14:paraId="1E989A54" w14:textId="0BF47776" w:rsidR="002C2A2B" w:rsidRPr="00705B8B" w:rsidRDefault="002C2A2B">
      <w:pPr>
        <w:ind w:left="360" w:firstLine="360"/>
        <w:contextualSpacing/>
        <w:rPr>
          <w:rFonts w:ascii="Times New Roman" w:hAnsi="Times New Roman" w:cs="Times New Roman"/>
          <w:rPrChange w:id="466" w:author="Merissa Roth" w:date="2014-11-09T18:04:00Z">
            <w:rPr/>
          </w:rPrChange>
        </w:rPr>
        <w:pPrChange w:id="467" w:author="Merissa Roth" w:date="2014-11-09T18:04:00Z">
          <w:pPr>
            <w:pStyle w:val="ListParagraph"/>
            <w:spacing w:line="240" w:lineRule="auto"/>
          </w:pPr>
        </w:pPrChange>
      </w:pPr>
      <w:r w:rsidRPr="00705B8B">
        <w:rPr>
          <w:rFonts w:ascii="Times New Roman" w:hAnsi="Times New Roman" w:cs="Times New Roman"/>
          <w:sz w:val="22"/>
          <w:szCs w:val="22"/>
          <w:rPrChange w:id="468" w:author="Merissa Roth" w:date="2014-11-09T18:04:00Z">
            <w:rPr/>
          </w:rPrChange>
        </w:rPr>
        <w:t>1a.</w:t>
      </w:r>
      <w:r w:rsidR="00CF15DD" w:rsidRPr="00705B8B">
        <w:rPr>
          <w:rFonts w:ascii="Times New Roman" w:hAnsi="Times New Roman" w:cs="Times New Roman"/>
          <w:sz w:val="22"/>
          <w:szCs w:val="22"/>
          <w:rPrChange w:id="469" w:author="Merissa Roth" w:date="2014-11-09T18:04:00Z">
            <w:rPr/>
          </w:rPrChange>
        </w:rPr>
        <w:t xml:space="preserve"> </w:t>
      </w:r>
      <w:r w:rsidRPr="00705B8B">
        <w:rPr>
          <w:rFonts w:ascii="Times New Roman" w:hAnsi="Times New Roman" w:cs="Times New Roman"/>
          <w:sz w:val="22"/>
          <w:szCs w:val="22"/>
          <w:rPrChange w:id="470" w:author="Merissa Roth" w:date="2014-11-09T18:04:00Z">
            <w:rPr/>
          </w:rPrChange>
        </w:rPr>
        <w:t xml:space="preserve">The </w:t>
      </w:r>
      <w:r w:rsidR="00DC13B7" w:rsidRPr="00705B8B">
        <w:rPr>
          <w:rFonts w:ascii="Times New Roman" w:hAnsi="Times New Roman" w:cs="Times New Roman"/>
          <w:sz w:val="22"/>
          <w:szCs w:val="22"/>
          <w:rPrChange w:id="471" w:author="Merissa Roth" w:date="2014-11-09T18:04:00Z">
            <w:rPr/>
          </w:rPrChange>
        </w:rPr>
        <w:t>APS</w:t>
      </w:r>
      <w:r w:rsidRPr="00705B8B">
        <w:rPr>
          <w:rFonts w:ascii="Times New Roman" w:hAnsi="Times New Roman" w:cs="Times New Roman"/>
          <w:sz w:val="22"/>
          <w:szCs w:val="22"/>
          <w:rPrChange w:id="472" w:author="Merissa Roth" w:date="2014-11-09T18:04:00Z">
            <w:rPr/>
          </w:rPrChange>
        </w:rPr>
        <w:t xml:space="preserve"> still fails to identify the Simon </w:t>
      </w:r>
      <w:del w:id="473" w:author="Pedrosa, Kurt L" w:date="2014-09-18T17:43:00Z">
        <w:r w:rsidR="00AC6E8D" w:rsidRPr="00705B8B" w:rsidDel="00514745">
          <w:rPr>
            <w:rFonts w:ascii="Times New Roman" w:hAnsi="Times New Roman" w:cs="Times New Roman"/>
            <w:sz w:val="22"/>
            <w:szCs w:val="22"/>
            <w:rPrChange w:id="474" w:author="Merissa Roth" w:date="2014-11-09T18:04:00Z">
              <w:rPr/>
            </w:rPrChange>
          </w:rPr>
          <w:delText>Carabineer</w:delText>
        </w:r>
      </w:del>
      <w:ins w:id="475" w:author="Pedrosa, Kurt L" w:date="2014-09-18T17:43:00Z">
        <w:r w:rsidR="00514745" w:rsidRPr="00705B8B">
          <w:rPr>
            <w:rFonts w:ascii="Times New Roman" w:hAnsi="Times New Roman" w:cs="Times New Roman"/>
            <w:sz w:val="22"/>
            <w:szCs w:val="22"/>
            <w:rPrChange w:id="476" w:author="Merissa Roth" w:date="2014-11-09T18:04:00Z">
              <w:rPr/>
            </w:rPrChange>
          </w:rPr>
          <w:t>Carabiner</w:t>
        </w:r>
      </w:ins>
      <w:r w:rsidRPr="00705B8B">
        <w:rPr>
          <w:rFonts w:ascii="Times New Roman" w:hAnsi="Times New Roman" w:cs="Times New Roman"/>
          <w:sz w:val="22"/>
          <w:szCs w:val="22"/>
          <w:rPrChange w:id="477" w:author="Merissa Roth" w:date="2014-11-09T18:04:00Z">
            <w:rPr/>
          </w:rPrChange>
        </w:rPr>
        <w:t>:</w:t>
      </w:r>
    </w:p>
    <w:p w14:paraId="2474C993" w14:textId="7D7CE0A6" w:rsidR="002C2A2B" w:rsidRPr="00705B8B" w:rsidRDefault="002C2A2B">
      <w:pPr>
        <w:pStyle w:val="ListParagraph"/>
        <w:numPr>
          <w:ilvl w:val="1"/>
          <w:numId w:val="20"/>
        </w:numPr>
        <w:spacing w:after="0" w:line="240" w:lineRule="auto"/>
        <w:rPr>
          <w:rFonts w:ascii="Times New Roman" w:hAnsi="Times New Roman" w:cs="Times New Roman"/>
        </w:rPr>
        <w:pPrChange w:id="478" w:author="Merissa Roth" w:date="2014-11-09T18:04:00Z">
          <w:pPr>
            <w:pStyle w:val="ListParagraph"/>
            <w:numPr>
              <w:ilvl w:val="1"/>
              <w:numId w:val="20"/>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goes back to the line</w:t>
      </w:r>
      <w:r w:rsidR="009C6D13" w:rsidRPr="00705B8B">
        <w:rPr>
          <w:rFonts w:ascii="Times New Roman" w:hAnsi="Times New Roman" w:cs="Times New Roman"/>
        </w:rPr>
        <w:t xml:space="preserve"> on the floor</w:t>
      </w:r>
      <w:r w:rsidRPr="00705B8B">
        <w:rPr>
          <w:rFonts w:ascii="Times New Roman" w:hAnsi="Times New Roman" w:cs="Times New Roman"/>
        </w:rPr>
        <w:t xml:space="preserve"> being followed</w:t>
      </w:r>
    </w:p>
    <w:p w14:paraId="79EEAB4F" w14:textId="1843CF17" w:rsidR="002C2A2B" w:rsidRPr="00705B8B" w:rsidRDefault="002C2A2B">
      <w:pPr>
        <w:pStyle w:val="ListParagraph"/>
        <w:numPr>
          <w:ilvl w:val="1"/>
          <w:numId w:val="20"/>
        </w:numPr>
        <w:spacing w:after="0" w:line="240" w:lineRule="auto"/>
        <w:rPr>
          <w:rFonts w:ascii="Times New Roman" w:hAnsi="Times New Roman" w:cs="Times New Roman"/>
        </w:rPr>
        <w:pPrChange w:id="479" w:author="Merissa Roth" w:date="2014-11-09T18:04:00Z">
          <w:pPr>
            <w:pStyle w:val="ListParagraph"/>
            <w:numPr>
              <w:ilvl w:val="1"/>
              <w:numId w:val="20"/>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004A1FDE">
        <w:rPr>
          <w:rFonts w:ascii="Times New Roman" w:hAnsi="Times New Roman" w:cs="Times New Roman"/>
        </w:rPr>
        <w:t xml:space="preserve"> </w:t>
      </w:r>
      <w:r w:rsidR="0075126D" w:rsidRPr="0075126D">
        <w:rPr>
          <w:rFonts w:ascii="Times New Roman" w:hAnsi="Times New Roman" w:cs="Times New Roman"/>
          <w:strike/>
          <w:color w:val="00B050"/>
        </w:rPr>
        <w:t>moves</w:t>
      </w:r>
      <w:r w:rsidR="0075126D" w:rsidRPr="0075126D">
        <w:rPr>
          <w:rFonts w:ascii="Times New Roman" w:hAnsi="Times New Roman" w:cs="Times New Roman"/>
          <w:strike/>
          <w:color w:val="00B050"/>
        </w:rPr>
        <w:t xml:space="preserve"> </w:t>
      </w:r>
      <w:r w:rsidR="0075126D">
        <w:rPr>
          <w:rFonts w:ascii="Times New Roman" w:hAnsi="Times New Roman" w:cs="Times New Roman"/>
          <w:strike/>
          <w:color w:val="00B050"/>
        </w:rPr>
        <w:t>on</w:t>
      </w:r>
      <w:r w:rsidR="0075126D" w:rsidRPr="0075126D">
        <w:rPr>
          <w:rFonts w:ascii="Times New Roman" w:hAnsi="Times New Roman" w:cs="Times New Roman"/>
          <w:strike/>
          <w:color w:val="00B050"/>
        </w:rPr>
        <w:t xml:space="preserve"> </w:t>
      </w:r>
      <w:r w:rsidR="00CB6413" w:rsidRPr="0075126D">
        <w:rPr>
          <w:rFonts w:ascii="Times New Roman" w:hAnsi="Times New Roman" w:cs="Times New Roman"/>
          <w:color w:val="FF0000"/>
        </w:rPr>
        <w:t>continues</w:t>
      </w:r>
      <w:r w:rsidR="002F222E" w:rsidRPr="0075126D">
        <w:rPr>
          <w:rFonts w:ascii="Times New Roman" w:hAnsi="Times New Roman" w:cs="Times New Roman"/>
          <w:color w:val="FF0000"/>
        </w:rPr>
        <w:t xml:space="preserve"> </w:t>
      </w:r>
      <w:r w:rsidR="005E7E68" w:rsidRPr="00705B8B">
        <w:rPr>
          <w:rFonts w:ascii="Times New Roman" w:hAnsi="Times New Roman" w:cs="Times New Roman"/>
        </w:rPr>
        <w:t xml:space="preserve">to the next </w:t>
      </w:r>
      <w:r w:rsidR="006E7572" w:rsidRPr="00705B8B">
        <w:rPr>
          <w:rFonts w:ascii="Times New Roman" w:hAnsi="Times New Roman" w:cs="Times New Roman"/>
        </w:rPr>
        <w:t>game station</w:t>
      </w:r>
    </w:p>
    <w:p w14:paraId="433B7014" w14:textId="3C9797CC" w:rsidR="00047955" w:rsidRPr="00705B8B" w:rsidRDefault="00047955">
      <w:pPr>
        <w:ind w:left="360" w:firstLine="360"/>
        <w:contextualSpacing/>
        <w:rPr>
          <w:rFonts w:ascii="Times New Roman" w:hAnsi="Times New Roman" w:cs="Times New Roman"/>
          <w:rPrChange w:id="480" w:author="Merissa Roth" w:date="2014-11-09T18:04:00Z">
            <w:rPr/>
          </w:rPrChange>
        </w:rPr>
        <w:pPrChange w:id="481" w:author="Merissa Roth" w:date="2014-11-09T18:04:00Z">
          <w:pPr>
            <w:pStyle w:val="ListParagraph"/>
            <w:spacing w:line="240" w:lineRule="auto"/>
          </w:pPr>
        </w:pPrChange>
      </w:pPr>
      <w:r w:rsidRPr="00705B8B">
        <w:rPr>
          <w:rFonts w:ascii="Times New Roman" w:hAnsi="Times New Roman" w:cs="Times New Roman"/>
          <w:sz w:val="22"/>
          <w:szCs w:val="22"/>
          <w:rPrChange w:id="482" w:author="Merissa Roth" w:date="2014-11-09T18:04:00Z">
            <w:rPr/>
          </w:rPrChange>
        </w:rPr>
        <w:t xml:space="preserve">1b. The </w:t>
      </w:r>
      <w:r w:rsidR="00DC13B7" w:rsidRPr="00705B8B">
        <w:rPr>
          <w:rFonts w:ascii="Times New Roman" w:hAnsi="Times New Roman" w:cs="Times New Roman"/>
          <w:sz w:val="22"/>
          <w:szCs w:val="22"/>
          <w:rPrChange w:id="483" w:author="Merissa Roth" w:date="2014-11-09T18:04:00Z">
            <w:rPr/>
          </w:rPrChange>
        </w:rPr>
        <w:t>APS</w:t>
      </w:r>
      <w:r w:rsidRPr="00705B8B">
        <w:rPr>
          <w:rFonts w:ascii="Times New Roman" w:hAnsi="Times New Roman" w:cs="Times New Roman"/>
          <w:sz w:val="22"/>
          <w:szCs w:val="22"/>
          <w:rPrChange w:id="484" w:author="Merissa Roth" w:date="2014-11-09T18:04:00Z">
            <w:rPr/>
          </w:rPrChange>
        </w:rPr>
        <w:t xml:space="preserve"> successfully identifies the Simon </w:t>
      </w:r>
      <w:del w:id="485" w:author="Pedrosa, Kurt L" w:date="2014-09-18T17:43:00Z">
        <w:r w:rsidR="00AC6E8D" w:rsidRPr="00705B8B" w:rsidDel="00514745">
          <w:rPr>
            <w:rFonts w:ascii="Times New Roman" w:hAnsi="Times New Roman" w:cs="Times New Roman"/>
            <w:sz w:val="22"/>
            <w:szCs w:val="22"/>
            <w:rPrChange w:id="486" w:author="Merissa Roth" w:date="2014-11-09T18:04:00Z">
              <w:rPr/>
            </w:rPrChange>
          </w:rPr>
          <w:delText>Carabineer</w:delText>
        </w:r>
      </w:del>
      <w:ins w:id="487" w:author="Pedrosa, Kurt L" w:date="2014-09-18T17:43:00Z">
        <w:r w:rsidR="00514745" w:rsidRPr="00705B8B">
          <w:rPr>
            <w:rFonts w:ascii="Times New Roman" w:hAnsi="Times New Roman" w:cs="Times New Roman"/>
            <w:sz w:val="22"/>
            <w:szCs w:val="22"/>
            <w:rPrChange w:id="488" w:author="Merissa Roth" w:date="2014-11-09T18:04:00Z">
              <w:rPr/>
            </w:rPrChange>
          </w:rPr>
          <w:t>Carabiner</w:t>
        </w:r>
      </w:ins>
      <w:r w:rsidRPr="00705B8B">
        <w:rPr>
          <w:rFonts w:ascii="Times New Roman" w:hAnsi="Times New Roman" w:cs="Times New Roman"/>
          <w:sz w:val="22"/>
          <w:szCs w:val="22"/>
          <w:rPrChange w:id="489" w:author="Merissa Roth" w:date="2014-11-09T18:04:00Z">
            <w:rPr/>
          </w:rPrChange>
        </w:rPr>
        <w:t>:</w:t>
      </w:r>
    </w:p>
    <w:p w14:paraId="4B7506CC" w14:textId="50F2DDA7" w:rsidR="00047955" w:rsidRPr="00705B8B" w:rsidRDefault="00047955">
      <w:pPr>
        <w:pStyle w:val="ListParagraph"/>
        <w:numPr>
          <w:ilvl w:val="0"/>
          <w:numId w:val="47"/>
        </w:numPr>
        <w:spacing w:after="0" w:line="240" w:lineRule="auto"/>
        <w:rPr>
          <w:rFonts w:ascii="Times New Roman" w:hAnsi="Times New Roman" w:cs="Times New Roman"/>
        </w:rPr>
        <w:pPrChange w:id="490" w:author="Merissa Roth" w:date="2014-11-09T18:04:00Z">
          <w:pPr>
            <w:pStyle w:val="ListParagraph"/>
            <w:numPr>
              <w:numId w:val="47"/>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00CF15DD" w:rsidRPr="00705B8B">
        <w:rPr>
          <w:rFonts w:ascii="Times New Roman" w:hAnsi="Times New Roman" w:cs="Times New Roman"/>
        </w:rPr>
        <w:t xml:space="preserve"> in accordance </w:t>
      </w:r>
      <w:r w:rsidRPr="00705B8B">
        <w:rPr>
          <w:rFonts w:ascii="Times New Roman" w:hAnsi="Times New Roman" w:cs="Times New Roman"/>
        </w:rPr>
        <w:t xml:space="preserve">with the </w:t>
      </w:r>
      <w:r w:rsidRPr="00705B8B">
        <w:rPr>
          <w:rFonts w:ascii="Times New Roman" w:hAnsi="Times New Roman" w:cs="Times New Roman"/>
          <w:i/>
        </w:rPr>
        <w:t>Main Success Scenario</w:t>
      </w:r>
    </w:p>
    <w:p w14:paraId="23A87281" w14:textId="1EA75437" w:rsidR="000F7874" w:rsidRPr="00705B8B" w:rsidRDefault="007748F7">
      <w:pPr>
        <w:contextualSpacing/>
        <w:rPr>
          <w:rFonts w:ascii="Times New Roman" w:hAnsi="Times New Roman" w:cs="Times New Roman"/>
          <w:sz w:val="22"/>
          <w:szCs w:val="22"/>
        </w:rPr>
        <w:pPrChange w:id="491" w:author="Merissa Roth" w:date="2014-11-09T18:04:00Z">
          <w:pPr/>
        </w:pPrChange>
      </w:pPr>
      <w:r w:rsidRPr="00705B8B">
        <w:rPr>
          <w:rFonts w:ascii="Times New Roman" w:hAnsi="Times New Roman" w:cs="Times New Roman"/>
          <w:sz w:val="22"/>
          <w:szCs w:val="22"/>
        </w:rPr>
        <w:t>2</w:t>
      </w:r>
      <w:r w:rsidR="002C2A2B" w:rsidRPr="00705B8B">
        <w:rPr>
          <w:rFonts w:ascii="Times New Roman" w:hAnsi="Times New Roman" w:cs="Times New Roman"/>
          <w:sz w:val="22"/>
          <w:szCs w:val="22"/>
        </w:rPr>
        <w:t>a.</w:t>
      </w:r>
      <w:r w:rsidR="008029B7" w:rsidRPr="00705B8B">
        <w:rPr>
          <w:rFonts w:ascii="Times New Roman" w:hAnsi="Times New Roman" w:cs="Times New Roman"/>
          <w:sz w:val="22"/>
          <w:szCs w:val="22"/>
        </w:rPr>
        <w:t xml:space="preserve"> </w:t>
      </w:r>
      <w:r w:rsidR="000F7874" w:rsidRPr="00705B8B">
        <w:rPr>
          <w:rFonts w:ascii="Times New Roman" w:hAnsi="Times New Roman" w:cs="Times New Roman"/>
          <w:sz w:val="22"/>
          <w:szCs w:val="22"/>
        </w:rPr>
        <w:t xml:space="preserve">The </w:t>
      </w:r>
      <w:r w:rsidR="00DC13B7" w:rsidRPr="00705B8B">
        <w:rPr>
          <w:rFonts w:ascii="Times New Roman" w:hAnsi="Times New Roman" w:cs="Times New Roman"/>
          <w:sz w:val="22"/>
          <w:szCs w:val="22"/>
        </w:rPr>
        <w:t>APS</w:t>
      </w:r>
      <w:r w:rsidR="000F7874" w:rsidRPr="00705B8B">
        <w:rPr>
          <w:rFonts w:ascii="Times New Roman" w:hAnsi="Times New Roman" w:cs="Times New Roman"/>
          <w:sz w:val="22"/>
          <w:szCs w:val="22"/>
        </w:rPr>
        <w:t xml:space="preserve"> </w:t>
      </w:r>
      <w:r w:rsidR="00B01A79" w:rsidRPr="00705B8B">
        <w:rPr>
          <w:rFonts w:ascii="Times New Roman" w:hAnsi="Times New Roman" w:cs="Times New Roman"/>
          <w:sz w:val="22"/>
          <w:szCs w:val="22"/>
        </w:rPr>
        <w:t xml:space="preserve">fails to press the middle button </w:t>
      </w:r>
      <w:r w:rsidR="000F7874" w:rsidRPr="00705B8B">
        <w:rPr>
          <w:rFonts w:ascii="Times New Roman" w:hAnsi="Times New Roman" w:cs="Times New Roman"/>
          <w:sz w:val="22"/>
          <w:szCs w:val="22"/>
        </w:rPr>
        <w:t xml:space="preserve">on the Simon </w:t>
      </w:r>
      <w:del w:id="492" w:author="Pedrosa, Kurt L" w:date="2014-09-18T17:43:00Z">
        <w:r w:rsidR="00AC6E8D" w:rsidRPr="00705B8B" w:rsidDel="00514745">
          <w:rPr>
            <w:rFonts w:ascii="Times New Roman" w:hAnsi="Times New Roman" w:cs="Times New Roman"/>
            <w:sz w:val="22"/>
            <w:szCs w:val="22"/>
          </w:rPr>
          <w:delText>Carabineer</w:delText>
        </w:r>
      </w:del>
      <w:ins w:id="493" w:author="Pedrosa, Kurt L" w:date="2014-09-18T17:43:00Z">
        <w:r w:rsidR="00514745" w:rsidRPr="00705B8B">
          <w:rPr>
            <w:rFonts w:ascii="Times New Roman" w:hAnsi="Times New Roman" w:cs="Times New Roman"/>
            <w:sz w:val="22"/>
            <w:szCs w:val="22"/>
          </w:rPr>
          <w:t>Carabiner</w:t>
        </w:r>
      </w:ins>
      <w:r w:rsidR="000F7874" w:rsidRPr="00705B8B">
        <w:rPr>
          <w:rFonts w:ascii="Times New Roman" w:hAnsi="Times New Roman" w:cs="Times New Roman"/>
          <w:sz w:val="22"/>
          <w:szCs w:val="22"/>
        </w:rPr>
        <w:t>:</w:t>
      </w:r>
    </w:p>
    <w:p w14:paraId="6327416C" w14:textId="6DC20E36" w:rsidR="00D976A1" w:rsidRPr="00705B8B" w:rsidRDefault="00B01A79">
      <w:pPr>
        <w:pStyle w:val="ListParagraph"/>
        <w:numPr>
          <w:ilvl w:val="0"/>
          <w:numId w:val="7"/>
        </w:numPr>
        <w:spacing w:after="0" w:line="240" w:lineRule="auto"/>
        <w:rPr>
          <w:rFonts w:ascii="Times New Roman" w:hAnsi="Times New Roman" w:cs="Times New Roman"/>
        </w:rPr>
        <w:pPrChange w:id="494" w:author="Merissa Roth" w:date="2014-11-09T18:04:00Z">
          <w:pPr>
            <w:pStyle w:val="ListParagraph"/>
            <w:numPr>
              <w:numId w:val="7"/>
            </w:numPr>
            <w:spacing w:line="240" w:lineRule="auto"/>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 </w:t>
      </w:r>
      <w:r w:rsidR="00A21052" w:rsidRPr="00705B8B">
        <w:rPr>
          <w:rFonts w:ascii="Times New Roman" w:hAnsi="Times New Roman" w:cs="Times New Roman"/>
        </w:rPr>
        <w:t xml:space="preserve">again </w:t>
      </w:r>
      <w:r w:rsidRPr="00705B8B">
        <w:rPr>
          <w:rFonts w:ascii="Times New Roman" w:hAnsi="Times New Roman" w:cs="Times New Roman"/>
        </w:rPr>
        <w:t>to press the middle button again</w:t>
      </w:r>
    </w:p>
    <w:p w14:paraId="526AA6D6" w14:textId="14567310" w:rsidR="00B01A79" w:rsidRPr="00705B8B" w:rsidRDefault="00B01A79">
      <w:pPr>
        <w:ind w:left="360" w:firstLine="360"/>
        <w:contextualSpacing/>
        <w:rPr>
          <w:rFonts w:ascii="Times New Roman" w:hAnsi="Times New Roman" w:cs="Times New Roman"/>
          <w:rPrChange w:id="495" w:author="Merissa Roth" w:date="2014-11-09T18:04:00Z">
            <w:rPr/>
          </w:rPrChange>
        </w:rPr>
        <w:pPrChange w:id="496" w:author="Merissa Roth" w:date="2014-11-09T18:04:00Z">
          <w:pPr>
            <w:pStyle w:val="ListParagraph"/>
            <w:spacing w:line="240" w:lineRule="auto"/>
          </w:pPr>
        </w:pPrChange>
      </w:pPr>
      <w:r w:rsidRPr="00705B8B">
        <w:rPr>
          <w:rFonts w:ascii="Times New Roman" w:hAnsi="Times New Roman" w:cs="Times New Roman"/>
          <w:sz w:val="22"/>
          <w:szCs w:val="22"/>
          <w:rPrChange w:id="497" w:author="Merissa Roth" w:date="2014-11-09T18:04:00Z">
            <w:rPr/>
          </w:rPrChange>
        </w:rPr>
        <w:t xml:space="preserve">1a. The </w:t>
      </w:r>
      <w:r w:rsidR="00DC13B7" w:rsidRPr="00705B8B">
        <w:rPr>
          <w:rFonts w:ascii="Times New Roman" w:hAnsi="Times New Roman" w:cs="Times New Roman"/>
          <w:sz w:val="22"/>
          <w:szCs w:val="22"/>
          <w:rPrChange w:id="498" w:author="Merissa Roth" w:date="2014-11-09T18:04:00Z">
            <w:rPr/>
          </w:rPrChange>
        </w:rPr>
        <w:t>APS</w:t>
      </w:r>
      <w:r w:rsidRPr="00705B8B">
        <w:rPr>
          <w:rFonts w:ascii="Times New Roman" w:hAnsi="Times New Roman" w:cs="Times New Roman"/>
          <w:sz w:val="22"/>
          <w:szCs w:val="22"/>
          <w:rPrChange w:id="499" w:author="Merissa Roth" w:date="2014-11-09T18:04:00Z">
            <w:rPr/>
          </w:rPrChange>
        </w:rPr>
        <w:t xml:space="preserve"> </w:t>
      </w:r>
      <w:r w:rsidR="00AC6E8D" w:rsidRPr="00705B8B">
        <w:rPr>
          <w:rFonts w:ascii="Times New Roman" w:hAnsi="Times New Roman" w:cs="Times New Roman"/>
          <w:sz w:val="22"/>
          <w:szCs w:val="22"/>
          <w:rPrChange w:id="500" w:author="Merissa Roth" w:date="2014-11-09T18:04:00Z">
            <w:rPr/>
          </w:rPrChange>
        </w:rPr>
        <w:t>still fails</w:t>
      </w:r>
      <w:r w:rsidRPr="00705B8B">
        <w:rPr>
          <w:rFonts w:ascii="Times New Roman" w:hAnsi="Times New Roman" w:cs="Times New Roman"/>
          <w:sz w:val="22"/>
          <w:szCs w:val="22"/>
          <w:rPrChange w:id="501" w:author="Merissa Roth" w:date="2014-11-09T18:04:00Z">
            <w:rPr/>
          </w:rPrChange>
        </w:rPr>
        <w:t xml:space="preserve"> to press the middle button on the Simon </w:t>
      </w:r>
      <w:del w:id="502" w:author="Pedrosa, Kurt L" w:date="2014-09-18T17:43:00Z">
        <w:r w:rsidR="00AC6E8D" w:rsidRPr="00705B8B" w:rsidDel="00514745">
          <w:rPr>
            <w:rFonts w:ascii="Times New Roman" w:hAnsi="Times New Roman" w:cs="Times New Roman"/>
            <w:sz w:val="22"/>
            <w:szCs w:val="22"/>
            <w:rPrChange w:id="503" w:author="Merissa Roth" w:date="2014-11-09T18:04:00Z">
              <w:rPr/>
            </w:rPrChange>
          </w:rPr>
          <w:delText>Carabineer</w:delText>
        </w:r>
      </w:del>
      <w:ins w:id="504" w:author="Pedrosa, Kurt L" w:date="2014-09-18T17:43:00Z">
        <w:r w:rsidR="00514745" w:rsidRPr="00705B8B">
          <w:rPr>
            <w:rFonts w:ascii="Times New Roman" w:hAnsi="Times New Roman" w:cs="Times New Roman"/>
            <w:sz w:val="22"/>
            <w:szCs w:val="22"/>
            <w:rPrChange w:id="505" w:author="Merissa Roth" w:date="2014-11-09T18:04:00Z">
              <w:rPr/>
            </w:rPrChange>
          </w:rPr>
          <w:t>Carabiner</w:t>
        </w:r>
      </w:ins>
      <w:r w:rsidRPr="00705B8B">
        <w:rPr>
          <w:rFonts w:ascii="Times New Roman" w:hAnsi="Times New Roman" w:cs="Times New Roman"/>
          <w:sz w:val="22"/>
          <w:szCs w:val="22"/>
          <w:rPrChange w:id="506" w:author="Merissa Roth" w:date="2014-11-09T18:04:00Z">
            <w:rPr/>
          </w:rPrChange>
        </w:rPr>
        <w:t>:</w:t>
      </w:r>
    </w:p>
    <w:p w14:paraId="17D1D2F4" w14:textId="5388DF50" w:rsidR="00B01A79" w:rsidRPr="00705B8B" w:rsidRDefault="00B01A79">
      <w:pPr>
        <w:pStyle w:val="ListParagraph"/>
        <w:numPr>
          <w:ilvl w:val="1"/>
          <w:numId w:val="7"/>
        </w:numPr>
        <w:spacing w:after="0" w:line="240" w:lineRule="auto"/>
        <w:rPr>
          <w:rFonts w:ascii="Times New Roman" w:hAnsi="Times New Roman" w:cs="Times New Roman"/>
        </w:rPr>
        <w:pPrChange w:id="507" w:author="Merissa Roth" w:date="2014-11-09T18:04:00Z">
          <w:pPr>
            <w:pStyle w:val="ListParagraph"/>
            <w:numPr>
              <w:ilvl w:val="1"/>
              <w:numId w:val="7"/>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puts the Simon </w:t>
      </w:r>
      <w:del w:id="508" w:author="Pedrosa, Kurt L" w:date="2014-09-18T17:43:00Z">
        <w:r w:rsidR="00AC6E8D" w:rsidRPr="00705B8B" w:rsidDel="00514745">
          <w:rPr>
            <w:rFonts w:ascii="Times New Roman" w:hAnsi="Times New Roman" w:cs="Times New Roman"/>
          </w:rPr>
          <w:delText>Carabineer</w:delText>
        </w:r>
      </w:del>
      <w:ins w:id="509" w:author="Pedrosa, Kurt L" w:date="2014-09-18T17:43:00Z">
        <w:r w:rsidR="00514745" w:rsidRPr="00705B8B">
          <w:rPr>
            <w:rFonts w:ascii="Times New Roman" w:hAnsi="Times New Roman" w:cs="Times New Roman"/>
          </w:rPr>
          <w:t>Carabiner</w:t>
        </w:r>
      </w:ins>
      <w:r w:rsidRPr="00705B8B">
        <w:rPr>
          <w:rFonts w:ascii="Times New Roman" w:hAnsi="Times New Roman" w:cs="Times New Roman"/>
        </w:rPr>
        <w:t xml:space="preserve"> back in its initial position</w:t>
      </w:r>
    </w:p>
    <w:p w14:paraId="18778850" w14:textId="49752955" w:rsidR="00B01A79" w:rsidRPr="00705B8B" w:rsidRDefault="00B01A79">
      <w:pPr>
        <w:pStyle w:val="ListParagraph"/>
        <w:numPr>
          <w:ilvl w:val="1"/>
          <w:numId w:val="7"/>
        </w:numPr>
        <w:spacing w:after="0" w:line="240" w:lineRule="auto"/>
        <w:rPr>
          <w:rFonts w:ascii="Times New Roman" w:hAnsi="Times New Roman" w:cs="Times New Roman"/>
        </w:rPr>
        <w:pPrChange w:id="510" w:author="Merissa Roth" w:date="2014-11-09T18:04:00Z">
          <w:pPr>
            <w:pStyle w:val="ListParagraph"/>
            <w:numPr>
              <w:ilvl w:val="1"/>
              <w:numId w:val="7"/>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returns to the line </w:t>
      </w:r>
      <w:ins w:id="511" w:author="Pedrosa, Kurt L" w:date="2014-09-18T19:17:00Z">
        <w:r w:rsidR="00EA2A49" w:rsidRPr="00705B8B">
          <w:rPr>
            <w:rFonts w:ascii="Times New Roman" w:hAnsi="Times New Roman" w:cs="Times New Roman"/>
          </w:rPr>
          <w:t xml:space="preserve">on the floor </w:t>
        </w:r>
      </w:ins>
      <w:r w:rsidRPr="00705B8B">
        <w:rPr>
          <w:rFonts w:ascii="Times New Roman" w:hAnsi="Times New Roman" w:cs="Times New Roman"/>
        </w:rPr>
        <w:t>being followed</w:t>
      </w:r>
    </w:p>
    <w:p w14:paraId="5B8CED51" w14:textId="6C411808" w:rsidR="00B01A79" w:rsidRPr="00705B8B" w:rsidRDefault="00B01A79">
      <w:pPr>
        <w:pStyle w:val="ListParagraph"/>
        <w:numPr>
          <w:ilvl w:val="1"/>
          <w:numId w:val="7"/>
        </w:numPr>
        <w:spacing w:after="0" w:line="240" w:lineRule="auto"/>
        <w:rPr>
          <w:rFonts w:ascii="Times New Roman" w:hAnsi="Times New Roman" w:cs="Times New Roman"/>
        </w:rPr>
        <w:pPrChange w:id="512" w:author="Merissa Roth" w:date="2014-11-09T18:04:00Z">
          <w:pPr>
            <w:pStyle w:val="ListParagraph"/>
            <w:numPr>
              <w:ilvl w:val="1"/>
              <w:numId w:val="7"/>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005E7E68" w:rsidRPr="00705B8B">
        <w:rPr>
          <w:rFonts w:ascii="Times New Roman" w:hAnsi="Times New Roman" w:cs="Times New Roman"/>
        </w:rPr>
        <w:t xml:space="preserve"> </w:t>
      </w:r>
      <w:r w:rsidR="0075126D" w:rsidRPr="0075126D">
        <w:rPr>
          <w:rFonts w:ascii="Times New Roman" w:hAnsi="Times New Roman" w:cs="Times New Roman"/>
          <w:strike/>
          <w:color w:val="00B050"/>
        </w:rPr>
        <w:t>moves</w:t>
      </w:r>
      <w:r w:rsidR="0075126D" w:rsidRPr="0075126D">
        <w:rPr>
          <w:rFonts w:ascii="Times New Roman" w:hAnsi="Times New Roman" w:cs="Times New Roman"/>
          <w:strike/>
          <w:color w:val="00B050"/>
        </w:rPr>
        <w:t xml:space="preserve"> </w:t>
      </w:r>
      <w:r w:rsidR="0075126D">
        <w:rPr>
          <w:rFonts w:ascii="Times New Roman" w:hAnsi="Times New Roman" w:cs="Times New Roman"/>
          <w:strike/>
          <w:color w:val="00B050"/>
        </w:rPr>
        <w:t>on</w:t>
      </w:r>
      <w:r w:rsidR="0075126D">
        <w:rPr>
          <w:rFonts w:ascii="Times New Roman" w:hAnsi="Times New Roman" w:cs="Times New Roman"/>
        </w:rPr>
        <w:t xml:space="preserve"> </w:t>
      </w:r>
      <w:r w:rsidR="00CD4942" w:rsidRPr="0075126D">
        <w:rPr>
          <w:rFonts w:ascii="Times New Roman" w:hAnsi="Times New Roman" w:cs="Times New Roman"/>
          <w:color w:val="FF0000"/>
        </w:rPr>
        <w:t>continues</w:t>
      </w:r>
      <w:r w:rsidR="005E7E68" w:rsidRPr="0075126D">
        <w:rPr>
          <w:rFonts w:ascii="Times New Roman" w:hAnsi="Times New Roman" w:cs="Times New Roman"/>
          <w:color w:val="FF0000"/>
        </w:rPr>
        <w:t xml:space="preserve"> </w:t>
      </w:r>
      <w:r w:rsidR="005E7E68" w:rsidRPr="00705B8B">
        <w:rPr>
          <w:rFonts w:ascii="Times New Roman" w:hAnsi="Times New Roman" w:cs="Times New Roman"/>
        </w:rPr>
        <w:t xml:space="preserve">to the next </w:t>
      </w:r>
      <w:r w:rsidR="006E7572" w:rsidRPr="00705B8B">
        <w:rPr>
          <w:rFonts w:ascii="Times New Roman" w:hAnsi="Times New Roman" w:cs="Times New Roman"/>
        </w:rPr>
        <w:t>game station</w:t>
      </w:r>
    </w:p>
    <w:p w14:paraId="6AFB81FB" w14:textId="44EBEA3C" w:rsidR="00B01A79" w:rsidRPr="00705B8B" w:rsidRDefault="00E96EC7">
      <w:pPr>
        <w:ind w:left="360" w:firstLine="360"/>
        <w:contextualSpacing/>
        <w:rPr>
          <w:rFonts w:ascii="Times New Roman" w:hAnsi="Times New Roman" w:cs="Times New Roman"/>
          <w:rPrChange w:id="513" w:author="Merissa Roth" w:date="2014-11-09T18:04:00Z">
            <w:rPr/>
          </w:rPrChange>
        </w:rPr>
        <w:pPrChange w:id="514" w:author="Merissa Roth" w:date="2014-11-09T18:04:00Z">
          <w:pPr>
            <w:pStyle w:val="ListParagraph"/>
            <w:spacing w:after="0" w:line="240" w:lineRule="auto"/>
          </w:pPr>
        </w:pPrChange>
      </w:pPr>
      <w:r w:rsidRPr="00705B8B">
        <w:rPr>
          <w:rFonts w:ascii="Times New Roman" w:hAnsi="Times New Roman" w:cs="Times New Roman"/>
          <w:sz w:val="22"/>
          <w:szCs w:val="22"/>
          <w:rPrChange w:id="515" w:author="Merissa Roth" w:date="2014-11-09T18:04:00Z">
            <w:rPr/>
          </w:rPrChange>
        </w:rPr>
        <w:t>1</w:t>
      </w:r>
      <w:r w:rsidR="00B01A79" w:rsidRPr="00705B8B">
        <w:rPr>
          <w:rFonts w:ascii="Times New Roman" w:hAnsi="Times New Roman" w:cs="Times New Roman"/>
          <w:sz w:val="22"/>
          <w:szCs w:val="22"/>
          <w:rPrChange w:id="516" w:author="Merissa Roth" w:date="2014-11-09T18:04:00Z">
            <w:rPr/>
          </w:rPrChange>
        </w:rPr>
        <w:t xml:space="preserve">b. The </w:t>
      </w:r>
      <w:r w:rsidR="00DC13B7" w:rsidRPr="00705B8B">
        <w:rPr>
          <w:rFonts w:ascii="Times New Roman" w:hAnsi="Times New Roman" w:cs="Times New Roman"/>
          <w:sz w:val="22"/>
          <w:szCs w:val="22"/>
          <w:rPrChange w:id="517" w:author="Merissa Roth" w:date="2014-11-09T18:04:00Z">
            <w:rPr/>
          </w:rPrChange>
        </w:rPr>
        <w:t>APS</w:t>
      </w:r>
      <w:r w:rsidR="00B01A79" w:rsidRPr="00705B8B">
        <w:rPr>
          <w:rFonts w:ascii="Times New Roman" w:hAnsi="Times New Roman" w:cs="Times New Roman"/>
          <w:sz w:val="22"/>
          <w:szCs w:val="22"/>
          <w:rPrChange w:id="518" w:author="Merissa Roth" w:date="2014-11-09T18:04:00Z">
            <w:rPr/>
          </w:rPrChange>
        </w:rPr>
        <w:t xml:space="preserve"> successfully presses the middle button on the Simon </w:t>
      </w:r>
      <w:del w:id="519" w:author="Pedrosa, Kurt L" w:date="2014-09-18T17:43:00Z">
        <w:r w:rsidR="00AC6E8D" w:rsidRPr="00705B8B" w:rsidDel="00514745">
          <w:rPr>
            <w:rFonts w:ascii="Times New Roman" w:hAnsi="Times New Roman" w:cs="Times New Roman"/>
            <w:sz w:val="22"/>
            <w:szCs w:val="22"/>
            <w:rPrChange w:id="520" w:author="Merissa Roth" w:date="2014-11-09T18:04:00Z">
              <w:rPr/>
            </w:rPrChange>
          </w:rPr>
          <w:delText>Carabineer</w:delText>
        </w:r>
      </w:del>
      <w:ins w:id="521" w:author="Pedrosa, Kurt L" w:date="2014-09-18T17:43:00Z">
        <w:r w:rsidR="00514745" w:rsidRPr="00705B8B">
          <w:rPr>
            <w:rFonts w:ascii="Times New Roman" w:hAnsi="Times New Roman" w:cs="Times New Roman"/>
            <w:sz w:val="22"/>
            <w:szCs w:val="22"/>
            <w:rPrChange w:id="522" w:author="Merissa Roth" w:date="2014-11-09T18:04:00Z">
              <w:rPr/>
            </w:rPrChange>
          </w:rPr>
          <w:t>Carabiner</w:t>
        </w:r>
      </w:ins>
      <w:r w:rsidR="00B01A79" w:rsidRPr="00705B8B">
        <w:rPr>
          <w:rFonts w:ascii="Times New Roman" w:hAnsi="Times New Roman" w:cs="Times New Roman"/>
          <w:sz w:val="22"/>
          <w:szCs w:val="22"/>
          <w:rPrChange w:id="523" w:author="Merissa Roth" w:date="2014-11-09T18:04:00Z">
            <w:rPr/>
          </w:rPrChange>
        </w:rPr>
        <w:t>:</w:t>
      </w:r>
    </w:p>
    <w:p w14:paraId="67BF32FB" w14:textId="581A7974" w:rsidR="00B01A79" w:rsidRPr="00705B8B" w:rsidRDefault="00B01A79" w:rsidP="00BC1039">
      <w:pPr>
        <w:pStyle w:val="ListParagraph"/>
        <w:numPr>
          <w:ilvl w:val="0"/>
          <w:numId w:val="48"/>
        </w:numPr>
        <w:spacing w:after="0" w:line="240" w:lineRule="auto"/>
        <w:rPr>
          <w:rFonts w:ascii="Times New Roman" w:hAnsi="Times New Roman" w:cs="Times New Roman"/>
        </w:rPr>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00946DF8" w:rsidRPr="00705B8B">
        <w:rPr>
          <w:rFonts w:ascii="Times New Roman" w:hAnsi="Times New Roman" w:cs="Times New Roman"/>
        </w:rPr>
        <w:t xml:space="preserve"> in accordance with the </w:t>
      </w:r>
      <w:r w:rsidRPr="00705B8B">
        <w:rPr>
          <w:rFonts w:ascii="Times New Roman" w:hAnsi="Times New Roman" w:cs="Times New Roman"/>
          <w:i/>
        </w:rPr>
        <w:t>Main Success Scenario</w:t>
      </w:r>
    </w:p>
    <w:p w14:paraId="28C3EBEE" w14:textId="2985E866" w:rsidR="00D976A1" w:rsidRPr="00705B8B" w:rsidRDefault="007748F7">
      <w:pPr>
        <w:contextualSpacing/>
        <w:rPr>
          <w:rFonts w:ascii="Times New Roman" w:hAnsi="Times New Roman" w:cs="Times New Roman"/>
          <w:sz w:val="22"/>
          <w:szCs w:val="22"/>
        </w:rPr>
        <w:pPrChange w:id="524" w:author="Merissa Roth" w:date="2014-11-09T18:04:00Z">
          <w:pPr/>
        </w:pPrChange>
      </w:pPr>
      <w:r w:rsidRPr="00705B8B">
        <w:rPr>
          <w:rFonts w:ascii="Times New Roman" w:hAnsi="Times New Roman" w:cs="Times New Roman"/>
          <w:sz w:val="22"/>
          <w:szCs w:val="22"/>
        </w:rPr>
        <w:t>3</w:t>
      </w:r>
      <w:r w:rsidR="002C2A2B" w:rsidRPr="00705B8B">
        <w:rPr>
          <w:rFonts w:ascii="Times New Roman" w:hAnsi="Times New Roman" w:cs="Times New Roman"/>
          <w:sz w:val="22"/>
          <w:szCs w:val="22"/>
        </w:rPr>
        <w:t>a.</w:t>
      </w:r>
      <w:r w:rsidR="008029B7" w:rsidRPr="00705B8B">
        <w:rPr>
          <w:rFonts w:ascii="Times New Roman" w:hAnsi="Times New Roman" w:cs="Times New Roman"/>
          <w:sz w:val="22"/>
          <w:szCs w:val="22"/>
        </w:rPr>
        <w:t xml:space="preserve"> </w:t>
      </w:r>
      <w:r w:rsidR="00D976A1" w:rsidRPr="00705B8B">
        <w:rPr>
          <w:rFonts w:ascii="Times New Roman" w:hAnsi="Times New Roman" w:cs="Times New Roman"/>
          <w:sz w:val="22"/>
          <w:szCs w:val="22"/>
        </w:rPr>
        <w:t xml:space="preserve">The </w:t>
      </w:r>
      <w:r w:rsidR="00DC13B7" w:rsidRPr="00705B8B">
        <w:rPr>
          <w:rFonts w:ascii="Times New Roman" w:hAnsi="Times New Roman" w:cs="Times New Roman"/>
          <w:sz w:val="22"/>
          <w:szCs w:val="22"/>
        </w:rPr>
        <w:t>APS</w:t>
      </w:r>
      <w:r w:rsidR="00D976A1" w:rsidRPr="00705B8B">
        <w:rPr>
          <w:rFonts w:ascii="Times New Roman" w:hAnsi="Times New Roman" w:cs="Times New Roman"/>
          <w:sz w:val="22"/>
          <w:szCs w:val="22"/>
        </w:rPr>
        <w:t xml:space="preserve"> does not recognize th</w:t>
      </w:r>
      <w:r w:rsidR="00B01A79" w:rsidRPr="00705B8B">
        <w:rPr>
          <w:rFonts w:ascii="Times New Roman" w:hAnsi="Times New Roman" w:cs="Times New Roman"/>
          <w:sz w:val="22"/>
          <w:szCs w:val="22"/>
        </w:rPr>
        <w:t xml:space="preserve">e pattern </w:t>
      </w:r>
      <w:r w:rsidR="00D976A1" w:rsidRPr="00705B8B">
        <w:rPr>
          <w:rFonts w:ascii="Times New Roman" w:hAnsi="Times New Roman" w:cs="Times New Roman"/>
          <w:sz w:val="22"/>
          <w:szCs w:val="22"/>
        </w:rPr>
        <w:t xml:space="preserve">on the Simon </w:t>
      </w:r>
      <w:del w:id="525" w:author="Pedrosa, Kurt L" w:date="2014-09-18T17:43:00Z">
        <w:r w:rsidR="00AC6E8D" w:rsidRPr="00705B8B" w:rsidDel="00514745">
          <w:rPr>
            <w:rFonts w:ascii="Times New Roman" w:hAnsi="Times New Roman" w:cs="Times New Roman"/>
            <w:sz w:val="22"/>
            <w:szCs w:val="22"/>
          </w:rPr>
          <w:delText>Carabineer</w:delText>
        </w:r>
      </w:del>
      <w:ins w:id="526" w:author="Pedrosa, Kurt L" w:date="2014-09-18T17:43:00Z">
        <w:r w:rsidR="00514745" w:rsidRPr="00705B8B">
          <w:rPr>
            <w:rFonts w:ascii="Times New Roman" w:hAnsi="Times New Roman" w:cs="Times New Roman"/>
            <w:sz w:val="22"/>
            <w:szCs w:val="22"/>
          </w:rPr>
          <w:t>Carabiner</w:t>
        </w:r>
      </w:ins>
      <w:r w:rsidR="00D976A1" w:rsidRPr="00705B8B">
        <w:rPr>
          <w:rFonts w:ascii="Times New Roman" w:hAnsi="Times New Roman" w:cs="Times New Roman"/>
          <w:sz w:val="22"/>
          <w:szCs w:val="22"/>
        </w:rPr>
        <w:t>:</w:t>
      </w:r>
    </w:p>
    <w:p w14:paraId="22C52726" w14:textId="2EBF86A9" w:rsidR="009C6D13" w:rsidRPr="00705B8B" w:rsidRDefault="009C6D13">
      <w:pPr>
        <w:pStyle w:val="ListParagraph"/>
        <w:numPr>
          <w:ilvl w:val="0"/>
          <w:numId w:val="54"/>
        </w:numPr>
        <w:spacing w:after="0" w:line="240" w:lineRule="auto"/>
        <w:rPr>
          <w:rFonts w:ascii="Times New Roman" w:hAnsi="Times New Roman" w:cs="Times New Roman"/>
        </w:rPr>
        <w:pPrChange w:id="527" w:author="Merissa Roth" w:date="2014-11-09T18:04:00Z">
          <w:pPr>
            <w:pStyle w:val="ListParagraph"/>
            <w:numPr>
              <w:numId w:val="54"/>
            </w:numPr>
            <w:spacing w:line="240" w:lineRule="auto"/>
            <w:ind w:left="720"/>
          </w:pPr>
        </w:pPrChange>
      </w:pPr>
      <w:r w:rsidRPr="00705B8B">
        <w:rPr>
          <w:rFonts w:ascii="Times New Roman" w:hAnsi="Times New Roman" w:cs="Times New Roman"/>
        </w:rPr>
        <w:t xml:space="preserve">The APS returns to the line </w:t>
      </w:r>
      <w:ins w:id="528" w:author="Pedrosa, Kurt L" w:date="2014-09-18T19:18:00Z">
        <w:r w:rsidR="00EA2A49" w:rsidRPr="00705B8B">
          <w:rPr>
            <w:rFonts w:ascii="Times New Roman" w:hAnsi="Times New Roman" w:cs="Times New Roman"/>
          </w:rPr>
          <w:t xml:space="preserve">on the floor </w:t>
        </w:r>
      </w:ins>
      <w:r w:rsidRPr="00705B8B">
        <w:rPr>
          <w:rFonts w:ascii="Times New Roman" w:hAnsi="Times New Roman" w:cs="Times New Roman"/>
        </w:rPr>
        <w:t>being followed</w:t>
      </w:r>
    </w:p>
    <w:p w14:paraId="1353E1FF" w14:textId="4A384879" w:rsidR="00FB1B2F" w:rsidRPr="00705B8B" w:rsidRDefault="00D976A1" w:rsidP="00BC1039">
      <w:pPr>
        <w:pStyle w:val="ListParagraph"/>
        <w:numPr>
          <w:ilvl w:val="0"/>
          <w:numId w:val="7"/>
        </w:numPr>
        <w:spacing w:after="0" w:line="240" w:lineRule="auto"/>
        <w:rPr>
          <w:rFonts w:ascii="Times New Roman" w:hAnsi="Times New Roman" w:cs="Times New Roman"/>
        </w:rPr>
      </w:pPr>
      <w:r w:rsidRPr="00705B8B">
        <w:rPr>
          <w:rFonts w:ascii="Times New Roman" w:hAnsi="Times New Roman" w:cs="Times New Roman"/>
        </w:rPr>
        <w:t xml:space="preserve">The </w:t>
      </w:r>
      <w:r w:rsidR="00DC13B7" w:rsidRPr="00705B8B">
        <w:rPr>
          <w:rFonts w:ascii="Times New Roman" w:hAnsi="Times New Roman" w:cs="Times New Roman"/>
        </w:rPr>
        <w:t>APS</w:t>
      </w:r>
      <w:r w:rsidR="0075126D">
        <w:rPr>
          <w:rFonts w:ascii="Times New Roman" w:hAnsi="Times New Roman" w:cs="Times New Roman"/>
        </w:rPr>
        <w:t xml:space="preserve"> </w:t>
      </w:r>
      <w:r w:rsidR="0075126D" w:rsidRPr="0075126D">
        <w:rPr>
          <w:rFonts w:ascii="Times New Roman" w:hAnsi="Times New Roman" w:cs="Times New Roman"/>
          <w:strike/>
          <w:color w:val="00B050"/>
        </w:rPr>
        <w:t>moves</w:t>
      </w:r>
      <w:r w:rsidR="0075126D" w:rsidRPr="0075126D">
        <w:rPr>
          <w:rFonts w:ascii="Times New Roman" w:hAnsi="Times New Roman" w:cs="Times New Roman"/>
          <w:strike/>
          <w:color w:val="00B050"/>
        </w:rPr>
        <w:t xml:space="preserve"> </w:t>
      </w:r>
      <w:r w:rsidR="0075126D">
        <w:rPr>
          <w:rFonts w:ascii="Times New Roman" w:hAnsi="Times New Roman" w:cs="Times New Roman"/>
          <w:strike/>
          <w:color w:val="00B050"/>
        </w:rPr>
        <w:t>on</w:t>
      </w:r>
      <w:r w:rsidR="00476662" w:rsidRPr="00705B8B">
        <w:rPr>
          <w:rFonts w:ascii="Times New Roman" w:hAnsi="Times New Roman" w:cs="Times New Roman"/>
        </w:rPr>
        <w:t xml:space="preserve"> </w:t>
      </w:r>
      <w:r w:rsidR="00CD4942" w:rsidRPr="0075126D">
        <w:rPr>
          <w:rFonts w:ascii="Times New Roman" w:hAnsi="Times New Roman" w:cs="Times New Roman"/>
          <w:color w:val="FF0000"/>
        </w:rPr>
        <w:t>continues</w:t>
      </w:r>
      <w:r w:rsidR="00476662" w:rsidRPr="0075126D">
        <w:rPr>
          <w:rFonts w:ascii="Times New Roman" w:hAnsi="Times New Roman" w:cs="Times New Roman"/>
          <w:color w:val="FF0000"/>
        </w:rPr>
        <w:t xml:space="preserve"> </w:t>
      </w:r>
      <w:r w:rsidR="00476662" w:rsidRPr="00705B8B">
        <w:rPr>
          <w:rFonts w:ascii="Times New Roman" w:hAnsi="Times New Roman" w:cs="Times New Roman"/>
        </w:rPr>
        <w:t xml:space="preserve">to the next </w:t>
      </w:r>
      <w:r w:rsidR="00851141" w:rsidRPr="00705B8B">
        <w:rPr>
          <w:rFonts w:ascii="Times New Roman" w:hAnsi="Times New Roman" w:cs="Times New Roman"/>
        </w:rPr>
        <w:t>game station</w:t>
      </w:r>
      <w:r w:rsidR="00DA50F3" w:rsidRPr="00705B8B">
        <w:rPr>
          <w:rFonts w:ascii="Times New Roman" w:hAnsi="Times New Roman" w:cs="Times New Roman"/>
        </w:rPr>
        <w:t xml:space="preserve"> </w:t>
      </w:r>
    </w:p>
    <w:p w14:paraId="559E991E" w14:textId="11315A6A" w:rsidR="00FB1B2F" w:rsidRPr="00705B8B" w:rsidRDefault="007748F7">
      <w:pPr>
        <w:contextualSpacing/>
        <w:rPr>
          <w:rFonts w:ascii="Times New Roman" w:hAnsi="Times New Roman" w:cs="Times New Roman"/>
          <w:sz w:val="22"/>
          <w:szCs w:val="22"/>
        </w:rPr>
        <w:pPrChange w:id="529" w:author="Merissa Roth" w:date="2014-11-09T18:04:00Z">
          <w:pPr/>
        </w:pPrChange>
      </w:pPr>
      <w:r w:rsidRPr="00705B8B">
        <w:rPr>
          <w:rFonts w:ascii="Times New Roman" w:hAnsi="Times New Roman" w:cs="Times New Roman"/>
          <w:sz w:val="22"/>
          <w:szCs w:val="22"/>
        </w:rPr>
        <w:t>4</w:t>
      </w:r>
      <w:r w:rsidR="00FB1B2F" w:rsidRPr="00705B8B">
        <w:rPr>
          <w:rFonts w:ascii="Times New Roman" w:hAnsi="Times New Roman" w:cs="Times New Roman"/>
          <w:sz w:val="22"/>
          <w:szCs w:val="22"/>
        </w:rPr>
        <w:t xml:space="preserve">a. The </w:t>
      </w:r>
      <w:r w:rsidR="00DC13B7" w:rsidRPr="00705B8B">
        <w:rPr>
          <w:rFonts w:ascii="Times New Roman" w:hAnsi="Times New Roman" w:cs="Times New Roman"/>
          <w:sz w:val="22"/>
          <w:szCs w:val="22"/>
        </w:rPr>
        <w:t>APS</w:t>
      </w:r>
      <w:r w:rsidR="00FB1B2F" w:rsidRPr="00705B8B">
        <w:rPr>
          <w:rFonts w:ascii="Times New Roman" w:hAnsi="Times New Roman" w:cs="Times New Roman"/>
          <w:sz w:val="22"/>
          <w:szCs w:val="22"/>
        </w:rPr>
        <w:t xml:space="preserve"> fails to repeat the pattern on the Simon </w:t>
      </w:r>
      <w:del w:id="530" w:author="Pedrosa, Kurt L" w:date="2014-09-18T17:43:00Z">
        <w:r w:rsidR="00AC6E8D" w:rsidRPr="00705B8B" w:rsidDel="00514745">
          <w:rPr>
            <w:rFonts w:ascii="Times New Roman" w:hAnsi="Times New Roman" w:cs="Times New Roman"/>
            <w:sz w:val="22"/>
            <w:szCs w:val="22"/>
          </w:rPr>
          <w:delText>Carabineer</w:delText>
        </w:r>
      </w:del>
      <w:ins w:id="531" w:author="Pedrosa, Kurt L" w:date="2014-09-18T17:43:00Z">
        <w:r w:rsidR="00514745" w:rsidRPr="00705B8B">
          <w:rPr>
            <w:rFonts w:ascii="Times New Roman" w:hAnsi="Times New Roman" w:cs="Times New Roman"/>
            <w:sz w:val="22"/>
            <w:szCs w:val="22"/>
          </w:rPr>
          <w:t>Carabiner</w:t>
        </w:r>
      </w:ins>
      <w:r w:rsidR="00FB1B2F" w:rsidRPr="00705B8B">
        <w:rPr>
          <w:rFonts w:ascii="Times New Roman" w:hAnsi="Times New Roman" w:cs="Times New Roman"/>
          <w:sz w:val="22"/>
          <w:szCs w:val="22"/>
        </w:rPr>
        <w:t>:</w:t>
      </w:r>
    </w:p>
    <w:p w14:paraId="2912D568" w14:textId="2D664151" w:rsidR="00FB1B2F" w:rsidRPr="00705B8B" w:rsidRDefault="00FB1B2F">
      <w:pPr>
        <w:pStyle w:val="ListParagraph"/>
        <w:numPr>
          <w:ilvl w:val="0"/>
          <w:numId w:val="21"/>
        </w:numPr>
        <w:spacing w:after="0" w:line="240" w:lineRule="auto"/>
        <w:rPr>
          <w:rFonts w:ascii="Times New Roman" w:hAnsi="Times New Roman" w:cs="Times New Roman"/>
        </w:rPr>
        <w:pPrChange w:id="532" w:author="Merissa Roth" w:date="2014-11-09T18:04:00Z">
          <w:pPr>
            <w:pStyle w:val="ListParagraph"/>
            <w:numPr>
              <w:numId w:val="21"/>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presses the middle button on the Simon </w:t>
      </w:r>
      <w:del w:id="533" w:author="Pedrosa, Kurt L" w:date="2014-09-18T17:43:00Z">
        <w:r w:rsidR="00AC6E8D" w:rsidRPr="00705B8B" w:rsidDel="00514745">
          <w:rPr>
            <w:rFonts w:ascii="Times New Roman" w:hAnsi="Times New Roman" w:cs="Times New Roman"/>
          </w:rPr>
          <w:delText>Carabineer</w:delText>
        </w:r>
      </w:del>
      <w:ins w:id="534" w:author="Pedrosa, Kurt L" w:date="2014-09-18T17:43:00Z">
        <w:r w:rsidR="00514745" w:rsidRPr="00705B8B">
          <w:rPr>
            <w:rFonts w:ascii="Times New Roman" w:hAnsi="Times New Roman" w:cs="Times New Roman"/>
          </w:rPr>
          <w:t>Carabiner</w:t>
        </w:r>
      </w:ins>
    </w:p>
    <w:p w14:paraId="70DF56D9" w14:textId="46E48BBB" w:rsidR="00FB1B2F" w:rsidRPr="00705B8B" w:rsidRDefault="00FB1B2F">
      <w:pPr>
        <w:pStyle w:val="ListParagraph"/>
        <w:numPr>
          <w:ilvl w:val="0"/>
          <w:numId w:val="21"/>
        </w:numPr>
        <w:spacing w:after="0" w:line="240" w:lineRule="auto"/>
        <w:rPr>
          <w:rFonts w:ascii="Times New Roman" w:hAnsi="Times New Roman" w:cs="Times New Roman"/>
        </w:rPr>
        <w:pPrChange w:id="535" w:author="Merissa Roth" w:date="2014-11-09T18:04:00Z">
          <w:pPr>
            <w:pStyle w:val="ListParagraph"/>
            <w:numPr>
              <w:numId w:val="21"/>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replays the pattern on the Simon </w:t>
      </w:r>
      <w:del w:id="536" w:author="Pedrosa, Kurt L" w:date="2014-09-18T17:43:00Z">
        <w:r w:rsidR="00AC6E8D" w:rsidRPr="00705B8B" w:rsidDel="00514745">
          <w:rPr>
            <w:rFonts w:ascii="Times New Roman" w:hAnsi="Times New Roman" w:cs="Times New Roman"/>
          </w:rPr>
          <w:delText>Carabineer</w:delText>
        </w:r>
      </w:del>
      <w:ins w:id="537" w:author="Pedrosa, Kurt L" w:date="2014-09-18T17:43:00Z">
        <w:r w:rsidR="00514745" w:rsidRPr="00705B8B">
          <w:rPr>
            <w:rFonts w:ascii="Times New Roman" w:hAnsi="Times New Roman" w:cs="Times New Roman"/>
          </w:rPr>
          <w:t>Carabiner</w:t>
        </w:r>
      </w:ins>
    </w:p>
    <w:p w14:paraId="679888BD" w14:textId="48D14D77" w:rsidR="00FB1B2F" w:rsidRPr="00705B8B" w:rsidRDefault="00FB1B2F">
      <w:pPr>
        <w:ind w:left="360" w:firstLine="360"/>
        <w:contextualSpacing/>
        <w:rPr>
          <w:rFonts w:ascii="Times New Roman" w:hAnsi="Times New Roman" w:cs="Times New Roman"/>
          <w:rPrChange w:id="538" w:author="Merissa Roth" w:date="2014-11-09T18:04:00Z">
            <w:rPr/>
          </w:rPrChange>
        </w:rPr>
        <w:pPrChange w:id="539" w:author="Merissa Roth" w:date="2014-11-09T18:04:00Z">
          <w:pPr>
            <w:pStyle w:val="ListParagraph"/>
            <w:spacing w:after="0"/>
          </w:pPr>
        </w:pPrChange>
      </w:pPr>
      <w:r w:rsidRPr="00705B8B">
        <w:rPr>
          <w:rFonts w:ascii="Times New Roman" w:hAnsi="Times New Roman" w:cs="Times New Roman"/>
          <w:sz w:val="22"/>
          <w:szCs w:val="22"/>
          <w:rPrChange w:id="540" w:author="Merissa Roth" w:date="2014-11-09T18:04:00Z">
            <w:rPr/>
          </w:rPrChange>
        </w:rPr>
        <w:t xml:space="preserve">2a. The </w:t>
      </w:r>
      <w:r w:rsidR="00DC13B7" w:rsidRPr="00705B8B">
        <w:rPr>
          <w:rFonts w:ascii="Times New Roman" w:hAnsi="Times New Roman" w:cs="Times New Roman"/>
          <w:sz w:val="22"/>
          <w:szCs w:val="22"/>
          <w:rPrChange w:id="541" w:author="Merissa Roth" w:date="2014-11-09T18:04:00Z">
            <w:rPr/>
          </w:rPrChange>
        </w:rPr>
        <w:t>APS</w:t>
      </w:r>
      <w:r w:rsidRPr="00705B8B">
        <w:rPr>
          <w:rFonts w:ascii="Times New Roman" w:hAnsi="Times New Roman" w:cs="Times New Roman"/>
          <w:sz w:val="22"/>
          <w:szCs w:val="22"/>
          <w:rPrChange w:id="542" w:author="Merissa Roth" w:date="2014-11-09T18:04:00Z">
            <w:rPr/>
          </w:rPrChange>
        </w:rPr>
        <w:t xml:space="preserve"> still fails to replay the pattern on the Simon </w:t>
      </w:r>
      <w:del w:id="543" w:author="Pedrosa, Kurt L" w:date="2014-09-18T17:43:00Z">
        <w:r w:rsidR="00AC6E8D" w:rsidRPr="00705B8B" w:rsidDel="00514745">
          <w:rPr>
            <w:rFonts w:ascii="Times New Roman" w:hAnsi="Times New Roman" w:cs="Times New Roman"/>
            <w:sz w:val="22"/>
            <w:szCs w:val="22"/>
            <w:rPrChange w:id="544" w:author="Merissa Roth" w:date="2014-11-09T18:04:00Z">
              <w:rPr/>
            </w:rPrChange>
          </w:rPr>
          <w:delText>Carabineer</w:delText>
        </w:r>
      </w:del>
      <w:ins w:id="545" w:author="Pedrosa, Kurt L" w:date="2014-09-18T17:43:00Z">
        <w:r w:rsidR="00514745" w:rsidRPr="00705B8B">
          <w:rPr>
            <w:rFonts w:ascii="Times New Roman" w:hAnsi="Times New Roman" w:cs="Times New Roman"/>
            <w:sz w:val="22"/>
            <w:szCs w:val="22"/>
            <w:rPrChange w:id="546" w:author="Merissa Roth" w:date="2014-11-09T18:04:00Z">
              <w:rPr/>
            </w:rPrChange>
          </w:rPr>
          <w:t>Carabiner</w:t>
        </w:r>
      </w:ins>
      <w:r w:rsidRPr="00705B8B">
        <w:rPr>
          <w:rFonts w:ascii="Times New Roman" w:hAnsi="Times New Roman" w:cs="Times New Roman"/>
          <w:sz w:val="22"/>
          <w:szCs w:val="22"/>
          <w:rPrChange w:id="547" w:author="Merissa Roth" w:date="2014-11-09T18:04:00Z">
            <w:rPr/>
          </w:rPrChange>
        </w:rPr>
        <w:t>:</w:t>
      </w:r>
    </w:p>
    <w:p w14:paraId="687AD9D5" w14:textId="049DC0A3" w:rsidR="009C6D13" w:rsidRPr="00705B8B" w:rsidRDefault="009C6D13">
      <w:pPr>
        <w:pStyle w:val="ListParagraph"/>
        <w:numPr>
          <w:ilvl w:val="1"/>
          <w:numId w:val="7"/>
        </w:numPr>
        <w:spacing w:after="0" w:line="240" w:lineRule="auto"/>
        <w:rPr>
          <w:rFonts w:ascii="Times New Roman" w:hAnsi="Times New Roman" w:cs="Times New Roman"/>
        </w:rPr>
        <w:pPrChange w:id="548" w:author="Merissa Roth" w:date="2014-11-09T18:04:00Z">
          <w:pPr>
            <w:pStyle w:val="ListParagraph"/>
            <w:numPr>
              <w:ilvl w:val="1"/>
              <w:numId w:val="7"/>
            </w:numPr>
            <w:spacing w:line="240" w:lineRule="auto"/>
            <w:ind w:left="1440"/>
          </w:pPr>
        </w:pPrChange>
      </w:pPr>
      <w:r w:rsidRPr="00705B8B">
        <w:rPr>
          <w:rFonts w:ascii="Times New Roman" w:hAnsi="Times New Roman" w:cs="Times New Roman"/>
        </w:rPr>
        <w:t>The APS returns to the line</w:t>
      </w:r>
      <w:ins w:id="549" w:author="Pedrosa, Kurt L" w:date="2014-09-18T19:18:00Z">
        <w:r w:rsidR="00EA2A49" w:rsidRPr="00705B8B">
          <w:rPr>
            <w:rFonts w:ascii="Times New Roman" w:hAnsi="Times New Roman" w:cs="Times New Roman"/>
          </w:rPr>
          <w:t xml:space="preserve"> on the floor</w:t>
        </w:r>
      </w:ins>
      <w:r w:rsidRPr="00705B8B">
        <w:rPr>
          <w:rFonts w:ascii="Times New Roman" w:hAnsi="Times New Roman" w:cs="Times New Roman"/>
        </w:rPr>
        <w:t xml:space="preserve"> being followed</w:t>
      </w:r>
    </w:p>
    <w:p w14:paraId="236C4526" w14:textId="12F6DECE" w:rsidR="00FB1B2F" w:rsidRPr="00705B8B" w:rsidRDefault="00FB1B2F">
      <w:pPr>
        <w:pStyle w:val="ListParagraph"/>
        <w:numPr>
          <w:ilvl w:val="1"/>
          <w:numId w:val="7"/>
        </w:numPr>
        <w:spacing w:after="0" w:line="240" w:lineRule="auto"/>
        <w:rPr>
          <w:rFonts w:ascii="Times New Roman" w:hAnsi="Times New Roman" w:cs="Times New Roman"/>
        </w:rPr>
        <w:pPrChange w:id="550" w:author="Merissa Roth" w:date="2014-11-09T18:04:00Z">
          <w:pPr>
            <w:pStyle w:val="ListParagraph"/>
            <w:numPr>
              <w:ilvl w:val="1"/>
              <w:numId w:val="7"/>
            </w:numPr>
            <w:spacing w:after="0"/>
            <w:ind w:left="1440"/>
          </w:pPr>
        </w:pPrChange>
      </w:pPr>
      <w:r w:rsidRPr="00705B8B">
        <w:rPr>
          <w:rFonts w:ascii="Times New Roman" w:hAnsi="Times New Roman" w:cs="Times New Roman"/>
        </w:rPr>
        <w:lastRenderedPageBreak/>
        <w:t xml:space="preserve">The </w:t>
      </w:r>
      <w:r w:rsidR="00DC13B7" w:rsidRPr="00705B8B">
        <w:rPr>
          <w:rFonts w:ascii="Times New Roman" w:hAnsi="Times New Roman" w:cs="Times New Roman"/>
        </w:rPr>
        <w:t>APS</w:t>
      </w:r>
      <w:r w:rsidR="005E7E68" w:rsidRPr="00705B8B">
        <w:rPr>
          <w:rFonts w:ascii="Times New Roman" w:hAnsi="Times New Roman" w:cs="Times New Roman"/>
        </w:rPr>
        <w:t xml:space="preserve"> moves on to the next </w:t>
      </w:r>
      <w:r w:rsidR="006E7572" w:rsidRPr="00705B8B">
        <w:rPr>
          <w:rFonts w:ascii="Times New Roman" w:hAnsi="Times New Roman" w:cs="Times New Roman"/>
        </w:rPr>
        <w:t>game station</w:t>
      </w:r>
    </w:p>
    <w:p w14:paraId="0C4A77A3" w14:textId="2095A17A" w:rsidR="00FB1B2F" w:rsidRPr="00705B8B" w:rsidRDefault="00FB1B2F">
      <w:pPr>
        <w:ind w:firstLine="720"/>
        <w:contextualSpacing/>
        <w:rPr>
          <w:rFonts w:ascii="Times New Roman" w:hAnsi="Times New Roman" w:cs="Times New Roman"/>
          <w:rPrChange w:id="551" w:author="Merissa Roth" w:date="2014-11-09T18:04:00Z">
            <w:rPr/>
          </w:rPrChange>
        </w:rPr>
        <w:pPrChange w:id="552" w:author="Merissa Roth" w:date="2014-11-09T18:04:00Z">
          <w:pPr>
            <w:pStyle w:val="ListParagraph"/>
            <w:spacing w:after="0"/>
          </w:pPr>
        </w:pPrChange>
      </w:pPr>
      <w:r w:rsidRPr="00705B8B">
        <w:rPr>
          <w:rFonts w:ascii="Times New Roman" w:hAnsi="Times New Roman" w:cs="Times New Roman"/>
          <w:sz w:val="22"/>
          <w:szCs w:val="22"/>
          <w:rPrChange w:id="553" w:author="Merissa Roth" w:date="2014-11-09T18:04:00Z">
            <w:rPr/>
          </w:rPrChange>
        </w:rPr>
        <w:t xml:space="preserve">2b. The </w:t>
      </w:r>
      <w:r w:rsidR="00DC13B7" w:rsidRPr="00705B8B">
        <w:rPr>
          <w:rFonts w:ascii="Times New Roman" w:hAnsi="Times New Roman" w:cs="Times New Roman"/>
          <w:sz w:val="22"/>
          <w:szCs w:val="22"/>
          <w:rPrChange w:id="554" w:author="Merissa Roth" w:date="2014-11-09T18:04:00Z">
            <w:rPr/>
          </w:rPrChange>
        </w:rPr>
        <w:t>APS</w:t>
      </w:r>
      <w:r w:rsidRPr="00705B8B">
        <w:rPr>
          <w:rFonts w:ascii="Times New Roman" w:hAnsi="Times New Roman" w:cs="Times New Roman"/>
          <w:sz w:val="22"/>
          <w:szCs w:val="22"/>
          <w:rPrChange w:id="555" w:author="Merissa Roth" w:date="2014-11-09T18:04:00Z">
            <w:rPr/>
          </w:rPrChange>
        </w:rPr>
        <w:t xml:space="preserve"> successfully replays the pattern on the Simon </w:t>
      </w:r>
      <w:del w:id="556" w:author="Pedrosa, Kurt L" w:date="2014-09-18T17:43:00Z">
        <w:r w:rsidR="00AC6E8D" w:rsidRPr="00705B8B" w:rsidDel="00514745">
          <w:rPr>
            <w:rFonts w:ascii="Times New Roman" w:hAnsi="Times New Roman" w:cs="Times New Roman"/>
            <w:sz w:val="22"/>
            <w:szCs w:val="22"/>
            <w:rPrChange w:id="557" w:author="Merissa Roth" w:date="2014-11-09T18:04:00Z">
              <w:rPr/>
            </w:rPrChange>
          </w:rPr>
          <w:delText>Carabineer</w:delText>
        </w:r>
      </w:del>
      <w:ins w:id="558" w:author="Pedrosa, Kurt L" w:date="2014-09-18T17:43:00Z">
        <w:r w:rsidR="00514745" w:rsidRPr="00705B8B">
          <w:rPr>
            <w:rFonts w:ascii="Times New Roman" w:hAnsi="Times New Roman" w:cs="Times New Roman"/>
            <w:sz w:val="22"/>
            <w:szCs w:val="22"/>
            <w:rPrChange w:id="559" w:author="Merissa Roth" w:date="2014-11-09T18:04:00Z">
              <w:rPr/>
            </w:rPrChange>
          </w:rPr>
          <w:t>Carabiner</w:t>
        </w:r>
      </w:ins>
      <w:r w:rsidRPr="00705B8B">
        <w:rPr>
          <w:rFonts w:ascii="Times New Roman" w:hAnsi="Times New Roman" w:cs="Times New Roman"/>
          <w:sz w:val="22"/>
          <w:szCs w:val="22"/>
          <w:rPrChange w:id="560" w:author="Merissa Roth" w:date="2014-11-09T18:04:00Z">
            <w:rPr/>
          </w:rPrChange>
        </w:rPr>
        <w:t>:</w:t>
      </w:r>
    </w:p>
    <w:p w14:paraId="03A07DA0" w14:textId="74FED176" w:rsidR="00FB1B2F" w:rsidRPr="00705B8B" w:rsidRDefault="00FB1B2F">
      <w:pPr>
        <w:pStyle w:val="ListParagraph"/>
        <w:numPr>
          <w:ilvl w:val="0"/>
          <w:numId w:val="37"/>
        </w:numPr>
        <w:spacing w:after="0" w:line="240" w:lineRule="auto"/>
        <w:rPr>
          <w:rFonts w:ascii="Times New Roman" w:hAnsi="Times New Roman" w:cs="Times New Roman"/>
        </w:rPr>
        <w:pPrChange w:id="561" w:author="Merissa Roth" w:date="2014-11-09T18:04:00Z">
          <w:pPr>
            <w:pStyle w:val="ListParagraph"/>
            <w:numPr>
              <w:numId w:val="37"/>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00946DF8" w:rsidRPr="00705B8B">
        <w:rPr>
          <w:rFonts w:ascii="Times New Roman" w:hAnsi="Times New Roman" w:cs="Times New Roman"/>
        </w:rPr>
        <w:t xml:space="preserve"> in accordance with the </w:t>
      </w:r>
      <w:r w:rsidR="00E8669A" w:rsidRPr="00705B8B">
        <w:rPr>
          <w:rFonts w:ascii="Times New Roman" w:hAnsi="Times New Roman" w:cs="Times New Roman"/>
          <w:i/>
        </w:rPr>
        <w:t>Main Success Scenario</w:t>
      </w:r>
    </w:p>
    <w:p w14:paraId="0F3AE8A9" w14:textId="67969216" w:rsidR="00E8669A" w:rsidRPr="00705B8B" w:rsidRDefault="007748F7">
      <w:pPr>
        <w:contextualSpacing/>
        <w:rPr>
          <w:rFonts w:ascii="Times New Roman" w:hAnsi="Times New Roman" w:cs="Times New Roman"/>
          <w:sz w:val="22"/>
          <w:szCs w:val="22"/>
        </w:rPr>
        <w:pPrChange w:id="562" w:author="Merissa Roth" w:date="2014-11-09T18:04:00Z">
          <w:pPr/>
        </w:pPrChange>
      </w:pPr>
      <w:r w:rsidRPr="00705B8B">
        <w:rPr>
          <w:rFonts w:ascii="Times New Roman" w:hAnsi="Times New Roman" w:cs="Times New Roman"/>
          <w:sz w:val="22"/>
          <w:szCs w:val="22"/>
        </w:rPr>
        <w:t>5</w:t>
      </w:r>
      <w:r w:rsidR="00E8669A" w:rsidRPr="00705B8B">
        <w:rPr>
          <w:rFonts w:ascii="Times New Roman" w:hAnsi="Times New Roman" w:cs="Times New Roman"/>
          <w:sz w:val="22"/>
          <w:szCs w:val="22"/>
        </w:rPr>
        <w:t xml:space="preserve">a. The </w:t>
      </w:r>
      <w:r w:rsidR="00DC13B7" w:rsidRPr="00705B8B">
        <w:rPr>
          <w:rFonts w:ascii="Times New Roman" w:hAnsi="Times New Roman" w:cs="Times New Roman"/>
          <w:sz w:val="22"/>
          <w:szCs w:val="22"/>
        </w:rPr>
        <w:t>APS</w:t>
      </w:r>
      <w:r w:rsidR="00E8669A" w:rsidRPr="00705B8B">
        <w:rPr>
          <w:rFonts w:ascii="Times New Roman" w:hAnsi="Times New Roman" w:cs="Times New Roman"/>
          <w:sz w:val="22"/>
          <w:szCs w:val="22"/>
        </w:rPr>
        <w:t xml:space="preserve"> fails to acknowledge the task is over:</w:t>
      </w:r>
    </w:p>
    <w:p w14:paraId="199402CA" w14:textId="3423AB6F" w:rsidR="00E8669A" w:rsidRPr="00705B8B" w:rsidRDefault="00E8669A">
      <w:pPr>
        <w:pStyle w:val="ListParagraph"/>
        <w:numPr>
          <w:ilvl w:val="0"/>
          <w:numId w:val="22"/>
        </w:numPr>
        <w:spacing w:after="0" w:line="240" w:lineRule="auto"/>
        <w:rPr>
          <w:rFonts w:ascii="Times New Roman" w:hAnsi="Times New Roman" w:cs="Times New Roman"/>
        </w:rPr>
        <w:pPrChange w:id="563" w:author="Merissa Roth" w:date="2014-11-09T18:04:00Z">
          <w:pPr>
            <w:pStyle w:val="ListParagraph"/>
            <w:numPr>
              <w:numId w:val="22"/>
            </w:numPr>
            <w:spacing w:after="0"/>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returns to the line </w:t>
      </w:r>
      <w:r w:rsidR="009C6D13" w:rsidRPr="00705B8B">
        <w:rPr>
          <w:rFonts w:ascii="Times New Roman" w:hAnsi="Times New Roman" w:cs="Times New Roman"/>
        </w:rPr>
        <w:t xml:space="preserve">on the floor </w:t>
      </w:r>
      <w:r w:rsidRPr="00705B8B">
        <w:rPr>
          <w:rFonts w:ascii="Times New Roman" w:hAnsi="Times New Roman" w:cs="Times New Roman"/>
        </w:rPr>
        <w:t>being followed</w:t>
      </w:r>
    </w:p>
    <w:p w14:paraId="1268CE36" w14:textId="6A6F3FAC" w:rsidR="00EE7754" w:rsidRPr="00705B8B" w:rsidRDefault="00E8669A">
      <w:pPr>
        <w:pStyle w:val="ListParagraph"/>
        <w:numPr>
          <w:ilvl w:val="0"/>
          <w:numId w:val="22"/>
        </w:numPr>
        <w:spacing w:after="0" w:line="240" w:lineRule="auto"/>
        <w:rPr>
          <w:rFonts w:ascii="Times New Roman" w:hAnsi="Times New Roman" w:cs="Times New Roman"/>
        </w:rPr>
        <w:pPrChange w:id="564" w:author="Merissa Roth" w:date="2014-11-09T18:04:00Z">
          <w:pPr>
            <w:pStyle w:val="ListParagraph"/>
            <w:numPr>
              <w:numId w:val="22"/>
            </w:numPr>
            <w:spacing w:after="0"/>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Pr="00705B8B">
        <w:rPr>
          <w:rFonts w:ascii="Times New Roman" w:hAnsi="Times New Roman" w:cs="Times New Roman"/>
        </w:rPr>
        <w:t xml:space="preserve"> in accordance with the </w:t>
      </w:r>
      <w:r w:rsidRPr="00705B8B">
        <w:rPr>
          <w:rFonts w:ascii="Times New Roman" w:hAnsi="Times New Roman" w:cs="Times New Roman"/>
          <w:i/>
        </w:rPr>
        <w:t>Main Success Scenario</w:t>
      </w:r>
    </w:p>
    <w:p w14:paraId="61FF5612" w14:textId="77777777" w:rsidR="00965F08" w:rsidRPr="00705B8B" w:rsidRDefault="00965F08">
      <w:pPr>
        <w:contextualSpacing/>
        <w:rPr>
          <w:rFonts w:ascii="Times New Roman" w:hAnsi="Times New Roman" w:cs="Times New Roman"/>
          <w:b/>
          <w:sz w:val="22"/>
          <w:szCs w:val="22"/>
        </w:rPr>
        <w:pPrChange w:id="565" w:author="Merissa Roth" w:date="2014-11-09T18:04:00Z">
          <w:pPr/>
        </w:pPrChange>
      </w:pPr>
    </w:p>
    <w:p w14:paraId="07E6179F" w14:textId="757C293B" w:rsidR="006A4AD2" w:rsidRPr="003D0401" w:rsidRDefault="006A4AD2" w:rsidP="00BC1039">
      <w:pPr>
        <w:rPr>
          <w:rFonts w:ascii="Times New Roman" w:hAnsi="Times New Roman" w:cs="Times New Roman"/>
          <w:b/>
          <w:sz w:val="22"/>
          <w:szCs w:val="22"/>
        </w:rPr>
      </w:pPr>
      <w:r w:rsidRPr="003D0401">
        <w:rPr>
          <w:rFonts w:ascii="Times New Roman" w:hAnsi="Times New Roman" w:cs="Times New Roman"/>
          <w:b/>
          <w:sz w:val="22"/>
          <w:szCs w:val="22"/>
        </w:rPr>
        <w:t>Frequency of Occurrence</w:t>
      </w:r>
      <w:r w:rsidR="00AB6AA5" w:rsidRPr="00AB6AA5">
        <w:rPr>
          <w:rFonts w:ascii="Times New Roman" w:hAnsi="Times New Roman" w:cs="Times New Roman"/>
          <w:sz w:val="22"/>
          <w:szCs w:val="22"/>
        </w:rPr>
        <w:t>:</w:t>
      </w:r>
    </w:p>
    <w:p w14:paraId="4D7EC53B" w14:textId="3F306E04" w:rsidR="006A4AD2" w:rsidRPr="003D0401" w:rsidRDefault="00131E64" w:rsidP="00BC1039">
      <w:pPr>
        <w:rPr>
          <w:rFonts w:ascii="Times New Roman" w:hAnsi="Times New Roman" w:cs="Times New Roman"/>
          <w:sz w:val="22"/>
          <w:szCs w:val="22"/>
        </w:rPr>
      </w:pPr>
      <w:r w:rsidRPr="003D0401">
        <w:rPr>
          <w:rFonts w:ascii="Times New Roman" w:hAnsi="Times New Roman" w:cs="Times New Roman"/>
          <w:sz w:val="22"/>
          <w:szCs w:val="22"/>
        </w:rPr>
        <w:t>This use case will occur onc</w:t>
      </w:r>
      <w:r w:rsidR="000F3E2E">
        <w:rPr>
          <w:rFonts w:ascii="Times New Roman" w:hAnsi="Times New Roman" w:cs="Times New Roman"/>
          <w:sz w:val="22"/>
          <w:szCs w:val="22"/>
        </w:rPr>
        <w:t xml:space="preserve">e throughout the duration </w:t>
      </w:r>
      <w:r w:rsidR="000F3E2E" w:rsidRPr="003216F2">
        <w:rPr>
          <w:rFonts w:ascii="Times New Roman" w:hAnsi="Times New Roman" w:cs="Times New Roman"/>
          <w:color w:val="FF0000"/>
          <w:sz w:val="22"/>
          <w:szCs w:val="22"/>
        </w:rPr>
        <w:t xml:space="preserve">of each round </w:t>
      </w:r>
      <w:r w:rsidR="000F3E2E">
        <w:rPr>
          <w:rFonts w:ascii="Times New Roman" w:hAnsi="Times New Roman" w:cs="Times New Roman"/>
          <w:sz w:val="22"/>
          <w:szCs w:val="22"/>
        </w:rPr>
        <w:t>of the</w:t>
      </w:r>
      <w:r w:rsidRPr="003D0401">
        <w:rPr>
          <w:rFonts w:ascii="Times New Roman" w:hAnsi="Times New Roman" w:cs="Times New Roman"/>
          <w:sz w:val="22"/>
          <w:szCs w:val="22"/>
        </w:rPr>
        <w:t xml:space="preserve"> competition. This use case is the first task to be played any time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competes. During normal operation, this use case should only take place once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finds the game station and reaches the Simon </w:t>
      </w:r>
      <w:del w:id="566" w:author="Pedrosa, Kurt L" w:date="2014-09-18T17:43:00Z">
        <w:r w:rsidR="00AC6E8D" w:rsidRPr="003D0401" w:rsidDel="00514745">
          <w:rPr>
            <w:rFonts w:ascii="Times New Roman" w:hAnsi="Times New Roman" w:cs="Times New Roman"/>
            <w:sz w:val="22"/>
            <w:szCs w:val="22"/>
          </w:rPr>
          <w:delText>Carabineer</w:delText>
        </w:r>
      </w:del>
      <w:ins w:id="567" w:author="Pedrosa, Kurt L" w:date="2014-09-18T17:43:00Z">
        <w:r w:rsidR="00514745">
          <w:rPr>
            <w:rFonts w:ascii="Times New Roman" w:hAnsi="Times New Roman" w:cs="Times New Roman"/>
            <w:sz w:val="22"/>
            <w:szCs w:val="22"/>
          </w:rPr>
          <w:t>Carabiner</w:t>
        </w:r>
      </w:ins>
      <w:r w:rsidRPr="003D0401">
        <w:rPr>
          <w:rFonts w:ascii="Times New Roman" w:hAnsi="Times New Roman" w:cs="Times New Roman"/>
          <w:sz w:val="22"/>
          <w:szCs w:val="22"/>
        </w:rPr>
        <w:t xml:space="preserve">. During an exception,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will have to fi</w:t>
      </w:r>
      <w:r w:rsidR="00334185">
        <w:rPr>
          <w:rFonts w:ascii="Times New Roman" w:hAnsi="Times New Roman" w:cs="Times New Roman"/>
          <w:sz w:val="22"/>
          <w:szCs w:val="22"/>
        </w:rPr>
        <w:t xml:space="preserve">x the error and redo the task. </w:t>
      </w:r>
    </w:p>
    <w:p w14:paraId="13629366" w14:textId="47BD68DA" w:rsidR="006A4AD2" w:rsidRPr="003D0401" w:rsidRDefault="006A4AD2"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14582615" w14:textId="43816F29" w:rsidR="006E7572" w:rsidRPr="003D0401" w:rsidRDefault="006E7572" w:rsidP="00BC1039">
      <w:pPr>
        <w:pStyle w:val="Heading2"/>
        <w:numPr>
          <w:ilvl w:val="2"/>
          <w:numId w:val="1"/>
        </w:numPr>
        <w:ind w:left="540" w:hanging="540"/>
        <w:rPr>
          <w:rFonts w:cs="Times New Roman"/>
          <w:b/>
          <w:szCs w:val="22"/>
        </w:rPr>
      </w:pPr>
      <w:bookmarkStart w:id="568" w:name="_Toc403485116"/>
      <w:r w:rsidRPr="003D0401">
        <w:rPr>
          <w:rFonts w:cs="Times New Roman"/>
          <w:b/>
          <w:szCs w:val="22"/>
        </w:rPr>
        <w:lastRenderedPageBreak/>
        <w:t>Use Case 4: Draw on Etch-a-Sketch</w:t>
      </w:r>
      <w:bookmarkEnd w:id="568"/>
    </w:p>
    <w:p w14:paraId="73DC475A" w14:textId="77777777" w:rsidR="006E7572" w:rsidRPr="003D0401" w:rsidRDefault="006E7572" w:rsidP="00BC1039">
      <w:pPr>
        <w:rPr>
          <w:rFonts w:ascii="Times New Roman" w:hAnsi="Times New Roman" w:cs="Times New Roman"/>
        </w:rPr>
      </w:pPr>
    </w:p>
    <w:p w14:paraId="25D207E9" w14:textId="4839D210" w:rsidR="005E7E68" w:rsidRPr="003D0401" w:rsidRDefault="005E7E68" w:rsidP="00BC1039">
      <w:pPr>
        <w:rPr>
          <w:rFonts w:ascii="Times New Roman" w:hAnsi="Times New Roman" w:cs="Times New Roman"/>
          <w:sz w:val="22"/>
          <w:szCs w:val="22"/>
        </w:rPr>
      </w:pPr>
      <w:r w:rsidRPr="003D0401">
        <w:rPr>
          <w:rFonts w:ascii="Times New Roman" w:hAnsi="Times New Roman" w:cs="Times New Roman"/>
          <w:b/>
          <w:sz w:val="22"/>
          <w:szCs w:val="22"/>
        </w:rPr>
        <w:t>Scope</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05864B11" w14:textId="77777777" w:rsidR="005E7E68" w:rsidRPr="003D0401" w:rsidRDefault="005E7E68" w:rsidP="00BC1039">
      <w:pPr>
        <w:rPr>
          <w:rFonts w:ascii="Times New Roman" w:hAnsi="Times New Roman" w:cs="Times New Roman"/>
          <w:sz w:val="22"/>
          <w:szCs w:val="22"/>
        </w:rPr>
      </w:pPr>
      <w:r w:rsidRPr="003D0401">
        <w:rPr>
          <w:rFonts w:ascii="Times New Roman" w:hAnsi="Times New Roman" w:cs="Times New Roman"/>
          <w:b/>
          <w:sz w:val="22"/>
          <w:szCs w:val="22"/>
        </w:rPr>
        <w:t>Level</w:t>
      </w:r>
      <w:r w:rsidRPr="003D0401">
        <w:rPr>
          <w:rFonts w:ascii="Times New Roman" w:hAnsi="Times New Roman" w:cs="Times New Roman"/>
          <w:sz w:val="22"/>
          <w:szCs w:val="22"/>
        </w:rPr>
        <w:t>: User goal</w:t>
      </w:r>
    </w:p>
    <w:p w14:paraId="397DAFE7" w14:textId="03D0B458" w:rsidR="005E7E68" w:rsidRPr="003D0401" w:rsidRDefault="005E7E68" w:rsidP="00BC1039">
      <w:pPr>
        <w:rPr>
          <w:rFonts w:ascii="Times New Roman" w:hAnsi="Times New Roman" w:cs="Times New Roman"/>
          <w:sz w:val="22"/>
          <w:szCs w:val="22"/>
        </w:rPr>
      </w:pPr>
      <w:r w:rsidRPr="003D0401">
        <w:rPr>
          <w:rFonts w:ascii="Times New Roman" w:hAnsi="Times New Roman" w:cs="Times New Roman"/>
          <w:b/>
          <w:sz w:val="22"/>
          <w:szCs w:val="22"/>
        </w:rPr>
        <w:t>Primary</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Actor</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78A34B7D" w14:textId="321D2A21" w:rsidR="00D91748" w:rsidRPr="003D0401" w:rsidRDefault="008C7CBD" w:rsidP="00BC1039">
      <w:pPr>
        <w:rPr>
          <w:rFonts w:ascii="Times New Roman" w:hAnsi="Times New Roman" w:cs="Times New Roman"/>
          <w:sz w:val="22"/>
          <w:szCs w:val="22"/>
        </w:rPr>
      </w:pPr>
      <w:r w:rsidRPr="003D0401">
        <w:rPr>
          <w:rFonts w:ascii="Times New Roman" w:hAnsi="Times New Roman" w:cs="Times New Roman"/>
          <w:b/>
          <w:sz w:val="22"/>
          <w:szCs w:val="22"/>
        </w:rPr>
        <w:t>Supporting</w:t>
      </w:r>
      <w:r w:rsidR="00D91748" w:rsidRPr="003D0401">
        <w:rPr>
          <w:rFonts w:ascii="Times New Roman" w:hAnsi="Times New Roman" w:cs="Times New Roman"/>
          <w:b/>
          <w:sz w:val="22"/>
          <w:szCs w:val="22"/>
        </w:rPr>
        <w:t xml:space="preserve"> Actor</w:t>
      </w:r>
      <w:r w:rsidR="00D91748" w:rsidRPr="003D0401">
        <w:rPr>
          <w:rFonts w:ascii="Times New Roman" w:hAnsi="Times New Roman" w:cs="Times New Roman"/>
          <w:sz w:val="22"/>
          <w:szCs w:val="22"/>
        </w:rPr>
        <w:t>: Etch-a-Sketch</w:t>
      </w:r>
    </w:p>
    <w:p w14:paraId="43948A5F" w14:textId="77777777" w:rsidR="00476662" w:rsidRPr="003D0401" w:rsidRDefault="00476662" w:rsidP="00BC1039">
      <w:pPr>
        <w:rPr>
          <w:rFonts w:ascii="Times New Roman" w:hAnsi="Times New Roman" w:cs="Times New Roman"/>
          <w:sz w:val="22"/>
          <w:szCs w:val="22"/>
        </w:rPr>
      </w:pPr>
    </w:p>
    <w:p w14:paraId="2ED97B81" w14:textId="2C5B7205" w:rsidR="00E2661B" w:rsidRPr="003D0401" w:rsidRDefault="00E2661B" w:rsidP="00BC1039">
      <w:pPr>
        <w:rPr>
          <w:rFonts w:ascii="Times New Roman" w:hAnsi="Times New Roman" w:cs="Times New Roman"/>
          <w:b/>
          <w:sz w:val="22"/>
          <w:szCs w:val="22"/>
        </w:rPr>
      </w:pPr>
      <w:r w:rsidRPr="003D0401">
        <w:rPr>
          <w:rFonts w:ascii="Times New Roman" w:hAnsi="Times New Roman" w:cs="Times New Roman"/>
          <w:b/>
          <w:sz w:val="22"/>
          <w:szCs w:val="22"/>
        </w:rPr>
        <w:t>Stakeholders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&amp;</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Interests</w:t>
      </w:r>
      <w:r w:rsidR="00AB6AA5" w:rsidRPr="00AB6AA5">
        <w:rPr>
          <w:rFonts w:ascii="Times New Roman" w:hAnsi="Times New Roman" w:cs="Times New Roman"/>
          <w:sz w:val="22"/>
          <w:szCs w:val="22"/>
        </w:rPr>
        <w:t>:</w:t>
      </w:r>
    </w:p>
    <w:p w14:paraId="54A0CAFC" w14:textId="3931C74C" w:rsidR="000D773B" w:rsidRPr="003D0401" w:rsidRDefault="000D773B">
      <w:pPr>
        <w:pStyle w:val="ListParagraph"/>
        <w:numPr>
          <w:ilvl w:val="0"/>
          <w:numId w:val="18"/>
        </w:numPr>
        <w:spacing w:line="240" w:lineRule="auto"/>
        <w:rPr>
          <w:rFonts w:ascii="Times New Roman" w:hAnsi="Times New Roman" w:cs="Times New Roman"/>
          <w:b/>
        </w:rPr>
        <w:pPrChange w:id="569" w:author="Merissa Roth" w:date="2014-11-09T16:13:00Z">
          <w:pPr>
            <w:pStyle w:val="ListParagraph"/>
            <w:numPr>
              <w:numId w:val="18"/>
            </w:numPr>
          </w:pPr>
        </w:pPrChange>
      </w:pPr>
      <w:r w:rsidRPr="003D0401">
        <w:rPr>
          <w:rFonts w:ascii="Times New Roman" w:hAnsi="Times New Roman" w:cs="Times New Roman"/>
          <w:b/>
        </w:rPr>
        <w:t xml:space="preserve">Judges – </w:t>
      </w:r>
      <w:r w:rsidRPr="003D0401">
        <w:rPr>
          <w:rFonts w:ascii="Times New Roman" w:hAnsi="Times New Roman" w:cs="Times New Roman"/>
        </w:rPr>
        <w:t xml:space="preserve">The APS will be judged as per the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w:t>
      </w:r>
      <w:ins w:id="570" w:author="Pedrosa, Kurt L" w:date="2014-09-18T17:37:00Z">
        <w:r w:rsidR="00FD5FEB">
          <w:rPr>
            <w:rFonts w:ascii="Times New Roman" w:hAnsi="Times New Roman" w:cs="Times New Roman"/>
          </w:rPr>
          <w:t xml:space="preserve"> [</w:t>
        </w:r>
      </w:ins>
      <w:r w:rsidR="0075126D" w:rsidRPr="0075126D">
        <w:rPr>
          <w:rFonts w:ascii="Times New Roman" w:hAnsi="Times New Roman" w:cs="Times New Roman"/>
          <w:strike/>
          <w:color w:val="00B050"/>
        </w:rPr>
        <w:t>7</w:t>
      </w:r>
      <w:ins w:id="571" w:author="Worldwide, Computer Support" w:date="2014-09-26T17:27:00Z">
        <w:r w:rsidR="008A3318" w:rsidRPr="0075126D">
          <w:rPr>
            <w:rFonts w:ascii="Times New Roman" w:hAnsi="Times New Roman" w:cs="Times New Roman"/>
            <w:color w:val="FF0000"/>
          </w:rPr>
          <w:t>1</w:t>
        </w:r>
      </w:ins>
      <w:ins w:id="572" w:author="Pedrosa, Kurt L" w:date="2014-09-18T17:37:00Z">
        <w:del w:id="573" w:author="Worldwide, Computer Support" w:date="2014-09-26T17:27:00Z">
          <w:r w:rsidR="00FD5FEB" w:rsidDel="008A3318">
            <w:rPr>
              <w:rFonts w:ascii="Times New Roman" w:hAnsi="Times New Roman" w:cs="Times New Roman"/>
            </w:rPr>
            <w:delText>7</w:delText>
          </w:r>
        </w:del>
        <w:r w:rsidR="00FD5FEB">
          <w:rPr>
            <w:rFonts w:ascii="Times New Roman" w:hAnsi="Times New Roman" w:cs="Times New Roman"/>
          </w:rPr>
          <w:t>]</w:t>
        </w:r>
      </w:ins>
      <w:r w:rsidRPr="003D0401">
        <w:rPr>
          <w:rFonts w:ascii="Times New Roman" w:hAnsi="Times New Roman" w:cs="Times New Roman"/>
        </w:rPr>
        <w:t>.</w:t>
      </w:r>
    </w:p>
    <w:p w14:paraId="1914873A" w14:textId="614D8189" w:rsidR="00476662" w:rsidRPr="00F94E14" w:rsidRDefault="000D773B">
      <w:pPr>
        <w:pStyle w:val="ListParagraph"/>
        <w:numPr>
          <w:ilvl w:val="0"/>
          <w:numId w:val="18"/>
        </w:numPr>
        <w:spacing w:after="0" w:line="240" w:lineRule="auto"/>
        <w:rPr>
          <w:ins w:id="574" w:author="Worldwide, Computer Support" w:date="2014-09-26T17:53:00Z"/>
          <w:rFonts w:ascii="Times New Roman" w:hAnsi="Times New Roman" w:cs="Times New Roman"/>
          <w:b/>
          <w:rPrChange w:id="575" w:author="Worldwide, Computer Support" w:date="2014-09-26T17:53:00Z">
            <w:rPr>
              <w:ins w:id="576" w:author="Worldwide, Computer Support" w:date="2014-09-26T17:53:00Z"/>
              <w:rFonts w:ascii="Times New Roman" w:hAnsi="Times New Roman" w:cs="Times New Roman"/>
            </w:rPr>
          </w:rPrChange>
        </w:rPr>
        <w:pPrChange w:id="577" w:author="Merissa Roth" w:date="2014-11-09T16:13:00Z">
          <w:pPr>
            <w:pStyle w:val="ListParagraph"/>
            <w:numPr>
              <w:numId w:val="18"/>
            </w:numPr>
          </w:pPr>
        </w:pPrChange>
      </w:pPr>
      <w:r w:rsidRPr="003D0401">
        <w:rPr>
          <w:rFonts w:ascii="Times New Roman" w:hAnsi="Times New Roman" w:cs="Times New Roman"/>
          <w:b/>
        </w:rPr>
        <w:t xml:space="preserve">FTFP – </w:t>
      </w:r>
      <w:r w:rsidRPr="003D0401">
        <w:rPr>
          <w:rFonts w:ascii="Times New Roman" w:hAnsi="Times New Roman" w:cs="Times New Roman"/>
        </w:rPr>
        <w:t>The</w:t>
      </w:r>
      <w:r w:rsidRPr="003D0401">
        <w:rPr>
          <w:rFonts w:ascii="Times New Roman" w:hAnsi="Times New Roman" w:cs="Times New Roman"/>
          <w:b/>
        </w:rPr>
        <w:t xml:space="preserve"> </w:t>
      </w:r>
      <w:r w:rsidR="009C6D13" w:rsidRPr="003D0401">
        <w:rPr>
          <w:rFonts w:ascii="Times New Roman" w:hAnsi="Times New Roman" w:cs="Times New Roman"/>
        </w:rPr>
        <w:t>FTFP</w:t>
      </w:r>
      <w:r w:rsidRPr="003D0401">
        <w:rPr>
          <w:rFonts w:ascii="Times New Roman" w:hAnsi="Times New Roman" w:cs="Times New Roman"/>
        </w:rPr>
        <w:t xml:space="preserve"> are interested in the APS completing the Etch-a-Sketch challenge in order to be awarded as many points possible. </w:t>
      </w:r>
    </w:p>
    <w:p w14:paraId="6DA3B474" w14:textId="77777777" w:rsidR="00F94E14" w:rsidRPr="00F94E14" w:rsidRDefault="00F94E14">
      <w:pPr>
        <w:rPr>
          <w:rFonts w:ascii="Times New Roman" w:hAnsi="Times New Roman" w:cs="Times New Roman"/>
          <w:b/>
          <w:rPrChange w:id="578" w:author="Worldwide, Computer Support" w:date="2014-09-26T17:53:00Z">
            <w:rPr/>
          </w:rPrChange>
        </w:rPr>
        <w:pPrChange w:id="579" w:author="Merissa Roth" w:date="2014-11-09T16:13:00Z">
          <w:pPr>
            <w:pStyle w:val="ListParagraph"/>
            <w:numPr>
              <w:numId w:val="18"/>
            </w:numPr>
          </w:pPr>
        </w:pPrChange>
      </w:pPr>
    </w:p>
    <w:p w14:paraId="729171C7" w14:textId="3FA466A1" w:rsidR="00D976A1" w:rsidRPr="003D0401" w:rsidRDefault="00D976A1" w:rsidP="00BC1039">
      <w:pPr>
        <w:rPr>
          <w:rFonts w:ascii="Times New Roman" w:hAnsi="Times New Roman" w:cs="Times New Roman"/>
          <w:sz w:val="22"/>
          <w:szCs w:val="22"/>
        </w:rPr>
      </w:pPr>
      <w:r w:rsidRPr="003D0401">
        <w:rPr>
          <w:rFonts w:ascii="Times New Roman" w:hAnsi="Times New Roman" w:cs="Times New Roman"/>
          <w:b/>
          <w:sz w:val="22"/>
          <w:szCs w:val="22"/>
        </w:rPr>
        <w:t>Precondition</w:t>
      </w:r>
      <w:r w:rsidR="00EE7754" w:rsidRPr="003D0401">
        <w:rPr>
          <w:rFonts w:ascii="Times New Roman" w:hAnsi="Times New Roman" w:cs="Times New Roman"/>
          <w:b/>
          <w:sz w:val="22"/>
          <w:szCs w:val="22"/>
        </w:rPr>
        <w:t>s</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ha</w:t>
      </w:r>
      <w:r w:rsidR="00E304DE" w:rsidRPr="003D0401">
        <w:rPr>
          <w:rFonts w:ascii="Times New Roman" w:hAnsi="Times New Roman" w:cs="Times New Roman"/>
          <w:sz w:val="22"/>
          <w:szCs w:val="22"/>
        </w:rPr>
        <w:t xml:space="preserve">s completed the Simon </w:t>
      </w:r>
      <w:del w:id="580" w:author="Pedrosa, Kurt L" w:date="2014-09-18T17:43:00Z">
        <w:r w:rsidR="00AC6E8D" w:rsidRPr="003D0401" w:rsidDel="00514745">
          <w:rPr>
            <w:rFonts w:ascii="Times New Roman" w:hAnsi="Times New Roman" w:cs="Times New Roman"/>
            <w:sz w:val="22"/>
            <w:szCs w:val="22"/>
          </w:rPr>
          <w:delText>Carabineer</w:delText>
        </w:r>
      </w:del>
      <w:ins w:id="581" w:author="Pedrosa, Kurt L" w:date="2014-09-18T17:43:00Z">
        <w:r w:rsidR="00514745">
          <w:rPr>
            <w:rFonts w:ascii="Times New Roman" w:hAnsi="Times New Roman" w:cs="Times New Roman"/>
            <w:sz w:val="22"/>
            <w:szCs w:val="22"/>
          </w:rPr>
          <w:t>Carabiner</w:t>
        </w:r>
      </w:ins>
      <w:r w:rsidR="00E304DE" w:rsidRPr="003D0401">
        <w:rPr>
          <w:rFonts w:ascii="Times New Roman" w:hAnsi="Times New Roman" w:cs="Times New Roman"/>
          <w:sz w:val="22"/>
          <w:szCs w:val="22"/>
        </w:rPr>
        <w:t xml:space="preserve"> task </w:t>
      </w:r>
      <w:r w:rsidR="00D92F93" w:rsidRPr="003D0401">
        <w:rPr>
          <w:rFonts w:ascii="Times New Roman" w:hAnsi="Times New Roman" w:cs="Times New Roman"/>
          <w:sz w:val="22"/>
          <w:szCs w:val="22"/>
        </w:rPr>
        <w:t xml:space="preserve">and followed the line </w:t>
      </w:r>
      <w:r w:rsidR="009C6D13" w:rsidRPr="003D0401">
        <w:rPr>
          <w:rFonts w:ascii="Times New Roman" w:hAnsi="Times New Roman" w:cs="Times New Roman"/>
          <w:sz w:val="22"/>
          <w:szCs w:val="22"/>
        </w:rPr>
        <w:t xml:space="preserve">on the floor </w:t>
      </w:r>
      <w:r w:rsidR="00D92F93" w:rsidRPr="003D0401">
        <w:rPr>
          <w:rFonts w:ascii="Times New Roman" w:hAnsi="Times New Roman" w:cs="Times New Roman"/>
          <w:sz w:val="22"/>
          <w:szCs w:val="22"/>
        </w:rPr>
        <w:t xml:space="preserve">to </w:t>
      </w:r>
      <w:r w:rsidR="00E304DE" w:rsidRPr="003D0401">
        <w:rPr>
          <w:rFonts w:ascii="Times New Roman" w:hAnsi="Times New Roman" w:cs="Times New Roman"/>
          <w:sz w:val="22"/>
          <w:szCs w:val="22"/>
        </w:rPr>
        <w:t xml:space="preserve">the </w:t>
      </w:r>
      <w:r w:rsidR="00AC6E8D" w:rsidRPr="003D0401">
        <w:rPr>
          <w:rFonts w:ascii="Times New Roman" w:hAnsi="Times New Roman" w:cs="Times New Roman"/>
          <w:sz w:val="22"/>
          <w:szCs w:val="22"/>
        </w:rPr>
        <w:t>Etch-a-Sketch</w:t>
      </w:r>
      <w:r w:rsidR="008C7CBD" w:rsidRPr="003D0401">
        <w:rPr>
          <w:rFonts w:ascii="Times New Roman" w:hAnsi="Times New Roman" w:cs="Times New Roman"/>
          <w:sz w:val="22"/>
          <w:szCs w:val="22"/>
        </w:rPr>
        <w:t xml:space="preserve"> game station</w:t>
      </w:r>
      <w:r w:rsidR="00E304DE" w:rsidRPr="003D0401">
        <w:rPr>
          <w:rFonts w:ascii="Times New Roman" w:hAnsi="Times New Roman" w:cs="Times New Roman"/>
          <w:sz w:val="22"/>
          <w:szCs w:val="22"/>
        </w:rPr>
        <w:t>.</w:t>
      </w:r>
    </w:p>
    <w:p w14:paraId="38CED51F" w14:textId="0D71A941" w:rsidR="00E304DE" w:rsidRPr="003D0401" w:rsidRDefault="00E304DE" w:rsidP="00BC1039">
      <w:pPr>
        <w:rPr>
          <w:rFonts w:ascii="Times New Roman" w:hAnsi="Times New Roman" w:cs="Times New Roman"/>
          <w:sz w:val="22"/>
          <w:szCs w:val="22"/>
        </w:rPr>
      </w:pPr>
      <w:r w:rsidRPr="003D0401">
        <w:rPr>
          <w:rFonts w:ascii="Times New Roman" w:hAnsi="Times New Roman" w:cs="Times New Roman"/>
          <w:b/>
          <w:sz w:val="22"/>
          <w:szCs w:val="22"/>
        </w:rPr>
        <w:t>Post</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Condition</w:t>
      </w:r>
      <w:r w:rsidR="00EE7754" w:rsidRPr="003D0401">
        <w:rPr>
          <w:rFonts w:ascii="Times New Roman" w:hAnsi="Times New Roman" w:cs="Times New Roman"/>
          <w:b/>
          <w:sz w:val="22"/>
          <w:szCs w:val="22"/>
        </w:rPr>
        <w:t>s</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successfully completes the task</w:t>
      </w:r>
      <w:r w:rsidR="005E7E68" w:rsidRPr="003D0401">
        <w:rPr>
          <w:rFonts w:ascii="Times New Roman" w:hAnsi="Times New Roman" w:cs="Times New Roman"/>
          <w:sz w:val="22"/>
          <w:szCs w:val="22"/>
        </w:rPr>
        <w:t xml:space="preserve"> of drawing IEEE on the Etch-a-S</w:t>
      </w:r>
      <w:r w:rsidRPr="003D0401">
        <w:rPr>
          <w:rFonts w:ascii="Times New Roman" w:hAnsi="Times New Roman" w:cs="Times New Roman"/>
          <w:sz w:val="22"/>
          <w:szCs w:val="22"/>
        </w:rPr>
        <w:t>ketch.</w:t>
      </w:r>
    </w:p>
    <w:p w14:paraId="0CAB0CBE" w14:textId="77777777" w:rsidR="00476662" w:rsidRPr="003D0401" w:rsidRDefault="00476662" w:rsidP="00BC1039">
      <w:pPr>
        <w:rPr>
          <w:rFonts w:ascii="Times New Roman" w:hAnsi="Times New Roman" w:cs="Times New Roman"/>
          <w:sz w:val="22"/>
          <w:szCs w:val="22"/>
        </w:rPr>
      </w:pPr>
    </w:p>
    <w:p w14:paraId="75F9BC36" w14:textId="2C78A383" w:rsidR="00E304DE" w:rsidRPr="003D0401" w:rsidRDefault="00E304DE" w:rsidP="00BC1039">
      <w:pPr>
        <w:rPr>
          <w:rFonts w:ascii="Times New Roman" w:hAnsi="Times New Roman" w:cs="Times New Roman"/>
          <w:sz w:val="22"/>
          <w:szCs w:val="22"/>
        </w:rPr>
      </w:pPr>
      <w:r w:rsidRPr="003D0401">
        <w:rPr>
          <w:rFonts w:ascii="Times New Roman" w:hAnsi="Times New Roman" w:cs="Times New Roman"/>
          <w:b/>
          <w:sz w:val="22"/>
          <w:szCs w:val="22"/>
        </w:rPr>
        <w:t>Main</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Success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Scenario</w:t>
      </w:r>
      <w:r w:rsidRPr="003D0401">
        <w:rPr>
          <w:rFonts w:ascii="Times New Roman" w:hAnsi="Times New Roman" w:cs="Times New Roman"/>
          <w:sz w:val="22"/>
          <w:szCs w:val="22"/>
        </w:rPr>
        <w:t>:</w:t>
      </w:r>
    </w:p>
    <w:p w14:paraId="146DB98B" w14:textId="544B15AF" w:rsidR="00E304DE" w:rsidRPr="003D0401" w:rsidRDefault="00E304DE" w:rsidP="00BC1039">
      <w:pPr>
        <w:pStyle w:val="ListParagraph"/>
        <w:numPr>
          <w:ilvl w:val="0"/>
          <w:numId w:val="9"/>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identifies the Etch-a-Sketch</w:t>
      </w:r>
      <w:r w:rsidR="005E7E68" w:rsidRPr="003D0401">
        <w:rPr>
          <w:rFonts w:ascii="Times New Roman" w:hAnsi="Times New Roman" w:cs="Times New Roman"/>
        </w:rPr>
        <w:t>.</w:t>
      </w:r>
    </w:p>
    <w:p w14:paraId="65F507C7" w14:textId="0F66C33B" w:rsidR="005E7E68" w:rsidRPr="003D0401" w:rsidRDefault="005E7E68" w:rsidP="00BC1039">
      <w:pPr>
        <w:pStyle w:val="ListParagraph"/>
        <w:numPr>
          <w:ilvl w:val="0"/>
          <w:numId w:val="9"/>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identifies the knobs on the Etch-a-Sketch.</w:t>
      </w:r>
    </w:p>
    <w:p w14:paraId="614EB7B4" w14:textId="1A835285" w:rsidR="00EE7754" w:rsidRPr="003D0401" w:rsidRDefault="00E304DE" w:rsidP="00BC1039">
      <w:pPr>
        <w:pStyle w:val="ListParagraph"/>
        <w:numPr>
          <w:ilvl w:val="0"/>
          <w:numId w:val="9"/>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t>
      </w:r>
      <w:r w:rsidR="00EE7754" w:rsidRPr="003D0401">
        <w:rPr>
          <w:rFonts w:ascii="Times New Roman" w:hAnsi="Times New Roman" w:cs="Times New Roman"/>
        </w:rPr>
        <w:t>interacts with the knobs to write IEEE on the Etch-a-Sketch</w:t>
      </w:r>
      <w:r w:rsidRPr="003D0401">
        <w:rPr>
          <w:rFonts w:ascii="Times New Roman" w:hAnsi="Times New Roman" w:cs="Times New Roman"/>
        </w:rPr>
        <w:t>.</w:t>
      </w:r>
    </w:p>
    <w:p w14:paraId="7BF81D51" w14:textId="361AA995" w:rsidR="00EE7754" w:rsidRPr="003D0401" w:rsidRDefault="00EE7754" w:rsidP="00BC1039">
      <w:pPr>
        <w:pStyle w:val="ListParagraph"/>
        <w:numPr>
          <w:ilvl w:val="0"/>
          <w:numId w:val="9"/>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t>
      </w:r>
      <w:r w:rsidR="005E7E68" w:rsidRPr="003D0401">
        <w:rPr>
          <w:rFonts w:ascii="Times New Roman" w:hAnsi="Times New Roman" w:cs="Times New Roman"/>
        </w:rPr>
        <w:t xml:space="preserve">acknowledges </w:t>
      </w:r>
      <w:r w:rsidR="009C6D13" w:rsidRPr="003D0401">
        <w:rPr>
          <w:rFonts w:ascii="Times New Roman" w:hAnsi="Times New Roman" w:cs="Times New Roman"/>
        </w:rPr>
        <w:t xml:space="preserve">completion of the task. </w:t>
      </w:r>
    </w:p>
    <w:p w14:paraId="158F1590" w14:textId="089E824E" w:rsidR="00EE7754" w:rsidRDefault="007748F7">
      <w:pPr>
        <w:pStyle w:val="ListParagraph"/>
        <w:numPr>
          <w:ilvl w:val="0"/>
          <w:numId w:val="9"/>
        </w:numPr>
        <w:spacing w:after="0" w:line="240" w:lineRule="auto"/>
        <w:rPr>
          <w:ins w:id="582" w:author="Worldwide, Computer Support" w:date="2014-09-26T17:53:00Z"/>
          <w:rFonts w:ascii="Times New Roman" w:hAnsi="Times New Roman" w:cs="Times New Roman"/>
        </w:rPr>
        <w:pPrChange w:id="583" w:author="Merissa Roth" w:date="2014-11-09T16:13:00Z">
          <w:pPr>
            <w:pStyle w:val="ListParagraph"/>
            <w:numPr>
              <w:numId w:val="9"/>
            </w:numPr>
            <w:spacing w:line="240" w:lineRule="auto"/>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returns </w:t>
      </w:r>
      <w:del w:id="584" w:author="Worldwide, Computer Support" w:date="2014-09-26T17:48:00Z">
        <w:r w:rsidRPr="003D0401" w:rsidDel="00F94E14">
          <w:rPr>
            <w:rFonts w:ascii="Times New Roman" w:hAnsi="Times New Roman" w:cs="Times New Roman"/>
          </w:rPr>
          <w:delText xml:space="preserve">back </w:delText>
        </w:r>
      </w:del>
      <w:r w:rsidRPr="003D0401">
        <w:rPr>
          <w:rFonts w:ascii="Times New Roman" w:hAnsi="Times New Roman" w:cs="Times New Roman"/>
        </w:rPr>
        <w:t>to the line</w:t>
      </w:r>
      <w:r w:rsidR="00AC6E8D" w:rsidRPr="003D0401">
        <w:rPr>
          <w:rFonts w:ascii="Times New Roman" w:hAnsi="Times New Roman" w:cs="Times New Roman"/>
        </w:rPr>
        <w:t xml:space="preserve"> </w:t>
      </w:r>
      <w:r w:rsidR="009C6D13" w:rsidRPr="003D0401">
        <w:rPr>
          <w:rFonts w:ascii="Times New Roman" w:hAnsi="Times New Roman" w:cs="Times New Roman"/>
        </w:rPr>
        <w:t xml:space="preserve">on the floor </w:t>
      </w:r>
      <w:r w:rsidR="009D32F4">
        <w:rPr>
          <w:rFonts w:ascii="Times New Roman" w:hAnsi="Times New Roman" w:cs="Times New Roman"/>
        </w:rPr>
        <w:t>to continue following it</w:t>
      </w:r>
      <w:r w:rsidRPr="003D0401">
        <w:rPr>
          <w:rFonts w:ascii="Times New Roman" w:hAnsi="Times New Roman" w:cs="Times New Roman"/>
        </w:rPr>
        <w:t>.</w:t>
      </w:r>
    </w:p>
    <w:p w14:paraId="6FE66934" w14:textId="77777777" w:rsidR="00F94E14" w:rsidRPr="00F94E14" w:rsidRDefault="00F94E14">
      <w:pPr>
        <w:rPr>
          <w:rFonts w:ascii="Times New Roman" w:hAnsi="Times New Roman" w:cs="Times New Roman"/>
          <w:rPrChange w:id="585" w:author="Worldwide, Computer Support" w:date="2014-09-26T17:53:00Z">
            <w:rPr/>
          </w:rPrChange>
        </w:rPr>
        <w:pPrChange w:id="586" w:author="Merissa Roth" w:date="2014-11-09T16:13:00Z">
          <w:pPr>
            <w:pStyle w:val="ListParagraph"/>
            <w:numPr>
              <w:numId w:val="9"/>
            </w:numPr>
            <w:spacing w:line="240" w:lineRule="auto"/>
          </w:pPr>
        </w:pPrChange>
      </w:pPr>
    </w:p>
    <w:p w14:paraId="4A124742" w14:textId="20300E5C" w:rsidR="00EE7754" w:rsidRPr="003D0401" w:rsidRDefault="00EE7754" w:rsidP="00BC1039">
      <w:pPr>
        <w:rPr>
          <w:rFonts w:ascii="Times New Roman" w:hAnsi="Times New Roman" w:cs="Times New Roman"/>
          <w:sz w:val="22"/>
          <w:szCs w:val="22"/>
        </w:rPr>
      </w:pPr>
      <w:r w:rsidRPr="003D0401">
        <w:rPr>
          <w:rFonts w:ascii="Times New Roman" w:hAnsi="Times New Roman" w:cs="Times New Roman"/>
          <w:b/>
          <w:sz w:val="22"/>
          <w:szCs w:val="22"/>
        </w:rPr>
        <w:t>Extensions</w:t>
      </w:r>
      <w:r w:rsidRPr="003D0401">
        <w:rPr>
          <w:rFonts w:ascii="Times New Roman" w:hAnsi="Times New Roman" w:cs="Times New Roman"/>
          <w:sz w:val="22"/>
          <w:szCs w:val="22"/>
        </w:rPr>
        <w:t>:</w:t>
      </w:r>
    </w:p>
    <w:p w14:paraId="1033C74C" w14:textId="34664744" w:rsidR="005E7E68" w:rsidRPr="00705B8B" w:rsidRDefault="005E7E68">
      <w:pPr>
        <w:contextualSpacing/>
        <w:rPr>
          <w:rFonts w:ascii="Times New Roman" w:hAnsi="Times New Roman" w:cs="Times New Roman"/>
          <w:sz w:val="22"/>
          <w:szCs w:val="22"/>
        </w:rPr>
        <w:pPrChange w:id="587" w:author="Merissa Roth" w:date="2014-11-09T18:04:00Z">
          <w:pPr/>
        </w:pPrChange>
      </w:pPr>
      <w:r w:rsidRPr="003D0401">
        <w:rPr>
          <w:rFonts w:ascii="Times New Roman" w:hAnsi="Times New Roman" w:cs="Times New Roman"/>
          <w:sz w:val="22"/>
          <w:szCs w:val="22"/>
        </w:rPr>
        <w:t>1a.</w:t>
      </w:r>
      <w:r w:rsidR="00476662" w:rsidRPr="003D0401">
        <w:rPr>
          <w:rFonts w:ascii="Times New Roman" w:hAnsi="Times New Roman" w:cs="Times New Roman"/>
          <w:sz w:val="22"/>
          <w:szCs w:val="22"/>
        </w:rPr>
        <w:t xml:space="preserve"> </w:t>
      </w:r>
      <w:r w:rsidRPr="00705B8B">
        <w:rPr>
          <w:rFonts w:ascii="Times New Roman" w:hAnsi="Times New Roman" w:cs="Times New Roman"/>
          <w:sz w:val="22"/>
          <w:szCs w:val="22"/>
        </w:rPr>
        <w:t xml:space="preserve">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fails to identify the Etch-a-Sketch:</w:t>
      </w:r>
    </w:p>
    <w:p w14:paraId="2D7156EC" w14:textId="7D47CC14" w:rsidR="005E7E68" w:rsidRPr="00705B8B" w:rsidRDefault="005E7E68">
      <w:pPr>
        <w:pStyle w:val="ListParagraph"/>
        <w:numPr>
          <w:ilvl w:val="0"/>
          <w:numId w:val="23"/>
        </w:numPr>
        <w:spacing w:after="0" w:line="240" w:lineRule="auto"/>
        <w:rPr>
          <w:rFonts w:ascii="Times New Roman" w:hAnsi="Times New Roman" w:cs="Times New Roman"/>
        </w:rPr>
        <w:pPrChange w:id="588" w:author="Merissa Roth" w:date="2014-11-09T18:04:00Z">
          <w:pPr>
            <w:pStyle w:val="ListParagraph"/>
            <w:numPr>
              <w:numId w:val="23"/>
            </w:numPr>
            <w:spacing w:line="240" w:lineRule="auto"/>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 </w:t>
      </w:r>
      <w:r w:rsidR="00A21052" w:rsidRPr="00705B8B">
        <w:rPr>
          <w:rFonts w:ascii="Times New Roman" w:hAnsi="Times New Roman" w:cs="Times New Roman"/>
        </w:rPr>
        <w:t xml:space="preserve">again </w:t>
      </w:r>
      <w:r w:rsidRPr="00705B8B">
        <w:rPr>
          <w:rFonts w:ascii="Times New Roman" w:hAnsi="Times New Roman" w:cs="Times New Roman"/>
        </w:rPr>
        <w:t>to identify the Etch-a-Sketch</w:t>
      </w:r>
    </w:p>
    <w:p w14:paraId="70206AEE" w14:textId="632B17AF" w:rsidR="005E7E68" w:rsidRPr="00705B8B" w:rsidRDefault="005E7E68">
      <w:pPr>
        <w:ind w:firstLine="720"/>
        <w:contextualSpacing/>
        <w:rPr>
          <w:rFonts w:ascii="Times New Roman" w:hAnsi="Times New Roman" w:cs="Times New Roman"/>
          <w:rPrChange w:id="589" w:author="Merissa Roth" w:date="2014-11-09T18:04:00Z">
            <w:rPr/>
          </w:rPrChange>
        </w:rPr>
        <w:pPrChange w:id="590" w:author="Merissa Roth" w:date="2014-11-09T18:04:00Z">
          <w:pPr>
            <w:pStyle w:val="ListParagraph"/>
            <w:spacing w:line="240" w:lineRule="auto"/>
          </w:pPr>
        </w:pPrChange>
      </w:pPr>
      <w:r w:rsidRPr="00705B8B">
        <w:rPr>
          <w:rFonts w:ascii="Times New Roman" w:hAnsi="Times New Roman" w:cs="Times New Roman"/>
          <w:sz w:val="22"/>
          <w:szCs w:val="22"/>
          <w:rPrChange w:id="591" w:author="Merissa Roth" w:date="2014-11-09T18:04:00Z">
            <w:rPr/>
          </w:rPrChange>
        </w:rPr>
        <w:t>1a.</w:t>
      </w:r>
      <w:r w:rsidR="00CF15DD" w:rsidRPr="00705B8B">
        <w:rPr>
          <w:rFonts w:ascii="Times New Roman" w:hAnsi="Times New Roman" w:cs="Times New Roman"/>
          <w:sz w:val="22"/>
          <w:szCs w:val="22"/>
          <w:rPrChange w:id="592" w:author="Merissa Roth" w:date="2014-11-09T18:04:00Z">
            <w:rPr/>
          </w:rPrChange>
        </w:rPr>
        <w:t xml:space="preserve"> </w:t>
      </w:r>
      <w:r w:rsidRPr="00705B8B">
        <w:rPr>
          <w:rFonts w:ascii="Times New Roman" w:hAnsi="Times New Roman" w:cs="Times New Roman"/>
          <w:sz w:val="22"/>
          <w:szCs w:val="22"/>
          <w:rPrChange w:id="593" w:author="Merissa Roth" w:date="2014-11-09T18:04:00Z">
            <w:rPr/>
          </w:rPrChange>
        </w:rPr>
        <w:t xml:space="preserve">The </w:t>
      </w:r>
      <w:r w:rsidR="00DC13B7" w:rsidRPr="00705B8B">
        <w:rPr>
          <w:rFonts w:ascii="Times New Roman" w:hAnsi="Times New Roman" w:cs="Times New Roman"/>
          <w:sz w:val="22"/>
          <w:szCs w:val="22"/>
          <w:rPrChange w:id="594" w:author="Merissa Roth" w:date="2014-11-09T18:04:00Z">
            <w:rPr/>
          </w:rPrChange>
        </w:rPr>
        <w:t>APS</w:t>
      </w:r>
      <w:r w:rsidRPr="00705B8B">
        <w:rPr>
          <w:rFonts w:ascii="Times New Roman" w:hAnsi="Times New Roman" w:cs="Times New Roman"/>
          <w:sz w:val="22"/>
          <w:szCs w:val="22"/>
          <w:rPrChange w:id="595" w:author="Merissa Roth" w:date="2014-11-09T18:04:00Z">
            <w:rPr/>
          </w:rPrChange>
        </w:rPr>
        <w:t xml:space="preserve"> still fails to identify the Etch-a-Sketch:</w:t>
      </w:r>
    </w:p>
    <w:p w14:paraId="26B32C71" w14:textId="32F3EC61" w:rsidR="005E7E68" w:rsidRPr="00705B8B" w:rsidRDefault="005E7E68">
      <w:pPr>
        <w:pStyle w:val="ListParagraph"/>
        <w:numPr>
          <w:ilvl w:val="1"/>
          <w:numId w:val="23"/>
        </w:numPr>
        <w:spacing w:after="0" w:line="240" w:lineRule="auto"/>
        <w:rPr>
          <w:rFonts w:ascii="Times New Roman" w:hAnsi="Times New Roman" w:cs="Times New Roman"/>
        </w:rPr>
        <w:pPrChange w:id="596" w:author="Merissa Roth" w:date="2014-11-09T18:04:00Z">
          <w:pPr>
            <w:pStyle w:val="ListParagraph"/>
            <w:numPr>
              <w:ilvl w:val="1"/>
              <w:numId w:val="23"/>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goes back to the line </w:t>
      </w:r>
      <w:ins w:id="597" w:author="Pedrosa, Kurt L" w:date="2014-09-18T19:18:00Z">
        <w:r w:rsidR="00EA2A49" w:rsidRPr="00705B8B">
          <w:rPr>
            <w:rFonts w:ascii="Times New Roman" w:hAnsi="Times New Roman" w:cs="Times New Roman"/>
          </w:rPr>
          <w:t xml:space="preserve">on the floor </w:t>
        </w:r>
      </w:ins>
      <w:r w:rsidRPr="00705B8B">
        <w:rPr>
          <w:rFonts w:ascii="Times New Roman" w:hAnsi="Times New Roman" w:cs="Times New Roman"/>
        </w:rPr>
        <w:t>being followed</w:t>
      </w:r>
    </w:p>
    <w:p w14:paraId="42BCA7D1" w14:textId="4D978E3B" w:rsidR="005E7E68" w:rsidRPr="00705B8B" w:rsidRDefault="005E7E68">
      <w:pPr>
        <w:pStyle w:val="ListParagraph"/>
        <w:numPr>
          <w:ilvl w:val="1"/>
          <w:numId w:val="23"/>
        </w:numPr>
        <w:spacing w:after="0" w:line="240" w:lineRule="auto"/>
        <w:rPr>
          <w:rFonts w:ascii="Times New Roman" w:hAnsi="Times New Roman" w:cs="Times New Roman"/>
        </w:rPr>
        <w:pPrChange w:id="598" w:author="Merissa Roth" w:date="2014-11-09T18:04:00Z">
          <w:pPr>
            <w:pStyle w:val="ListParagraph"/>
            <w:numPr>
              <w:ilvl w:val="1"/>
              <w:numId w:val="23"/>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0075126D">
        <w:rPr>
          <w:rFonts w:ascii="Times New Roman" w:hAnsi="Times New Roman" w:cs="Times New Roman"/>
        </w:rPr>
        <w:t xml:space="preserve"> </w:t>
      </w:r>
      <w:r w:rsidR="0075126D" w:rsidRPr="0075126D">
        <w:rPr>
          <w:rFonts w:ascii="Times New Roman" w:hAnsi="Times New Roman" w:cs="Times New Roman"/>
          <w:strike/>
          <w:color w:val="00B050"/>
        </w:rPr>
        <w:t>moves</w:t>
      </w:r>
      <w:r w:rsidR="0075126D" w:rsidRPr="0075126D">
        <w:rPr>
          <w:rFonts w:ascii="Times New Roman" w:hAnsi="Times New Roman" w:cs="Times New Roman"/>
          <w:strike/>
          <w:color w:val="00B050"/>
        </w:rPr>
        <w:t xml:space="preserve"> </w:t>
      </w:r>
      <w:r w:rsidR="0075126D">
        <w:rPr>
          <w:rFonts w:ascii="Times New Roman" w:hAnsi="Times New Roman" w:cs="Times New Roman"/>
          <w:strike/>
          <w:color w:val="00B050"/>
        </w:rPr>
        <w:t>on</w:t>
      </w:r>
      <w:r w:rsidRPr="00705B8B">
        <w:rPr>
          <w:rFonts w:ascii="Times New Roman" w:hAnsi="Times New Roman" w:cs="Times New Roman"/>
        </w:rPr>
        <w:t xml:space="preserve"> </w:t>
      </w:r>
      <w:r w:rsidR="00CD4942" w:rsidRPr="0075126D">
        <w:rPr>
          <w:rFonts w:ascii="Times New Roman" w:hAnsi="Times New Roman" w:cs="Times New Roman"/>
          <w:color w:val="FF0000"/>
        </w:rPr>
        <w:t>continues</w:t>
      </w:r>
      <w:r w:rsidRPr="0075126D">
        <w:rPr>
          <w:rFonts w:ascii="Times New Roman" w:hAnsi="Times New Roman" w:cs="Times New Roman"/>
          <w:color w:val="FF0000"/>
        </w:rPr>
        <w:t xml:space="preserve"> </w:t>
      </w:r>
      <w:r w:rsidRPr="00705B8B">
        <w:rPr>
          <w:rFonts w:ascii="Times New Roman" w:hAnsi="Times New Roman" w:cs="Times New Roman"/>
        </w:rPr>
        <w:t xml:space="preserve">to the next </w:t>
      </w:r>
      <w:r w:rsidR="007748F7" w:rsidRPr="00705B8B">
        <w:rPr>
          <w:rFonts w:ascii="Times New Roman" w:hAnsi="Times New Roman" w:cs="Times New Roman"/>
        </w:rPr>
        <w:t>game station</w:t>
      </w:r>
    </w:p>
    <w:p w14:paraId="5A7EE2AD" w14:textId="49A687A3" w:rsidR="005E7E68" w:rsidRPr="00705B8B" w:rsidRDefault="005E7E68">
      <w:pPr>
        <w:ind w:left="360" w:firstLine="360"/>
        <w:contextualSpacing/>
        <w:rPr>
          <w:rFonts w:ascii="Times New Roman" w:hAnsi="Times New Roman" w:cs="Times New Roman"/>
          <w:rPrChange w:id="599" w:author="Merissa Roth" w:date="2014-11-09T18:04:00Z">
            <w:rPr/>
          </w:rPrChange>
        </w:rPr>
        <w:pPrChange w:id="600" w:author="Merissa Roth" w:date="2014-11-09T18:04:00Z">
          <w:pPr>
            <w:pStyle w:val="ListParagraph"/>
            <w:spacing w:line="240" w:lineRule="auto"/>
          </w:pPr>
        </w:pPrChange>
      </w:pPr>
      <w:r w:rsidRPr="00705B8B">
        <w:rPr>
          <w:rFonts w:ascii="Times New Roman" w:hAnsi="Times New Roman" w:cs="Times New Roman"/>
          <w:sz w:val="22"/>
          <w:szCs w:val="22"/>
          <w:rPrChange w:id="601" w:author="Merissa Roth" w:date="2014-11-09T18:04:00Z">
            <w:rPr/>
          </w:rPrChange>
        </w:rPr>
        <w:t xml:space="preserve">1b. The </w:t>
      </w:r>
      <w:r w:rsidR="00DC13B7" w:rsidRPr="00705B8B">
        <w:rPr>
          <w:rFonts w:ascii="Times New Roman" w:hAnsi="Times New Roman" w:cs="Times New Roman"/>
          <w:sz w:val="22"/>
          <w:szCs w:val="22"/>
          <w:rPrChange w:id="602" w:author="Merissa Roth" w:date="2014-11-09T18:04:00Z">
            <w:rPr/>
          </w:rPrChange>
        </w:rPr>
        <w:t>APS</w:t>
      </w:r>
      <w:r w:rsidRPr="00705B8B">
        <w:rPr>
          <w:rFonts w:ascii="Times New Roman" w:hAnsi="Times New Roman" w:cs="Times New Roman"/>
          <w:sz w:val="22"/>
          <w:szCs w:val="22"/>
          <w:rPrChange w:id="603" w:author="Merissa Roth" w:date="2014-11-09T18:04:00Z">
            <w:rPr/>
          </w:rPrChange>
        </w:rPr>
        <w:t xml:space="preserve"> successfully identifies the Etch-a-Sketch:</w:t>
      </w:r>
    </w:p>
    <w:p w14:paraId="15F1A562" w14:textId="6A1E3D68" w:rsidR="005E7E68" w:rsidRPr="00705B8B" w:rsidRDefault="005E7E68">
      <w:pPr>
        <w:pStyle w:val="ListParagraph"/>
        <w:numPr>
          <w:ilvl w:val="1"/>
          <w:numId w:val="22"/>
        </w:numPr>
        <w:spacing w:after="0" w:line="240" w:lineRule="auto"/>
        <w:rPr>
          <w:rFonts w:ascii="Times New Roman" w:hAnsi="Times New Roman" w:cs="Times New Roman"/>
        </w:rPr>
        <w:pPrChange w:id="604" w:author="Merissa Roth" w:date="2014-11-09T18:04:00Z">
          <w:pPr>
            <w:pStyle w:val="ListParagraph"/>
            <w:numPr>
              <w:ilvl w:val="1"/>
              <w:numId w:val="22"/>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Pr="00705B8B">
        <w:rPr>
          <w:rFonts w:ascii="Times New Roman" w:hAnsi="Times New Roman" w:cs="Times New Roman"/>
        </w:rPr>
        <w:t xml:space="preserve"> in accordance with the </w:t>
      </w:r>
      <w:r w:rsidRPr="00705B8B">
        <w:rPr>
          <w:rFonts w:ascii="Times New Roman" w:hAnsi="Times New Roman" w:cs="Times New Roman"/>
          <w:i/>
        </w:rPr>
        <w:t>Main Success Scenario</w:t>
      </w:r>
    </w:p>
    <w:p w14:paraId="72C1EC72" w14:textId="293E399E" w:rsidR="005E7E68" w:rsidRPr="00705B8B" w:rsidRDefault="005E7E68">
      <w:pPr>
        <w:contextualSpacing/>
        <w:rPr>
          <w:rFonts w:ascii="Times New Roman" w:hAnsi="Times New Roman" w:cs="Times New Roman"/>
          <w:sz w:val="22"/>
          <w:szCs w:val="22"/>
        </w:rPr>
        <w:pPrChange w:id="605" w:author="Merissa Roth" w:date="2014-11-09T18:04:00Z">
          <w:pPr/>
        </w:pPrChange>
      </w:pPr>
      <w:r w:rsidRPr="00705B8B">
        <w:rPr>
          <w:rFonts w:ascii="Times New Roman" w:hAnsi="Times New Roman" w:cs="Times New Roman"/>
          <w:sz w:val="22"/>
          <w:szCs w:val="22"/>
        </w:rPr>
        <w:t xml:space="preserve">2a.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fails to identify</w:t>
      </w:r>
      <w:r w:rsidR="00A21052" w:rsidRPr="00705B8B">
        <w:rPr>
          <w:rFonts w:ascii="Times New Roman" w:hAnsi="Times New Roman" w:cs="Times New Roman"/>
          <w:sz w:val="22"/>
          <w:szCs w:val="22"/>
        </w:rPr>
        <w:t xml:space="preserve"> one</w:t>
      </w:r>
      <w:r w:rsidR="0075126D">
        <w:rPr>
          <w:rFonts w:ascii="Times New Roman" w:hAnsi="Times New Roman" w:cs="Times New Roman"/>
          <w:sz w:val="22"/>
          <w:szCs w:val="22"/>
        </w:rPr>
        <w:t xml:space="preserve"> </w:t>
      </w:r>
      <w:r w:rsidR="0075126D" w:rsidRPr="0075126D">
        <w:rPr>
          <w:rFonts w:ascii="Times New Roman" w:hAnsi="Times New Roman" w:cs="Times New Roman"/>
          <w:strike/>
          <w:color w:val="00B050"/>
          <w:sz w:val="22"/>
          <w:szCs w:val="22"/>
        </w:rPr>
        <w:t>(1)</w:t>
      </w:r>
      <w:r w:rsidR="00A21052" w:rsidRPr="00705B8B">
        <w:rPr>
          <w:rFonts w:ascii="Times New Roman" w:hAnsi="Times New Roman" w:cs="Times New Roman"/>
          <w:sz w:val="22"/>
          <w:szCs w:val="22"/>
        </w:rPr>
        <w:t xml:space="preserve"> </w:t>
      </w:r>
      <w:del w:id="606" w:author="Merissa Roth" w:date="2014-11-09T13:16:00Z">
        <w:r w:rsidR="009C6D13" w:rsidRPr="00705B8B" w:rsidDel="00726614">
          <w:rPr>
            <w:rFonts w:ascii="Times New Roman" w:hAnsi="Times New Roman" w:cs="Times New Roman"/>
            <w:sz w:val="22"/>
            <w:szCs w:val="22"/>
          </w:rPr>
          <w:delText>(1)</w:delText>
        </w:r>
      </w:del>
      <w:del w:id="607" w:author="Merissa Roth" w:date="2014-11-09T13:46:00Z">
        <w:r w:rsidR="009C6D13" w:rsidRPr="00705B8B" w:rsidDel="00E920CE">
          <w:rPr>
            <w:rFonts w:ascii="Times New Roman" w:hAnsi="Times New Roman" w:cs="Times New Roman"/>
            <w:sz w:val="22"/>
            <w:szCs w:val="22"/>
          </w:rPr>
          <w:delText xml:space="preserve"> </w:delText>
        </w:r>
      </w:del>
      <w:r w:rsidR="00A21052" w:rsidRPr="00705B8B">
        <w:rPr>
          <w:rFonts w:ascii="Times New Roman" w:hAnsi="Times New Roman" w:cs="Times New Roman"/>
          <w:sz w:val="22"/>
          <w:szCs w:val="22"/>
        </w:rPr>
        <w:t>knob</w:t>
      </w:r>
      <w:r w:rsidRPr="00705B8B">
        <w:rPr>
          <w:rFonts w:ascii="Times New Roman" w:hAnsi="Times New Roman" w:cs="Times New Roman"/>
          <w:sz w:val="22"/>
          <w:szCs w:val="22"/>
        </w:rPr>
        <w:t xml:space="preserve"> on the Etch-a-Sketch:</w:t>
      </w:r>
    </w:p>
    <w:p w14:paraId="3E44A6D0" w14:textId="4C55D6A1" w:rsidR="005E7E68" w:rsidRPr="00705B8B" w:rsidRDefault="005E7E68">
      <w:pPr>
        <w:pStyle w:val="ListParagraph"/>
        <w:numPr>
          <w:ilvl w:val="0"/>
          <w:numId w:val="24"/>
        </w:numPr>
        <w:spacing w:after="0" w:line="240" w:lineRule="auto"/>
        <w:rPr>
          <w:rFonts w:ascii="Times New Roman" w:hAnsi="Times New Roman" w:cs="Times New Roman"/>
        </w:rPr>
        <w:pPrChange w:id="608" w:author="Merissa Roth" w:date="2014-11-09T18:04:00Z">
          <w:pPr>
            <w:pStyle w:val="ListParagraph"/>
            <w:numPr>
              <w:numId w:val="24"/>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 </w:t>
      </w:r>
      <w:r w:rsidR="00A21052" w:rsidRPr="00705B8B">
        <w:rPr>
          <w:rFonts w:ascii="Times New Roman" w:hAnsi="Times New Roman" w:cs="Times New Roman"/>
        </w:rPr>
        <w:t>again to identify both</w:t>
      </w:r>
      <w:r w:rsidRPr="00705B8B">
        <w:rPr>
          <w:rFonts w:ascii="Times New Roman" w:hAnsi="Times New Roman" w:cs="Times New Roman"/>
        </w:rPr>
        <w:t xml:space="preserve"> knobs on the Etch-a-Sketch</w:t>
      </w:r>
    </w:p>
    <w:p w14:paraId="4190756B" w14:textId="4CD5E026" w:rsidR="005E7E68" w:rsidRPr="00705B8B" w:rsidRDefault="005E7E68">
      <w:pPr>
        <w:ind w:firstLine="720"/>
        <w:contextualSpacing/>
        <w:rPr>
          <w:rFonts w:ascii="Times New Roman" w:hAnsi="Times New Roman" w:cs="Times New Roman"/>
          <w:rPrChange w:id="609" w:author="Merissa Roth" w:date="2014-11-09T18:04:00Z">
            <w:rPr/>
          </w:rPrChange>
        </w:rPr>
        <w:pPrChange w:id="610" w:author="Merissa Roth" w:date="2014-11-09T18:04:00Z">
          <w:pPr>
            <w:pStyle w:val="ListParagraph"/>
          </w:pPr>
        </w:pPrChange>
      </w:pPr>
      <w:r w:rsidRPr="00705B8B">
        <w:rPr>
          <w:rFonts w:ascii="Times New Roman" w:hAnsi="Times New Roman" w:cs="Times New Roman"/>
          <w:sz w:val="22"/>
          <w:szCs w:val="22"/>
          <w:rPrChange w:id="611" w:author="Merissa Roth" w:date="2014-11-09T18:04:00Z">
            <w:rPr/>
          </w:rPrChange>
        </w:rPr>
        <w:t xml:space="preserve">1a. The </w:t>
      </w:r>
      <w:r w:rsidR="00DC13B7" w:rsidRPr="00705B8B">
        <w:rPr>
          <w:rFonts w:ascii="Times New Roman" w:hAnsi="Times New Roman" w:cs="Times New Roman"/>
          <w:sz w:val="22"/>
          <w:szCs w:val="22"/>
          <w:rPrChange w:id="612" w:author="Merissa Roth" w:date="2014-11-09T18:04:00Z">
            <w:rPr/>
          </w:rPrChange>
        </w:rPr>
        <w:t>APS</w:t>
      </w:r>
      <w:r w:rsidR="00A21052" w:rsidRPr="00705B8B">
        <w:rPr>
          <w:rFonts w:ascii="Times New Roman" w:hAnsi="Times New Roman" w:cs="Times New Roman"/>
          <w:sz w:val="22"/>
          <w:szCs w:val="22"/>
          <w:rPrChange w:id="613" w:author="Merissa Roth" w:date="2014-11-09T18:04:00Z">
            <w:rPr/>
          </w:rPrChange>
        </w:rPr>
        <w:t xml:space="preserve"> still fails to identify one</w:t>
      </w:r>
      <w:r w:rsidR="0075126D">
        <w:rPr>
          <w:rFonts w:ascii="Times New Roman" w:hAnsi="Times New Roman" w:cs="Times New Roman"/>
          <w:sz w:val="22"/>
          <w:szCs w:val="22"/>
        </w:rPr>
        <w:t xml:space="preserve"> </w:t>
      </w:r>
      <w:r w:rsidR="0075126D" w:rsidRPr="0075126D">
        <w:rPr>
          <w:rFonts w:ascii="Times New Roman" w:hAnsi="Times New Roman" w:cs="Times New Roman"/>
          <w:strike/>
          <w:color w:val="00B050"/>
          <w:sz w:val="22"/>
          <w:szCs w:val="22"/>
        </w:rPr>
        <w:t>(1)</w:t>
      </w:r>
      <w:r w:rsidR="00A21052" w:rsidRPr="00705B8B">
        <w:rPr>
          <w:rFonts w:ascii="Times New Roman" w:hAnsi="Times New Roman" w:cs="Times New Roman"/>
          <w:sz w:val="22"/>
          <w:szCs w:val="22"/>
          <w:rPrChange w:id="614" w:author="Merissa Roth" w:date="2014-11-09T18:04:00Z">
            <w:rPr/>
          </w:rPrChange>
        </w:rPr>
        <w:t xml:space="preserve"> </w:t>
      </w:r>
      <w:del w:id="615" w:author="Merissa Roth" w:date="2014-11-09T13:16:00Z">
        <w:r w:rsidR="009C6D13" w:rsidRPr="00705B8B" w:rsidDel="00726614">
          <w:rPr>
            <w:rFonts w:ascii="Times New Roman" w:hAnsi="Times New Roman" w:cs="Times New Roman"/>
            <w:sz w:val="22"/>
            <w:szCs w:val="22"/>
            <w:rPrChange w:id="616" w:author="Merissa Roth" w:date="2014-11-09T18:04:00Z">
              <w:rPr/>
            </w:rPrChange>
          </w:rPr>
          <w:delText>(1)</w:delText>
        </w:r>
      </w:del>
      <w:del w:id="617" w:author="Merissa Roth" w:date="2014-11-09T13:31:00Z">
        <w:r w:rsidR="009C6D13" w:rsidRPr="00705B8B" w:rsidDel="00726614">
          <w:rPr>
            <w:rFonts w:ascii="Times New Roman" w:hAnsi="Times New Roman" w:cs="Times New Roman"/>
            <w:sz w:val="22"/>
            <w:szCs w:val="22"/>
            <w:rPrChange w:id="618" w:author="Merissa Roth" w:date="2014-11-09T18:04:00Z">
              <w:rPr/>
            </w:rPrChange>
          </w:rPr>
          <w:delText xml:space="preserve"> </w:delText>
        </w:r>
      </w:del>
      <w:r w:rsidR="00A21052" w:rsidRPr="00705B8B">
        <w:rPr>
          <w:rFonts w:ascii="Times New Roman" w:hAnsi="Times New Roman" w:cs="Times New Roman"/>
          <w:sz w:val="22"/>
          <w:szCs w:val="22"/>
          <w:rPrChange w:id="619" w:author="Merissa Roth" w:date="2014-11-09T18:04:00Z">
            <w:rPr/>
          </w:rPrChange>
        </w:rPr>
        <w:t>knob</w:t>
      </w:r>
      <w:r w:rsidRPr="00705B8B">
        <w:rPr>
          <w:rFonts w:ascii="Times New Roman" w:hAnsi="Times New Roman" w:cs="Times New Roman"/>
          <w:sz w:val="22"/>
          <w:szCs w:val="22"/>
          <w:rPrChange w:id="620" w:author="Merissa Roth" w:date="2014-11-09T18:04:00Z">
            <w:rPr/>
          </w:rPrChange>
        </w:rPr>
        <w:t xml:space="preserve"> on the Etch-a-Sketch:</w:t>
      </w:r>
    </w:p>
    <w:p w14:paraId="2ADF44B4" w14:textId="4E87C152" w:rsidR="005E7E68" w:rsidRPr="00705B8B" w:rsidRDefault="005E7E68">
      <w:pPr>
        <w:pStyle w:val="ListParagraph"/>
        <w:numPr>
          <w:ilvl w:val="1"/>
          <w:numId w:val="8"/>
        </w:numPr>
        <w:spacing w:after="0" w:line="240" w:lineRule="auto"/>
        <w:rPr>
          <w:rFonts w:ascii="Times New Roman" w:hAnsi="Times New Roman" w:cs="Times New Roman"/>
        </w:rPr>
        <w:pPrChange w:id="621" w:author="Merissa Roth" w:date="2014-11-09T18:04:00Z">
          <w:pPr>
            <w:pStyle w:val="ListParagraph"/>
            <w:numPr>
              <w:ilvl w:val="1"/>
              <w:numId w:val="8"/>
            </w:numPr>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goes back to the line </w:t>
      </w:r>
      <w:r w:rsidR="009C6D13" w:rsidRPr="00705B8B">
        <w:rPr>
          <w:rFonts w:ascii="Times New Roman" w:hAnsi="Times New Roman" w:cs="Times New Roman"/>
        </w:rPr>
        <w:t xml:space="preserve">on the floor </w:t>
      </w:r>
      <w:r w:rsidRPr="00705B8B">
        <w:rPr>
          <w:rFonts w:ascii="Times New Roman" w:hAnsi="Times New Roman" w:cs="Times New Roman"/>
        </w:rPr>
        <w:t xml:space="preserve">being followed </w:t>
      </w:r>
    </w:p>
    <w:p w14:paraId="6DD9ECFE" w14:textId="7983BA86" w:rsidR="005E7E68" w:rsidRPr="00705B8B" w:rsidRDefault="005E7E68">
      <w:pPr>
        <w:pStyle w:val="ListParagraph"/>
        <w:numPr>
          <w:ilvl w:val="1"/>
          <w:numId w:val="8"/>
        </w:numPr>
        <w:spacing w:after="0" w:line="240" w:lineRule="auto"/>
        <w:rPr>
          <w:rFonts w:ascii="Times New Roman" w:hAnsi="Times New Roman" w:cs="Times New Roman"/>
        </w:rPr>
        <w:pPrChange w:id="622" w:author="Merissa Roth" w:date="2014-11-09T18:04:00Z">
          <w:pPr>
            <w:pStyle w:val="ListParagraph"/>
            <w:numPr>
              <w:ilvl w:val="1"/>
              <w:numId w:val="8"/>
            </w:numPr>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w:t>
      </w:r>
      <w:r w:rsidR="0075126D" w:rsidRPr="0075126D">
        <w:rPr>
          <w:rFonts w:ascii="Times New Roman" w:hAnsi="Times New Roman" w:cs="Times New Roman"/>
          <w:strike/>
          <w:color w:val="00B050"/>
        </w:rPr>
        <w:t>moves</w:t>
      </w:r>
      <w:r w:rsidR="0075126D" w:rsidRPr="0075126D">
        <w:rPr>
          <w:rFonts w:ascii="Times New Roman" w:hAnsi="Times New Roman" w:cs="Times New Roman"/>
          <w:strike/>
          <w:color w:val="00B050"/>
        </w:rPr>
        <w:t xml:space="preserve"> </w:t>
      </w:r>
      <w:r w:rsidR="0075126D">
        <w:rPr>
          <w:rFonts w:ascii="Times New Roman" w:hAnsi="Times New Roman" w:cs="Times New Roman"/>
          <w:strike/>
          <w:color w:val="00B050"/>
        </w:rPr>
        <w:t>on</w:t>
      </w:r>
      <w:r w:rsidR="0075126D" w:rsidRPr="0075126D">
        <w:rPr>
          <w:rFonts w:ascii="Times New Roman" w:hAnsi="Times New Roman" w:cs="Times New Roman"/>
          <w:strike/>
          <w:color w:val="00B050"/>
        </w:rPr>
        <w:t xml:space="preserve"> </w:t>
      </w:r>
      <w:r w:rsidR="00CD4942" w:rsidRPr="0075126D">
        <w:rPr>
          <w:rFonts w:ascii="Times New Roman" w:hAnsi="Times New Roman" w:cs="Times New Roman"/>
          <w:color w:val="FF0000"/>
        </w:rPr>
        <w:t>continues</w:t>
      </w:r>
      <w:r w:rsidRPr="0075126D">
        <w:rPr>
          <w:rFonts w:ascii="Times New Roman" w:hAnsi="Times New Roman" w:cs="Times New Roman"/>
          <w:color w:val="FF0000"/>
        </w:rPr>
        <w:t xml:space="preserve"> </w:t>
      </w:r>
      <w:r w:rsidRPr="00705B8B">
        <w:rPr>
          <w:rFonts w:ascii="Times New Roman" w:hAnsi="Times New Roman" w:cs="Times New Roman"/>
        </w:rPr>
        <w:t xml:space="preserve">to the next </w:t>
      </w:r>
      <w:r w:rsidR="007748F7" w:rsidRPr="00705B8B">
        <w:rPr>
          <w:rFonts w:ascii="Times New Roman" w:hAnsi="Times New Roman" w:cs="Times New Roman"/>
        </w:rPr>
        <w:t>game station</w:t>
      </w:r>
    </w:p>
    <w:p w14:paraId="7537886C" w14:textId="0C846984" w:rsidR="005E7E68" w:rsidRPr="00705B8B" w:rsidRDefault="005E7E68">
      <w:pPr>
        <w:ind w:left="360" w:firstLine="360"/>
        <w:contextualSpacing/>
        <w:rPr>
          <w:rFonts w:ascii="Times New Roman" w:hAnsi="Times New Roman" w:cs="Times New Roman"/>
          <w:rPrChange w:id="623" w:author="Merissa Roth" w:date="2014-11-09T18:04:00Z">
            <w:rPr/>
          </w:rPrChange>
        </w:rPr>
        <w:pPrChange w:id="624" w:author="Merissa Roth" w:date="2014-11-09T18:04:00Z">
          <w:pPr>
            <w:pStyle w:val="ListParagraph"/>
          </w:pPr>
        </w:pPrChange>
      </w:pPr>
      <w:r w:rsidRPr="00705B8B">
        <w:rPr>
          <w:rFonts w:ascii="Times New Roman" w:hAnsi="Times New Roman" w:cs="Times New Roman"/>
          <w:sz w:val="22"/>
          <w:szCs w:val="22"/>
          <w:rPrChange w:id="625" w:author="Merissa Roth" w:date="2014-11-09T18:04:00Z">
            <w:rPr/>
          </w:rPrChange>
        </w:rPr>
        <w:t xml:space="preserve">1b. The </w:t>
      </w:r>
      <w:r w:rsidR="00DC13B7" w:rsidRPr="00705B8B">
        <w:rPr>
          <w:rFonts w:ascii="Times New Roman" w:hAnsi="Times New Roman" w:cs="Times New Roman"/>
          <w:sz w:val="22"/>
          <w:szCs w:val="22"/>
          <w:rPrChange w:id="626" w:author="Merissa Roth" w:date="2014-11-09T18:04:00Z">
            <w:rPr/>
          </w:rPrChange>
        </w:rPr>
        <w:t>APS</w:t>
      </w:r>
      <w:r w:rsidRPr="00705B8B">
        <w:rPr>
          <w:rFonts w:ascii="Times New Roman" w:hAnsi="Times New Roman" w:cs="Times New Roman"/>
          <w:sz w:val="22"/>
          <w:szCs w:val="22"/>
          <w:rPrChange w:id="627" w:author="Merissa Roth" w:date="2014-11-09T18:04:00Z">
            <w:rPr/>
          </w:rPrChange>
        </w:rPr>
        <w:t xml:space="preserve"> successfully identifies the knobs on the Etch-a-Sketch:</w:t>
      </w:r>
    </w:p>
    <w:p w14:paraId="18252CF3" w14:textId="55F60F35" w:rsidR="005E7E68" w:rsidRPr="00705B8B" w:rsidRDefault="005E7E68">
      <w:pPr>
        <w:pStyle w:val="ListParagraph"/>
        <w:numPr>
          <w:ilvl w:val="0"/>
          <w:numId w:val="38"/>
        </w:numPr>
        <w:spacing w:after="0" w:line="240" w:lineRule="auto"/>
        <w:rPr>
          <w:rFonts w:ascii="Times New Roman" w:hAnsi="Times New Roman" w:cs="Times New Roman"/>
        </w:rPr>
        <w:pPrChange w:id="628" w:author="Merissa Roth" w:date="2014-11-09T18:04:00Z">
          <w:pPr>
            <w:pStyle w:val="ListParagraph"/>
            <w:numPr>
              <w:numId w:val="38"/>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00946DF8" w:rsidRPr="00705B8B">
        <w:rPr>
          <w:rFonts w:ascii="Times New Roman" w:hAnsi="Times New Roman" w:cs="Times New Roman"/>
        </w:rPr>
        <w:t xml:space="preserve"> in accordance with the</w:t>
      </w:r>
      <w:r w:rsidRPr="00705B8B">
        <w:rPr>
          <w:rFonts w:ascii="Times New Roman" w:hAnsi="Times New Roman" w:cs="Times New Roman"/>
        </w:rPr>
        <w:t xml:space="preserve"> </w:t>
      </w:r>
      <w:r w:rsidRPr="00705B8B">
        <w:rPr>
          <w:rFonts w:ascii="Times New Roman" w:hAnsi="Times New Roman" w:cs="Times New Roman"/>
          <w:i/>
        </w:rPr>
        <w:t>Main Success Scenario</w:t>
      </w:r>
    </w:p>
    <w:p w14:paraId="3A3B7F77" w14:textId="22917BED" w:rsidR="00A21052" w:rsidRPr="00705B8B" w:rsidRDefault="00A21052">
      <w:pPr>
        <w:contextualSpacing/>
        <w:rPr>
          <w:rFonts w:ascii="Times New Roman" w:hAnsi="Times New Roman" w:cs="Times New Roman"/>
          <w:sz w:val="22"/>
          <w:szCs w:val="22"/>
        </w:rPr>
        <w:pPrChange w:id="629" w:author="Merissa Roth" w:date="2014-11-09T18:04:00Z">
          <w:pPr/>
        </w:pPrChange>
      </w:pPr>
      <w:r w:rsidRPr="00705B8B">
        <w:rPr>
          <w:rFonts w:ascii="Times New Roman" w:hAnsi="Times New Roman" w:cs="Times New Roman"/>
          <w:sz w:val="22"/>
          <w:szCs w:val="22"/>
        </w:rPr>
        <w:t xml:space="preserve">2b. </w:t>
      </w:r>
      <w:r w:rsidR="00A87FD3" w:rsidRPr="00705B8B">
        <w:rPr>
          <w:rFonts w:ascii="Times New Roman" w:hAnsi="Times New Roman" w:cs="Times New Roman"/>
          <w:sz w:val="22"/>
          <w:szCs w:val="22"/>
        </w:rPr>
        <w:t xml:space="preserve">The </w:t>
      </w:r>
      <w:r w:rsidR="00DC13B7" w:rsidRPr="00705B8B">
        <w:rPr>
          <w:rFonts w:ascii="Times New Roman" w:hAnsi="Times New Roman" w:cs="Times New Roman"/>
          <w:sz w:val="22"/>
          <w:szCs w:val="22"/>
        </w:rPr>
        <w:t>APS</w:t>
      </w:r>
      <w:r w:rsidR="00A87FD3" w:rsidRPr="00705B8B">
        <w:rPr>
          <w:rFonts w:ascii="Times New Roman" w:hAnsi="Times New Roman" w:cs="Times New Roman"/>
          <w:sz w:val="22"/>
          <w:szCs w:val="22"/>
        </w:rPr>
        <w:t xml:space="preserve"> fails to identify both knobs on the Etch-a-Sketch:</w:t>
      </w:r>
    </w:p>
    <w:p w14:paraId="0FB9CFAC" w14:textId="777CE8AE" w:rsidR="00A87FD3" w:rsidRPr="00705B8B" w:rsidRDefault="00A87FD3">
      <w:pPr>
        <w:pStyle w:val="ListParagraph"/>
        <w:numPr>
          <w:ilvl w:val="0"/>
          <w:numId w:val="25"/>
        </w:numPr>
        <w:spacing w:after="0" w:line="240" w:lineRule="auto"/>
        <w:rPr>
          <w:rFonts w:ascii="Times New Roman" w:hAnsi="Times New Roman" w:cs="Times New Roman"/>
        </w:rPr>
        <w:pPrChange w:id="630" w:author="Merissa Roth" w:date="2014-11-09T18:04:00Z">
          <w:pPr>
            <w:pStyle w:val="ListParagraph"/>
            <w:numPr>
              <w:numId w:val="25"/>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 again to identify both knobs on the Etch-a-Sketch</w:t>
      </w:r>
    </w:p>
    <w:p w14:paraId="4C00F8D5" w14:textId="6402341F" w:rsidR="00A87FD3" w:rsidRPr="00705B8B" w:rsidRDefault="00A87FD3">
      <w:pPr>
        <w:ind w:left="360" w:firstLine="360"/>
        <w:contextualSpacing/>
        <w:rPr>
          <w:rFonts w:ascii="Times New Roman" w:hAnsi="Times New Roman" w:cs="Times New Roman"/>
          <w:rPrChange w:id="631" w:author="Merissa Roth" w:date="2014-11-09T18:04:00Z">
            <w:rPr/>
          </w:rPrChange>
        </w:rPr>
        <w:pPrChange w:id="632" w:author="Merissa Roth" w:date="2014-11-09T18:04:00Z">
          <w:pPr>
            <w:pStyle w:val="ListParagraph"/>
          </w:pPr>
        </w:pPrChange>
      </w:pPr>
      <w:r w:rsidRPr="00705B8B">
        <w:rPr>
          <w:rFonts w:ascii="Times New Roman" w:hAnsi="Times New Roman" w:cs="Times New Roman"/>
          <w:sz w:val="22"/>
          <w:szCs w:val="22"/>
          <w:rPrChange w:id="633" w:author="Merissa Roth" w:date="2014-11-09T18:04:00Z">
            <w:rPr/>
          </w:rPrChange>
        </w:rPr>
        <w:t xml:space="preserve">1a. The </w:t>
      </w:r>
      <w:r w:rsidR="00DC13B7" w:rsidRPr="00705B8B">
        <w:rPr>
          <w:rFonts w:ascii="Times New Roman" w:hAnsi="Times New Roman" w:cs="Times New Roman"/>
          <w:sz w:val="22"/>
          <w:szCs w:val="22"/>
          <w:rPrChange w:id="634" w:author="Merissa Roth" w:date="2014-11-09T18:04:00Z">
            <w:rPr/>
          </w:rPrChange>
        </w:rPr>
        <w:t>APS</w:t>
      </w:r>
      <w:r w:rsidRPr="00705B8B">
        <w:rPr>
          <w:rFonts w:ascii="Times New Roman" w:hAnsi="Times New Roman" w:cs="Times New Roman"/>
          <w:sz w:val="22"/>
          <w:szCs w:val="22"/>
          <w:rPrChange w:id="635" w:author="Merissa Roth" w:date="2014-11-09T18:04:00Z">
            <w:rPr/>
          </w:rPrChange>
        </w:rPr>
        <w:t xml:space="preserve"> still fails to identify both knobs on the Etch-a-Sketch:</w:t>
      </w:r>
    </w:p>
    <w:p w14:paraId="106907FC" w14:textId="49103790" w:rsidR="00A87FD3" w:rsidRPr="00705B8B" w:rsidRDefault="00A87FD3">
      <w:pPr>
        <w:pStyle w:val="ListParagraph"/>
        <w:numPr>
          <w:ilvl w:val="0"/>
          <w:numId w:val="39"/>
        </w:numPr>
        <w:spacing w:after="0" w:line="240" w:lineRule="auto"/>
        <w:rPr>
          <w:rFonts w:ascii="Times New Roman" w:hAnsi="Times New Roman" w:cs="Times New Roman"/>
        </w:rPr>
        <w:pPrChange w:id="636" w:author="Merissa Roth" w:date="2014-11-09T18:04:00Z">
          <w:pPr>
            <w:pStyle w:val="ListParagraph"/>
            <w:numPr>
              <w:numId w:val="39"/>
            </w:numPr>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goes back to the line</w:t>
      </w:r>
      <w:r w:rsidR="009C6D13" w:rsidRPr="00705B8B">
        <w:rPr>
          <w:rFonts w:ascii="Times New Roman" w:hAnsi="Times New Roman" w:cs="Times New Roman"/>
        </w:rPr>
        <w:t xml:space="preserve"> on the floor</w:t>
      </w:r>
      <w:r w:rsidRPr="00705B8B">
        <w:rPr>
          <w:rFonts w:ascii="Times New Roman" w:hAnsi="Times New Roman" w:cs="Times New Roman"/>
        </w:rPr>
        <w:t xml:space="preserve"> being followed</w:t>
      </w:r>
    </w:p>
    <w:p w14:paraId="2863F6EF" w14:textId="5A61EB10" w:rsidR="00A87FD3" w:rsidRPr="00705B8B" w:rsidRDefault="00A87FD3">
      <w:pPr>
        <w:pStyle w:val="ListParagraph"/>
        <w:numPr>
          <w:ilvl w:val="0"/>
          <w:numId w:val="39"/>
        </w:numPr>
        <w:spacing w:after="0" w:line="240" w:lineRule="auto"/>
        <w:rPr>
          <w:rFonts w:ascii="Times New Roman" w:hAnsi="Times New Roman" w:cs="Times New Roman"/>
        </w:rPr>
        <w:pPrChange w:id="637" w:author="Merissa Roth" w:date="2014-11-09T18:04:00Z">
          <w:pPr>
            <w:pStyle w:val="ListParagraph"/>
            <w:numPr>
              <w:numId w:val="39"/>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w:t>
      </w:r>
      <w:r w:rsidR="0075126D" w:rsidRPr="0075126D">
        <w:rPr>
          <w:rFonts w:ascii="Times New Roman" w:hAnsi="Times New Roman" w:cs="Times New Roman"/>
          <w:strike/>
          <w:color w:val="00B050"/>
        </w:rPr>
        <w:t xml:space="preserve">moves </w:t>
      </w:r>
      <w:r w:rsidR="0075126D">
        <w:rPr>
          <w:rFonts w:ascii="Times New Roman" w:hAnsi="Times New Roman" w:cs="Times New Roman"/>
          <w:strike/>
          <w:color w:val="00B050"/>
        </w:rPr>
        <w:t>on</w:t>
      </w:r>
      <w:r w:rsidR="0075126D" w:rsidRPr="0075126D">
        <w:rPr>
          <w:rFonts w:ascii="Times New Roman" w:hAnsi="Times New Roman" w:cs="Times New Roman"/>
          <w:strike/>
          <w:color w:val="00B050"/>
        </w:rPr>
        <w:t xml:space="preserve"> </w:t>
      </w:r>
      <w:r w:rsidR="00CD4942" w:rsidRPr="0075126D">
        <w:rPr>
          <w:rFonts w:ascii="Times New Roman" w:hAnsi="Times New Roman" w:cs="Times New Roman"/>
          <w:color w:val="FF0000"/>
        </w:rPr>
        <w:t>continues</w:t>
      </w:r>
      <w:r w:rsidRPr="0075126D">
        <w:rPr>
          <w:rFonts w:ascii="Times New Roman" w:hAnsi="Times New Roman" w:cs="Times New Roman"/>
          <w:color w:val="FF0000"/>
        </w:rPr>
        <w:t xml:space="preserve"> </w:t>
      </w:r>
      <w:r w:rsidRPr="00705B8B">
        <w:rPr>
          <w:rFonts w:ascii="Times New Roman" w:hAnsi="Times New Roman" w:cs="Times New Roman"/>
        </w:rPr>
        <w:t xml:space="preserve">to the next </w:t>
      </w:r>
      <w:r w:rsidR="007748F7" w:rsidRPr="00705B8B">
        <w:rPr>
          <w:rFonts w:ascii="Times New Roman" w:hAnsi="Times New Roman" w:cs="Times New Roman"/>
        </w:rPr>
        <w:t>game station</w:t>
      </w:r>
    </w:p>
    <w:p w14:paraId="419D59C4" w14:textId="71251B83" w:rsidR="00A87FD3" w:rsidRPr="00705B8B" w:rsidRDefault="00A87FD3">
      <w:pPr>
        <w:ind w:left="360" w:firstLine="360"/>
        <w:contextualSpacing/>
        <w:rPr>
          <w:rFonts w:ascii="Times New Roman" w:hAnsi="Times New Roman" w:cs="Times New Roman"/>
          <w:rPrChange w:id="638" w:author="Merissa Roth" w:date="2014-11-09T18:04:00Z">
            <w:rPr/>
          </w:rPrChange>
        </w:rPr>
        <w:pPrChange w:id="639" w:author="Merissa Roth" w:date="2014-11-09T18:04:00Z">
          <w:pPr>
            <w:pStyle w:val="ListParagraph"/>
            <w:spacing w:after="0"/>
          </w:pPr>
        </w:pPrChange>
      </w:pPr>
      <w:r w:rsidRPr="00705B8B">
        <w:rPr>
          <w:rFonts w:ascii="Times New Roman" w:hAnsi="Times New Roman" w:cs="Times New Roman"/>
          <w:sz w:val="22"/>
          <w:szCs w:val="22"/>
          <w:rPrChange w:id="640" w:author="Merissa Roth" w:date="2014-11-09T18:04:00Z">
            <w:rPr/>
          </w:rPrChange>
        </w:rPr>
        <w:t xml:space="preserve">1b. The </w:t>
      </w:r>
      <w:r w:rsidR="00DC13B7" w:rsidRPr="00705B8B">
        <w:rPr>
          <w:rFonts w:ascii="Times New Roman" w:hAnsi="Times New Roman" w:cs="Times New Roman"/>
          <w:sz w:val="22"/>
          <w:szCs w:val="22"/>
          <w:rPrChange w:id="641" w:author="Merissa Roth" w:date="2014-11-09T18:04:00Z">
            <w:rPr/>
          </w:rPrChange>
        </w:rPr>
        <w:t>APS</w:t>
      </w:r>
      <w:r w:rsidRPr="00705B8B">
        <w:rPr>
          <w:rFonts w:ascii="Times New Roman" w:hAnsi="Times New Roman" w:cs="Times New Roman"/>
          <w:sz w:val="22"/>
          <w:szCs w:val="22"/>
          <w:rPrChange w:id="642" w:author="Merissa Roth" w:date="2014-11-09T18:04:00Z">
            <w:rPr/>
          </w:rPrChange>
        </w:rPr>
        <w:t xml:space="preserve"> successfully identifies </w:t>
      </w:r>
      <w:r w:rsidR="009C6D13" w:rsidRPr="00705B8B">
        <w:rPr>
          <w:rFonts w:ascii="Times New Roman" w:hAnsi="Times New Roman" w:cs="Times New Roman"/>
          <w:sz w:val="22"/>
          <w:szCs w:val="22"/>
          <w:rPrChange w:id="643" w:author="Merissa Roth" w:date="2014-11-09T18:04:00Z">
            <w:rPr/>
          </w:rPrChange>
        </w:rPr>
        <w:t>both</w:t>
      </w:r>
      <w:r w:rsidRPr="00705B8B">
        <w:rPr>
          <w:rFonts w:ascii="Times New Roman" w:hAnsi="Times New Roman" w:cs="Times New Roman"/>
          <w:sz w:val="22"/>
          <w:szCs w:val="22"/>
          <w:rPrChange w:id="644" w:author="Merissa Roth" w:date="2014-11-09T18:04:00Z">
            <w:rPr/>
          </w:rPrChange>
        </w:rPr>
        <w:t xml:space="preserve"> knobs on the Etch-a-Sketch:</w:t>
      </w:r>
    </w:p>
    <w:p w14:paraId="095AD713" w14:textId="6101E502" w:rsidR="00A87FD3" w:rsidRPr="00705B8B" w:rsidRDefault="00A87FD3">
      <w:pPr>
        <w:pStyle w:val="ListParagraph"/>
        <w:numPr>
          <w:ilvl w:val="0"/>
          <w:numId w:val="40"/>
        </w:numPr>
        <w:spacing w:after="0" w:line="240" w:lineRule="auto"/>
        <w:rPr>
          <w:rFonts w:ascii="Times New Roman" w:hAnsi="Times New Roman" w:cs="Times New Roman"/>
        </w:rPr>
        <w:pPrChange w:id="645" w:author="Merissa Roth" w:date="2014-11-09T18:04:00Z">
          <w:pPr>
            <w:pStyle w:val="ListParagraph"/>
            <w:numPr>
              <w:numId w:val="40"/>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00CF15DD" w:rsidRPr="00705B8B">
        <w:rPr>
          <w:rFonts w:ascii="Times New Roman" w:hAnsi="Times New Roman" w:cs="Times New Roman"/>
        </w:rPr>
        <w:t xml:space="preserve"> in accordance with the </w:t>
      </w:r>
      <w:r w:rsidR="00476662" w:rsidRPr="00705B8B">
        <w:rPr>
          <w:rFonts w:ascii="Times New Roman" w:hAnsi="Times New Roman" w:cs="Times New Roman"/>
          <w:i/>
        </w:rPr>
        <w:t>Main Success Scenario</w:t>
      </w:r>
    </w:p>
    <w:p w14:paraId="5F5995EC" w14:textId="412DEA20" w:rsidR="00A21052" w:rsidRPr="00705B8B" w:rsidRDefault="00A21052">
      <w:pPr>
        <w:contextualSpacing/>
        <w:rPr>
          <w:rFonts w:ascii="Times New Roman" w:hAnsi="Times New Roman" w:cs="Times New Roman"/>
          <w:sz w:val="22"/>
          <w:szCs w:val="22"/>
        </w:rPr>
        <w:pPrChange w:id="646" w:author="Merissa Roth" w:date="2014-11-09T18:04:00Z">
          <w:pPr/>
        </w:pPrChange>
      </w:pPr>
      <w:r w:rsidRPr="00705B8B">
        <w:rPr>
          <w:rFonts w:ascii="Times New Roman" w:hAnsi="Times New Roman" w:cs="Times New Roman"/>
          <w:sz w:val="22"/>
          <w:szCs w:val="22"/>
        </w:rPr>
        <w:t xml:space="preserve">3a. </w:t>
      </w:r>
      <w:r w:rsidR="00A87FD3" w:rsidRPr="00705B8B">
        <w:rPr>
          <w:rFonts w:ascii="Times New Roman" w:hAnsi="Times New Roman" w:cs="Times New Roman"/>
          <w:sz w:val="22"/>
          <w:szCs w:val="22"/>
        </w:rPr>
        <w:t xml:space="preserve">The </w:t>
      </w:r>
      <w:r w:rsidR="00DC13B7" w:rsidRPr="00705B8B">
        <w:rPr>
          <w:rFonts w:ascii="Times New Roman" w:hAnsi="Times New Roman" w:cs="Times New Roman"/>
          <w:sz w:val="22"/>
          <w:szCs w:val="22"/>
        </w:rPr>
        <w:t>APS</w:t>
      </w:r>
      <w:r w:rsidR="00A87FD3" w:rsidRPr="00705B8B">
        <w:rPr>
          <w:rFonts w:ascii="Times New Roman" w:hAnsi="Times New Roman" w:cs="Times New Roman"/>
          <w:sz w:val="22"/>
          <w:szCs w:val="22"/>
        </w:rPr>
        <w:t xml:space="preserve"> fails to write any letter on the Etch-a-Sketch:</w:t>
      </w:r>
    </w:p>
    <w:p w14:paraId="3DB322D3" w14:textId="379D5E36" w:rsidR="00A87FD3" w:rsidRPr="00705B8B" w:rsidRDefault="00A87FD3">
      <w:pPr>
        <w:pStyle w:val="ListParagraph"/>
        <w:numPr>
          <w:ilvl w:val="0"/>
          <w:numId w:val="26"/>
        </w:numPr>
        <w:spacing w:after="0" w:line="240" w:lineRule="auto"/>
        <w:rPr>
          <w:rFonts w:ascii="Times New Roman" w:hAnsi="Times New Roman" w:cs="Times New Roman"/>
        </w:rPr>
        <w:pPrChange w:id="647" w:author="Merissa Roth" w:date="2014-11-09T18:04:00Z">
          <w:pPr>
            <w:pStyle w:val="ListParagraph"/>
            <w:numPr>
              <w:numId w:val="26"/>
            </w:numPr>
            <w:spacing w:after="0"/>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returns to the line </w:t>
      </w:r>
      <w:r w:rsidR="009C6D13" w:rsidRPr="00705B8B">
        <w:rPr>
          <w:rFonts w:ascii="Times New Roman" w:hAnsi="Times New Roman" w:cs="Times New Roman"/>
        </w:rPr>
        <w:t xml:space="preserve">on the floor </w:t>
      </w:r>
      <w:r w:rsidRPr="00705B8B">
        <w:rPr>
          <w:rFonts w:ascii="Times New Roman" w:hAnsi="Times New Roman" w:cs="Times New Roman"/>
        </w:rPr>
        <w:t>being followed</w:t>
      </w:r>
    </w:p>
    <w:p w14:paraId="41148618" w14:textId="75DA7FB3" w:rsidR="00A87FD3" w:rsidRPr="00705B8B" w:rsidRDefault="00A87FD3">
      <w:pPr>
        <w:pStyle w:val="ListParagraph"/>
        <w:numPr>
          <w:ilvl w:val="0"/>
          <w:numId w:val="26"/>
        </w:numPr>
        <w:spacing w:after="0" w:line="240" w:lineRule="auto"/>
        <w:rPr>
          <w:rFonts w:ascii="Times New Roman" w:hAnsi="Times New Roman" w:cs="Times New Roman"/>
        </w:rPr>
        <w:pPrChange w:id="648" w:author="Merissa Roth" w:date="2014-11-09T18:04:00Z">
          <w:pPr>
            <w:pStyle w:val="ListParagraph"/>
            <w:numPr>
              <w:numId w:val="26"/>
            </w:numPr>
            <w:spacing w:after="0"/>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w:t>
      </w:r>
      <w:r w:rsidR="0075126D" w:rsidRPr="0075126D">
        <w:rPr>
          <w:rFonts w:ascii="Times New Roman" w:hAnsi="Times New Roman" w:cs="Times New Roman"/>
          <w:strike/>
          <w:color w:val="00B050"/>
        </w:rPr>
        <w:t xml:space="preserve">moves </w:t>
      </w:r>
      <w:r w:rsidR="0075126D">
        <w:rPr>
          <w:rFonts w:ascii="Times New Roman" w:hAnsi="Times New Roman" w:cs="Times New Roman"/>
          <w:strike/>
          <w:color w:val="00B050"/>
        </w:rPr>
        <w:t>on</w:t>
      </w:r>
      <w:r w:rsidR="0075126D" w:rsidRPr="0075126D">
        <w:rPr>
          <w:rFonts w:ascii="Times New Roman" w:hAnsi="Times New Roman" w:cs="Times New Roman"/>
          <w:strike/>
          <w:color w:val="00B050"/>
        </w:rPr>
        <w:t xml:space="preserve"> </w:t>
      </w:r>
      <w:r w:rsidR="00CD4942" w:rsidRPr="0075126D">
        <w:rPr>
          <w:rFonts w:ascii="Times New Roman" w:hAnsi="Times New Roman" w:cs="Times New Roman"/>
          <w:color w:val="FF0000"/>
        </w:rPr>
        <w:t>continues</w:t>
      </w:r>
      <w:r w:rsidRPr="0075126D">
        <w:rPr>
          <w:rFonts w:ascii="Times New Roman" w:hAnsi="Times New Roman" w:cs="Times New Roman"/>
          <w:color w:val="FF0000"/>
        </w:rPr>
        <w:t xml:space="preserve"> </w:t>
      </w:r>
      <w:r w:rsidRPr="00705B8B">
        <w:rPr>
          <w:rFonts w:ascii="Times New Roman" w:hAnsi="Times New Roman" w:cs="Times New Roman"/>
        </w:rPr>
        <w:t xml:space="preserve">to the next </w:t>
      </w:r>
      <w:r w:rsidR="007748F7" w:rsidRPr="00705B8B">
        <w:rPr>
          <w:rFonts w:ascii="Times New Roman" w:hAnsi="Times New Roman" w:cs="Times New Roman"/>
        </w:rPr>
        <w:t>game station</w:t>
      </w:r>
    </w:p>
    <w:p w14:paraId="4BBE9152" w14:textId="7232D8CA" w:rsidR="00E2661B" w:rsidRPr="00705B8B" w:rsidRDefault="00A87FD3">
      <w:pPr>
        <w:contextualSpacing/>
        <w:rPr>
          <w:rFonts w:ascii="Times New Roman" w:hAnsi="Times New Roman" w:cs="Times New Roman"/>
          <w:sz w:val="22"/>
          <w:szCs w:val="22"/>
        </w:rPr>
        <w:pPrChange w:id="649" w:author="Merissa Roth" w:date="2014-11-09T18:04:00Z">
          <w:pPr/>
        </w:pPrChange>
      </w:pPr>
      <w:r w:rsidRPr="00705B8B">
        <w:rPr>
          <w:rFonts w:ascii="Times New Roman" w:hAnsi="Times New Roman" w:cs="Times New Roman"/>
          <w:sz w:val="22"/>
          <w:szCs w:val="22"/>
        </w:rPr>
        <w:lastRenderedPageBreak/>
        <w:t xml:space="preserve">3b.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w:t>
      </w:r>
      <w:r w:rsidR="006A4AD2" w:rsidRPr="00705B8B">
        <w:rPr>
          <w:rFonts w:ascii="Times New Roman" w:hAnsi="Times New Roman" w:cs="Times New Roman"/>
          <w:sz w:val="22"/>
          <w:szCs w:val="22"/>
        </w:rPr>
        <w:t xml:space="preserve">only </w:t>
      </w:r>
      <w:r w:rsidRPr="00705B8B">
        <w:rPr>
          <w:rFonts w:ascii="Times New Roman" w:hAnsi="Times New Roman" w:cs="Times New Roman"/>
          <w:sz w:val="22"/>
          <w:szCs w:val="22"/>
        </w:rPr>
        <w:t>writes the letter ‘I’ on the Etch-a-Sketch</w:t>
      </w:r>
      <w:r w:rsidR="008C7CBD" w:rsidRPr="00705B8B">
        <w:rPr>
          <w:rFonts w:ascii="Times New Roman" w:hAnsi="Times New Roman" w:cs="Times New Roman"/>
          <w:sz w:val="22"/>
          <w:szCs w:val="22"/>
        </w:rPr>
        <w:t>:</w:t>
      </w:r>
    </w:p>
    <w:p w14:paraId="2C112E28" w14:textId="77777777" w:rsidR="009C6D13" w:rsidRPr="00705B8B" w:rsidRDefault="008C7CBD">
      <w:pPr>
        <w:pStyle w:val="ListParagraph"/>
        <w:numPr>
          <w:ilvl w:val="0"/>
          <w:numId w:val="52"/>
        </w:numPr>
        <w:spacing w:after="0" w:line="240" w:lineRule="auto"/>
        <w:rPr>
          <w:rFonts w:ascii="Times New Roman" w:hAnsi="Times New Roman" w:cs="Times New Roman"/>
        </w:rPr>
        <w:pPrChange w:id="650" w:author="Merissa Roth" w:date="2014-11-09T18:04:00Z">
          <w:pPr>
            <w:pStyle w:val="ListParagraph"/>
            <w:numPr>
              <w:numId w:val="52"/>
            </w:numPr>
            <w:ind w:left="720"/>
          </w:pPr>
        </w:pPrChange>
      </w:pPr>
      <w:r w:rsidRPr="00705B8B">
        <w:rPr>
          <w:rFonts w:ascii="Times New Roman" w:hAnsi="Times New Roman" w:cs="Times New Roman"/>
        </w:rPr>
        <w:t>The APS fails to write the letter ‘I’ on the Etch-a-Sketch</w:t>
      </w:r>
    </w:p>
    <w:p w14:paraId="411A7D33" w14:textId="274D0D5B" w:rsidR="009C6D13" w:rsidRPr="00CB12C7" w:rsidDel="00705B8B" w:rsidRDefault="008C7CBD">
      <w:pPr>
        <w:ind w:left="360" w:firstLine="360"/>
        <w:contextualSpacing/>
        <w:rPr>
          <w:del w:id="651" w:author="Merissa Roth" w:date="2014-11-09T18:03:00Z"/>
          <w:rFonts w:ascii="Times New Roman" w:hAnsi="Times New Roman" w:cs="Times New Roman"/>
        </w:rPr>
        <w:pPrChange w:id="652" w:author="Merissa Roth" w:date="2014-11-09T18:04:00Z">
          <w:pPr>
            <w:pStyle w:val="ListParagraph"/>
          </w:pPr>
        </w:pPrChange>
      </w:pPr>
      <w:r w:rsidRPr="00705B8B">
        <w:rPr>
          <w:rFonts w:ascii="Times New Roman" w:hAnsi="Times New Roman" w:cs="Times New Roman"/>
          <w:sz w:val="22"/>
          <w:szCs w:val="22"/>
          <w:rPrChange w:id="653" w:author="Merissa Roth" w:date="2014-11-09T18:04:00Z">
            <w:rPr/>
          </w:rPrChange>
        </w:rPr>
        <w:t xml:space="preserve">1a. The APS goes back to the line </w:t>
      </w:r>
      <w:r w:rsidR="009C6D13" w:rsidRPr="00705B8B">
        <w:rPr>
          <w:rFonts w:ascii="Times New Roman" w:hAnsi="Times New Roman" w:cs="Times New Roman"/>
          <w:sz w:val="22"/>
          <w:szCs w:val="22"/>
          <w:rPrChange w:id="654" w:author="Merissa Roth" w:date="2014-11-09T18:04:00Z">
            <w:rPr/>
          </w:rPrChange>
        </w:rPr>
        <w:t xml:space="preserve">on the floor </w:t>
      </w:r>
      <w:r w:rsidRPr="00705B8B">
        <w:rPr>
          <w:rFonts w:ascii="Times New Roman" w:hAnsi="Times New Roman" w:cs="Times New Roman"/>
          <w:sz w:val="22"/>
          <w:szCs w:val="22"/>
          <w:rPrChange w:id="655" w:author="Merissa Roth" w:date="2014-11-09T18:04:00Z">
            <w:rPr/>
          </w:rPrChange>
        </w:rPr>
        <w:t>being</w:t>
      </w:r>
      <w:r w:rsidRPr="00705B8B">
        <w:rPr>
          <w:rFonts w:ascii="Times New Roman" w:hAnsi="Times New Roman" w:cs="Times New Roman"/>
          <w:sz w:val="22"/>
          <w:szCs w:val="22"/>
          <w:rPrChange w:id="656" w:author="Merissa Roth" w:date="2014-11-09T18:03:00Z">
            <w:rPr/>
          </w:rPrChange>
        </w:rPr>
        <w:t xml:space="preserve"> followed</w:t>
      </w:r>
    </w:p>
    <w:p w14:paraId="2E6E03C6" w14:textId="77777777" w:rsidR="00705B8B" w:rsidRPr="00705B8B" w:rsidRDefault="00705B8B">
      <w:pPr>
        <w:ind w:left="360" w:firstLine="360"/>
        <w:contextualSpacing/>
        <w:rPr>
          <w:ins w:id="657" w:author="Merissa Roth" w:date="2014-11-09T18:03:00Z"/>
          <w:rFonts w:ascii="Times New Roman" w:hAnsi="Times New Roman" w:cs="Times New Roman"/>
          <w:rPrChange w:id="658" w:author="Merissa Roth" w:date="2014-11-09T18:03:00Z">
            <w:rPr>
              <w:ins w:id="659" w:author="Merissa Roth" w:date="2014-11-09T18:03:00Z"/>
            </w:rPr>
          </w:rPrChange>
        </w:rPr>
        <w:pPrChange w:id="660" w:author="Merissa Roth" w:date="2014-11-09T18:04:00Z">
          <w:pPr>
            <w:pStyle w:val="ListParagraph"/>
          </w:pPr>
        </w:pPrChange>
      </w:pPr>
    </w:p>
    <w:p w14:paraId="171BB665" w14:textId="5EAEE029" w:rsidR="009C6D13" w:rsidRPr="00705B8B" w:rsidRDefault="008C7CBD">
      <w:pPr>
        <w:ind w:left="360" w:firstLine="360"/>
        <w:contextualSpacing/>
        <w:rPr>
          <w:rFonts w:ascii="Times New Roman" w:hAnsi="Times New Roman" w:cs="Times New Roman"/>
          <w:rPrChange w:id="661" w:author="Merissa Roth" w:date="2014-11-09T18:03:00Z">
            <w:rPr/>
          </w:rPrChange>
        </w:rPr>
        <w:pPrChange w:id="662" w:author="Merissa Roth" w:date="2014-11-09T18:03:00Z">
          <w:pPr>
            <w:pStyle w:val="ListParagraph"/>
          </w:pPr>
        </w:pPrChange>
      </w:pPr>
      <w:r w:rsidRPr="00705B8B">
        <w:rPr>
          <w:rFonts w:ascii="Times New Roman" w:hAnsi="Times New Roman" w:cs="Times New Roman"/>
          <w:sz w:val="22"/>
          <w:szCs w:val="22"/>
          <w:rPrChange w:id="663" w:author="Merissa Roth" w:date="2014-11-09T18:03:00Z">
            <w:rPr/>
          </w:rPrChange>
        </w:rPr>
        <w:t xml:space="preserve">1b. The APS </w:t>
      </w:r>
      <w:r w:rsidR="0075126D" w:rsidRPr="0075126D">
        <w:rPr>
          <w:rFonts w:ascii="Times New Roman" w:hAnsi="Times New Roman" w:cs="Times New Roman"/>
          <w:strike/>
          <w:color w:val="00B050"/>
        </w:rPr>
        <w:t xml:space="preserve">moves </w:t>
      </w:r>
      <w:r w:rsidR="0075126D">
        <w:rPr>
          <w:rFonts w:ascii="Times New Roman" w:hAnsi="Times New Roman" w:cs="Times New Roman"/>
          <w:strike/>
          <w:color w:val="00B050"/>
        </w:rPr>
        <w:t>on</w:t>
      </w:r>
      <w:r w:rsidR="0075126D" w:rsidRPr="0075126D">
        <w:rPr>
          <w:rFonts w:ascii="Times New Roman" w:hAnsi="Times New Roman" w:cs="Times New Roman"/>
          <w:strike/>
          <w:color w:val="00B050"/>
        </w:rPr>
        <w:t xml:space="preserve"> </w:t>
      </w:r>
      <w:r w:rsidR="00CD4942" w:rsidRPr="003216F2">
        <w:rPr>
          <w:rFonts w:ascii="Times New Roman" w:hAnsi="Times New Roman" w:cs="Times New Roman"/>
          <w:color w:val="FF0000"/>
          <w:sz w:val="22"/>
          <w:szCs w:val="22"/>
        </w:rPr>
        <w:t>continues</w:t>
      </w:r>
      <w:r w:rsidRPr="003216F2">
        <w:rPr>
          <w:rFonts w:ascii="Times New Roman" w:hAnsi="Times New Roman" w:cs="Times New Roman"/>
          <w:color w:val="FF0000"/>
          <w:sz w:val="22"/>
          <w:szCs w:val="22"/>
          <w:rPrChange w:id="664" w:author="Merissa Roth" w:date="2014-11-09T18:03:00Z">
            <w:rPr/>
          </w:rPrChange>
        </w:rPr>
        <w:t xml:space="preserve"> </w:t>
      </w:r>
      <w:r w:rsidRPr="00705B8B">
        <w:rPr>
          <w:rFonts w:ascii="Times New Roman" w:hAnsi="Times New Roman" w:cs="Times New Roman"/>
          <w:sz w:val="22"/>
          <w:szCs w:val="22"/>
          <w:rPrChange w:id="665" w:author="Merissa Roth" w:date="2014-11-09T18:03:00Z">
            <w:rPr/>
          </w:rPrChange>
        </w:rPr>
        <w:t>to the next game station</w:t>
      </w:r>
    </w:p>
    <w:p w14:paraId="1047FDB8" w14:textId="7A40BE51" w:rsidR="009C6D13" w:rsidRPr="00705B8B" w:rsidRDefault="008C7CBD">
      <w:pPr>
        <w:ind w:left="360" w:hanging="360"/>
        <w:contextualSpacing/>
        <w:rPr>
          <w:rFonts w:ascii="Times New Roman" w:hAnsi="Times New Roman" w:cs="Times New Roman"/>
          <w:rPrChange w:id="666" w:author="Merissa Roth" w:date="2014-11-09T18:03:00Z">
            <w:rPr/>
          </w:rPrChange>
        </w:rPr>
        <w:pPrChange w:id="667" w:author="Merissa Roth" w:date="2014-11-09T18:03:00Z">
          <w:pPr>
            <w:pStyle w:val="ListParagraph"/>
          </w:pPr>
        </w:pPrChange>
      </w:pPr>
      <w:r w:rsidRPr="00705B8B">
        <w:rPr>
          <w:rFonts w:ascii="Times New Roman" w:hAnsi="Times New Roman" w:cs="Times New Roman"/>
          <w:sz w:val="22"/>
          <w:szCs w:val="22"/>
          <w:rPrChange w:id="668" w:author="Merissa Roth" w:date="2014-11-09T18:03:00Z">
            <w:rPr/>
          </w:rPrChange>
        </w:rPr>
        <w:t>3c. The APS tries to write the letter ‘E’ on the Etch-a-Sketch three</w:t>
      </w:r>
      <w:del w:id="669" w:author="Merissa Roth" w:date="2014-11-09T13:26:00Z">
        <w:r w:rsidRPr="00705B8B" w:rsidDel="00726614">
          <w:rPr>
            <w:rFonts w:ascii="Times New Roman" w:hAnsi="Times New Roman" w:cs="Times New Roman"/>
            <w:sz w:val="22"/>
            <w:szCs w:val="22"/>
            <w:rPrChange w:id="670" w:author="Merissa Roth" w:date="2014-11-09T18:03:00Z">
              <w:rPr/>
            </w:rPrChange>
          </w:rPr>
          <w:delText xml:space="preserve"> </w:delText>
        </w:r>
        <w:r w:rsidR="009C6D13" w:rsidRPr="00705B8B" w:rsidDel="00726614">
          <w:rPr>
            <w:rFonts w:ascii="Times New Roman" w:hAnsi="Times New Roman" w:cs="Times New Roman"/>
            <w:sz w:val="22"/>
            <w:szCs w:val="22"/>
            <w:rPrChange w:id="671" w:author="Merissa Roth" w:date="2014-11-09T18:03:00Z">
              <w:rPr/>
            </w:rPrChange>
          </w:rPr>
          <w:delText>(3)</w:delText>
        </w:r>
      </w:del>
      <w:r w:rsidR="009C6D13" w:rsidRPr="00705B8B">
        <w:rPr>
          <w:rFonts w:ascii="Times New Roman" w:hAnsi="Times New Roman" w:cs="Times New Roman"/>
          <w:sz w:val="22"/>
          <w:szCs w:val="22"/>
          <w:rPrChange w:id="672" w:author="Merissa Roth" w:date="2014-11-09T18:03:00Z">
            <w:rPr/>
          </w:rPrChange>
        </w:rPr>
        <w:t xml:space="preserve"> </w:t>
      </w:r>
      <w:r w:rsidRPr="00705B8B">
        <w:rPr>
          <w:rFonts w:ascii="Times New Roman" w:hAnsi="Times New Roman" w:cs="Times New Roman"/>
          <w:sz w:val="22"/>
          <w:szCs w:val="22"/>
          <w:rPrChange w:id="673" w:author="Merissa Roth" w:date="2014-11-09T18:03:00Z">
            <w:rPr/>
          </w:rPrChange>
        </w:rPr>
        <w:t>times</w:t>
      </w:r>
      <w:r w:rsidR="0075126D">
        <w:rPr>
          <w:rFonts w:ascii="Times New Roman" w:hAnsi="Times New Roman" w:cs="Times New Roman"/>
          <w:sz w:val="22"/>
          <w:szCs w:val="22"/>
        </w:rPr>
        <w:t xml:space="preserve"> </w:t>
      </w:r>
      <w:r w:rsidR="0075126D" w:rsidRPr="0075126D">
        <w:rPr>
          <w:rFonts w:ascii="Times New Roman" w:hAnsi="Times New Roman" w:cs="Times New Roman"/>
          <w:strike/>
          <w:color w:val="00B050"/>
          <w:sz w:val="22"/>
          <w:szCs w:val="22"/>
        </w:rPr>
        <w:t>(3)</w:t>
      </w:r>
      <w:r w:rsidRPr="00705B8B">
        <w:rPr>
          <w:rFonts w:ascii="Times New Roman" w:hAnsi="Times New Roman" w:cs="Times New Roman"/>
          <w:sz w:val="22"/>
          <w:szCs w:val="22"/>
          <w:rPrChange w:id="674" w:author="Merissa Roth" w:date="2014-11-09T18:03:00Z">
            <w:rPr/>
          </w:rPrChange>
        </w:rPr>
        <w:t xml:space="preserve"> in a row</w:t>
      </w:r>
    </w:p>
    <w:p w14:paraId="1752491B" w14:textId="24FED689" w:rsidR="00DF082B" w:rsidRPr="00705B8B" w:rsidRDefault="00DF082B">
      <w:pPr>
        <w:pStyle w:val="ListParagraph"/>
        <w:numPr>
          <w:ilvl w:val="1"/>
          <w:numId w:val="21"/>
        </w:numPr>
        <w:spacing w:after="0" w:line="240" w:lineRule="auto"/>
        <w:ind w:left="720"/>
        <w:rPr>
          <w:rFonts w:ascii="Times New Roman" w:hAnsi="Times New Roman" w:cs="Times New Roman"/>
        </w:rPr>
        <w:pPrChange w:id="675" w:author="Merissa Roth" w:date="2014-11-09T18:03:00Z">
          <w:pPr>
            <w:pStyle w:val="ListParagraph"/>
            <w:numPr>
              <w:ilvl w:val="1"/>
              <w:numId w:val="21"/>
            </w:numPr>
            <w:ind w:left="1440"/>
          </w:pPr>
        </w:pPrChange>
      </w:pPr>
      <w:r w:rsidRPr="00705B8B">
        <w:rPr>
          <w:rFonts w:ascii="Times New Roman" w:hAnsi="Times New Roman" w:cs="Times New Roman"/>
        </w:rPr>
        <w:t>The APS fails to write the letter ‘E’ on the Etch-a-Sketch any of the three</w:t>
      </w:r>
      <w:r w:rsidR="0075126D">
        <w:rPr>
          <w:rFonts w:ascii="Times New Roman" w:hAnsi="Times New Roman" w:cs="Times New Roman"/>
        </w:rPr>
        <w:t xml:space="preserve"> </w:t>
      </w:r>
      <w:r w:rsidR="0075126D" w:rsidRPr="0075126D">
        <w:rPr>
          <w:rFonts w:ascii="Times New Roman" w:hAnsi="Times New Roman" w:cs="Times New Roman"/>
          <w:strike/>
          <w:color w:val="00B050"/>
        </w:rPr>
        <w:t>(3)</w:t>
      </w:r>
      <w:r w:rsidRPr="00705B8B">
        <w:rPr>
          <w:rFonts w:ascii="Times New Roman" w:hAnsi="Times New Roman" w:cs="Times New Roman"/>
        </w:rPr>
        <w:t xml:space="preserve"> </w:t>
      </w:r>
      <w:del w:id="676" w:author="Merissa Roth" w:date="2014-11-09T13:26:00Z">
        <w:r w:rsidRPr="00705B8B" w:rsidDel="00726614">
          <w:rPr>
            <w:rFonts w:ascii="Times New Roman" w:hAnsi="Times New Roman" w:cs="Times New Roman"/>
          </w:rPr>
          <w:delText xml:space="preserve">(3) </w:delText>
        </w:r>
      </w:del>
      <w:r w:rsidRPr="00705B8B">
        <w:rPr>
          <w:rFonts w:ascii="Times New Roman" w:hAnsi="Times New Roman" w:cs="Times New Roman"/>
        </w:rPr>
        <w:t>times:</w:t>
      </w:r>
    </w:p>
    <w:p w14:paraId="6F5FDF5C" w14:textId="365061F6" w:rsidR="00DF082B" w:rsidRPr="00705B8B" w:rsidRDefault="00DF082B">
      <w:pPr>
        <w:ind w:left="360" w:firstLine="360"/>
        <w:contextualSpacing/>
        <w:rPr>
          <w:rFonts w:ascii="Times New Roman" w:hAnsi="Times New Roman" w:cs="Times New Roman"/>
          <w:rPrChange w:id="677" w:author="Merissa Roth" w:date="2014-11-09T18:03:00Z">
            <w:rPr/>
          </w:rPrChange>
        </w:rPr>
        <w:pPrChange w:id="678" w:author="Merissa Roth" w:date="2014-11-09T18:03:00Z">
          <w:pPr>
            <w:pStyle w:val="ListParagraph"/>
          </w:pPr>
        </w:pPrChange>
      </w:pPr>
      <w:r w:rsidRPr="00705B8B">
        <w:rPr>
          <w:rFonts w:ascii="Times New Roman" w:hAnsi="Times New Roman" w:cs="Times New Roman"/>
          <w:sz w:val="22"/>
          <w:szCs w:val="22"/>
          <w:rPrChange w:id="679" w:author="Merissa Roth" w:date="2014-11-09T18:03:00Z">
            <w:rPr/>
          </w:rPrChange>
        </w:rPr>
        <w:t>1a. The APS goes back to the line on the floor being followed</w:t>
      </w:r>
    </w:p>
    <w:p w14:paraId="463701E7" w14:textId="268886FA" w:rsidR="00DF082B" w:rsidRPr="00705B8B" w:rsidRDefault="00DF082B">
      <w:pPr>
        <w:ind w:firstLine="720"/>
        <w:contextualSpacing/>
        <w:rPr>
          <w:rFonts w:ascii="Times New Roman" w:hAnsi="Times New Roman" w:cs="Times New Roman"/>
          <w:rPrChange w:id="680" w:author="Merissa Roth" w:date="2014-11-09T18:03:00Z">
            <w:rPr/>
          </w:rPrChange>
        </w:rPr>
        <w:pPrChange w:id="681" w:author="Merissa Roth" w:date="2014-11-09T18:03:00Z">
          <w:pPr>
            <w:pStyle w:val="ListParagraph"/>
          </w:pPr>
        </w:pPrChange>
      </w:pPr>
      <w:r w:rsidRPr="00705B8B">
        <w:rPr>
          <w:rFonts w:ascii="Times New Roman" w:hAnsi="Times New Roman" w:cs="Times New Roman"/>
          <w:sz w:val="22"/>
          <w:szCs w:val="22"/>
          <w:rPrChange w:id="682" w:author="Merissa Roth" w:date="2014-11-09T18:03:00Z">
            <w:rPr/>
          </w:rPrChange>
        </w:rPr>
        <w:t xml:space="preserve">1b. The APS </w:t>
      </w:r>
      <w:r w:rsidR="0075126D" w:rsidRPr="0075126D">
        <w:rPr>
          <w:rFonts w:ascii="Times New Roman" w:hAnsi="Times New Roman" w:cs="Times New Roman"/>
          <w:strike/>
          <w:color w:val="00B050"/>
        </w:rPr>
        <w:t xml:space="preserve">moves </w:t>
      </w:r>
      <w:r w:rsidR="0075126D">
        <w:rPr>
          <w:rFonts w:ascii="Times New Roman" w:hAnsi="Times New Roman" w:cs="Times New Roman"/>
          <w:strike/>
          <w:color w:val="00B050"/>
        </w:rPr>
        <w:t>on</w:t>
      </w:r>
      <w:r w:rsidR="0075126D" w:rsidRPr="0075126D">
        <w:rPr>
          <w:rFonts w:ascii="Times New Roman" w:hAnsi="Times New Roman" w:cs="Times New Roman"/>
          <w:strike/>
          <w:color w:val="00B050"/>
        </w:rPr>
        <w:t xml:space="preserve"> </w:t>
      </w:r>
      <w:r w:rsidR="00CD4942" w:rsidRPr="003216F2">
        <w:rPr>
          <w:rFonts w:ascii="Times New Roman" w:hAnsi="Times New Roman" w:cs="Times New Roman"/>
          <w:color w:val="FF0000"/>
          <w:sz w:val="22"/>
          <w:szCs w:val="22"/>
        </w:rPr>
        <w:t>continues</w:t>
      </w:r>
      <w:r w:rsidRPr="003216F2">
        <w:rPr>
          <w:rFonts w:ascii="Times New Roman" w:hAnsi="Times New Roman" w:cs="Times New Roman"/>
          <w:color w:val="FF0000"/>
          <w:sz w:val="22"/>
          <w:szCs w:val="22"/>
          <w:rPrChange w:id="683" w:author="Merissa Roth" w:date="2014-11-09T18:03:00Z">
            <w:rPr/>
          </w:rPrChange>
        </w:rPr>
        <w:t xml:space="preserve"> </w:t>
      </w:r>
      <w:r w:rsidRPr="00705B8B">
        <w:rPr>
          <w:rFonts w:ascii="Times New Roman" w:hAnsi="Times New Roman" w:cs="Times New Roman"/>
          <w:sz w:val="22"/>
          <w:szCs w:val="22"/>
          <w:rPrChange w:id="684" w:author="Merissa Roth" w:date="2014-11-09T18:03:00Z">
            <w:rPr/>
          </w:rPrChange>
        </w:rPr>
        <w:t>to the next game station</w:t>
      </w:r>
    </w:p>
    <w:p w14:paraId="32A692F7" w14:textId="34DD4281" w:rsidR="006A4AD2" w:rsidRPr="00705B8B" w:rsidRDefault="006A4AD2">
      <w:pPr>
        <w:contextualSpacing/>
        <w:rPr>
          <w:rFonts w:ascii="Times New Roman" w:hAnsi="Times New Roman" w:cs="Times New Roman"/>
          <w:rPrChange w:id="685" w:author="Merissa Roth" w:date="2014-11-09T18:03:00Z">
            <w:rPr/>
          </w:rPrChange>
        </w:rPr>
        <w:pPrChange w:id="686" w:author="Merissa Roth" w:date="2014-11-09T18:03:00Z">
          <w:pPr>
            <w:pStyle w:val="ListParagraph"/>
          </w:pPr>
        </w:pPrChange>
      </w:pPr>
      <w:r w:rsidRPr="00705B8B">
        <w:rPr>
          <w:rFonts w:ascii="Times New Roman" w:hAnsi="Times New Roman" w:cs="Times New Roman"/>
          <w:sz w:val="22"/>
          <w:szCs w:val="22"/>
          <w:rPrChange w:id="687" w:author="Merissa Roth" w:date="2014-11-09T18:03:00Z">
            <w:rPr/>
          </w:rPrChange>
        </w:rPr>
        <w:t xml:space="preserve">4a. The </w:t>
      </w:r>
      <w:r w:rsidR="00DC13B7" w:rsidRPr="00705B8B">
        <w:rPr>
          <w:rFonts w:ascii="Times New Roman" w:hAnsi="Times New Roman" w:cs="Times New Roman"/>
          <w:sz w:val="22"/>
          <w:szCs w:val="22"/>
          <w:rPrChange w:id="688" w:author="Merissa Roth" w:date="2014-11-09T18:03:00Z">
            <w:rPr/>
          </w:rPrChange>
        </w:rPr>
        <w:t>APS</w:t>
      </w:r>
      <w:r w:rsidRPr="00705B8B">
        <w:rPr>
          <w:rFonts w:ascii="Times New Roman" w:hAnsi="Times New Roman" w:cs="Times New Roman"/>
          <w:sz w:val="22"/>
          <w:szCs w:val="22"/>
          <w:rPrChange w:id="689" w:author="Merissa Roth" w:date="2014-11-09T18:03:00Z">
            <w:rPr/>
          </w:rPrChange>
        </w:rPr>
        <w:t xml:space="preserve"> fails to acknowledge the task is over:</w:t>
      </w:r>
    </w:p>
    <w:p w14:paraId="109D9255" w14:textId="52062244" w:rsidR="006A4AD2" w:rsidRPr="00705B8B" w:rsidRDefault="006A4AD2">
      <w:pPr>
        <w:pStyle w:val="ListParagraph"/>
        <w:numPr>
          <w:ilvl w:val="0"/>
          <w:numId w:val="27"/>
        </w:numPr>
        <w:spacing w:after="0" w:line="240" w:lineRule="auto"/>
        <w:rPr>
          <w:rFonts w:ascii="Times New Roman" w:hAnsi="Times New Roman" w:cs="Times New Roman"/>
        </w:rPr>
        <w:pPrChange w:id="690" w:author="Merissa Roth" w:date="2014-11-09T18:03:00Z">
          <w:pPr>
            <w:pStyle w:val="ListParagraph"/>
            <w:numPr>
              <w:numId w:val="27"/>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returns to the line </w:t>
      </w:r>
      <w:r w:rsidR="009C6D13" w:rsidRPr="00705B8B">
        <w:rPr>
          <w:rFonts w:ascii="Times New Roman" w:hAnsi="Times New Roman" w:cs="Times New Roman"/>
        </w:rPr>
        <w:t xml:space="preserve">on the floor </w:t>
      </w:r>
      <w:r w:rsidRPr="00705B8B">
        <w:rPr>
          <w:rFonts w:ascii="Times New Roman" w:hAnsi="Times New Roman" w:cs="Times New Roman"/>
        </w:rPr>
        <w:t>being followed</w:t>
      </w:r>
    </w:p>
    <w:p w14:paraId="08038EE4" w14:textId="277ABA33" w:rsidR="006A4AD2" w:rsidRPr="00705B8B" w:rsidRDefault="006A4AD2">
      <w:pPr>
        <w:pStyle w:val="ListParagraph"/>
        <w:numPr>
          <w:ilvl w:val="0"/>
          <w:numId w:val="27"/>
        </w:numPr>
        <w:spacing w:after="0" w:line="240" w:lineRule="auto"/>
        <w:rPr>
          <w:rFonts w:ascii="Times New Roman" w:hAnsi="Times New Roman" w:cs="Times New Roman"/>
        </w:rPr>
        <w:pPrChange w:id="691" w:author="Merissa Roth" w:date="2014-11-09T18:03:00Z">
          <w:pPr>
            <w:pStyle w:val="ListParagraph"/>
            <w:numPr>
              <w:numId w:val="27"/>
            </w:numPr>
            <w:spacing w:after="0"/>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w:t>
      </w:r>
      <w:r w:rsidR="0075126D" w:rsidRPr="0075126D">
        <w:rPr>
          <w:rFonts w:ascii="Times New Roman" w:hAnsi="Times New Roman" w:cs="Times New Roman"/>
          <w:strike/>
          <w:color w:val="00B050"/>
        </w:rPr>
        <w:t xml:space="preserve">moves </w:t>
      </w:r>
      <w:r w:rsidR="0075126D">
        <w:rPr>
          <w:rFonts w:ascii="Times New Roman" w:hAnsi="Times New Roman" w:cs="Times New Roman"/>
          <w:strike/>
          <w:color w:val="00B050"/>
        </w:rPr>
        <w:t xml:space="preserve">on </w:t>
      </w:r>
      <w:r w:rsidR="00CD4942" w:rsidRPr="003216F2">
        <w:rPr>
          <w:rFonts w:ascii="Times New Roman" w:hAnsi="Times New Roman" w:cs="Times New Roman"/>
          <w:color w:val="FF0000"/>
        </w:rPr>
        <w:t xml:space="preserve">continues </w:t>
      </w:r>
      <w:r w:rsidR="00CD4942">
        <w:rPr>
          <w:rFonts w:ascii="Times New Roman" w:hAnsi="Times New Roman" w:cs="Times New Roman"/>
        </w:rPr>
        <w:t>to</w:t>
      </w:r>
      <w:r w:rsidRPr="00705B8B">
        <w:rPr>
          <w:rFonts w:ascii="Times New Roman" w:hAnsi="Times New Roman" w:cs="Times New Roman"/>
        </w:rPr>
        <w:t xml:space="preserve"> the next </w:t>
      </w:r>
      <w:r w:rsidR="00807A0E" w:rsidRPr="00705B8B">
        <w:rPr>
          <w:rFonts w:ascii="Times New Roman" w:hAnsi="Times New Roman" w:cs="Times New Roman"/>
        </w:rPr>
        <w:t>game station</w:t>
      </w:r>
    </w:p>
    <w:p w14:paraId="73D457F8" w14:textId="77777777" w:rsidR="002B23AC" w:rsidRPr="003D0401" w:rsidRDefault="002B23AC" w:rsidP="00BC1039">
      <w:pPr>
        <w:rPr>
          <w:rFonts w:ascii="Times New Roman" w:hAnsi="Times New Roman" w:cs="Times New Roman"/>
          <w:b/>
          <w:sz w:val="22"/>
          <w:szCs w:val="22"/>
        </w:rPr>
      </w:pPr>
    </w:p>
    <w:p w14:paraId="5E0B44F8" w14:textId="4B31F4BF" w:rsidR="006A4AD2" w:rsidRPr="003D0401" w:rsidRDefault="006A4AD2" w:rsidP="00BC1039">
      <w:pPr>
        <w:rPr>
          <w:rFonts w:ascii="Times New Roman" w:hAnsi="Times New Roman" w:cs="Times New Roman"/>
          <w:b/>
          <w:sz w:val="22"/>
          <w:szCs w:val="22"/>
        </w:rPr>
      </w:pPr>
      <w:r w:rsidRPr="003D0401">
        <w:rPr>
          <w:rFonts w:ascii="Times New Roman" w:hAnsi="Times New Roman" w:cs="Times New Roman"/>
          <w:b/>
          <w:sz w:val="22"/>
          <w:szCs w:val="22"/>
        </w:rPr>
        <w:t>Frequency of Occurrence</w:t>
      </w:r>
      <w:r w:rsidR="00AB6AA5" w:rsidRPr="00AB6AA5">
        <w:rPr>
          <w:rFonts w:ascii="Times New Roman" w:hAnsi="Times New Roman" w:cs="Times New Roman"/>
          <w:sz w:val="22"/>
          <w:szCs w:val="22"/>
        </w:rPr>
        <w:t>:</w:t>
      </w:r>
    </w:p>
    <w:p w14:paraId="35E026C3" w14:textId="1AE19970" w:rsidR="00806362" w:rsidRPr="003D0401" w:rsidRDefault="00806362" w:rsidP="00BC1039">
      <w:pPr>
        <w:rPr>
          <w:rFonts w:ascii="Times New Roman" w:hAnsi="Times New Roman" w:cs="Times New Roman"/>
          <w:sz w:val="22"/>
          <w:szCs w:val="22"/>
        </w:rPr>
      </w:pPr>
      <w:r w:rsidRPr="003D0401">
        <w:rPr>
          <w:rFonts w:ascii="Times New Roman" w:hAnsi="Times New Roman" w:cs="Times New Roman"/>
          <w:sz w:val="22"/>
          <w:szCs w:val="22"/>
        </w:rPr>
        <w:t xml:space="preserve">This use case will occur once throughout the duration </w:t>
      </w:r>
      <w:r w:rsidRPr="003216F2">
        <w:rPr>
          <w:rFonts w:ascii="Times New Roman" w:hAnsi="Times New Roman" w:cs="Times New Roman"/>
          <w:color w:val="FF0000"/>
          <w:sz w:val="22"/>
          <w:szCs w:val="22"/>
        </w:rPr>
        <w:t>of</w:t>
      </w:r>
      <w:r w:rsidR="000F3E2E" w:rsidRPr="003216F2">
        <w:rPr>
          <w:rFonts w:ascii="Times New Roman" w:hAnsi="Times New Roman" w:cs="Times New Roman"/>
          <w:color w:val="FF0000"/>
          <w:sz w:val="22"/>
          <w:szCs w:val="22"/>
        </w:rPr>
        <w:t xml:space="preserve"> each round </w:t>
      </w:r>
      <w:r w:rsidR="000F3E2E">
        <w:rPr>
          <w:rFonts w:ascii="Times New Roman" w:hAnsi="Times New Roman" w:cs="Times New Roman"/>
          <w:sz w:val="22"/>
          <w:szCs w:val="22"/>
        </w:rPr>
        <w:t>of</w:t>
      </w:r>
      <w:r w:rsidRPr="003D0401">
        <w:rPr>
          <w:rFonts w:ascii="Times New Roman" w:hAnsi="Times New Roman" w:cs="Times New Roman"/>
          <w:sz w:val="22"/>
          <w:szCs w:val="22"/>
        </w:rPr>
        <w:t xml:space="preserve"> the competition. This use case is the second task to be played any time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competes. During normal operation, this use case should only take place once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finds the game station and reaches the Etch-a-Sketch. During an exception,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will have to fix the error and redo the task. </w:t>
      </w:r>
    </w:p>
    <w:p w14:paraId="7C0278E4" w14:textId="14732026" w:rsidR="00EE7754" w:rsidRPr="003D0401" w:rsidRDefault="00EE7754" w:rsidP="00BC1039">
      <w:pPr>
        <w:rPr>
          <w:rFonts w:ascii="Times New Roman" w:hAnsi="Times New Roman" w:cs="Times New Roman"/>
          <w:sz w:val="22"/>
          <w:szCs w:val="22"/>
        </w:rPr>
      </w:pPr>
    </w:p>
    <w:p w14:paraId="6C2067B8" w14:textId="3237EE76" w:rsidR="00295445" w:rsidRPr="003D0401" w:rsidRDefault="00DF17E3"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70285BD1" w14:textId="4CF5B8FF" w:rsidR="006E7572" w:rsidRPr="003D0401" w:rsidRDefault="006E7572" w:rsidP="00BC1039">
      <w:pPr>
        <w:pStyle w:val="Heading2"/>
        <w:numPr>
          <w:ilvl w:val="2"/>
          <w:numId w:val="1"/>
        </w:numPr>
        <w:ind w:left="540" w:hanging="540"/>
        <w:rPr>
          <w:rFonts w:cs="Times New Roman"/>
          <w:b/>
          <w:szCs w:val="22"/>
        </w:rPr>
      </w:pPr>
      <w:bookmarkStart w:id="692" w:name="_Toc403485117"/>
      <w:r w:rsidRPr="003D0401">
        <w:rPr>
          <w:rFonts w:cs="Times New Roman"/>
          <w:b/>
          <w:szCs w:val="22"/>
        </w:rPr>
        <w:lastRenderedPageBreak/>
        <w:t>Use Case 5: Rotate Rubik’s Cube</w:t>
      </w:r>
      <w:bookmarkEnd w:id="692"/>
    </w:p>
    <w:p w14:paraId="48D9A6DA" w14:textId="77777777" w:rsidR="006E7572" w:rsidRPr="003D0401" w:rsidRDefault="006E7572" w:rsidP="00BC1039">
      <w:pPr>
        <w:rPr>
          <w:rFonts w:ascii="Times New Roman" w:hAnsi="Times New Roman" w:cs="Times New Roman"/>
        </w:rPr>
      </w:pPr>
    </w:p>
    <w:p w14:paraId="6DE852A4" w14:textId="61727707" w:rsidR="00295445" w:rsidRPr="003D0401" w:rsidRDefault="00295445" w:rsidP="00BC1039">
      <w:pPr>
        <w:rPr>
          <w:rFonts w:ascii="Times New Roman" w:hAnsi="Times New Roman" w:cs="Times New Roman"/>
          <w:sz w:val="22"/>
          <w:szCs w:val="22"/>
        </w:rPr>
      </w:pPr>
      <w:r w:rsidRPr="003D0401">
        <w:rPr>
          <w:rFonts w:ascii="Times New Roman" w:hAnsi="Times New Roman" w:cs="Times New Roman"/>
          <w:b/>
          <w:sz w:val="22"/>
          <w:szCs w:val="22"/>
        </w:rPr>
        <w:t>Scope</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04B757DD" w14:textId="77777777" w:rsidR="00295445" w:rsidRPr="003D0401" w:rsidRDefault="00295445" w:rsidP="00BC1039">
      <w:pPr>
        <w:rPr>
          <w:rFonts w:ascii="Times New Roman" w:hAnsi="Times New Roman" w:cs="Times New Roman"/>
          <w:sz w:val="22"/>
          <w:szCs w:val="22"/>
        </w:rPr>
      </w:pPr>
      <w:r w:rsidRPr="003D0401">
        <w:rPr>
          <w:rFonts w:ascii="Times New Roman" w:hAnsi="Times New Roman" w:cs="Times New Roman"/>
          <w:b/>
          <w:sz w:val="22"/>
          <w:szCs w:val="22"/>
        </w:rPr>
        <w:t>Level</w:t>
      </w:r>
      <w:r w:rsidRPr="003D0401">
        <w:rPr>
          <w:rFonts w:ascii="Times New Roman" w:hAnsi="Times New Roman" w:cs="Times New Roman"/>
          <w:sz w:val="22"/>
          <w:szCs w:val="22"/>
        </w:rPr>
        <w:t>: User goal</w:t>
      </w:r>
    </w:p>
    <w:p w14:paraId="594CAF27" w14:textId="2FF06A38" w:rsidR="00295445" w:rsidRPr="003D0401" w:rsidRDefault="00295445" w:rsidP="00BC1039">
      <w:pPr>
        <w:rPr>
          <w:rFonts w:ascii="Times New Roman" w:hAnsi="Times New Roman" w:cs="Times New Roman"/>
          <w:sz w:val="22"/>
          <w:szCs w:val="22"/>
        </w:rPr>
      </w:pPr>
      <w:r w:rsidRPr="003D0401">
        <w:rPr>
          <w:rFonts w:ascii="Times New Roman" w:hAnsi="Times New Roman" w:cs="Times New Roman"/>
          <w:b/>
          <w:sz w:val="22"/>
          <w:szCs w:val="22"/>
        </w:rPr>
        <w:t>Primary</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Actor</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3527BC10" w14:textId="0FE3DFEB" w:rsidR="00D91748" w:rsidRPr="003D0401" w:rsidRDefault="008C7CBD" w:rsidP="00BC1039">
      <w:pPr>
        <w:rPr>
          <w:rFonts w:ascii="Times New Roman" w:hAnsi="Times New Roman" w:cs="Times New Roman"/>
          <w:sz w:val="22"/>
          <w:szCs w:val="22"/>
        </w:rPr>
      </w:pPr>
      <w:r w:rsidRPr="003D0401">
        <w:rPr>
          <w:rFonts w:ascii="Times New Roman" w:hAnsi="Times New Roman" w:cs="Times New Roman"/>
          <w:b/>
          <w:sz w:val="22"/>
          <w:szCs w:val="22"/>
        </w:rPr>
        <w:t>Supporting</w:t>
      </w:r>
      <w:r w:rsidR="00D91748" w:rsidRPr="003D0401">
        <w:rPr>
          <w:rFonts w:ascii="Times New Roman" w:hAnsi="Times New Roman" w:cs="Times New Roman"/>
          <w:b/>
          <w:sz w:val="22"/>
          <w:szCs w:val="22"/>
        </w:rPr>
        <w:t xml:space="preserve"> Actor</w:t>
      </w:r>
      <w:r w:rsidR="00D91748" w:rsidRPr="003D0401">
        <w:rPr>
          <w:rFonts w:ascii="Times New Roman" w:hAnsi="Times New Roman" w:cs="Times New Roman"/>
          <w:sz w:val="22"/>
          <w:szCs w:val="22"/>
        </w:rPr>
        <w:t>: Rubik’s Cube</w:t>
      </w:r>
    </w:p>
    <w:p w14:paraId="5C1CEF49" w14:textId="77777777" w:rsidR="008029B7" w:rsidRPr="003D0401" w:rsidRDefault="008029B7" w:rsidP="00BC1039">
      <w:pPr>
        <w:rPr>
          <w:rFonts w:ascii="Times New Roman" w:hAnsi="Times New Roman" w:cs="Times New Roman"/>
          <w:sz w:val="22"/>
          <w:szCs w:val="22"/>
        </w:rPr>
      </w:pPr>
    </w:p>
    <w:p w14:paraId="3F36CC6F" w14:textId="56870F70" w:rsidR="00E2661B" w:rsidRPr="003D0401" w:rsidRDefault="00E2661B" w:rsidP="00BC1039">
      <w:pPr>
        <w:rPr>
          <w:rFonts w:ascii="Times New Roman" w:hAnsi="Times New Roman" w:cs="Times New Roman"/>
          <w:b/>
          <w:sz w:val="22"/>
          <w:szCs w:val="22"/>
        </w:rPr>
      </w:pPr>
      <w:r w:rsidRPr="003D0401">
        <w:rPr>
          <w:rFonts w:ascii="Times New Roman" w:hAnsi="Times New Roman" w:cs="Times New Roman"/>
          <w:b/>
          <w:sz w:val="22"/>
          <w:szCs w:val="22"/>
        </w:rPr>
        <w:t>Stakeholders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&amp;</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Interests</w:t>
      </w:r>
      <w:r w:rsidR="00AB6AA5" w:rsidRPr="00AB6AA5">
        <w:rPr>
          <w:rFonts w:ascii="Times New Roman" w:hAnsi="Times New Roman" w:cs="Times New Roman"/>
          <w:sz w:val="22"/>
          <w:szCs w:val="22"/>
        </w:rPr>
        <w:t>:</w:t>
      </w:r>
    </w:p>
    <w:p w14:paraId="45C711A6" w14:textId="78CA0611" w:rsidR="000D773B" w:rsidRPr="003D0401" w:rsidRDefault="000D773B">
      <w:pPr>
        <w:pStyle w:val="ListParagraph"/>
        <w:numPr>
          <w:ilvl w:val="0"/>
          <w:numId w:val="18"/>
        </w:numPr>
        <w:spacing w:line="240" w:lineRule="auto"/>
        <w:rPr>
          <w:rFonts w:ascii="Times New Roman" w:hAnsi="Times New Roman" w:cs="Times New Roman"/>
          <w:b/>
        </w:rPr>
        <w:pPrChange w:id="693" w:author="Merissa Roth" w:date="2014-11-09T16:13:00Z">
          <w:pPr>
            <w:pStyle w:val="ListParagraph"/>
            <w:numPr>
              <w:numId w:val="18"/>
            </w:numPr>
          </w:pPr>
        </w:pPrChange>
      </w:pPr>
      <w:r w:rsidRPr="003D0401">
        <w:rPr>
          <w:rFonts w:ascii="Times New Roman" w:hAnsi="Times New Roman" w:cs="Times New Roman"/>
          <w:b/>
        </w:rPr>
        <w:t xml:space="preserve">Judges – </w:t>
      </w:r>
      <w:r w:rsidRPr="003D0401">
        <w:rPr>
          <w:rFonts w:ascii="Times New Roman" w:hAnsi="Times New Roman" w:cs="Times New Roman"/>
        </w:rPr>
        <w:t xml:space="preserve">The APS will be judged as per the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w:t>
      </w:r>
      <w:ins w:id="694" w:author="Pedrosa, Kurt L" w:date="2014-09-18T17:38:00Z">
        <w:r w:rsidR="00FD5FEB">
          <w:rPr>
            <w:rFonts w:ascii="Times New Roman" w:hAnsi="Times New Roman" w:cs="Times New Roman"/>
          </w:rPr>
          <w:t xml:space="preserve"> [</w:t>
        </w:r>
      </w:ins>
      <w:r w:rsidR="003216F2" w:rsidRPr="003216F2">
        <w:rPr>
          <w:rFonts w:ascii="Times New Roman" w:hAnsi="Times New Roman" w:cs="Times New Roman"/>
          <w:strike/>
          <w:color w:val="00B050"/>
        </w:rPr>
        <w:t>7</w:t>
      </w:r>
      <w:ins w:id="695" w:author="Worldwide, Computer Support" w:date="2014-09-26T17:27:00Z">
        <w:r w:rsidR="008A3318" w:rsidRPr="003216F2">
          <w:rPr>
            <w:rFonts w:ascii="Times New Roman" w:hAnsi="Times New Roman" w:cs="Times New Roman"/>
            <w:color w:val="FF0000"/>
          </w:rPr>
          <w:t>1</w:t>
        </w:r>
      </w:ins>
      <w:ins w:id="696" w:author="Pedrosa, Kurt L" w:date="2014-09-18T17:38:00Z">
        <w:del w:id="697" w:author="Worldwide, Computer Support" w:date="2014-09-26T17:27:00Z">
          <w:r w:rsidR="00FD5FEB" w:rsidDel="008A3318">
            <w:rPr>
              <w:rFonts w:ascii="Times New Roman" w:hAnsi="Times New Roman" w:cs="Times New Roman"/>
            </w:rPr>
            <w:delText>7</w:delText>
          </w:r>
        </w:del>
        <w:r w:rsidR="00FD5FEB">
          <w:rPr>
            <w:rFonts w:ascii="Times New Roman" w:hAnsi="Times New Roman" w:cs="Times New Roman"/>
          </w:rPr>
          <w:t>]</w:t>
        </w:r>
      </w:ins>
      <w:r w:rsidRPr="003D0401">
        <w:rPr>
          <w:rFonts w:ascii="Times New Roman" w:hAnsi="Times New Roman" w:cs="Times New Roman"/>
        </w:rPr>
        <w:t>.</w:t>
      </w:r>
    </w:p>
    <w:p w14:paraId="5197C0AA" w14:textId="2E7A2933" w:rsidR="000D773B" w:rsidRPr="00F94E14" w:rsidRDefault="000D773B">
      <w:pPr>
        <w:pStyle w:val="ListParagraph"/>
        <w:numPr>
          <w:ilvl w:val="0"/>
          <w:numId w:val="18"/>
        </w:numPr>
        <w:spacing w:after="0" w:line="240" w:lineRule="auto"/>
        <w:rPr>
          <w:ins w:id="698" w:author="Worldwide, Computer Support" w:date="2014-09-26T17:53:00Z"/>
          <w:rFonts w:ascii="Times New Roman" w:hAnsi="Times New Roman" w:cs="Times New Roman"/>
          <w:b/>
          <w:rPrChange w:id="699" w:author="Worldwide, Computer Support" w:date="2014-09-26T17:53:00Z">
            <w:rPr>
              <w:ins w:id="700" w:author="Worldwide, Computer Support" w:date="2014-09-26T17:53:00Z"/>
              <w:rFonts w:ascii="Times New Roman" w:hAnsi="Times New Roman" w:cs="Times New Roman"/>
            </w:rPr>
          </w:rPrChange>
        </w:rPr>
        <w:pPrChange w:id="701" w:author="Merissa Roth" w:date="2014-11-09T16:13:00Z">
          <w:pPr>
            <w:pStyle w:val="ListParagraph"/>
            <w:numPr>
              <w:numId w:val="18"/>
            </w:numPr>
          </w:pPr>
        </w:pPrChange>
      </w:pPr>
      <w:r w:rsidRPr="003D0401">
        <w:rPr>
          <w:rFonts w:ascii="Times New Roman" w:hAnsi="Times New Roman" w:cs="Times New Roman"/>
          <w:b/>
        </w:rPr>
        <w:t xml:space="preserve">FTFP – </w:t>
      </w:r>
      <w:r w:rsidRPr="003D0401">
        <w:rPr>
          <w:rFonts w:ascii="Times New Roman" w:hAnsi="Times New Roman" w:cs="Times New Roman"/>
        </w:rPr>
        <w:t>The</w:t>
      </w:r>
      <w:r w:rsidRPr="003D0401">
        <w:rPr>
          <w:rFonts w:ascii="Times New Roman" w:hAnsi="Times New Roman" w:cs="Times New Roman"/>
          <w:b/>
        </w:rPr>
        <w:t xml:space="preserve"> </w:t>
      </w:r>
      <w:r w:rsidRPr="003D0401">
        <w:rPr>
          <w:rFonts w:ascii="Times New Roman" w:hAnsi="Times New Roman" w:cs="Times New Roman"/>
        </w:rPr>
        <w:t xml:space="preserve">FTFP are interested in the APS completing the Rubik’s Cube challenge in order to be awarded the most points possible. </w:t>
      </w:r>
    </w:p>
    <w:p w14:paraId="57074113" w14:textId="77777777" w:rsidR="00F94E14" w:rsidRPr="00F94E14" w:rsidRDefault="00F94E14">
      <w:pPr>
        <w:rPr>
          <w:rFonts w:ascii="Times New Roman" w:hAnsi="Times New Roman" w:cs="Times New Roman"/>
          <w:b/>
          <w:rPrChange w:id="702" w:author="Worldwide, Computer Support" w:date="2014-09-26T17:53:00Z">
            <w:rPr/>
          </w:rPrChange>
        </w:rPr>
        <w:pPrChange w:id="703" w:author="Merissa Roth" w:date="2014-11-09T16:13:00Z">
          <w:pPr>
            <w:pStyle w:val="ListParagraph"/>
            <w:numPr>
              <w:numId w:val="18"/>
            </w:numPr>
          </w:pPr>
        </w:pPrChange>
      </w:pPr>
    </w:p>
    <w:p w14:paraId="6EA41009" w14:textId="1F8B5C8D" w:rsidR="00B01A79" w:rsidRPr="003D0401" w:rsidRDefault="00B01A79" w:rsidP="00BC1039">
      <w:pPr>
        <w:rPr>
          <w:rFonts w:ascii="Times New Roman" w:hAnsi="Times New Roman" w:cs="Times New Roman"/>
          <w:sz w:val="22"/>
          <w:szCs w:val="22"/>
        </w:rPr>
      </w:pPr>
      <w:r w:rsidRPr="003D0401">
        <w:rPr>
          <w:rFonts w:ascii="Times New Roman" w:hAnsi="Times New Roman" w:cs="Times New Roman"/>
          <w:b/>
          <w:sz w:val="22"/>
          <w:szCs w:val="22"/>
        </w:rPr>
        <w:t>Preconditions</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has completed the Etch-a-Ske</w:t>
      </w:r>
      <w:r w:rsidR="008C7CBD" w:rsidRPr="003D0401">
        <w:rPr>
          <w:rFonts w:ascii="Times New Roman" w:hAnsi="Times New Roman" w:cs="Times New Roman"/>
          <w:sz w:val="22"/>
          <w:szCs w:val="22"/>
        </w:rPr>
        <w:t>tch t</w:t>
      </w:r>
      <w:r w:rsidR="00D92F93" w:rsidRPr="003D0401">
        <w:rPr>
          <w:rFonts w:ascii="Times New Roman" w:hAnsi="Times New Roman" w:cs="Times New Roman"/>
          <w:sz w:val="22"/>
          <w:szCs w:val="22"/>
        </w:rPr>
        <w:t>ask and has followed the line</w:t>
      </w:r>
      <w:r w:rsidR="00393ED5" w:rsidRPr="003D0401">
        <w:rPr>
          <w:rFonts w:ascii="Times New Roman" w:hAnsi="Times New Roman" w:cs="Times New Roman"/>
          <w:sz w:val="22"/>
          <w:szCs w:val="22"/>
        </w:rPr>
        <w:t xml:space="preserve"> on the floor</w:t>
      </w:r>
      <w:r w:rsidR="008C7CBD" w:rsidRPr="003D0401">
        <w:rPr>
          <w:rFonts w:ascii="Times New Roman" w:hAnsi="Times New Roman" w:cs="Times New Roman"/>
          <w:sz w:val="22"/>
          <w:szCs w:val="22"/>
        </w:rPr>
        <w:t xml:space="preserve"> to </w:t>
      </w:r>
      <w:r w:rsidR="00D92F93" w:rsidRPr="003D0401">
        <w:rPr>
          <w:rFonts w:ascii="Times New Roman" w:hAnsi="Times New Roman" w:cs="Times New Roman"/>
          <w:sz w:val="22"/>
          <w:szCs w:val="22"/>
        </w:rPr>
        <w:t xml:space="preserve">the </w:t>
      </w:r>
      <w:r w:rsidR="008C7CBD" w:rsidRPr="003D0401">
        <w:rPr>
          <w:rFonts w:ascii="Times New Roman" w:hAnsi="Times New Roman" w:cs="Times New Roman"/>
          <w:sz w:val="22"/>
          <w:szCs w:val="22"/>
        </w:rPr>
        <w:t>Rubik’s Cube game station</w:t>
      </w:r>
      <w:r w:rsidRPr="003D0401">
        <w:rPr>
          <w:rFonts w:ascii="Times New Roman" w:hAnsi="Times New Roman" w:cs="Times New Roman"/>
          <w:sz w:val="22"/>
          <w:szCs w:val="22"/>
        </w:rPr>
        <w:t>.</w:t>
      </w:r>
    </w:p>
    <w:p w14:paraId="27082A4C" w14:textId="662158DE" w:rsidR="00B01A79" w:rsidRPr="003D0401" w:rsidRDefault="00B01A79" w:rsidP="00BC1039">
      <w:pPr>
        <w:rPr>
          <w:rFonts w:ascii="Times New Roman" w:hAnsi="Times New Roman" w:cs="Times New Roman"/>
          <w:sz w:val="22"/>
          <w:szCs w:val="22"/>
        </w:rPr>
      </w:pPr>
      <w:r w:rsidRPr="003D0401">
        <w:rPr>
          <w:rFonts w:ascii="Times New Roman" w:hAnsi="Times New Roman" w:cs="Times New Roman"/>
          <w:b/>
          <w:sz w:val="22"/>
          <w:szCs w:val="22"/>
        </w:rPr>
        <w:t>Post</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Conditions</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successfully completes the task of rotating one</w:t>
      </w:r>
      <w:r w:rsidR="003216F2">
        <w:rPr>
          <w:rFonts w:ascii="Times New Roman" w:hAnsi="Times New Roman" w:cs="Times New Roman"/>
          <w:sz w:val="22"/>
          <w:szCs w:val="22"/>
        </w:rPr>
        <w:t xml:space="preserve"> </w:t>
      </w:r>
      <w:r w:rsidR="003216F2">
        <w:rPr>
          <w:rFonts w:ascii="Times New Roman" w:hAnsi="Times New Roman" w:cs="Times New Roman"/>
          <w:strike/>
          <w:color w:val="00B050"/>
          <w:sz w:val="22"/>
          <w:szCs w:val="22"/>
        </w:rPr>
        <w:t>(1</w:t>
      </w:r>
      <w:r w:rsidR="003216F2" w:rsidRPr="0075126D">
        <w:rPr>
          <w:rFonts w:ascii="Times New Roman" w:hAnsi="Times New Roman" w:cs="Times New Roman"/>
          <w:strike/>
          <w:color w:val="00B050"/>
          <w:sz w:val="22"/>
          <w:szCs w:val="22"/>
        </w:rPr>
        <w:t>)</w:t>
      </w:r>
      <w:del w:id="704" w:author="Merissa Roth" w:date="2014-11-09T13:45:00Z">
        <w:r w:rsidRPr="003D0401" w:rsidDel="003E376F">
          <w:rPr>
            <w:rFonts w:ascii="Times New Roman" w:hAnsi="Times New Roman" w:cs="Times New Roman"/>
            <w:sz w:val="22"/>
            <w:szCs w:val="22"/>
          </w:rPr>
          <w:delText xml:space="preserve"> </w:delText>
        </w:r>
      </w:del>
      <w:del w:id="705" w:author="Merissa Roth" w:date="2014-11-09T13:16:00Z">
        <w:r w:rsidR="00393ED5" w:rsidRPr="003D0401" w:rsidDel="00726614">
          <w:rPr>
            <w:rFonts w:ascii="Times New Roman" w:hAnsi="Times New Roman" w:cs="Times New Roman"/>
            <w:sz w:val="22"/>
            <w:szCs w:val="22"/>
          </w:rPr>
          <w:delText>(1)</w:delText>
        </w:r>
      </w:del>
      <w:r w:rsidR="00393ED5" w:rsidRPr="003D0401">
        <w:rPr>
          <w:rFonts w:ascii="Times New Roman" w:hAnsi="Times New Roman" w:cs="Times New Roman"/>
          <w:sz w:val="22"/>
          <w:szCs w:val="22"/>
        </w:rPr>
        <w:t xml:space="preserve"> </w:t>
      </w:r>
      <w:r w:rsidRPr="003D0401">
        <w:rPr>
          <w:rFonts w:ascii="Times New Roman" w:hAnsi="Times New Roman" w:cs="Times New Roman"/>
          <w:sz w:val="22"/>
          <w:szCs w:val="22"/>
        </w:rPr>
        <w:t>row of the Rubik’s Cube 180 degrees.</w:t>
      </w:r>
    </w:p>
    <w:p w14:paraId="5D14BB2E" w14:textId="77777777" w:rsidR="008029B7" w:rsidRPr="003D0401" w:rsidRDefault="008029B7" w:rsidP="00BC1039">
      <w:pPr>
        <w:rPr>
          <w:rFonts w:ascii="Times New Roman" w:hAnsi="Times New Roman" w:cs="Times New Roman"/>
          <w:sz w:val="22"/>
          <w:szCs w:val="22"/>
        </w:rPr>
      </w:pPr>
    </w:p>
    <w:p w14:paraId="7F4B775A" w14:textId="77777777" w:rsidR="00B01A79" w:rsidRPr="003D0401" w:rsidRDefault="00B01A79" w:rsidP="00BC1039">
      <w:pPr>
        <w:rPr>
          <w:rFonts w:ascii="Times New Roman" w:hAnsi="Times New Roman" w:cs="Times New Roman"/>
          <w:sz w:val="22"/>
          <w:szCs w:val="22"/>
        </w:rPr>
      </w:pPr>
      <w:r w:rsidRPr="003D0401">
        <w:rPr>
          <w:rFonts w:ascii="Times New Roman" w:hAnsi="Times New Roman" w:cs="Times New Roman"/>
          <w:b/>
          <w:sz w:val="22"/>
          <w:szCs w:val="22"/>
        </w:rPr>
        <w:t>Main</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Success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Scenario</w:t>
      </w:r>
      <w:r w:rsidRPr="003D0401">
        <w:rPr>
          <w:rFonts w:ascii="Times New Roman" w:hAnsi="Times New Roman" w:cs="Times New Roman"/>
          <w:sz w:val="22"/>
          <w:szCs w:val="22"/>
        </w:rPr>
        <w:t>:</w:t>
      </w:r>
    </w:p>
    <w:p w14:paraId="0D2EBE6B" w14:textId="6D182049" w:rsidR="00B01A79" w:rsidRPr="003D0401" w:rsidRDefault="00B01A79" w:rsidP="00BC1039">
      <w:pPr>
        <w:pStyle w:val="ListParagraph"/>
        <w:numPr>
          <w:ilvl w:val="0"/>
          <w:numId w:val="10"/>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identifies the Rubik’s Cube.</w:t>
      </w:r>
    </w:p>
    <w:p w14:paraId="554BD920" w14:textId="12BF29F2" w:rsidR="00B01A79" w:rsidRPr="003D0401" w:rsidRDefault="00B01A79" w:rsidP="00BC1039">
      <w:pPr>
        <w:pStyle w:val="ListParagraph"/>
        <w:numPr>
          <w:ilvl w:val="0"/>
          <w:numId w:val="10"/>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rotates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rPr>
        <w:t>)</w:t>
      </w:r>
      <w:r w:rsidRPr="003D0401">
        <w:rPr>
          <w:rFonts w:ascii="Times New Roman" w:hAnsi="Times New Roman" w:cs="Times New Roman"/>
        </w:rPr>
        <w:t xml:space="preserve"> </w:t>
      </w:r>
      <w:del w:id="706" w:author="Merissa Roth" w:date="2014-11-09T13:16:00Z">
        <w:r w:rsidR="00393ED5" w:rsidRPr="003D0401" w:rsidDel="00726614">
          <w:rPr>
            <w:rFonts w:ascii="Times New Roman" w:hAnsi="Times New Roman" w:cs="Times New Roman"/>
          </w:rPr>
          <w:delText>(1)</w:delText>
        </w:r>
      </w:del>
      <w:del w:id="707" w:author="Merissa Roth" w:date="2014-11-09T16:16:00Z">
        <w:r w:rsidR="00393ED5" w:rsidRPr="003D0401" w:rsidDel="0079668D">
          <w:rPr>
            <w:rFonts w:ascii="Times New Roman" w:hAnsi="Times New Roman" w:cs="Times New Roman"/>
          </w:rPr>
          <w:delText xml:space="preserve"> </w:delText>
        </w:r>
      </w:del>
      <w:r w:rsidRPr="003D0401">
        <w:rPr>
          <w:rFonts w:ascii="Times New Roman" w:hAnsi="Times New Roman" w:cs="Times New Roman"/>
        </w:rPr>
        <w:t>row of the Rubik’s Cube 180 degrees.</w:t>
      </w:r>
    </w:p>
    <w:p w14:paraId="59D57AB0" w14:textId="4A2BA7FF" w:rsidR="00B01A79" w:rsidRPr="003D0401" w:rsidRDefault="00B01A79" w:rsidP="00BC1039">
      <w:pPr>
        <w:pStyle w:val="ListParagraph"/>
        <w:numPr>
          <w:ilvl w:val="0"/>
          <w:numId w:val="10"/>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t>
      </w:r>
      <w:r w:rsidR="00D0170C" w:rsidRPr="003D0401">
        <w:rPr>
          <w:rFonts w:ascii="Times New Roman" w:hAnsi="Times New Roman" w:cs="Times New Roman"/>
        </w:rPr>
        <w:t xml:space="preserve">acknowledges the task is over. </w:t>
      </w:r>
    </w:p>
    <w:p w14:paraId="7F5DB09E" w14:textId="1B440ACD" w:rsidR="008029B7" w:rsidRPr="003D0401" w:rsidRDefault="00B01A79" w:rsidP="00BC1039">
      <w:pPr>
        <w:pStyle w:val="ListParagraph"/>
        <w:numPr>
          <w:ilvl w:val="0"/>
          <w:numId w:val="10"/>
        </w:numPr>
        <w:spacing w:after="0"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t>
      </w:r>
      <w:r w:rsidR="00393ED5" w:rsidRPr="003D0401">
        <w:rPr>
          <w:rFonts w:ascii="Times New Roman" w:hAnsi="Times New Roman" w:cs="Times New Roman"/>
        </w:rPr>
        <w:t xml:space="preserve">returns to the line on the floor being followed.  </w:t>
      </w:r>
    </w:p>
    <w:p w14:paraId="3A012602" w14:textId="77777777" w:rsidR="008029B7" w:rsidRPr="003D0401" w:rsidRDefault="008029B7" w:rsidP="00BC1039">
      <w:pPr>
        <w:rPr>
          <w:rFonts w:ascii="Times New Roman" w:hAnsi="Times New Roman" w:cs="Times New Roman"/>
          <w:sz w:val="22"/>
          <w:szCs w:val="22"/>
        </w:rPr>
      </w:pPr>
    </w:p>
    <w:p w14:paraId="7677CCFA" w14:textId="77777777" w:rsidR="00B01A79" w:rsidRPr="00705B8B" w:rsidRDefault="00B01A79">
      <w:pPr>
        <w:contextualSpacing/>
        <w:rPr>
          <w:rFonts w:ascii="Times New Roman" w:hAnsi="Times New Roman" w:cs="Times New Roman"/>
          <w:sz w:val="22"/>
          <w:szCs w:val="22"/>
        </w:rPr>
        <w:pPrChange w:id="708" w:author="Merissa Roth" w:date="2014-11-09T18:03:00Z">
          <w:pPr/>
        </w:pPrChange>
      </w:pPr>
      <w:r w:rsidRPr="00705B8B">
        <w:rPr>
          <w:rFonts w:ascii="Times New Roman" w:hAnsi="Times New Roman" w:cs="Times New Roman"/>
          <w:b/>
          <w:sz w:val="22"/>
          <w:szCs w:val="22"/>
        </w:rPr>
        <w:t>Extensions</w:t>
      </w:r>
      <w:r w:rsidRPr="00705B8B">
        <w:rPr>
          <w:rFonts w:ascii="Times New Roman" w:hAnsi="Times New Roman" w:cs="Times New Roman"/>
          <w:sz w:val="22"/>
          <w:szCs w:val="22"/>
        </w:rPr>
        <w:t>:</w:t>
      </w:r>
    </w:p>
    <w:p w14:paraId="11A25CA2" w14:textId="01522B54" w:rsidR="00295445" w:rsidRPr="00705B8B" w:rsidRDefault="00295445">
      <w:pPr>
        <w:contextualSpacing/>
        <w:rPr>
          <w:rFonts w:ascii="Times New Roman" w:hAnsi="Times New Roman" w:cs="Times New Roman"/>
          <w:sz w:val="22"/>
          <w:szCs w:val="22"/>
        </w:rPr>
        <w:pPrChange w:id="709" w:author="Merissa Roth" w:date="2014-11-09T18:03:00Z">
          <w:pPr/>
        </w:pPrChange>
      </w:pPr>
      <w:r w:rsidRPr="00705B8B">
        <w:rPr>
          <w:rFonts w:ascii="Times New Roman" w:hAnsi="Times New Roman" w:cs="Times New Roman"/>
          <w:sz w:val="22"/>
          <w:szCs w:val="22"/>
        </w:rPr>
        <w:t xml:space="preserve">1a.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fails to identify the Rubik’s Cube:</w:t>
      </w:r>
    </w:p>
    <w:p w14:paraId="1CC87DDB" w14:textId="7CA927E0" w:rsidR="00295445" w:rsidRPr="00705B8B" w:rsidRDefault="00295445">
      <w:pPr>
        <w:pStyle w:val="ListParagraph"/>
        <w:numPr>
          <w:ilvl w:val="0"/>
          <w:numId w:val="28"/>
        </w:numPr>
        <w:spacing w:after="0" w:line="240" w:lineRule="auto"/>
        <w:rPr>
          <w:rFonts w:ascii="Times New Roman" w:hAnsi="Times New Roman" w:cs="Times New Roman"/>
        </w:rPr>
        <w:pPrChange w:id="710" w:author="Merissa Roth" w:date="2014-11-09T18:03:00Z">
          <w:pPr>
            <w:pStyle w:val="ListParagraph"/>
            <w:numPr>
              <w:numId w:val="28"/>
            </w:numPr>
            <w:spacing w:line="240" w:lineRule="auto"/>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 again to identify the Rubik’s Cube</w:t>
      </w:r>
    </w:p>
    <w:p w14:paraId="52910D94" w14:textId="3DB3082B" w:rsidR="00295445" w:rsidRPr="00705B8B" w:rsidRDefault="00295445">
      <w:pPr>
        <w:ind w:left="360" w:firstLine="360"/>
        <w:contextualSpacing/>
        <w:rPr>
          <w:rFonts w:ascii="Times New Roman" w:hAnsi="Times New Roman" w:cs="Times New Roman"/>
          <w:rPrChange w:id="711" w:author="Merissa Roth" w:date="2014-11-09T18:03:00Z">
            <w:rPr/>
          </w:rPrChange>
        </w:rPr>
        <w:pPrChange w:id="712" w:author="Merissa Roth" w:date="2014-11-09T18:03:00Z">
          <w:pPr>
            <w:pStyle w:val="ListParagraph"/>
            <w:spacing w:line="240" w:lineRule="auto"/>
          </w:pPr>
        </w:pPrChange>
      </w:pPr>
      <w:r w:rsidRPr="00705B8B">
        <w:rPr>
          <w:rFonts w:ascii="Times New Roman" w:hAnsi="Times New Roman" w:cs="Times New Roman"/>
          <w:sz w:val="22"/>
          <w:szCs w:val="22"/>
          <w:rPrChange w:id="713" w:author="Merissa Roth" w:date="2014-11-09T18:03:00Z">
            <w:rPr/>
          </w:rPrChange>
        </w:rPr>
        <w:t>1a.</w:t>
      </w:r>
      <w:r w:rsidR="00CF15DD" w:rsidRPr="00705B8B">
        <w:rPr>
          <w:rFonts w:ascii="Times New Roman" w:hAnsi="Times New Roman" w:cs="Times New Roman"/>
          <w:sz w:val="22"/>
          <w:szCs w:val="22"/>
          <w:rPrChange w:id="714" w:author="Merissa Roth" w:date="2014-11-09T18:03:00Z">
            <w:rPr/>
          </w:rPrChange>
        </w:rPr>
        <w:t xml:space="preserve"> </w:t>
      </w:r>
      <w:r w:rsidRPr="00705B8B">
        <w:rPr>
          <w:rFonts w:ascii="Times New Roman" w:hAnsi="Times New Roman" w:cs="Times New Roman"/>
          <w:sz w:val="22"/>
          <w:szCs w:val="22"/>
          <w:rPrChange w:id="715" w:author="Merissa Roth" w:date="2014-11-09T18:03:00Z">
            <w:rPr/>
          </w:rPrChange>
        </w:rPr>
        <w:t xml:space="preserve">The </w:t>
      </w:r>
      <w:r w:rsidR="00DC13B7" w:rsidRPr="00705B8B">
        <w:rPr>
          <w:rFonts w:ascii="Times New Roman" w:hAnsi="Times New Roman" w:cs="Times New Roman"/>
          <w:sz w:val="22"/>
          <w:szCs w:val="22"/>
          <w:rPrChange w:id="716" w:author="Merissa Roth" w:date="2014-11-09T18:03:00Z">
            <w:rPr/>
          </w:rPrChange>
        </w:rPr>
        <w:t>APS</w:t>
      </w:r>
      <w:r w:rsidRPr="00705B8B">
        <w:rPr>
          <w:rFonts w:ascii="Times New Roman" w:hAnsi="Times New Roman" w:cs="Times New Roman"/>
          <w:sz w:val="22"/>
          <w:szCs w:val="22"/>
          <w:rPrChange w:id="717" w:author="Merissa Roth" w:date="2014-11-09T18:03:00Z">
            <w:rPr/>
          </w:rPrChange>
        </w:rPr>
        <w:t xml:space="preserve"> still fails to identify the Rubik’s Cube:</w:t>
      </w:r>
    </w:p>
    <w:p w14:paraId="21C2CA7F" w14:textId="1C5F0D47" w:rsidR="00295445" w:rsidRPr="00705B8B" w:rsidRDefault="00295445">
      <w:pPr>
        <w:pStyle w:val="ListParagraph"/>
        <w:numPr>
          <w:ilvl w:val="1"/>
          <w:numId w:val="28"/>
        </w:numPr>
        <w:spacing w:after="0" w:line="240" w:lineRule="auto"/>
        <w:rPr>
          <w:rFonts w:ascii="Times New Roman" w:hAnsi="Times New Roman" w:cs="Times New Roman"/>
        </w:rPr>
        <w:pPrChange w:id="718" w:author="Merissa Roth" w:date="2014-11-09T18:03:00Z">
          <w:pPr>
            <w:pStyle w:val="ListParagraph"/>
            <w:numPr>
              <w:ilvl w:val="1"/>
              <w:numId w:val="28"/>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goes back to the line</w:t>
      </w:r>
      <w:r w:rsidR="00393ED5" w:rsidRPr="00705B8B">
        <w:rPr>
          <w:rFonts w:ascii="Times New Roman" w:hAnsi="Times New Roman" w:cs="Times New Roman"/>
        </w:rPr>
        <w:t xml:space="preserve"> on the floor</w:t>
      </w:r>
      <w:r w:rsidRPr="00705B8B">
        <w:rPr>
          <w:rFonts w:ascii="Times New Roman" w:hAnsi="Times New Roman" w:cs="Times New Roman"/>
        </w:rPr>
        <w:t xml:space="preserve"> being followed</w:t>
      </w:r>
    </w:p>
    <w:p w14:paraId="48DF3AE9" w14:textId="4AB8D19A" w:rsidR="00295445" w:rsidRPr="00705B8B" w:rsidRDefault="00295445">
      <w:pPr>
        <w:pStyle w:val="ListParagraph"/>
        <w:numPr>
          <w:ilvl w:val="1"/>
          <w:numId w:val="28"/>
        </w:numPr>
        <w:spacing w:after="0" w:line="240" w:lineRule="auto"/>
        <w:rPr>
          <w:rFonts w:ascii="Times New Roman" w:hAnsi="Times New Roman" w:cs="Times New Roman"/>
        </w:rPr>
        <w:pPrChange w:id="719" w:author="Merissa Roth" w:date="2014-11-09T18:03:00Z">
          <w:pPr>
            <w:pStyle w:val="ListParagraph"/>
            <w:numPr>
              <w:ilvl w:val="1"/>
              <w:numId w:val="28"/>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00CD4942">
        <w:rPr>
          <w:rFonts w:ascii="Times New Roman" w:hAnsi="Times New Roman" w:cs="Times New Roman"/>
        </w:rPr>
        <w:t xml:space="preserve"> </w:t>
      </w:r>
      <w:r w:rsidR="003216F2" w:rsidRPr="003216F2">
        <w:rPr>
          <w:rFonts w:ascii="Times New Roman" w:hAnsi="Times New Roman" w:cs="Times New Roman"/>
          <w:strike/>
          <w:color w:val="00B050"/>
        </w:rPr>
        <w:t xml:space="preserve">moves on </w:t>
      </w:r>
      <w:r w:rsidR="00CD4942" w:rsidRPr="003216F2">
        <w:rPr>
          <w:rFonts w:ascii="Times New Roman" w:hAnsi="Times New Roman" w:cs="Times New Roman"/>
          <w:color w:val="FF0000"/>
        </w:rPr>
        <w:t xml:space="preserve">continues </w:t>
      </w:r>
      <w:r w:rsidR="00CD4942">
        <w:rPr>
          <w:rFonts w:ascii="Times New Roman" w:hAnsi="Times New Roman" w:cs="Times New Roman"/>
        </w:rPr>
        <w:t>to</w:t>
      </w:r>
      <w:r w:rsidRPr="00705B8B">
        <w:rPr>
          <w:rFonts w:ascii="Times New Roman" w:hAnsi="Times New Roman" w:cs="Times New Roman"/>
        </w:rPr>
        <w:t xml:space="preserve"> the next </w:t>
      </w:r>
      <w:r w:rsidR="006454DA" w:rsidRPr="00705B8B">
        <w:rPr>
          <w:rFonts w:ascii="Times New Roman" w:hAnsi="Times New Roman" w:cs="Times New Roman"/>
        </w:rPr>
        <w:t>game station</w:t>
      </w:r>
    </w:p>
    <w:p w14:paraId="36E3CF24" w14:textId="3FBA414E" w:rsidR="00295445" w:rsidRPr="00705B8B" w:rsidRDefault="00295445">
      <w:pPr>
        <w:ind w:firstLine="720"/>
        <w:contextualSpacing/>
        <w:rPr>
          <w:rFonts w:ascii="Times New Roman" w:hAnsi="Times New Roman" w:cs="Times New Roman"/>
          <w:rPrChange w:id="720" w:author="Merissa Roth" w:date="2014-11-09T18:03:00Z">
            <w:rPr/>
          </w:rPrChange>
        </w:rPr>
        <w:pPrChange w:id="721" w:author="Merissa Roth" w:date="2014-11-09T18:03:00Z">
          <w:pPr>
            <w:pStyle w:val="ListParagraph"/>
            <w:spacing w:line="240" w:lineRule="auto"/>
          </w:pPr>
        </w:pPrChange>
      </w:pPr>
      <w:r w:rsidRPr="00705B8B">
        <w:rPr>
          <w:rFonts w:ascii="Times New Roman" w:hAnsi="Times New Roman" w:cs="Times New Roman"/>
          <w:sz w:val="22"/>
          <w:szCs w:val="22"/>
          <w:rPrChange w:id="722" w:author="Merissa Roth" w:date="2014-11-09T18:03:00Z">
            <w:rPr/>
          </w:rPrChange>
        </w:rPr>
        <w:t xml:space="preserve">1b. The </w:t>
      </w:r>
      <w:r w:rsidR="00DC13B7" w:rsidRPr="00705B8B">
        <w:rPr>
          <w:rFonts w:ascii="Times New Roman" w:hAnsi="Times New Roman" w:cs="Times New Roman"/>
          <w:sz w:val="22"/>
          <w:szCs w:val="22"/>
          <w:rPrChange w:id="723" w:author="Merissa Roth" w:date="2014-11-09T18:03:00Z">
            <w:rPr/>
          </w:rPrChange>
        </w:rPr>
        <w:t>APS</w:t>
      </w:r>
      <w:r w:rsidRPr="00705B8B">
        <w:rPr>
          <w:rFonts w:ascii="Times New Roman" w:hAnsi="Times New Roman" w:cs="Times New Roman"/>
          <w:sz w:val="22"/>
          <w:szCs w:val="22"/>
          <w:rPrChange w:id="724" w:author="Merissa Roth" w:date="2014-11-09T18:03:00Z">
            <w:rPr/>
          </w:rPrChange>
        </w:rPr>
        <w:t xml:space="preserve"> successfully identifies the Rubik’s Cube:</w:t>
      </w:r>
    </w:p>
    <w:p w14:paraId="5FA0F6F2" w14:textId="512EC3E9" w:rsidR="00295445" w:rsidRPr="00705B8B" w:rsidRDefault="00295445">
      <w:pPr>
        <w:pStyle w:val="ListParagraph"/>
        <w:numPr>
          <w:ilvl w:val="0"/>
          <w:numId w:val="41"/>
        </w:numPr>
        <w:spacing w:after="0" w:line="240" w:lineRule="auto"/>
        <w:rPr>
          <w:rFonts w:ascii="Times New Roman" w:hAnsi="Times New Roman" w:cs="Times New Roman"/>
        </w:rPr>
        <w:pPrChange w:id="725" w:author="Merissa Roth" w:date="2014-11-09T18:03:00Z">
          <w:pPr>
            <w:pStyle w:val="ListParagraph"/>
            <w:numPr>
              <w:numId w:val="41"/>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Pr="00705B8B">
        <w:rPr>
          <w:rFonts w:ascii="Times New Roman" w:hAnsi="Times New Roman" w:cs="Times New Roman"/>
        </w:rPr>
        <w:t xml:space="preserve"> in accordance with the </w:t>
      </w:r>
      <w:r w:rsidRPr="00705B8B">
        <w:rPr>
          <w:rFonts w:ascii="Times New Roman" w:hAnsi="Times New Roman" w:cs="Times New Roman"/>
          <w:i/>
        </w:rPr>
        <w:t>Main Success Scenario</w:t>
      </w:r>
    </w:p>
    <w:p w14:paraId="6CFF8888" w14:textId="0D926FAA" w:rsidR="00B01A79" w:rsidRPr="00705B8B" w:rsidRDefault="00295445">
      <w:pPr>
        <w:contextualSpacing/>
        <w:rPr>
          <w:rFonts w:ascii="Times New Roman" w:hAnsi="Times New Roman" w:cs="Times New Roman"/>
          <w:sz w:val="22"/>
          <w:szCs w:val="22"/>
        </w:rPr>
        <w:pPrChange w:id="726" w:author="Merissa Roth" w:date="2014-11-09T18:03:00Z">
          <w:pPr/>
        </w:pPrChange>
      </w:pPr>
      <w:r w:rsidRPr="00705B8B">
        <w:rPr>
          <w:rFonts w:ascii="Times New Roman" w:hAnsi="Times New Roman" w:cs="Times New Roman"/>
          <w:sz w:val="22"/>
          <w:szCs w:val="22"/>
        </w:rPr>
        <w:t xml:space="preserve">2a.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fails to rotate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sz w:val="22"/>
          <w:szCs w:val="22"/>
        </w:rPr>
        <w:t>)</w:t>
      </w:r>
      <w:r w:rsidRPr="00705B8B">
        <w:rPr>
          <w:rFonts w:ascii="Times New Roman" w:hAnsi="Times New Roman" w:cs="Times New Roman"/>
          <w:sz w:val="22"/>
          <w:szCs w:val="22"/>
        </w:rPr>
        <w:t xml:space="preserve"> </w:t>
      </w:r>
      <w:del w:id="727" w:author="Merissa Roth" w:date="2014-11-09T13:16:00Z">
        <w:r w:rsidR="00393ED5" w:rsidRPr="00705B8B" w:rsidDel="00726614">
          <w:rPr>
            <w:rFonts w:ascii="Times New Roman" w:hAnsi="Times New Roman" w:cs="Times New Roman"/>
            <w:sz w:val="22"/>
            <w:szCs w:val="22"/>
          </w:rPr>
          <w:delText>(1)</w:delText>
        </w:r>
      </w:del>
      <w:del w:id="728" w:author="Merissa Roth" w:date="2014-11-09T13:45:00Z">
        <w:r w:rsidR="00393ED5" w:rsidRPr="00705B8B" w:rsidDel="003E376F">
          <w:rPr>
            <w:rFonts w:ascii="Times New Roman" w:hAnsi="Times New Roman" w:cs="Times New Roman"/>
            <w:sz w:val="22"/>
            <w:szCs w:val="22"/>
          </w:rPr>
          <w:delText xml:space="preserve"> </w:delText>
        </w:r>
      </w:del>
      <w:r w:rsidRPr="00705B8B">
        <w:rPr>
          <w:rFonts w:ascii="Times New Roman" w:hAnsi="Times New Roman" w:cs="Times New Roman"/>
          <w:sz w:val="22"/>
          <w:szCs w:val="22"/>
        </w:rPr>
        <w:t>row of the Rubik’s Cube 180 degrees:</w:t>
      </w:r>
    </w:p>
    <w:p w14:paraId="4ADBBAFB" w14:textId="3A00F347" w:rsidR="00295445" w:rsidRPr="00705B8B" w:rsidRDefault="00295445">
      <w:pPr>
        <w:pStyle w:val="ListParagraph"/>
        <w:numPr>
          <w:ilvl w:val="0"/>
          <w:numId w:val="29"/>
        </w:numPr>
        <w:spacing w:after="0" w:line="240" w:lineRule="auto"/>
        <w:rPr>
          <w:rFonts w:ascii="Times New Roman" w:hAnsi="Times New Roman" w:cs="Times New Roman"/>
        </w:rPr>
        <w:pPrChange w:id="729" w:author="Merissa Roth" w:date="2014-11-09T18:03:00Z">
          <w:pPr>
            <w:pStyle w:val="ListParagraph"/>
            <w:numPr>
              <w:numId w:val="29"/>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 again to rotate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rPr>
        <w:t>)</w:t>
      </w:r>
      <w:r w:rsidR="00393ED5" w:rsidRPr="00705B8B">
        <w:rPr>
          <w:rFonts w:ascii="Times New Roman" w:hAnsi="Times New Roman" w:cs="Times New Roman"/>
        </w:rPr>
        <w:t xml:space="preserve"> </w:t>
      </w:r>
      <w:del w:id="730" w:author="Merissa Roth" w:date="2014-11-09T13:16:00Z">
        <w:r w:rsidR="00393ED5" w:rsidRPr="00705B8B" w:rsidDel="00726614">
          <w:rPr>
            <w:rFonts w:ascii="Times New Roman" w:hAnsi="Times New Roman" w:cs="Times New Roman"/>
          </w:rPr>
          <w:delText>(1)</w:delText>
        </w:r>
      </w:del>
      <w:del w:id="731" w:author="Merissa Roth" w:date="2014-11-09T16:16:00Z">
        <w:r w:rsidRPr="00705B8B" w:rsidDel="0079668D">
          <w:rPr>
            <w:rFonts w:ascii="Times New Roman" w:hAnsi="Times New Roman" w:cs="Times New Roman"/>
          </w:rPr>
          <w:delText xml:space="preserve"> </w:delText>
        </w:r>
      </w:del>
      <w:r w:rsidRPr="00705B8B">
        <w:rPr>
          <w:rFonts w:ascii="Times New Roman" w:hAnsi="Times New Roman" w:cs="Times New Roman"/>
        </w:rPr>
        <w:t xml:space="preserve">row of the Rubik’s </w:t>
      </w:r>
      <w:r w:rsidR="008029B7" w:rsidRPr="00705B8B">
        <w:rPr>
          <w:rFonts w:ascii="Times New Roman" w:hAnsi="Times New Roman" w:cs="Times New Roman"/>
        </w:rPr>
        <w:t>Cube 180 degrees</w:t>
      </w:r>
    </w:p>
    <w:p w14:paraId="649C7729" w14:textId="45D29091" w:rsidR="00295445" w:rsidRPr="00705B8B" w:rsidRDefault="00295445">
      <w:pPr>
        <w:ind w:left="360" w:firstLine="360"/>
        <w:contextualSpacing/>
        <w:rPr>
          <w:rFonts w:ascii="Times New Roman" w:hAnsi="Times New Roman" w:cs="Times New Roman"/>
          <w:rPrChange w:id="732" w:author="Merissa Roth" w:date="2014-11-09T18:03:00Z">
            <w:rPr/>
          </w:rPrChange>
        </w:rPr>
        <w:pPrChange w:id="733" w:author="Merissa Roth" w:date="2014-11-09T18:03:00Z">
          <w:pPr>
            <w:pStyle w:val="ListParagraph"/>
          </w:pPr>
        </w:pPrChange>
      </w:pPr>
      <w:r w:rsidRPr="00705B8B">
        <w:rPr>
          <w:rFonts w:ascii="Times New Roman" w:hAnsi="Times New Roman" w:cs="Times New Roman"/>
          <w:sz w:val="22"/>
          <w:szCs w:val="22"/>
          <w:rPrChange w:id="734" w:author="Merissa Roth" w:date="2014-11-09T18:03:00Z">
            <w:rPr/>
          </w:rPrChange>
        </w:rPr>
        <w:t xml:space="preserve">1a. The </w:t>
      </w:r>
      <w:r w:rsidR="00DC13B7" w:rsidRPr="00705B8B">
        <w:rPr>
          <w:rFonts w:ascii="Times New Roman" w:hAnsi="Times New Roman" w:cs="Times New Roman"/>
          <w:sz w:val="22"/>
          <w:szCs w:val="22"/>
          <w:rPrChange w:id="735" w:author="Merissa Roth" w:date="2014-11-09T18:03:00Z">
            <w:rPr/>
          </w:rPrChange>
        </w:rPr>
        <w:t>APS</w:t>
      </w:r>
      <w:r w:rsidRPr="00705B8B">
        <w:rPr>
          <w:rFonts w:ascii="Times New Roman" w:hAnsi="Times New Roman" w:cs="Times New Roman"/>
          <w:sz w:val="22"/>
          <w:szCs w:val="22"/>
          <w:rPrChange w:id="736" w:author="Merissa Roth" w:date="2014-11-09T18:03:00Z">
            <w:rPr/>
          </w:rPrChange>
        </w:rPr>
        <w:t xml:space="preserve"> still fails to rotate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sz w:val="22"/>
          <w:szCs w:val="22"/>
        </w:rPr>
        <w:t>)</w:t>
      </w:r>
      <w:r w:rsidRPr="00705B8B">
        <w:rPr>
          <w:rFonts w:ascii="Times New Roman" w:hAnsi="Times New Roman" w:cs="Times New Roman"/>
          <w:sz w:val="22"/>
          <w:szCs w:val="22"/>
          <w:rPrChange w:id="737" w:author="Merissa Roth" w:date="2014-11-09T18:03:00Z">
            <w:rPr/>
          </w:rPrChange>
        </w:rPr>
        <w:t xml:space="preserve"> </w:t>
      </w:r>
      <w:del w:id="738" w:author="Merissa Roth" w:date="2014-11-09T13:16:00Z">
        <w:r w:rsidR="00393ED5" w:rsidRPr="00705B8B" w:rsidDel="00726614">
          <w:rPr>
            <w:rFonts w:ascii="Times New Roman" w:hAnsi="Times New Roman" w:cs="Times New Roman"/>
            <w:sz w:val="22"/>
            <w:szCs w:val="22"/>
            <w:rPrChange w:id="739" w:author="Merissa Roth" w:date="2014-11-09T18:03:00Z">
              <w:rPr/>
            </w:rPrChange>
          </w:rPr>
          <w:delText>(1)</w:delText>
        </w:r>
      </w:del>
      <w:del w:id="740" w:author="Merissa Roth" w:date="2014-11-09T13:45:00Z">
        <w:r w:rsidR="00393ED5" w:rsidRPr="00705B8B" w:rsidDel="003E376F">
          <w:rPr>
            <w:rFonts w:ascii="Times New Roman" w:hAnsi="Times New Roman" w:cs="Times New Roman"/>
            <w:sz w:val="22"/>
            <w:szCs w:val="22"/>
            <w:rPrChange w:id="741" w:author="Merissa Roth" w:date="2014-11-09T18:03:00Z">
              <w:rPr/>
            </w:rPrChange>
          </w:rPr>
          <w:delText xml:space="preserve"> </w:delText>
        </w:r>
      </w:del>
      <w:r w:rsidRPr="00705B8B">
        <w:rPr>
          <w:rFonts w:ascii="Times New Roman" w:hAnsi="Times New Roman" w:cs="Times New Roman"/>
          <w:sz w:val="22"/>
          <w:szCs w:val="22"/>
          <w:rPrChange w:id="742" w:author="Merissa Roth" w:date="2014-11-09T18:03:00Z">
            <w:rPr/>
          </w:rPrChange>
        </w:rPr>
        <w:t>row of the Rubik’s Cube 180 degrees:</w:t>
      </w:r>
    </w:p>
    <w:p w14:paraId="5733B9E5" w14:textId="6E08EAC9" w:rsidR="00295445" w:rsidRPr="00705B8B" w:rsidRDefault="00295445">
      <w:pPr>
        <w:pStyle w:val="ListParagraph"/>
        <w:numPr>
          <w:ilvl w:val="0"/>
          <w:numId w:val="42"/>
        </w:numPr>
        <w:spacing w:after="0" w:line="240" w:lineRule="auto"/>
        <w:rPr>
          <w:rFonts w:ascii="Times New Roman" w:hAnsi="Times New Roman" w:cs="Times New Roman"/>
        </w:rPr>
        <w:pPrChange w:id="743" w:author="Merissa Roth" w:date="2014-11-09T18:03:00Z">
          <w:pPr>
            <w:pStyle w:val="ListParagraph"/>
            <w:numPr>
              <w:numId w:val="42"/>
            </w:numPr>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returns to the line </w:t>
      </w:r>
      <w:r w:rsidR="00393ED5" w:rsidRPr="00705B8B">
        <w:rPr>
          <w:rFonts w:ascii="Times New Roman" w:hAnsi="Times New Roman" w:cs="Times New Roman"/>
        </w:rPr>
        <w:t xml:space="preserve">on the floor </w:t>
      </w:r>
      <w:r w:rsidRPr="00705B8B">
        <w:rPr>
          <w:rFonts w:ascii="Times New Roman" w:hAnsi="Times New Roman" w:cs="Times New Roman"/>
        </w:rPr>
        <w:t>being followed</w:t>
      </w:r>
    </w:p>
    <w:p w14:paraId="1E1E4E6F" w14:textId="4B06650D" w:rsidR="00295445" w:rsidRPr="00705B8B" w:rsidRDefault="00295445">
      <w:pPr>
        <w:pStyle w:val="ListParagraph"/>
        <w:numPr>
          <w:ilvl w:val="0"/>
          <w:numId w:val="42"/>
        </w:numPr>
        <w:spacing w:after="0" w:line="240" w:lineRule="auto"/>
        <w:rPr>
          <w:rFonts w:ascii="Times New Roman" w:hAnsi="Times New Roman" w:cs="Times New Roman"/>
        </w:rPr>
        <w:pPrChange w:id="744" w:author="Merissa Roth" w:date="2014-11-09T18:03:00Z">
          <w:pPr>
            <w:pStyle w:val="ListParagraph"/>
            <w:numPr>
              <w:numId w:val="42"/>
            </w:numPr>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00CD4942">
        <w:rPr>
          <w:rFonts w:ascii="Times New Roman" w:hAnsi="Times New Roman" w:cs="Times New Roman"/>
        </w:rPr>
        <w:t xml:space="preserve"> continues to</w:t>
      </w:r>
      <w:r w:rsidRPr="00705B8B">
        <w:rPr>
          <w:rFonts w:ascii="Times New Roman" w:hAnsi="Times New Roman" w:cs="Times New Roman"/>
        </w:rPr>
        <w:t xml:space="preserve"> the next </w:t>
      </w:r>
      <w:r w:rsidR="006454DA" w:rsidRPr="00705B8B">
        <w:rPr>
          <w:rFonts w:ascii="Times New Roman" w:hAnsi="Times New Roman" w:cs="Times New Roman"/>
        </w:rPr>
        <w:t>game station</w:t>
      </w:r>
    </w:p>
    <w:p w14:paraId="0B421610" w14:textId="5181B426" w:rsidR="00295445" w:rsidRPr="00705B8B" w:rsidRDefault="00295445">
      <w:pPr>
        <w:ind w:left="360" w:firstLine="360"/>
        <w:contextualSpacing/>
        <w:rPr>
          <w:rFonts w:ascii="Times New Roman" w:hAnsi="Times New Roman" w:cs="Times New Roman"/>
          <w:rPrChange w:id="745" w:author="Merissa Roth" w:date="2014-11-09T18:03:00Z">
            <w:rPr/>
          </w:rPrChange>
        </w:rPr>
        <w:pPrChange w:id="746" w:author="Merissa Roth" w:date="2014-11-09T18:03:00Z">
          <w:pPr>
            <w:pStyle w:val="ListParagraph"/>
          </w:pPr>
        </w:pPrChange>
      </w:pPr>
      <w:r w:rsidRPr="00705B8B">
        <w:rPr>
          <w:rFonts w:ascii="Times New Roman" w:hAnsi="Times New Roman" w:cs="Times New Roman"/>
          <w:sz w:val="22"/>
          <w:szCs w:val="22"/>
          <w:rPrChange w:id="747" w:author="Merissa Roth" w:date="2014-11-09T18:03:00Z">
            <w:rPr/>
          </w:rPrChange>
        </w:rPr>
        <w:t xml:space="preserve">1b. The </w:t>
      </w:r>
      <w:r w:rsidR="00DC13B7" w:rsidRPr="00705B8B">
        <w:rPr>
          <w:rFonts w:ascii="Times New Roman" w:hAnsi="Times New Roman" w:cs="Times New Roman"/>
          <w:sz w:val="22"/>
          <w:szCs w:val="22"/>
          <w:rPrChange w:id="748" w:author="Merissa Roth" w:date="2014-11-09T18:03:00Z">
            <w:rPr/>
          </w:rPrChange>
        </w:rPr>
        <w:t>APS</w:t>
      </w:r>
      <w:r w:rsidRPr="00705B8B">
        <w:rPr>
          <w:rFonts w:ascii="Times New Roman" w:hAnsi="Times New Roman" w:cs="Times New Roman"/>
          <w:sz w:val="22"/>
          <w:szCs w:val="22"/>
          <w:rPrChange w:id="749" w:author="Merissa Roth" w:date="2014-11-09T18:03:00Z">
            <w:rPr/>
          </w:rPrChange>
        </w:rPr>
        <w:t xml:space="preserve"> successfully rotates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sz w:val="22"/>
          <w:szCs w:val="22"/>
        </w:rPr>
        <w:t>)</w:t>
      </w:r>
      <w:r w:rsidRPr="00705B8B">
        <w:rPr>
          <w:rFonts w:ascii="Times New Roman" w:hAnsi="Times New Roman" w:cs="Times New Roman"/>
          <w:sz w:val="22"/>
          <w:szCs w:val="22"/>
          <w:rPrChange w:id="750" w:author="Merissa Roth" w:date="2014-11-09T18:03:00Z">
            <w:rPr/>
          </w:rPrChange>
        </w:rPr>
        <w:t xml:space="preserve"> </w:t>
      </w:r>
      <w:del w:id="751" w:author="Merissa Roth" w:date="2014-11-09T13:16:00Z">
        <w:r w:rsidR="00393ED5" w:rsidRPr="00705B8B" w:rsidDel="00726614">
          <w:rPr>
            <w:rFonts w:ascii="Times New Roman" w:hAnsi="Times New Roman" w:cs="Times New Roman"/>
            <w:sz w:val="22"/>
            <w:szCs w:val="22"/>
            <w:rPrChange w:id="752" w:author="Merissa Roth" w:date="2014-11-09T18:03:00Z">
              <w:rPr/>
            </w:rPrChange>
          </w:rPr>
          <w:delText>(1)</w:delText>
        </w:r>
      </w:del>
      <w:del w:id="753" w:author="Merissa Roth" w:date="2014-11-09T13:46:00Z">
        <w:r w:rsidR="00393ED5" w:rsidRPr="00705B8B" w:rsidDel="00E920CE">
          <w:rPr>
            <w:rFonts w:ascii="Times New Roman" w:hAnsi="Times New Roman" w:cs="Times New Roman"/>
            <w:sz w:val="22"/>
            <w:szCs w:val="22"/>
            <w:rPrChange w:id="754" w:author="Merissa Roth" w:date="2014-11-09T18:03:00Z">
              <w:rPr/>
            </w:rPrChange>
          </w:rPr>
          <w:delText xml:space="preserve"> </w:delText>
        </w:r>
      </w:del>
      <w:r w:rsidRPr="00705B8B">
        <w:rPr>
          <w:rFonts w:ascii="Times New Roman" w:hAnsi="Times New Roman" w:cs="Times New Roman"/>
          <w:sz w:val="22"/>
          <w:szCs w:val="22"/>
          <w:rPrChange w:id="755" w:author="Merissa Roth" w:date="2014-11-09T18:03:00Z">
            <w:rPr/>
          </w:rPrChange>
        </w:rPr>
        <w:t>row of the Rubik’s Cube 180 degrees:</w:t>
      </w:r>
    </w:p>
    <w:p w14:paraId="3DAF2704" w14:textId="567010FD" w:rsidR="00295445" w:rsidRPr="00705B8B" w:rsidRDefault="00295445">
      <w:pPr>
        <w:pStyle w:val="ListParagraph"/>
        <w:numPr>
          <w:ilvl w:val="0"/>
          <w:numId w:val="43"/>
        </w:numPr>
        <w:spacing w:after="0" w:line="240" w:lineRule="auto"/>
        <w:rPr>
          <w:rFonts w:ascii="Times New Roman" w:hAnsi="Times New Roman" w:cs="Times New Roman"/>
        </w:rPr>
        <w:pPrChange w:id="756" w:author="Merissa Roth" w:date="2014-11-09T18:03:00Z">
          <w:pPr>
            <w:pStyle w:val="ListParagraph"/>
            <w:numPr>
              <w:numId w:val="43"/>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008029B7" w:rsidRPr="00705B8B">
        <w:rPr>
          <w:rFonts w:ascii="Times New Roman" w:hAnsi="Times New Roman" w:cs="Times New Roman"/>
        </w:rPr>
        <w:t xml:space="preserve"> in accordance with the </w:t>
      </w:r>
      <w:r w:rsidR="008029B7" w:rsidRPr="00705B8B">
        <w:rPr>
          <w:rFonts w:ascii="Times New Roman" w:hAnsi="Times New Roman" w:cs="Times New Roman"/>
          <w:i/>
        </w:rPr>
        <w:t>Main Success Scenario</w:t>
      </w:r>
    </w:p>
    <w:p w14:paraId="59522AC2" w14:textId="634E42AA" w:rsidR="00D0170C" w:rsidRPr="00705B8B" w:rsidRDefault="00D0170C">
      <w:pPr>
        <w:contextualSpacing/>
        <w:rPr>
          <w:rFonts w:ascii="Times New Roman" w:hAnsi="Times New Roman" w:cs="Times New Roman"/>
          <w:sz w:val="22"/>
          <w:szCs w:val="22"/>
        </w:rPr>
        <w:pPrChange w:id="757" w:author="Merissa Roth" w:date="2014-11-09T18:03:00Z">
          <w:pPr/>
        </w:pPrChange>
      </w:pPr>
      <w:r w:rsidRPr="00705B8B">
        <w:rPr>
          <w:rFonts w:ascii="Times New Roman" w:hAnsi="Times New Roman" w:cs="Times New Roman"/>
          <w:sz w:val="22"/>
          <w:szCs w:val="22"/>
        </w:rPr>
        <w:t xml:space="preserve">2b.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rotates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sz w:val="22"/>
          <w:szCs w:val="22"/>
        </w:rPr>
        <w:t>)</w:t>
      </w:r>
      <w:r w:rsidRPr="00705B8B">
        <w:rPr>
          <w:rFonts w:ascii="Times New Roman" w:hAnsi="Times New Roman" w:cs="Times New Roman"/>
          <w:sz w:val="22"/>
          <w:szCs w:val="22"/>
        </w:rPr>
        <w:t xml:space="preserve"> </w:t>
      </w:r>
      <w:del w:id="758" w:author="Merissa Roth" w:date="2014-11-09T13:16:00Z">
        <w:r w:rsidR="00393ED5" w:rsidRPr="00705B8B" w:rsidDel="00726614">
          <w:rPr>
            <w:rFonts w:ascii="Times New Roman" w:hAnsi="Times New Roman" w:cs="Times New Roman"/>
            <w:sz w:val="22"/>
            <w:szCs w:val="22"/>
          </w:rPr>
          <w:delText>(1)</w:delText>
        </w:r>
      </w:del>
      <w:del w:id="759" w:author="Merissa Roth" w:date="2014-11-09T13:46:00Z">
        <w:r w:rsidR="00393ED5" w:rsidRPr="00705B8B" w:rsidDel="00E920CE">
          <w:rPr>
            <w:rFonts w:ascii="Times New Roman" w:hAnsi="Times New Roman" w:cs="Times New Roman"/>
            <w:sz w:val="22"/>
            <w:szCs w:val="22"/>
          </w:rPr>
          <w:delText xml:space="preserve"> </w:delText>
        </w:r>
      </w:del>
      <w:r w:rsidRPr="00705B8B">
        <w:rPr>
          <w:rFonts w:ascii="Times New Roman" w:hAnsi="Times New Roman" w:cs="Times New Roman"/>
          <w:sz w:val="22"/>
          <w:szCs w:val="22"/>
        </w:rPr>
        <w:t>row of the Rubik’s Cube more than 180 degrees:</w:t>
      </w:r>
    </w:p>
    <w:p w14:paraId="51A250BE" w14:textId="2E8BC933" w:rsidR="00D0170C" w:rsidRPr="00705B8B" w:rsidRDefault="00D0170C">
      <w:pPr>
        <w:pStyle w:val="ListParagraph"/>
        <w:numPr>
          <w:ilvl w:val="0"/>
          <w:numId w:val="30"/>
        </w:numPr>
        <w:spacing w:after="0" w:line="240" w:lineRule="auto"/>
        <w:rPr>
          <w:rFonts w:ascii="Times New Roman" w:hAnsi="Times New Roman" w:cs="Times New Roman"/>
        </w:rPr>
        <w:pPrChange w:id="760" w:author="Merissa Roth" w:date="2014-11-09T18:03:00Z">
          <w:pPr>
            <w:pStyle w:val="ListParagraph"/>
            <w:numPr>
              <w:numId w:val="30"/>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calculates the error margin</w:t>
      </w:r>
    </w:p>
    <w:p w14:paraId="1352ED31" w14:textId="6B671E79" w:rsidR="00D0170C" w:rsidRPr="00705B8B" w:rsidRDefault="00D0170C">
      <w:pPr>
        <w:pStyle w:val="ListParagraph"/>
        <w:numPr>
          <w:ilvl w:val="0"/>
          <w:numId w:val="30"/>
        </w:numPr>
        <w:spacing w:after="0" w:line="240" w:lineRule="auto"/>
        <w:rPr>
          <w:rFonts w:ascii="Times New Roman" w:hAnsi="Times New Roman" w:cs="Times New Roman"/>
        </w:rPr>
        <w:pPrChange w:id="761" w:author="Merissa Roth" w:date="2014-11-09T18:03:00Z">
          <w:pPr>
            <w:pStyle w:val="ListParagraph"/>
            <w:numPr>
              <w:numId w:val="30"/>
            </w:numPr>
            <w:spacing w:after="0"/>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w:t>
      </w:r>
      <w:r w:rsidR="00393ED5" w:rsidRPr="00705B8B">
        <w:rPr>
          <w:rFonts w:ascii="Times New Roman" w:hAnsi="Times New Roman" w:cs="Times New Roman"/>
        </w:rPr>
        <w:t>uses the error margin to rotate</w:t>
      </w:r>
      <w:r w:rsidRPr="00705B8B">
        <w:rPr>
          <w:rFonts w:ascii="Times New Roman" w:hAnsi="Times New Roman" w:cs="Times New Roman"/>
        </w:rPr>
        <w:t xml:space="preserve"> the row back to meet the 180 degree requirement</w:t>
      </w:r>
    </w:p>
    <w:p w14:paraId="53760D48" w14:textId="4C604E92" w:rsidR="00D0170C" w:rsidRPr="00705B8B" w:rsidRDefault="00D0170C">
      <w:pPr>
        <w:contextualSpacing/>
        <w:rPr>
          <w:rFonts w:ascii="Times New Roman" w:hAnsi="Times New Roman" w:cs="Times New Roman"/>
          <w:sz w:val="22"/>
          <w:szCs w:val="22"/>
        </w:rPr>
        <w:pPrChange w:id="762" w:author="Merissa Roth" w:date="2014-11-09T18:03:00Z">
          <w:pPr/>
        </w:pPrChange>
      </w:pPr>
      <w:r w:rsidRPr="00705B8B">
        <w:rPr>
          <w:rFonts w:ascii="Times New Roman" w:hAnsi="Times New Roman" w:cs="Times New Roman"/>
          <w:sz w:val="22"/>
          <w:szCs w:val="22"/>
        </w:rPr>
        <w:t xml:space="preserve">2c.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rotates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sz w:val="22"/>
          <w:szCs w:val="22"/>
        </w:rPr>
        <w:t>)</w:t>
      </w:r>
      <w:r w:rsidRPr="00705B8B">
        <w:rPr>
          <w:rFonts w:ascii="Times New Roman" w:hAnsi="Times New Roman" w:cs="Times New Roman"/>
          <w:sz w:val="22"/>
          <w:szCs w:val="22"/>
        </w:rPr>
        <w:t xml:space="preserve"> </w:t>
      </w:r>
      <w:del w:id="763" w:author="Merissa Roth" w:date="2014-11-09T13:16:00Z">
        <w:r w:rsidR="00393ED5" w:rsidRPr="00705B8B" w:rsidDel="00726614">
          <w:rPr>
            <w:rFonts w:ascii="Times New Roman" w:hAnsi="Times New Roman" w:cs="Times New Roman"/>
            <w:sz w:val="22"/>
            <w:szCs w:val="22"/>
          </w:rPr>
          <w:delText>(1)</w:delText>
        </w:r>
      </w:del>
      <w:del w:id="764" w:author="Merissa Roth" w:date="2014-11-09T13:45:00Z">
        <w:r w:rsidR="00393ED5" w:rsidRPr="00705B8B" w:rsidDel="003E376F">
          <w:rPr>
            <w:rFonts w:ascii="Times New Roman" w:hAnsi="Times New Roman" w:cs="Times New Roman"/>
            <w:sz w:val="22"/>
            <w:szCs w:val="22"/>
          </w:rPr>
          <w:delText xml:space="preserve"> </w:delText>
        </w:r>
      </w:del>
      <w:r w:rsidRPr="00705B8B">
        <w:rPr>
          <w:rFonts w:ascii="Times New Roman" w:hAnsi="Times New Roman" w:cs="Times New Roman"/>
          <w:sz w:val="22"/>
          <w:szCs w:val="22"/>
        </w:rPr>
        <w:t>row of the Rubik’s Cube less than 180 degrees:</w:t>
      </w:r>
    </w:p>
    <w:p w14:paraId="7E548E41" w14:textId="4CFFFEDF" w:rsidR="00D0170C" w:rsidRPr="00705B8B" w:rsidRDefault="00D0170C">
      <w:pPr>
        <w:pStyle w:val="ListParagraph"/>
        <w:numPr>
          <w:ilvl w:val="0"/>
          <w:numId w:val="31"/>
        </w:numPr>
        <w:spacing w:after="0" w:line="240" w:lineRule="auto"/>
        <w:rPr>
          <w:rFonts w:ascii="Times New Roman" w:hAnsi="Times New Roman" w:cs="Times New Roman"/>
        </w:rPr>
        <w:pPrChange w:id="765" w:author="Merissa Roth" w:date="2014-11-09T18:03:00Z">
          <w:pPr>
            <w:pStyle w:val="ListParagraph"/>
            <w:numPr>
              <w:numId w:val="31"/>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calculates the error margin</w:t>
      </w:r>
    </w:p>
    <w:p w14:paraId="39559AEE" w14:textId="4BE7BD44" w:rsidR="00EA2A49" w:rsidRPr="00705B8B" w:rsidRDefault="00EA2A49">
      <w:pPr>
        <w:pStyle w:val="ListParagraph"/>
        <w:numPr>
          <w:ilvl w:val="0"/>
          <w:numId w:val="31"/>
        </w:numPr>
        <w:spacing w:after="0" w:line="240" w:lineRule="auto"/>
        <w:rPr>
          <w:ins w:id="766" w:author="Pedrosa, Kurt L" w:date="2014-09-18T19:19:00Z"/>
          <w:rFonts w:ascii="Times New Roman" w:hAnsi="Times New Roman" w:cs="Times New Roman"/>
        </w:rPr>
        <w:pPrChange w:id="767" w:author="Merissa Roth" w:date="2014-11-09T18:03:00Z">
          <w:pPr>
            <w:pStyle w:val="ListParagraph"/>
            <w:numPr>
              <w:numId w:val="31"/>
            </w:numPr>
            <w:spacing w:after="0"/>
            <w:ind w:left="720"/>
          </w:pPr>
        </w:pPrChange>
      </w:pPr>
      <w:ins w:id="768" w:author="Pedrosa, Kurt L" w:date="2014-09-18T19:19:00Z">
        <w:r w:rsidRPr="00705B8B">
          <w:rPr>
            <w:rFonts w:ascii="Times New Roman" w:hAnsi="Times New Roman" w:cs="Times New Roman"/>
          </w:rPr>
          <w:t>The APS uses the error margin to rotate the row more to meet the 180 degree requirement</w:t>
        </w:r>
      </w:ins>
    </w:p>
    <w:p w14:paraId="3BAA4995" w14:textId="14CDE1A1" w:rsidR="00D0170C" w:rsidRPr="00705B8B" w:rsidDel="00EA2A49" w:rsidRDefault="00D0170C">
      <w:pPr>
        <w:pStyle w:val="ListParagraph"/>
        <w:numPr>
          <w:ilvl w:val="0"/>
          <w:numId w:val="31"/>
        </w:numPr>
        <w:spacing w:after="0" w:line="240" w:lineRule="auto"/>
        <w:rPr>
          <w:del w:id="769" w:author="Pedrosa, Kurt L" w:date="2014-09-18T19:19:00Z"/>
          <w:rFonts w:ascii="Times New Roman" w:hAnsi="Times New Roman" w:cs="Times New Roman"/>
        </w:rPr>
        <w:pPrChange w:id="770" w:author="Merissa Roth" w:date="2014-11-09T18:03:00Z">
          <w:pPr>
            <w:pStyle w:val="ListParagraph"/>
            <w:numPr>
              <w:numId w:val="31"/>
            </w:numPr>
            <w:spacing w:after="0"/>
            <w:ind w:left="720"/>
          </w:pPr>
        </w:pPrChange>
      </w:pPr>
      <w:del w:id="771" w:author="Pedrosa, Kurt L" w:date="2014-09-18T19:19:00Z">
        <w:r w:rsidRPr="00705B8B" w:rsidDel="00EA2A49">
          <w:rPr>
            <w:rFonts w:ascii="Times New Roman" w:hAnsi="Times New Roman" w:cs="Times New Roman"/>
          </w:rPr>
          <w:delText xml:space="preserve">The </w:delText>
        </w:r>
        <w:r w:rsidR="00DC13B7" w:rsidRPr="00705B8B" w:rsidDel="00EA2A49">
          <w:rPr>
            <w:rFonts w:ascii="Times New Roman" w:hAnsi="Times New Roman" w:cs="Times New Roman"/>
          </w:rPr>
          <w:delText>APS</w:delText>
        </w:r>
        <w:r w:rsidRPr="00705B8B" w:rsidDel="00EA2A49">
          <w:rPr>
            <w:rFonts w:ascii="Times New Roman" w:hAnsi="Times New Roman" w:cs="Times New Roman"/>
          </w:rPr>
          <w:delText xml:space="preserve"> rotates the row more to meet the 180 degree requirement</w:delText>
        </w:r>
      </w:del>
    </w:p>
    <w:p w14:paraId="41B0C911" w14:textId="11F3E6AE" w:rsidR="00D0170C" w:rsidRPr="00705B8B" w:rsidRDefault="00D0170C">
      <w:pPr>
        <w:contextualSpacing/>
        <w:rPr>
          <w:rFonts w:ascii="Times New Roman" w:hAnsi="Times New Roman" w:cs="Times New Roman"/>
          <w:sz w:val="22"/>
          <w:szCs w:val="22"/>
        </w:rPr>
        <w:pPrChange w:id="772" w:author="Merissa Roth" w:date="2014-11-09T18:03:00Z">
          <w:pPr/>
        </w:pPrChange>
      </w:pPr>
      <w:r w:rsidRPr="00705B8B">
        <w:rPr>
          <w:rFonts w:ascii="Times New Roman" w:hAnsi="Times New Roman" w:cs="Times New Roman"/>
          <w:sz w:val="22"/>
          <w:szCs w:val="22"/>
        </w:rPr>
        <w:t xml:space="preserve">2d.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rotates more than one</w:t>
      </w:r>
      <w:r w:rsidR="00393ED5" w:rsidRPr="00705B8B">
        <w:rPr>
          <w:rFonts w:ascii="Times New Roman" w:hAnsi="Times New Roman" w:cs="Times New Roman"/>
          <w:sz w:val="22"/>
          <w:szCs w:val="22"/>
        </w:rPr>
        <w:t xml:space="preserve"> </w:t>
      </w:r>
      <w:del w:id="773" w:author="Merissa Roth" w:date="2014-11-09T13:16:00Z">
        <w:r w:rsidR="00393ED5" w:rsidRPr="00705B8B" w:rsidDel="00726614">
          <w:rPr>
            <w:rFonts w:ascii="Times New Roman" w:hAnsi="Times New Roman" w:cs="Times New Roman"/>
            <w:sz w:val="22"/>
            <w:szCs w:val="22"/>
          </w:rPr>
          <w:delText>(1)</w:delText>
        </w:r>
      </w:del>
      <w:del w:id="774" w:author="Merissa Roth" w:date="2014-11-09T13:45:00Z">
        <w:r w:rsidRPr="00705B8B" w:rsidDel="003E376F">
          <w:rPr>
            <w:rFonts w:ascii="Times New Roman" w:hAnsi="Times New Roman" w:cs="Times New Roman"/>
            <w:sz w:val="22"/>
            <w:szCs w:val="22"/>
          </w:rPr>
          <w:delText xml:space="preserve"> </w:delText>
        </w:r>
      </w:del>
      <w:r w:rsidRPr="00705B8B">
        <w:rPr>
          <w:rFonts w:ascii="Times New Roman" w:hAnsi="Times New Roman" w:cs="Times New Roman"/>
          <w:sz w:val="22"/>
          <w:szCs w:val="22"/>
        </w:rPr>
        <w:t>row of the Rubik’s Cube:</w:t>
      </w:r>
    </w:p>
    <w:p w14:paraId="603D5645" w14:textId="121C1E9C" w:rsidR="00D0170C" w:rsidRPr="00705B8B" w:rsidRDefault="00D0170C">
      <w:pPr>
        <w:pStyle w:val="ListParagraph"/>
        <w:numPr>
          <w:ilvl w:val="0"/>
          <w:numId w:val="32"/>
        </w:numPr>
        <w:spacing w:after="0" w:line="240" w:lineRule="auto"/>
        <w:rPr>
          <w:rFonts w:ascii="Times New Roman" w:hAnsi="Times New Roman" w:cs="Times New Roman"/>
        </w:rPr>
        <w:pPrChange w:id="775" w:author="Merissa Roth" w:date="2014-11-09T18:03:00Z">
          <w:pPr>
            <w:pStyle w:val="ListParagraph"/>
            <w:numPr>
              <w:numId w:val="32"/>
            </w:numPr>
            <w:spacing w:after="0"/>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Pr="00705B8B">
        <w:rPr>
          <w:rFonts w:ascii="Times New Roman" w:hAnsi="Times New Roman" w:cs="Times New Roman"/>
        </w:rPr>
        <w:t xml:space="preserve"> in accordance with the </w:t>
      </w:r>
      <w:r w:rsidRPr="00705B8B">
        <w:rPr>
          <w:rFonts w:ascii="Times New Roman" w:hAnsi="Times New Roman" w:cs="Times New Roman"/>
          <w:i/>
        </w:rPr>
        <w:t>Main Success Scenario</w:t>
      </w:r>
    </w:p>
    <w:p w14:paraId="124D4B9B" w14:textId="75C7CD42" w:rsidR="00D0170C" w:rsidRPr="00705B8B" w:rsidRDefault="00D0170C">
      <w:pPr>
        <w:contextualSpacing/>
        <w:rPr>
          <w:rFonts w:ascii="Times New Roman" w:hAnsi="Times New Roman" w:cs="Times New Roman"/>
          <w:sz w:val="22"/>
          <w:szCs w:val="22"/>
        </w:rPr>
        <w:pPrChange w:id="776" w:author="Merissa Roth" w:date="2014-11-09T18:03:00Z">
          <w:pPr/>
        </w:pPrChange>
      </w:pPr>
      <w:r w:rsidRPr="00705B8B">
        <w:rPr>
          <w:rFonts w:ascii="Times New Roman" w:hAnsi="Times New Roman" w:cs="Times New Roman"/>
          <w:sz w:val="22"/>
          <w:szCs w:val="22"/>
        </w:rPr>
        <w:t xml:space="preserve">3a.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fails to acknowledge the task is over:</w:t>
      </w:r>
    </w:p>
    <w:p w14:paraId="341E0288" w14:textId="525422F0" w:rsidR="00D0170C" w:rsidRPr="00705B8B" w:rsidRDefault="00D0170C">
      <w:pPr>
        <w:pStyle w:val="ListParagraph"/>
        <w:numPr>
          <w:ilvl w:val="0"/>
          <w:numId w:val="33"/>
        </w:numPr>
        <w:spacing w:after="0" w:line="240" w:lineRule="auto"/>
        <w:rPr>
          <w:rFonts w:ascii="Times New Roman" w:hAnsi="Times New Roman" w:cs="Times New Roman"/>
        </w:rPr>
        <w:pPrChange w:id="777" w:author="Merissa Roth" w:date="2014-11-09T18:03:00Z">
          <w:pPr>
            <w:pStyle w:val="ListParagraph"/>
            <w:numPr>
              <w:numId w:val="33"/>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returns to the line </w:t>
      </w:r>
      <w:r w:rsidR="006E2AD8" w:rsidRPr="00705B8B">
        <w:rPr>
          <w:rFonts w:ascii="Times New Roman" w:hAnsi="Times New Roman" w:cs="Times New Roman"/>
        </w:rPr>
        <w:t xml:space="preserve">on the floor </w:t>
      </w:r>
      <w:r w:rsidRPr="00705B8B">
        <w:rPr>
          <w:rFonts w:ascii="Times New Roman" w:hAnsi="Times New Roman" w:cs="Times New Roman"/>
        </w:rPr>
        <w:t>being followed</w:t>
      </w:r>
    </w:p>
    <w:p w14:paraId="676F87E0" w14:textId="2695D1AF" w:rsidR="00F94E14" w:rsidRPr="009D14E7" w:rsidRDefault="00D0170C">
      <w:pPr>
        <w:pStyle w:val="ListParagraph"/>
        <w:numPr>
          <w:ilvl w:val="0"/>
          <w:numId w:val="33"/>
        </w:numPr>
        <w:spacing w:after="0" w:line="240" w:lineRule="auto"/>
        <w:rPr>
          <w:rFonts w:ascii="Times New Roman" w:hAnsi="Times New Roman" w:cs="Times New Roman"/>
          <w:rPrChange w:id="778" w:author="Worldwide, Computer Support" w:date="2014-09-26T17:54:00Z">
            <w:rPr/>
          </w:rPrChange>
        </w:rPr>
        <w:pPrChange w:id="779" w:author="Merissa Roth" w:date="2014-11-09T16:13:00Z">
          <w:pPr>
            <w:pStyle w:val="ListParagraph"/>
            <w:numPr>
              <w:numId w:val="33"/>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Pr="00705B8B">
        <w:rPr>
          <w:rFonts w:ascii="Times New Roman" w:hAnsi="Times New Roman" w:cs="Times New Roman"/>
        </w:rPr>
        <w:t xml:space="preserve"> in accordance with the </w:t>
      </w:r>
      <w:r w:rsidRPr="00705B8B">
        <w:rPr>
          <w:rFonts w:ascii="Times New Roman" w:hAnsi="Times New Roman" w:cs="Times New Roman"/>
          <w:i/>
        </w:rPr>
        <w:t>Main</w:t>
      </w:r>
      <w:r w:rsidRPr="003D0401">
        <w:rPr>
          <w:rFonts w:ascii="Times New Roman" w:hAnsi="Times New Roman" w:cs="Times New Roman"/>
          <w:i/>
        </w:rPr>
        <w:t xml:space="preserve"> Success Scenario</w:t>
      </w:r>
    </w:p>
    <w:p w14:paraId="25962835" w14:textId="1668238A" w:rsidR="00295445" w:rsidRPr="003D0401" w:rsidRDefault="00295445" w:rsidP="00BC1039">
      <w:pPr>
        <w:rPr>
          <w:rFonts w:ascii="Times New Roman" w:hAnsi="Times New Roman" w:cs="Times New Roman"/>
          <w:b/>
          <w:sz w:val="22"/>
          <w:szCs w:val="22"/>
        </w:rPr>
      </w:pPr>
      <w:r w:rsidRPr="003D0401">
        <w:rPr>
          <w:rFonts w:ascii="Times New Roman" w:hAnsi="Times New Roman" w:cs="Times New Roman"/>
          <w:b/>
          <w:sz w:val="22"/>
          <w:szCs w:val="22"/>
        </w:rPr>
        <w:lastRenderedPageBreak/>
        <w:t>Frequency of Occurrence</w:t>
      </w:r>
      <w:r w:rsidR="00AB6AA5" w:rsidRPr="00AB6AA5">
        <w:rPr>
          <w:rFonts w:ascii="Times New Roman" w:hAnsi="Times New Roman" w:cs="Times New Roman"/>
          <w:sz w:val="22"/>
          <w:szCs w:val="22"/>
        </w:rPr>
        <w:t>:</w:t>
      </w:r>
    </w:p>
    <w:p w14:paraId="59ECF5B4" w14:textId="5BC82B63" w:rsidR="00806362" w:rsidRPr="003D0401" w:rsidRDefault="00806362" w:rsidP="00BC1039">
      <w:pPr>
        <w:rPr>
          <w:rFonts w:ascii="Times New Roman" w:hAnsi="Times New Roman" w:cs="Times New Roman"/>
          <w:sz w:val="22"/>
          <w:szCs w:val="22"/>
        </w:rPr>
      </w:pPr>
      <w:r w:rsidRPr="003D0401">
        <w:rPr>
          <w:rFonts w:ascii="Times New Roman" w:hAnsi="Times New Roman" w:cs="Times New Roman"/>
          <w:sz w:val="22"/>
          <w:szCs w:val="22"/>
        </w:rPr>
        <w:t xml:space="preserve">This use case will occur once throughout the duration </w:t>
      </w:r>
      <w:r w:rsidRPr="003216F2">
        <w:rPr>
          <w:rFonts w:ascii="Times New Roman" w:hAnsi="Times New Roman" w:cs="Times New Roman"/>
          <w:color w:val="FF0000"/>
          <w:sz w:val="22"/>
          <w:szCs w:val="22"/>
        </w:rPr>
        <w:t xml:space="preserve">of </w:t>
      </w:r>
      <w:r w:rsidR="000F3E2E" w:rsidRPr="003216F2">
        <w:rPr>
          <w:rFonts w:ascii="Times New Roman" w:hAnsi="Times New Roman" w:cs="Times New Roman"/>
          <w:color w:val="FF0000"/>
          <w:sz w:val="22"/>
          <w:szCs w:val="22"/>
        </w:rPr>
        <w:t xml:space="preserve">each round </w:t>
      </w:r>
      <w:r w:rsidR="000F3E2E">
        <w:rPr>
          <w:rFonts w:ascii="Times New Roman" w:hAnsi="Times New Roman" w:cs="Times New Roman"/>
          <w:sz w:val="22"/>
          <w:szCs w:val="22"/>
        </w:rPr>
        <w:t xml:space="preserve">of </w:t>
      </w:r>
      <w:r w:rsidRPr="003D0401">
        <w:rPr>
          <w:rFonts w:ascii="Times New Roman" w:hAnsi="Times New Roman" w:cs="Times New Roman"/>
          <w:sz w:val="22"/>
          <w:szCs w:val="22"/>
        </w:rPr>
        <w:t xml:space="preserve">the competition. This use case is the third task to be played any time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competes. During normal operation, this use case should only take place once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finds the game station and reaches the Rubik’s Cube. During an exception,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will have to fix the error and redo the task. </w:t>
      </w:r>
    </w:p>
    <w:p w14:paraId="3045F88A" w14:textId="075CA0F3" w:rsidR="00D26AA5" w:rsidRPr="003D0401" w:rsidRDefault="00DF17E3"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56A81DFA" w14:textId="2AA429D5" w:rsidR="006A0056" w:rsidRPr="006A0056" w:rsidRDefault="006E7572" w:rsidP="006A0056">
      <w:pPr>
        <w:pStyle w:val="Heading2"/>
        <w:numPr>
          <w:ilvl w:val="2"/>
          <w:numId w:val="1"/>
        </w:numPr>
        <w:ind w:left="540" w:hanging="540"/>
        <w:rPr>
          <w:rFonts w:cs="Times New Roman"/>
          <w:b/>
          <w:szCs w:val="22"/>
        </w:rPr>
      </w:pPr>
      <w:bookmarkStart w:id="780" w:name="_Toc403485118"/>
      <w:r w:rsidRPr="003D0401">
        <w:rPr>
          <w:rFonts w:cs="Times New Roman"/>
          <w:b/>
          <w:szCs w:val="22"/>
        </w:rPr>
        <w:lastRenderedPageBreak/>
        <w:t>Use Case 6: Pick up Playing Card</w:t>
      </w:r>
      <w:bookmarkEnd w:id="780"/>
    </w:p>
    <w:p w14:paraId="1F4DE870" w14:textId="77777777" w:rsidR="006E7572" w:rsidRPr="003D0401" w:rsidRDefault="006E7572" w:rsidP="00BC1039">
      <w:pPr>
        <w:rPr>
          <w:rFonts w:ascii="Times New Roman" w:hAnsi="Times New Roman" w:cs="Times New Roman"/>
        </w:rPr>
      </w:pPr>
    </w:p>
    <w:p w14:paraId="7B1846B4" w14:textId="7BCD451D" w:rsidR="00D0170C" w:rsidRPr="003D0401" w:rsidRDefault="00D0170C" w:rsidP="00BC1039">
      <w:pPr>
        <w:rPr>
          <w:rFonts w:ascii="Times New Roman" w:hAnsi="Times New Roman" w:cs="Times New Roman"/>
          <w:sz w:val="22"/>
          <w:szCs w:val="22"/>
        </w:rPr>
      </w:pPr>
      <w:r w:rsidRPr="003D0401">
        <w:rPr>
          <w:rFonts w:ascii="Times New Roman" w:hAnsi="Times New Roman" w:cs="Times New Roman"/>
          <w:b/>
          <w:sz w:val="22"/>
          <w:szCs w:val="22"/>
        </w:rPr>
        <w:t>Scope</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6D5D692A" w14:textId="77777777" w:rsidR="00D0170C" w:rsidRPr="003D0401" w:rsidRDefault="00D0170C" w:rsidP="00BC1039">
      <w:pPr>
        <w:rPr>
          <w:rFonts w:ascii="Times New Roman" w:hAnsi="Times New Roman" w:cs="Times New Roman"/>
          <w:sz w:val="22"/>
          <w:szCs w:val="22"/>
        </w:rPr>
      </w:pPr>
      <w:r w:rsidRPr="003D0401">
        <w:rPr>
          <w:rFonts w:ascii="Times New Roman" w:hAnsi="Times New Roman" w:cs="Times New Roman"/>
          <w:b/>
          <w:sz w:val="22"/>
          <w:szCs w:val="22"/>
        </w:rPr>
        <w:t>Level</w:t>
      </w:r>
      <w:r w:rsidRPr="003D0401">
        <w:rPr>
          <w:rFonts w:ascii="Times New Roman" w:hAnsi="Times New Roman" w:cs="Times New Roman"/>
          <w:sz w:val="22"/>
          <w:szCs w:val="22"/>
        </w:rPr>
        <w:t>: User goal</w:t>
      </w:r>
    </w:p>
    <w:p w14:paraId="74F09370" w14:textId="3486BC3E" w:rsidR="00D0170C" w:rsidRPr="003D0401" w:rsidRDefault="00D0170C" w:rsidP="00BC1039">
      <w:pPr>
        <w:rPr>
          <w:rFonts w:ascii="Times New Roman" w:hAnsi="Times New Roman" w:cs="Times New Roman"/>
          <w:sz w:val="22"/>
          <w:szCs w:val="22"/>
        </w:rPr>
      </w:pPr>
      <w:r w:rsidRPr="003D0401">
        <w:rPr>
          <w:rFonts w:ascii="Times New Roman" w:hAnsi="Times New Roman" w:cs="Times New Roman"/>
          <w:b/>
          <w:sz w:val="22"/>
          <w:szCs w:val="22"/>
        </w:rPr>
        <w:t>Primary</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Actor</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p>
    <w:p w14:paraId="05880143" w14:textId="704EDFDB" w:rsidR="00D91748" w:rsidRPr="003D0401" w:rsidRDefault="008C7CBD" w:rsidP="00BC1039">
      <w:pPr>
        <w:rPr>
          <w:rFonts w:ascii="Times New Roman" w:hAnsi="Times New Roman" w:cs="Times New Roman"/>
          <w:sz w:val="22"/>
          <w:szCs w:val="22"/>
        </w:rPr>
      </w:pPr>
      <w:r w:rsidRPr="003D0401">
        <w:rPr>
          <w:rFonts w:ascii="Times New Roman" w:hAnsi="Times New Roman" w:cs="Times New Roman"/>
          <w:b/>
          <w:sz w:val="22"/>
          <w:szCs w:val="22"/>
        </w:rPr>
        <w:t>Supporting</w:t>
      </w:r>
      <w:r w:rsidR="00D91748" w:rsidRPr="003D0401">
        <w:rPr>
          <w:rFonts w:ascii="Times New Roman" w:hAnsi="Times New Roman" w:cs="Times New Roman"/>
          <w:b/>
          <w:sz w:val="22"/>
          <w:szCs w:val="22"/>
        </w:rPr>
        <w:t xml:space="preserve"> Actor</w:t>
      </w:r>
      <w:r w:rsidR="00D91748" w:rsidRPr="003D0401">
        <w:rPr>
          <w:rFonts w:ascii="Times New Roman" w:hAnsi="Times New Roman" w:cs="Times New Roman"/>
          <w:sz w:val="22"/>
          <w:szCs w:val="22"/>
        </w:rPr>
        <w:t>: Playing card</w:t>
      </w:r>
    </w:p>
    <w:p w14:paraId="30FCAA2D" w14:textId="77777777" w:rsidR="008029B7" w:rsidRPr="003D0401" w:rsidRDefault="008029B7" w:rsidP="00BC1039">
      <w:pPr>
        <w:rPr>
          <w:rFonts w:ascii="Times New Roman" w:hAnsi="Times New Roman" w:cs="Times New Roman"/>
          <w:sz w:val="22"/>
          <w:szCs w:val="22"/>
        </w:rPr>
      </w:pPr>
    </w:p>
    <w:p w14:paraId="22FA43CC" w14:textId="34283588" w:rsidR="00E2661B" w:rsidRPr="003D0401" w:rsidRDefault="00E2661B" w:rsidP="00BC1039">
      <w:pPr>
        <w:rPr>
          <w:rFonts w:ascii="Times New Roman" w:hAnsi="Times New Roman" w:cs="Times New Roman"/>
          <w:b/>
          <w:sz w:val="22"/>
          <w:szCs w:val="22"/>
        </w:rPr>
      </w:pPr>
      <w:r w:rsidRPr="003D0401">
        <w:rPr>
          <w:rFonts w:ascii="Times New Roman" w:hAnsi="Times New Roman" w:cs="Times New Roman"/>
          <w:b/>
          <w:sz w:val="22"/>
          <w:szCs w:val="22"/>
        </w:rPr>
        <w:t>Stakeholders</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&amp;</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Interests</w:t>
      </w:r>
      <w:r w:rsidR="00AB6AA5" w:rsidRPr="00AB6AA5">
        <w:rPr>
          <w:rFonts w:ascii="Times New Roman" w:hAnsi="Times New Roman" w:cs="Times New Roman"/>
          <w:sz w:val="22"/>
          <w:szCs w:val="22"/>
        </w:rPr>
        <w:t>:</w:t>
      </w:r>
    </w:p>
    <w:p w14:paraId="50AE0F48" w14:textId="25B31693" w:rsidR="000D773B" w:rsidRPr="003D0401" w:rsidRDefault="000D773B">
      <w:pPr>
        <w:pStyle w:val="ListParagraph"/>
        <w:numPr>
          <w:ilvl w:val="0"/>
          <w:numId w:val="18"/>
        </w:numPr>
        <w:spacing w:line="240" w:lineRule="auto"/>
        <w:rPr>
          <w:rFonts w:ascii="Times New Roman" w:hAnsi="Times New Roman" w:cs="Times New Roman"/>
          <w:b/>
        </w:rPr>
        <w:pPrChange w:id="781" w:author="Merissa Roth" w:date="2014-11-09T16:13:00Z">
          <w:pPr>
            <w:pStyle w:val="ListParagraph"/>
            <w:numPr>
              <w:numId w:val="18"/>
            </w:numPr>
          </w:pPr>
        </w:pPrChange>
      </w:pPr>
      <w:r w:rsidRPr="003D0401">
        <w:rPr>
          <w:rFonts w:ascii="Times New Roman" w:hAnsi="Times New Roman" w:cs="Times New Roman"/>
          <w:b/>
        </w:rPr>
        <w:t xml:space="preserve">Judges – </w:t>
      </w:r>
      <w:r w:rsidRPr="003D0401">
        <w:rPr>
          <w:rFonts w:ascii="Times New Roman" w:hAnsi="Times New Roman" w:cs="Times New Roman"/>
        </w:rPr>
        <w:t xml:space="preserve">The APS will be judged as per the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w:t>
      </w:r>
      <w:ins w:id="782" w:author="Pedrosa, Kurt L" w:date="2014-09-18T17:38:00Z">
        <w:r w:rsidR="00FD5FEB">
          <w:rPr>
            <w:rFonts w:ascii="Times New Roman" w:hAnsi="Times New Roman" w:cs="Times New Roman"/>
          </w:rPr>
          <w:t xml:space="preserve"> [</w:t>
        </w:r>
      </w:ins>
      <w:r w:rsidR="003216F2" w:rsidRPr="003216F2">
        <w:rPr>
          <w:rFonts w:ascii="Times New Roman" w:hAnsi="Times New Roman" w:cs="Times New Roman"/>
          <w:strike/>
          <w:color w:val="00B050"/>
        </w:rPr>
        <w:t>7</w:t>
      </w:r>
      <w:ins w:id="783" w:author="Worldwide, Computer Support" w:date="2014-09-26T17:27:00Z">
        <w:r w:rsidR="008A3318" w:rsidRPr="003216F2">
          <w:rPr>
            <w:rFonts w:ascii="Times New Roman" w:hAnsi="Times New Roman" w:cs="Times New Roman"/>
            <w:color w:val="FF0000"/>
          </w:rPr>
          <w:t>1</w:t>
        </w:r>
      </w:ins>
      <w:ins w:id="784" w:author="Pedrosa, Kurt L" w:date="2014-09-18T17:38:00Z">
        <w:del w:id="785" w:author="Worldwide, Computer Support" w:date="2014-09-26T17:27:00Z">
          <w:r w:rsidR="00FD5FEB" w:rsidDel="008A3318">
            <w:rPr>
              <w:rFonts w:ascii="Times New Roman" w:hAnsi="Times New Roman" w:cs="Times New Roman"/>
            </w:rPr>
            <w:delText>7</w:delText>
          </w:r>
        </w:del>
        <w:r w:rsidR="00FD5FEB">
          <w:rPr>
            <w:rFonts w:ascii="Times New Roman" w:hAnsi="Times New Roman" w:cs="Times New Roman"/>
          </w:rPr>
          <w:t>]</w:t>
        </w:r>
      </w:ins>
      <w:r w:rsidRPr="003D0401">
        <w:rPr>
          <w:rFonts w:ascii="Times New Roman" w:hAnsi="Times New Roman" w:cs="Times New Roman"/>
        </w:rPr>
        <w:t>.</w:t>
      </w:r>
    </w:p>
    <w:p w14:paraId="681941D5" w14:textId="1454B365" w:rsidR="008029B7" w:rsidRPr="00F94E14" w:rsidRDefault="000D773B">
      <w:pPr>
        <w:pStyle w:val="ListParagraph"/>
        <w:numPr>
          <w:ilvl w:val="0"/>
          <w:numId w:val="18"/>
        </w:numPr>
        <w:spacing w:after="0" w:line="240" w:lineRule="auto"/>
        <w:rPr>
          <w:ins w:id="786" w:author="Worldwide, Computer Support" w:date="2014-09-26T17:54:00Z"/>
          <w:rFonts w:ascii="Times New Roman" w:hAnsi="Times New Roman" w:cs="Times New Roman"/>
          <w:b/>
          <w:rPrChange w:id="787" w:author="Worldwide, Computer Support" w:date="2014-09-26T17:54:00Z">
            <w:rPr>
              <w:ins w:id="788" w:author="Worldwide, Computer Support" w:date="2014-09-26T17:54:00Z"/>
              <w:rFonts w:ascii="Times New Roman" w:hAnsi="Times New Roman" w:cs="Times New Roman"/>
            </w:rPr>
          </w:rPrChange>
        </w:rPr>
        <w:pPrChange w:id="789" w:author="Merissa Roth" w:date="2014-11-09T16:13:00Z">
          <w:pPr>
            <w:pStyle w:val="ListParagraph"/>
            <w:numPr>
              <w:numId w:val="18"/>
            </w:numPr>
          </w:pPr>
        </w:pPrChange>
      </w:pPr>
      <w:r w:rsidRPr="003D0401">
        <w:rPr>
          <w:rFonts w:ascii="Times New Roman" w:hAnsi="Times New Roman" w:cs="Times New Roman"/>
          <w:b/>
        </w:rPr>
        <w:t xml:space="preserve">FTFP – </w:t>
      </w:r>
      <w:r w:rsidRPr="003D0401">
        <w:rPr>
          <w:rFonts w:ascii="Times New Roman" w:hAnsi="Times New Roman" w:cs="Times New Roman"/>
        </w:rPr>
        <w:t>The</w:t>
      </w:r>
      <w:r w:rsidRPr="003D0401">
        <w:rPr>
          <w:rFonts w:ascii="Times New Roman" w:hAnsi="Times New Roman" w:cs="Times New Roman"/>
          <w:b/>
        </w:rPr>
        <w:t xml:space="preserve"> </w:t>
      </w:r>
      <w:r w:rsidRPr="003D0401">
        <w:rPr>
          <w:rFonts w:ascii="Times New Roman" w:hAnsi="Times New Roman" w:cs="Times New Roman"/>
        </w:rPr>
        <w:t>FTFP are intere</w:t>
      </w:r>
      <w:r w:rsidR="006A7B2E" w:rsidRPr="003D0401">
        <w:rPr>
          <w:rFonts w:ascii="Times New Roman" w:hAnsi="Times New Roman" w:cs="Times New Roman"/>
        </w:rPr>
        <w:t>sted in the APS completing the playing c</w:t>
      </w:r>
      <w:r w:rsidRPr="003D0401">
        <w:rPr>
          <w:rFonts w:ascii="Times New Roman" w:hAnsi="Times New Roman" w:cs="Times New Roman"/>
        </w:rPr>
        <w:t>ard challenge in order</w:t>
      </w:r>
      <w:ins w:id="790" w:author="Pedrosa, Kurt L" w:date="2014-09-18T19:20:00Z">
        <w:r w:rsidR="00EA2A49">
          <w:rPr>
            <w:rFonts w:ascii="Times New Roman" w:hAnsi="Times New Roman" w:cs="Times New Roman"/>
          </w:rPr>
          <w:t xml:space="preserve"> </w:t>
        </w:r>
      </w:ins>
      <w:del w:id="791" w:author="Pedrosa, Kurt L" w:date="2014-09-18T19:20:00Z">
        <w:r w:rsidRPr="003D0401" w:rsidDel="00EA2A49">
          <w:rPr>
            <w:rFonts w:ascii="Times New Roman" w:hAnsi="Times New Roman" w:cs="Times New Roman"/>
          </w:rPr>
          <w:delText xml:space="preserve"> </w:delText>
        </w:r>
      </w:del>
      <w:r w:rsidRPr="003D0401">
        <w:rPr>
          <w:rFonts w:ascii="Times New Roman" w:hAnsi="Times New Roman" w:cs="Times New Roman"/>
        </w:rPr>
        <w:t xml:space="preserve">to be awarded as many points possible.  </w:t>
      </w:r>
    </w:p>
    <w:p w14:paraId="700F28DA" w14:textId="77777777" w:rsidR="00F94E14" w:rsidRPr="00F94E14" w:rsidRDefault="00F94E14">
      <w:pPr>
        <w:rPr>
          <w:rFonts w:ascii="Times New Roman" w:hAnsi="Times New Roman" w:cs="Times New Roman"/>
          <w:b/>
          <w:rPrChange w:id="792" w:author="Worldwide, Computer Support" w:date="2014-09-26T17:54:00Z">
            <w:rPr/>
          </w:rPrChange>
        </w:rPr>
        <w:pPrChange w:id="793" w:author="Merissa Roth" w:date="2014-11-09T16:13:00Z">
          <w:pPr>
            <w:pStyle w:val="ListParagraph"/>
            <w:numPr>
              <w:numId w:val="18"/>
            </w:numPr>
          </w:pPr>
        </w:pPrChange>
      </w:pPr>
    </w:p>
    <w:p w14:paraId="35F137D5" w14:textId="4F5489DE" w:rsidR="00EE7754" w:rsidRPr="003D0401" w:rsidRDefault="00EE7754" w:rsidP="00BC1039">
      <w:pPr>
        <w:rPr>
          <w:rFonts w:ascii="Times New Roman" w:hAnsi="Times New Roman" w:cs="Times New Roman"/>
          <w:sz w:val="22"/>
          <w:szCs w:val="22"/>
        </w:rPr>
      </w:pPr>
      <w:r w:rsidRPr="003D0401">
        <w:rPr>
          <w:rFonts w:ascii="Times New Roman" w:hAnsi="Times New Roman" w:cs="Times New Roman"/>
          <w:b/>
          <w:sz w:val="22"/>
          <w:szCs w:val="22"/>
        </w:rPr>
        <w:t>Preconditions</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has completed the Rubik’s Cube task and has moved on to the next task.</w:t>
      </w:r>
    </w:p>
    <w:p w14:paraId="0E4CD781" w14:textId="4BF41675" w:rsidR="00EE7754" w:rsidRPr="003D0401" w:rsidRDefault="00EE7754" w:rsidP="00BC1039">
      <w:pPr>
        <w:rPr>
          <w:rFonts w:ascii="Times New Roman" w:hAnsi="Times New Roman" w:cs="Times New Roman"/>
          <w:sz w:val="22"/>
          <w:szCs w:val="22"/>
        </w:rPr>
      </w:pPr>
      <w:r w:rsidRPr="003D0401">
        <w:rPr>
          <w:rFonts w:ascii="Times New Roman" w:hAnsi="Times New Roman" w:cs="Times New Roman"/>
          <w:b/>
          <w:sz w:val="22"/>
          <w:szCs w:val="22"/>
        </w:rPr>
        <w:t>Post</w:t>
      </w:r>
      <w:r w:rsidRPr="003D0401">
        <w:rPr>
          <w:rFonts w:ascii="Times New Roman" w:hAnsi="Times New Roman" w:cs="Times New Roman"/>
          <w:sz w:val="22"/>
          <w:szCs w:val="22"/>
        </w:rPr>
        <w:t xml:space="preserve"> </w:t>
      </w:r>
      <w:r w:rsidRPr="003D0401">
        <w:rPr>
          <w:rFonts w:ascii="Times New Roman" w:hAnsi="Times New Roman" w:cs="Times New Roman"/>
          <w:b/>
          <w:sz w:val="22"/>
          <w:szCs w:val="22"/>
        </w:rPr>
        <w:t>Conditions</w:t>
      </w:r>
      <w:r w:rsidRPr="003D0401">
        <w:rPr>
          <w:rFonts w:ascii="Times New Roman" w:hAnsi="Times New Roman" w:cs="Times New Roman"/>
          <w:sz w:val="22"/>
          <w:szCs w:val="22"/>
        </w:rPr>
        <w:t xml:space="preserv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successfully completes the task of picking up one</w:t>
      </w:r>
      <w:r w:rsidR="003216F2">
        <w:rPr>
          <w:rFonts w:ascii="Times New Roman" w:hAnsi="Times New Roman" w:cs="Times New Roman"/>
          <w:sz w:val="22"/>
          <w:szCs w:val="22"/>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sz w:val="22"/>
          <w:szCs w:val="22"/>
        </w:rPr>
        <w:t>)</w:t>
      </w:r>
      <w:r w:rsidR="003216F2" w:rsidRPr="003D0401" w:rsidDel="00726614">
        <w:rPr>
          <w:rFonts w:ascii="Times New Roman" w:hAnsi="Times New Roman" w:cs="Times New Roman"/>
          <w:sz w:val="22"/>
          <w:szCs w:val="22"/>
        </w:rPr>
        <w:t xml:space="preserve"> </w:t>
      </w:r>
      <w:del w:id="794" w:author="Merissa Roth" w:date="2014-11-09T13:16:00Z">
        <w:r w:rsidR="006A7B2E" w:rsidRPr="003D0401" w:rsidDel="00726614">
          <w:rPr>
            <w:rFonts w:ascii="Times New Roman" w:hAnsi="Times New Roman" w:cs="Times New Roman"/>
            <w:sz w:val="22"/>
            <w:szCs w:val="22"/>
          </w:rPr>
          <w:delText>(1)</w:delText>
        </w:r>
      </w:del>
      <w:r w:rsidRPr="003D0401">
        <w:rPr>
          <w:rFonts w:ascii="Times New Roman" w:hAnsi="Times New Roman" w:cs="Times New Roman"/>
          <w:sz w:val="22"/>
          <w:szCs w:val="22"/>
        </w:rPr>
        <w:t xml:space="preserve"> playing card from the </w:t>
      </w:r>
      <w:r w:rsidR="00BA1EBC" w:rsidRPr="003D0401">
        <w:rPr>
          <w:rFonts w:ascii="Times New Roman" w:hAnsi="Times New Roman" w:cs="Times New Roman"/>
          <w:sz w:val="22"/>
          <w:szCs w:val="22"/>
        </w:rPr>
        <w:t>stack</w:t>
      </w:r>
      <w:r w:rsidRPr="003D0401">
        <w:rPr>
          <w:rFonts w:ascii="Times New Roman" w:hAnsi="Times New Roman" w:cs="Times New Roman"/>
          <w:sz w:val="22"/>
          <w:szCs w:val="22"/>
        </w:rPr>
        <w:t xml:space="preserve"> of cards</w:t>
      </w:r>
      <w:r w:rsidR="009D5A9E" w:rsidRPr="003D0401">
        <w:rPr>
          <w:rFonts w:ascii="Times New Roman" w:hAnsi="Times New Roman" w:cs="Times New Roman"/>
          <w:sz w:val="22"/>
          <w:szCs w:val="22"/>
        </w:rPr>
        <w:t xml:space="preserve"> and crosses the finish line</w:t>
      </w:r>
      <w:r w:rsidRPr="003D0401">
        <w:rPr>
          <w:rFonts w:ascii="Times New Roman" w:hAnsi="Times New Roman" w:cs="Times New Roman"/>
          <w:sz w:val="22"/>
          <w:szCs w:val="22"/>
        </w:rPr>
        <w:t>.</w:t>
      </w:r>
    </w:p>
    <w:p w14:paraId="2BFF7F24" w14:textId="77777777" w:rsidR="008029B7" w:rsidRPr="003D0401" w:rsidRDefault="008029B7" w:rsidP="00BC1039">
      <w:pPr>
        <w:rPr>
          <w:rFonts w:ascii="Times New Roman" w:hAnsi="Times New Roman" w:cs="Times New Roman"/>
          <w:sz w:val="22"/>
          <w:szCs w:val="22"/>
        </w:rPr>
      </w:pPr>
    </w:p>
    <w:p w14:paraId="167DD218" w14:textId="163B6C6B" w:rsidR="00EE7754" w:rsidRPr="003D0401" w:rsidRDefault="00EE7754" w:rsidP="00BC1039">
      <w:pPr>
        <w:rPr>
          <w:rFonts w:ascii="Times New Roman" w:hAnsi="Times New Roman" w:cs="Times New Roman"/>
          <w:sz w:val="22"/>
          <w:szCs w:val="22"/>
        </w:rPr>
      </w:pPr>
      <w:r w:rsidRPr="003D0401">
        <w:rPr>
          <w:rFonts w:ascii="Times New Roman" w:hAnsi="Times New Roman" w:cs="Times New Roman"/>
          <w:b/>
          <w:sz w:val="22"/>
          <w:szCs w:val="22"/>
        </w:rPr>
        <w:t>Main Success Scenario</w:t>
      </w:r>
      <w:r w:rsidRPr="003D0401">
        <w:rPr>
          <w:rFonts w:ascii="Times New Roman" w:hAnsi="Times New Roman" w:cs="Times New Roman"/>
          <w:sz w:val="22"/>
          <w:szCs w:val="22"/>
        </w:rPr>
        <w:t>:</w:t>
      </w:r>
    </w:p>
    <w:p w14:paraId="45BEE2E0" w14:textId="70DA86C6" w:rsidR="00BA1EBC" w:rsidRPr="003D0401" w:rsidRDefault="00BA1EBC" w:rsidP="00BC1039">
      <w:pPr>
        <w:pStyle w:val="ListParagraph"/>
        <w:numPr>
          <w:ilvl w:val="0"/>
          <w:numId w:val="11"/>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identifies the stack of cards.</w:t>
      </w:r>
    </w:p>
    <w:p w14:paraId="6853B497" w14:textId="6E0E74DF" w:rsidR="00BA1EBC" w:rsidRPr="003D0401" w:rsidRDefault="00BA1EBC" w:rsidP="00BC1039">
      <w:pPr>
        <w:pStyle w:val="ListParagraph"/>
        <w:numPr>
          <w:ilvl w:val="0"/>
          <w:numId w:val="11"/>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picks up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rPr>
        <w:t>)</w:t>
      </w:r>
      <w:del w:id="795" w:author="Merissa Roth" w:date="2014-11-09T13:52:00Z">
        <w:r w:rsidRPr="003D0401" w:rsidDel="00E920CE">
          <w:rPr>
            <w:rFonts w:ascii="Times New Roman" w:hAnsi="Times New Roman" w:cs="Times New Roman"/>
          </w:rPr>
          <w:delText xml:space="preserve"> </w:delText>
        </w:r>
      </w:del>
      <w:del w:id="796" w:author="Merissa Roth" w:date="2014-11-09T13:16:00Z">
        <w:r w:rsidR="006A7B2E" w:rsidRPr="003D0401" w:rsidDel="00726614">
          <w:rPr>
            <w:rFonts w:ascii="Times New Roman" w:hAnsi="Times New Roman" w:cs="Times New Roman"/>
          </w:rPr>
          <w:delText>(1)</w:delText>
        </w:r>
      </w:del>
      <w:r w:rsidR="006A7B2E" w:rsidRPr="003D0401">
        <w:rPr>
          <w:rFonts w:ascii="Times New Roman" w:hAnsi="Times New Roman" w:cs="Times New Roman"/>
        </w:rPr>
        <w:t xml:space="preserve"> </w:t>
      </w:r>
      <w:r w:rsidRPr="003D0401">
        <w:rPr>
          <w:rFonts w:ascii="Times New Roman" w:hAnsi="Times New Roman" w:cs="Times New Roman"/>
        </w:rPr>
        <w:t>playing card from the stack of cards.</w:t>
      </w:r>
    </w:p>
    <w:p w14:paraId="3DF6B680" w14:textId="0C9DEDE3" w:rsidR="00BA1EBC" w:rsidRPr="003D0401" w:rsidRDefault="00BA1EBC" w:rsidP="00BC1039">
      <w:pPr>
        <w:pStyle w:val="ListParagraph"/>
        <w:numPr>
          <w:ilvl w:val="0"/>
          <w:numId w:val="11"/>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t>
      </w:r>
      <w:r w:rsidR="004F0128" w:rsidRPr="003D0401">
        <w:rPr>
          <w:rFonts w:ascii="Times New Roman" w:hAnsi="Times New Roman" w:cs="Times New Roman"/>
        </w:rPr>
        <w:t xml:space="preserve">follows the line </w:t>
      </w:r>
      <w:r w:rsidR="006A7B2E" w:rsidRPr="003D0401">
        <w:rPr>
          <w:rFonts w:ascii="Times New Roman" w:hAnsi="Times New Roman" w:cs="Times New Roman"/>
        </w:rPr>
        <w:t xml:space="preserve">on the floor </w:t>
      </w:r>
      <w:r w:rsidR="004F0128" w:rsidRPr="003D0401">
        <w:rPr>
          <w:rFonts w:ascii="Times New Roman" w:hAnsi="Times New Roman" w:cs="Times New Roman"/>
        </w:rPr>
        <w:t xml:space="preserve">to the finish line while </w:t>
      </w:r>
      <w:r w:rsidR="006454DA" w:rsidRPr="003D0401">
        <w:rPr>
          <w:rFonts w:ascii="Times New Roman" w:hAnsi="Times New Roman" w:cs="Times New Roman"/>
        </w:rPr>
        <w:t>holding</w:t>
      </w:r>
      <w:r w:rsidR="004F0128" w:rsidRPr="003D0401">
        <w:rPr>
          <w:rFonts w:ascii="Times New Roman" w:hAnsi="Times New Roman" w:cs="Times New Roman"/>
        </w:rPr>
        <w:t xml:space="preserve"> </w:t>
      </w:r>
      <w:ins w:id="797" w:author="Pedrosa, Kurt L" w:date="2014-09-18T19:53:00Z">
        <w:r w:rsidR="001E452E">
          <w:rPr>
            <w:rFonts w:ascii="Times New Roman" w:hAnsi="Times New Roman" w:cs="Times New Roman"/>
          </w:rPr>
          <w:t>the</w:t>
        </w:r>
      </w:ins>
      <w:del w:id="798" w:author="Pedrosa, Kurt L" w:date="2014-09-18T19:53:00Z">
        <w:r w:rsidR="004F0128" w:rsidRPr="003D0401" w:rsidDel="001E452E">
          <w:rPr>
            <w:rFonts w:ascii="Times New Roman" w:hAnsi="Times New Roman" w:cs="Times New Roman"/>
          </w:rPr>
          <w:delText>a</w:delText>
        </w:r>
      </w:del>
      <w:r w:rsidR="004F0128" w:rsidRPr="003D0401">
        <w:rPr>
          <w:rFonts w:ascii="Times New Roman" w:hAnsi="Times New Roman" w:cs="Times New Roman"/>
        </w:rPr>
        <w:t xml:space="preserve"> playing card. </w:t>
      </w:r>
    </w:p>
    <w:p w14:paraId="283B108C" w14:textId="2DA68866" w:rsidR="009701FC" w:rsidRPr="003D0401" w:rsidRDefault="009701FC" w:rsidP="00BC1039">
      <w:pPr>
        <w:pStyle w:val="ListParagraph"/>
        <w:numPr>
          <w:ilvl w:val="0"/>
          <w:numId w:val="11"/>
        </w:numPr>
        <w:spacing w:line="240" w:lineRule="auto"/>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crosses the finish line.</w:t>
      </w:r>
    </w:p>
    <w:p w14:paraId="1A9CC31F" w14:textId="60E78407" w:rsidR="009701FC" w:rsidRDefault="009701FC">
      <w:pPr>
        <w:pStyle w:val="ListParagraph"/>
        <w:numPr>
          <w:ilvl w:val="0"/>
          <w:numId w:val="11"/>
        </w:numPr>
        <w:spacing w:after="0" w:line="240" w:lineRule="auto"/>
        <w:rPr>
          <w:ins w:id="799" w:author="Worldwide, Computer Support" w:date="2014-09-26T17:54:00Z"/>
          <w:rFonts w:ascii="Times New Roman" w:hAnsi="Times New Roman" w:cs="Times New Roman"/>
        </w:rPr>
        <w:pPrChange w:id="800" w:author="Merissa Roth" w:date="2014-11-09T16:13:00Z">
          <w:pPr>
            <w:pStyle w:val="ListParagraph"/>
            <w:numPr>
              <w:numId w:val="11"/>
            </w:numPr>
            <w:spacing w:line="240" w:lineRule="auto"/>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stops moving.</w:t>
      </w:r>
    </w:p>
    <w:p w14:paraId="33431FBD" w14:textId="77777777" w:rsidR="00F94E14" w:rsidRPr="00F94E14" w:rsidRDefault="00F94E14">
      <w:pPr>
        <w:rPr>
          <w:rFonts w:ascii="Times New Roman" w:hAnsi="Times New Roman" w:cs="Times New Roman"/>
          <w:rPrChange w:id="801" w:author="Worldwide, Computer Support" w:date="2014-09-26T17:54:00Z">
            <w:rPr/>
          </w:rPrChange>
        </w:rPr>
        <w:pPrChange w:id="802" w:author="Merissa Roth" w:date="2014-11-09T16:13:00Z">
          <w:pPr>
            <w:pStyle w:val="ListParagraph"/>
            <w:numPr>
              <w:numId w:val="11"/>
            </w:numPr>
            <w:spacing w:line="240" w:lineRule="auto"/>
          </w:pPr>
        </w:pPrChange>
      </w:pPr>
    </w:p>
    <w:p w14:paraId="335CC481" w14:textId="626A8AA9" w:rsidR="004F0128" w:rsidRPr="00705B8B" w:rsidRDefault="00BA1EBC" w:rsidP="00BC1039">
      <w:pPr>
        <w:rPr>
          <w:rFonts w:ascii="Times New Roman" w:hAnsi="Times New Roman" w:cs="Times New Roman"/>
          <w:sz w:val="22"/>
          <w:szCs w:val="22"/>
        </w:rPr>
      </w:pPr>
      <w:r w:rsidRPr="00705B8B">
        <w:rPr>
          <w:rFonts w:ascii="Times New Roman" w:hAnsi="Times New Roman" w:cs="Times New Roman"/>
          <w:b/>
          <w:sz w:val="22"/>
          <w:szCs w:val="22"/>
        </w:rPr>
        <w:t>Extensions</w:t>
      </w:r>
      <w:r w:rsidRPr="00705B8B">
        <w:rPr>
          <w:rFonts w:ascii="Times New Roman" w:hAnsi="Times New Roman" w:cs="Times New Roman"/>
          <w:sz w:val="22"/>
          <w:szCs w:val="22"/>
        </w:rPr>
        <w:t>:</w:t>
      </w:r>
    </w:p>
    <w:p w14:paraId="3C0CE7A6" w14:textId="02915936" w:rsidR="00BA1EBC" w:rsidRPr="00705B8B" w:rsidRDefault="00BA1EBC" w:rsidP="00BC1039">
      <w:pPr>
        <w:rPr>
          <w:rFonts w:ascii="Times New Roman" w:hAnsi="Times New Roman" w:cs="Times New Roman"/>
          <w:sz w:val="22"/>
          <w:szCs w:val="22"/>
        </w:rPr>
      </w:pPr>
      <w:r w:rsidRPr="00705B8B">
        <w:rPr>
          <w:rFonts w:ascii="Times New Roman" w:hAnsi="Times New Roman" w:cs="Times New Roman"/>
          <w:sz w:val="22"/>
          <w:szCs w:val="22"/>
        </w:rPr>
        <w:t xml:space="preserve">1a.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fails to identify the stack of cards:</w:t>
      </w:r>
    </w:p>
    <w:p w14:paraId="3F704723" w14:textId="402CBA8F" w:rsidR="004F0128" w:rsidRPr="00705B8B" w:rsidDel="00705B8B" w:rsidRDefault="004F0128">
      <w:pPr>
        <w:pStyle w:val="ListParagraph"/>
        <w:numPr>
          <w:ilvl w:val="0"/>
          <w:numId w:val="34"/>
        </w:numPr>
        <w:spacing w:after="0" w:line="240" w:lineRule="auto"/>
        <w:rPr>
          <w:del w:id="803" w:author="Merissa Roth" w:date="2014-11-09T18:01:00Z"/>
          <w:rFonts w:ascii="Times New Roman" w:hAnsi="Times New Roman" w:cs="Times New Roman"/>
        </w:rPr>
        <w:pPrChange w:id="804" w:author="Merissa Roth" w:date="2014-11-09T18:02:00Z">
          <w:pPr>
            <w:pStyle w:val="ListParagraph"/>
            <w:spacing w:line="240" w:lineRule="auto"/>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 again to identify the stack of cards</w:t>
      </w:r>
    </w:p>
    <w:p w14:paraId="2636B146" w14:textId="1B3B97FC" w:rsidR="00705B8B" w:rsidRPr="00705B8B" w:rsidRDefault="00705B8B">
      <w:pPr>
        <w:pStyle w:val="ListParagraph"/>
        <w:numPr>
          <w:ilvl w:val="0"/>
          <w:numId w:val="34"/>
        </w:numPr>
        <w:spacing w:after="0" w:line="240" w:lineRule="auto"/>
        <w:rPr>
          <w:ins w:id="805" w:author="Merissa Roth" w:date="2014-11-09T18:01:00Z"/>
          <w:rFonts w:ascii="Times New Roman" w:hAnsi="Times New Roman" w:cs="Times New Roman"/>
        </w:rPr>
        <w:pPrChange w:id="806" w:author="Merissa Roth" w:date="2014-11-09T18:02:00Z">
          <w:pPr>
            <w:pStyle w:val="ListParagraph"/>
            <w:numPr>
              <w:numId w:val="34"/>
            </w:numPr>
            <w:spacing w:line="240" w:lineRule="auto"/>
            <w:ind w:left="720"/>
          </w:pPr>
        </w:pPrChange>
      </w:pPr>
      <w:ins w:id="807" w:author="Merissa Roth" w:date="2014-11-09T18:01:00Z">
        <w:r w:rsidRPr="00705B8B">
          <w:rPr>
            <w:rFonts w:ascii="Times New Roman" w:hAnsi="Times New Roman" w:cs="Times New Roman"/>
          </w:rPr>
          <w:tab/>
        </w:r>
      </w:ins>
    </w:p>
    <w:p w14:paraId="5165E9D9" w14:textId="3BAFEB05" w:rsidR="004F0128" w:rsidRPr="00705B8B" w:rsidRDefault="004F0128">
      <w:pPr>
        <w:ind w:left="720"/>
        <w:contextualSpacing/>
        <w:rPr>
          <w:rFonts w:ascii="Times New Roman" w:hAnsi="Times New Roman" w:cs="Times New Roman"/>
          <w:rPrChange w:id="808" w:author="Merissa Roth" w:date="2014-11-09T18:02:00Z">
            <w:rPr/>
          </w:rPrChange>
        </w:rPr>
        <w:pPrChange w:id="809" w:author="Merissa Roth" w:date="2014-11-09T18:02:00Z">
          <w:pPr>
            <w:pStyle w:val="ListParagraph"/>
            <w:spacing w:line="240" w:lineRule="auto"/>
          </w:pPr>
        </w:pPrChange>
      </w:pPr>
      <w:r w:rsidRPr="00705B8B">
        <w:rPr>
          <w:rFonts w:ascii="Times New Roman" w:hAnsi="Times New Roman" w:cs="Times New Roman"/>
          <w:sz w:val="22"/>
          <w:szCs w:val="22"/>
          <w:rPrChange w:id="810" w:author="Merissa Roth" w:date="2014-11-09T18:02:00Z">
            <w:rPr/>
          </w:rPrChange>
        </w:rPr>
        <w:t>1a.</w:t>
      </w:r>
      <w:r w:rsidR="00CF15DD" w:rsidRPr="00705B8B">
        <w:rPr>
          <w:rFonts w:ascii="Times New Roman" w:hAnsi="Times New Roman" w:cs="Times New Roman"/>
          <w:sz w:val="22"/>
          <w:szCs w:val="22"/>
          <w:rPrChange w:id="811" w:author="Merissa Roth" w:date="2014-11-09T18:02:00Z">
            <w:rPr/>
          </w:rPrChange>
        </w:rPr>
        <w:t xml:space="preserve"> </w:t>
      </w:r>
      <w:r w:rsidRPr="00705B8B">
        <w:rPr>
          <w:rFonts w:ascii="Times New Roman" w:hAnsi="Times New Roman" w:cs="Times New Roman"/>
          <w:sz w:val="22"/>
          <w:szCs w:val="22"/>
          <w:rPrChange w:id="812" w:author="Merissa Roth" w:date="2014-11-09T18:02:00Z">
            <w:rPr/>
          </w:rPrChange>
        </w:rPr>
        <w:t xml:space="preserve">The </w:t>
      </w:r>
      <w:r w:rsidR="00DC13B7" w:rsidRPr="00705B8B">
        <w:rPr>
          <w:rFonts w:ascii="Times New Roman" w:hAnsi="Times New Roman" w:cs="Times New Roman"/>
          <w:sz w:val="22"/>
          <w:szCs w:val="22"/>
          <w:rPrChange w:id="813" w:author="Merissa Roth" w:date="2014-11-09T18:02:00Z">
            <w:rPr/>
          </w:rPrChange>
        </w:rPr>
        <w:t>APS</w:t>
      </w:r>
      <w:r w:rsidRPr="00705B8B">
        <w:rPr>
          <w:rFonts w:ascii="Times New Roman" w:hAnsi="Times New Roman" w:cs="Times New Roman"/>
          <w:sz w:val="22"/>
          <w:szCs w:val="22"/>
          <w:rPrChange w:id="814" w:author="Merissa Roth" w:date="2014-11-09T18:02:00Z">
            <w:rPr/>
          </w:rPrChange>
        </w:rPr>
        <w:t xml:space="preserve"> still fails to identify the stack of cards:</w:t>
      </w:r>
    </w:p>
    <w:p w14:paraId="4DC90565" w14:textId="0ADF1880" w:rsidR="004F0128" w:rsidRPr="00705B8B" w:rsidRDefault="004F0128">
      <w:pPr>
        <w:pStyle w:val="ListParagraph"/>
        <w:numPr>
          <w:ilvl w:val="1"/>
          <w:numId w:val="34"/>
        </w:numPr>
        <w:spacing w:after="0" w:line="240" w:lineRule="auto"/>
        <w:rPr>
          <w:rFonts w:ascii="Times New Roman" w:hAnsi="Times New Roman" w:cs="Times New Roman"/>
        </w:rPr>
        <w:pPrChange w:id="815" w:author="Merissa Roth" w:date="2014-11-09T18:02:00Z">
          <w:pPr>
            <w:pStyle w:val="ListParagraph"/>
            <w:numPr>
              <w:ilvl w:val="1"/>
              <w:numId w:val="34"/>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goes back to the line</w:t>
      </w:r>
      <w:r w:rsidR="001F21A9" w:rsidRPr="00705B8B">
        <w:rPr>
          <w:rFonts w:ascii="Times New Roman" w:hAnsi="Times New Roman" w:cs="Times New Roman"/>
        </w:rPr>
        <w:t xml:space="preserve"> on the floor</w:t>
      </w:r>
      <w:r w:rsidRPr="00705B8B">
        <w:rPr>
          <w:rFonts w:ascii="Times New Roman" w:hAnsi="Times New Roman" w:cs="Times New Roman"/>
        </w:rPr>
        <w:t xml:space="preserve"> being followed</w:t>
      </w:r>
    </w:p>
    <w:p w14:paraId="33E0CC2F" w14:textId="55AD4D66" w:rsidR="004F0128" w:rsidRPr="00705B8B" w:rsidRDefault="004F0128">
      <w:pPr>
        <w:pStyle w:val="ListParagraph"/>
        <w:numPr>
          <w:ilvl w:val="1"/>
          <w:numId w:val="34"/>
        </w:numPr>
        <w:spacing w:after="0" w:line="240" w:lineRule="auto"/>
        <w:rPr>
          <w:rFonts w:ascii="Times New Roman" w:hAnsi="Times New Roman" w:cs="Times New Roman"/>
        </w:rPr>
        <w:pPrChange w:id="816" w:author="Merissa Roth" w:date="2014-11-09T18:02:00Z">
          <w:pPr>
            <w:pStyle w:val="ListParagraph"/>
            <w:numPr>
              <w:ilvl w:val="1"/>
              <w:numId w:val="34"/>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w:t>
      </w:r>
      <w:r w:rsidR="001F21A9" w:rsidRPr="00705B8B">
        <w:rPr>
          <w:rFonts w:ascii="Times New Roman" w:hAnsi="Times New Roman" w:cs="Times New Roman"/>
        </w:rPr>
        <w:t>crosses the finish line</w:t>
      </w:r>
    </w:p>
    <w:p w14:paraId="5205EE68" w14:textId="0275C85D" w:rsidR="004F0128" w:rsidRPr="00705B8B" w:rsidRDefault="004F0128">
      <w:pPr>
        <w:ind w:left="360" w:firstLine="360"/>
        <w:contextualSpacing/>
        <w:rPr>
          <w:rFonts w:ascii="Times New Roman" w:hAnsi="Times New Roman" w:cs="Times New Roman"/>
          <w:rPrChange w:id="817" w:author="Merissa Roth" w:date="2014-11-09T18:02:00Z">
            <w:rPr/>
          </w:rPrChange>
        </w:rPr>
        <w:pPrChange w:id="818" w:author="Merissa Roth" w:date="2014-11-09T18:02:00Z">
          <w:pPr>
            <w:pStyle w:val="ListParagraph"/>
            <w:spacing w:line="240" w:lineRule="auto"/>
          </w:pPr>
        </w:pPrChange>
      </w:pPr>
      <w:r w:rsidRPr="00705B8B">
        <w:rPr>
          <w:rFonts w:ascii="Times New Roman" w:hAnsi="Times New Roman" w:cs="Times New Roman"/>
          <w:sz w:val="22"/>
          <w:szCs w:val="22"/>
          <w:rPrChange w:id="819" w:author="Merissa Roth" w:date="2014-11-09T18:02:00Z">
            <w:rPr/>
          </w:rPrChange>
        </w:rPr>
        <w:t xml:space="preserve">1b. The </w:t>
      </w:r>
      <w:r w:rsidR="00DC13B7" w:rsidRPr="00705B8B">
        <w:rPr>
          <w:rFonts w:ascii="Times New Roman" w:hAnsi="Times New Roman" w:cs="Times New Roman"/>
          <w:sz w:val="22"/>
          <w:szCs w:val="22"/>
          <w:rPrChange w:id="820" w:author="Merissa Roth" w:date="2014-11-09T18:02:00Z">
            <w:rPr/>
          </w:rPrChange>
        </w:rPr>
        <w:t>APS</w:t>
      </w:r>
      <w:r w:rsidRPr="00705B8B">
        <w:rPr>
          <w:rFonts w:ascii="Times New Roman" w:hAnsi="Times New Roman" w:cs="Times New Roman"/>
          <w:sz w:val="22"/>
          <w:szCs w:val="22"/>
          <w:rPrChange w:id="821" w:author="Merissa Roth" w:date="2014-11-09T18:02:00Z">
            <w:rPr/>
          </w:rPrChange>
        </w:rPr>
        <w:t xml:space="preserve"> successfully identifies the stack of cards</w:t>
      </w:r>
    </w:p>
    <w:p w14:paraId="5EECD9E6" w14:textId="7FD208BC" w:rsidR="004F0128" w:rsidRPr="00705B8B" w:rsidRDefault="004F0128">
      <w:pPr>
        <w:pStyle w:val="ListParagraph"/>
        <w:numPr>
          <w:ilvl w:val="1"/>
          <w:numId w:val="32"/>
        </w:numPr>
        <w:spacing w:after="0" w:line="240" w:lineRule="auto"/>
        <w:rPr>
          <w:rFonts w:ascii="Times New Roman" w:hAnsi="Times New Roman" w:cs="Times New Roman"/>
        </w:rPr>
        <w:pPrChange w:id="822" w:author="Merissa Roth" w:date="2014-11-09T18:02:00Z">
          <w:pPr>
            <w:pStyle w:val="ListParagraph"/>
            <w:numPr>
              <w:ilvl w:val="1"/>
              <w:numId w:val="32"/>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Pr="00705B8B">
        <w:rPr>
          <w:rFonts w:ascii="Times New Roman" w:hAnsi="Times New Roman" w:cs="Times New Roman"/>
        </w:rPr>
        <w:t xml:space="preserve"> in accordance with the </w:t>
      </w:r>
      <w:r w:rsidRPr="00705B8B">
        <w:rPr>
          <w:rFonts w:ascii="Times New Roman" w:hAnsi="Times New Roman" w:cs="Times New Roman"/>
          <w:i/>
        </w:rPr>
        <w:t>Main Success Scenario</w:t>
      </w:r>
    </w:p>
    <w:p w14:paraId="34B8995B" w14:textId="3BA67E35" w:rsidR="00BA1EBC" w:rsidRPr="00705B8B" w:rsidRDefault="00BA1EBC">
      <w:pPr>
        <w:contextualSpacing/>
        <w:rPr>
          <w:rFonts w:ascii="Times New Roman" w:hAnsi="Times New Roman" w:cs="Times New Roman"/>
          <w:sz w:val="22"/>
          <w:szCs w:val="22"/>
        </w:rPr>
        <w:pPrChange w:id="823" w:author="Merissa Roth" w:date="2014-11-09T18:02:00Z">
          <w:pPr/>
        </w:pPrChange>
      </w:pPr>
      <w:r w:rsidRPr="00705B8B">
        <w:rPr>
          <w:rFonts w:ascii="Times New Roman" w:hAnsi="Times New Roman" w:cs="Times New Roman"/>
          <w:sz w:val="22"/>
          <w:szCs w:val="22"/>
        </w:rPr>
        <w:t xml:space="preserve">2a.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fails to pick up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sz w:val="22"/>
          <w:szCs w:val="22"/>
        </w:rPr>
        <w:t>)</w:t>
      </w:r>
      <w:del w:id="824" w:author="Merissa Roth" w:date="2014-11-09T13:52:00Z">
        <w:r w:rsidRPr="00705B8B" w:rsidDel="00E920CE">
          <w:rPr>
            <w:rFonts w:ascii="Times New Roman" w:hAnsi="Times New Roman" w:cs="Times New Roman"/>
            <w:sz w:val="22"/>
            <w:szCs w:val="22"/>
          </w:rPr>
          <w:delText xml:space="preserve"> </w:delText>
        </w:r>
      </w:del>
      <w:del w:id="825" w:author="Merissa Roth" w:date="2014-11-09T13:16:00Z">
        <w:r w:rsidR="001F21A9" w:rsidRPr="00705B8B" w:rsidDel="00726614">
          <w:rPr>
            <w:rFonts w:ascii="Times New Roman" w:hAnsi="Times New Roman" w:cs="Times New Roman"/>
            <w:sz w:val="22"/>
            <w:szCs w:val="22"/>
          </w:rPr>
          <w:delText>(1)</w:delText>
        </w:r>
      </w:del>
      <w:r w:rsidR="001F21A9" w:rsidRPr="00705B8B">
        <w:rPr>
          <w:rFonts w:ascii="Times New Roman" w:hAnsi="Times New Roman" w:cs="Times New Roman"/>
          <w:sz w:val="22"/>
          <w:szCs w:val="22"/>
        </w:rPr>
        <w:t xml:space="preserve"> </w:t>
      </w:r>
      <w:r w:rsidRPr="00705B8B">
        <w:rPr>
          <w:rFonts w:ascii="Times New Roman" w:hAnsi="Times New Roman" w:cs="Times New Roman"/>
          <w:sz w:val="22"/>
          <w:szCs w:val="22"/>
        </w:rPr>
        <w:t xml:space="preserve">playing card from the stack of cards: </w:t>
      </w:r>
    </w:p>
    <w:p w14:paraId="617A7818" w14:textId="20B52295" w:rsidR="00BA1EBC" w:rsidRPr="00705B8B" w:rsidRDefault="00BA1EBC">
      <w:pPr>
        <w:pStyle w:val="ListParagraph"/>
        <w:numPr>
          <w:ilvl w:val="0"/>
          <w:numId w:val="13"/>
        </w:numPr>
        <w:spacing w:after="0" w:line="240" w:lineRule="auto"/>
        <w:rPr>
          <w:rFonts w:ascii="Times New Roman" w:hAnsi="Times New Roman" w:cs="Times New Roman"/>
        </w:rPr>
        <w:pPrChange w:id="826" w:author="Merissa Roth" w:date="2014-11-09T18:02:00Z">
          <w:pPr>
            <w:pStyle w:val="ListParagraph"/>
            <w:numPr>
              <w:numId w:val="13"/>
            </w:numPr>
            <w:spacing w:line="240" w:lineRule="auto"/>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 to pick up</w:t>
      </w:r>
      <w:r w:rsidR="003216F2">
        <w:rPr>
          <w:rFonts w:ascii="Times New Roman" w:hAnsi="Times New Roman" w:cs="Times New Roman"/>
        </w:rPr>
        <w:t xml:space="preserve"> </w:t>
      </w:r>
      <w:r w:rsidR="003216F2" w:rsidRPr="003216F2">
        <w:rPr>
          <w:rFonts w:ascii="Times New Roman" w:hAnsi="Times New Roman" w:cs="Times New Roman"/>
          <w:strike/>
          <w:color w:val="00B050"/>
        </w:rPr>
        <w:t>a</w:t>
      </w:r>
      <w:r w:rsidRPr="00705B8B">
        <w:rPr>
          <w:rFonts w:ascii="Times New Roman" w:hAnsi="Times New Roman" w:cs="Times New Roman"/>
        </w:rPr>
        <w:t xml:space="preserve"> </w:t>
      </w:r>
      <w:r w:rsidR="002F222E" w:rsidRPr="003216F2">
        <w:rPr>
          <w:rFonts w:ascii="Times New Roman" w:hAnsi="Times New Roman" w:cs="Times New Roman"/>
          <w:color w:val="FF0000"/>
        </w:rPr>
        <w:t>one</w:t>
      </w:r>
      <w:r w:rsidRPr="003216F2">
        <w:rPr>
          <w:rFonts w:ascii="Times New Roman" w:hAnsi="Times New Roman" w:cs="Times New Roman"/>
          <w:color w:val="FF0000"/>
        </w:rPr>
        <w:t xml:space="preserve"> </w:t>
      </w:r>
      <w:r w:rsidR="004F0128" w:rsidRPr="00705B8B">
        <w:rPr>
          <w:rFonts w:ascii="Times New Roman" w:hAnsi="Times New Roman" w:cs="Times New Roman"/>
        </w:rPr>
        <w:t xml:space="preserve">playing </w:t>
      </w:r>
      <w:r w:rsidRPr="00705B8B">
        <w:rPr>
          <w:rFonts w:ascii="Times New Roman" w:hAnsi="Times New Roman" w:cs="Times New Roman"/>
        </w:rPr>
        <w:t>card again</w:t>
      </w:r>
      <w:del w:id="827" w:author="Pedrosa, Kurt L" w:date="2014-09-18T19:20:00Z">
        <w:r w:rsidRPr="00705B8B" w:rsidDel="00EA2A49">
          <w:rPr>
            <w:rFonts w:ascii="Times New Roman" w:hAnsi="Times New Roman" w:cs="Times New Roman"/>
          </w:rPr>
          <w:delText>.</w:delText>
        </w:r>
      </w:del>
    </w:p>
    <w:p w14:paraId="2A53E976" w14:textId="22DF6FFC" w:rsidR="004F0128" w:rsidRPr="00705B8B" w:rsidRDefault="004F0128">
      <w:pPr>
        <w:ind w:left="360" w:firstLine="360"/>
        <w:contextualSpacing/>
        <w:rPr>
          <w:rFonts w:ascii="Times New Roman" w:hAnsi="Times New Roman" w:cs="Times New Roman"/>
          <w:rPrChange w:id="828" w:author="Merissa Roth" w:date="2014-11-09T18:02:00Z">
            <w:rPr/>
          </w:rPrChange>
        </w:rPr>
        <w:pPrChange w:id="829" w:author="Merissa Roth" w:date="2014-11-09T18:02:00Z">
          <w:pPr>
            <w:pStyle w:val="ListParagraph"/>
            <w:spacing w:line="240" w:lineRule="auto"/>
          </w:pPr>
        </w:pPrChange>
      </w:pPr>
      <w:r w:rsidRPr="00705B8B">
        <w:rPr>
          <w:rFonts w:ascii="Times New Roman" w:hAnsi="Times New Roman" w:cs="Times New Roman"/>
          <w:sz w:val="22"/>
          <w:szCs w:val="22"/>
          <w:rPrChange w:id="830" w:author="Merissa Roth" w:date="2014-11-09T18:02:00Z">
            <w:rPr/>
          </w:rPrChange>
        </w:rPr>
        <w:t xml:space="preserve">1a. The </w:t>
      </w:r>
      <w:r w:rsidR="00DC13B7" w:rsidRPr="00705B8B">
        <w:rPr>
          <w:rFonts w:ascii="Times New Roman" w:hAnsi="Times New Roman" w:cs="Times New Roman"/>
          <w:sz w:val="22"/>
          <w:szCs w:val="22"/>
          <w:rPrChange w:id="831" w:author="Merissa Roth" w:date="2014-11-09T18:02:00Z">
            <w:rPr/>
          </w:rPrChange>
        </w:rPr>
        <w:t>APS</w:t>
      </w:r>
      <w:r w:rsidRPr="00705B8B">
        <w:rPr>
          <w:rFonts w:ascii="Times New Roman" w:hAnsi="Times New Roman" w:cs="Times New Roman"/>
          <w:sz w:val="22"/>
          <w:szCs w:val="22"/>
          <w:rPrChange w:id="832" w:author="Merissa Roth" w:date="2014-11-09T18:02:00Z">
            <w:rPr/>
          </w:rPrChange>
        </w:rPr>
        <w:t xml:space="preserve"> still fails to pick up a playing card:</w:t>
      </w:r>
    </w:p>
    <w:p w14:paraId="00680C2F" w14:textId="4C86048B" w:rsidR="004F0128" w:rsidRPr="00705B8B" w:rsidRDefault="004F0128">
      <w:pPr>
        <w:pStyle w:val="ListParagraph"/>
        <w:numPr>
          <w:ilvl w:val="1"/>
          <w:numId w:val="13"/>
        </w:numPr>
        <w:spacing w:after="0" w:line="240" w:lineRule="auto"/>
        <w:rPr>
          <w:rFonts w:ascii="Times New Roman" w:hAnsi="Times New Roman" w:cs="Times New Roman"/>
        </w:rPr>
        <w:pPrChange w:id="833" w:author="Merissa Roth" w:date="2014-11-09T18:02:00Z">
          <w:pPr>
            <w:pStyle w:val="ListParagraph"/>
            <w:numPr>
              <w:ilvl w:val="1"/>
              <w:numId w:val="13"/>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returns to the line </w:t>
      </w:r>
      <w:r w:rsidR="001F21A9" w:rsidRPr="00705B8B">
        <w:rPr>
          <w:rFonts w:ascii="Times New Roman" w:hAnsi="Times New Roman" w:cs="Times New Roman"/>
        </w:rPr>
        <w:t xml:space="preserve">on the floor </w:t>
      </w:r>
      <w:r w:rsidRPr="00705B8B">
        <w:rPr>
          <w:rFonts w:ascii="Times New Roman" w:hAnsi="Times New Roman" w:cs="Times New Roman"/>
        </w:rPr>
        <w:t>being followed</w:t>
      </w:r>
    </w:p>
    <w:p w14:paraId="777D544B" w14:textId="32F1317B" w:rsidR="004F0128" w:rsidRPr="00705B8B" w:rsidRDefault="004F0128">
      <w:pPr>
        <w:ind w:left="360" w:firstLine="360"/>
        <w:contextualSpacing/>
        <w:rPr>
          <w:rFonts w:ascii="Times New Roman" w:hAnsi="Times New Roman" w:cs="Times New Roman"/>
          <w:rPrChange w:id="834" w:author="Merissa Roth" w:date="2014-11-09T18:02:00Z">
            <w:rPr/>
          </w:rPrChange>
        </w:rPr>
        <w:pPrChange w:id="835" w:author="Merissa Roth" w:date="2014-11-09T18:02:00Z">
          <w:pPr>
            <w:pStyle w:val="ListParagraph"/>
            <w:spacing w:line="240" w:lineRule="auto"/>
          </w:pPr>
        </w:pPrChange>
      </w:pPr>
      <w:r w:rsidRPr="00705B8B">
        <w:rPr>
          <w:rFonts w:ascii="Times New Roman" w:hAnsi="Times New Roman" w:cs="Times New Roman"/>
          <w:sz w:val="22"/>
          <w:szCs w:val="22"/>
          <w:rPrChange w:id="836" w:author="Merissa Roth" w:date="2014-11-09T18:02:00Z">
            <w:rPr/>
          </w:rPrChange>
        </w:rPr>
        <w:t xml:space="preserve">1b. The </w:t>
      </w:r>
      <w:r w:rsidR="00DC13B7" w:rsidRPr="00705B8B">
        <w:rPr>
          <w:rFonts w:ascii="Times New Roman" w:hAnsi="Times New Roman" w:cs="Times New Roman"/>
          <w:sz w:val="22"/>
          <w:szCs w:val="22"/>
          <w:rPrChange w:id="837" w:author="Merissa Roth" w:date="2014-11-09T18:02:00Z">
            <w:rPr/>
          </w:rPrChange>
        </w:rPr>
        <w:t>APS</w:t>
      </w:r>
      <w:r w:rsidRPr="00705B8B">
        <w:rPr>
          <w:rFonts w:ascii="Times New Roman" w:hAnsi="Times New Roman" w:cs="Times New Roman"/>
          <w:sz w:val="22"/>
          <w:szCs w:val="22"/>
          <w:rPrChange w:id="838" w:author="Merissa Roth" w:date="2014-11-09T18:02:00Z">
            <w:rPr/>
          </w:rPrChange>
        </w:rPr>
        <w:t xml:space="preserve"> successfully picks up a playing card:</w:t>
      </w:r>
    </w:p>
    <w:p w14:paraId="235C84A4" w14:textId="7A8CB750" w:rsidR="004F0128" w:rsidRPr="00705B8B" w:rsidRDefault="004F0128" w:rsidP="00BC1039">
      <w:pPr>
        <w:pStyle w:val="ListParagraph"/>
        <w:numPr>
          <w:ilvl w:val="1"/>
          <w:numId w:val="31"/>
        </w:numPr>
        <w:spacing w:after="0" w:line="240" w:lineRule="auto"/>
        <w:rPr>
          <w:rFonts w:ascii="Times New Roman" w:hAnsi="Times New Roman" w:cs="Times New Roman"/>
        </w:rPr>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Pr="00705B8B">
        <w:rPr>
          <w:rFonts w:ascii="Times New Roman" w:hAnsi="Times New Roman" w:cs="Times New Roman"/>
        </w:rPr>
        <w:t xml:space="preserve"> in accordance with the </w:t>
      </w:r>
      <w:r w:rsidR="008029B7" w:rsidRPr="00705B8B">
        <w:rPr>
          <w:rFonts w:ascii="Times New Roman" w:hAnsi="Times New Roman" w:cs="Times New Roman"/>
          <w:i/>
        </w:rPr>
        <w:t>Main Success Scenario</w:t>
      </w:r>
    </w:p>
    <w:p w14:paraId="09D52302" w14:textId="7D448002" w:rsidR="004F0128" w:rsidRPr="00705B8B" w:rsidRDefault="004F0128">
      <w:pPr>
        <w:contextualSpacing/>
        <w:rPr>
          <w:rFonts w:ascii="Times New Roman" w:hAnsi="Times New Roman" w:cs="Times New Roman"/>
          <w:sz w:val="22"/>
          <w:szCs w:val="22"/>
        </w:rPr>
        <w:pPrChange w:id="839" w:author="Merissa Roth" w:date="2014-11-09T18:02:00Z">
          <w:pPr/>
        </w:pPrChange>
      </w:pPr>
      <w:r w:rsidRPr="00705B8B">
        <w:rPr>
          <w:rFonts w:ascii="Times New Roman" w:hAnsi="Times New Roman" w:cs="Times New Roman"/>
          <w:sz w:val="22"/>
          <w:szCs w:val="22"/>
        </w:rPr>
        <w:t xml:space="preserve">2b.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picks up more than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sz w:val="22"/>
          <w:szCs w:val="22"/>
        </w:rPr>
        <w:t>)</w:t>
      </w:r>
      <w:r w:rsidR="001F21A9" w:rsidRPr="00705B8B">
        <w:rPr>
          <w:rFonts w:ascii="Times New Roman" w:hAnsi="Times New Roman" w:cs="Times New Roman"/>
          <w:sz w:val="22"/>
          <w:szCs w:val="22"/>
        </w:rPr>
        <w:t xml:space="preserve"> </w:t>
      </w:r>
      <w:del w:id="840" w:author="Merissa Roth" w:date="2014-11-09T13:16:00Z">
        <w:r w:rsidR="001F21A9" w:rsidRPr="00705B8B" w:rsidDel="00726614">
          <w:rPr>
            <w:rFonts w:ascii="Times New Roman" w:hAnsi="Times New Roman" w:cs="Times New Roman"/>
            <w:sz w:val="22"/>
            <w:szCs w:val="22"/>
          </w:rPr>
          <w:delText>(1)</w:delText>
        </w:r>
      </w:del>
      <w:del w:id="841" w:author="Merissa Roth" w:date="2014-11-09T13:52:00Z">
        <w:r w:rsidRPr="00705B8B" w:rsidDel="00E920CE">
          <w:rPr>
            <w:rFonts w:ascii="Times New Roman" w:hAnsi="Times New Roman" w:cs="Times New Roman"/>
            <w:sz w:val="22"/>
            <w:szCs w:val="22"/>
          </w:rPr>
          <w:delText xml:space="preserve"> </w:delText>
        </w:r>
      </w:del>
      <w:r w:rsidRPr="00705B8B">
        <w:rPr>
          <w:rFonts w:ascii="Times New Roman" w:hAnsi="Times New Roman" w:cs="Times New Roman"/>
          <w:sz w:val="22"/>
          <w:szCs w:val="22"/>
        </w:rPr>
        <w:t>playing card:</w:t>
      </w:r>
    </w:p>
    <w:p w14:paraId="08EB5718" w14:textId="063996AE" w:rsidR="004F0128" w:rsidRPr="00705B8B" w:rsidRDefault="004F0128">
      <w:pPr>
        <w:pStyle w:val="ListParagraph"/>
        <w:numPr>
          <w:ilvl w:val="0"/>
          <w:numId w:val="35"/>
        </w:numPr>
        <w:spacing w:after="0" w:line="240" w:lineRule="auto"/>
        <w:rPr>
          <w:rFonts w:ascii="Times New Roman" w:hAnsi="Times New Roman" w:cs="Times New Roman"/>
        </w:rPr>
        <w:pPrChange w:id="842" w:author="Merissa Roth" w:date="2014-11-09T18:02:00Z">
          <w:pPr>
            <w:pStyle w:val="ListParagraph"/>
            <w:numPr>
              <w:numId w:val="35"/>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releases the playing cards in its possession</w:t>
      </w:r>
    </w:p>
    <w:p w14:paraId="372D6F4A" w14:textId="51FAE1CC" w:rsidR="004F0128" w:rsidRPr="00705B8B" w:rsidRDefault="004F0128">
      <w:pPr>
        <w:pStyle w:val="ListParagraph"/>
        <w:numPr>
          <w:ilvl w:val="0"/>
          <w:numId w:val="35"/>
        </w:numPr>
        <w:spacing w:after="0" w:line="240" w:lineRule="auto"/>
        <w:rPr>
          <w:rFonts w:ascii="Times New Roman" w:hAnsi="Times New Roman" w:cs="Times New Roman"/>
        </w:rPr>
        <w:pPrChange w:id="843" w:author="Merissa Roth" w:date="2014-11-09T18:02:00Z">
          <w:pPr>
            <w:pStyle w:val="ListParagraph"/>
            <w:numPr>
              <w:numId w:val="35"/>
            </w:numPr>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tries to pick up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rPr>
        <w:t>)</w:t>
      </w:r>
      <w:r w:rsidRPr="00705B8B">
        <w:rPr>
          <w:rFonts w:ascii="Times New Roman" w:hAnsi="Times New Roman" w:cs="Times New Roman"/>
        </w:rPr>
        <w:t xml:space="preserve"> </w:t>
      </w:r>
      <w:del w:id="844" w:author="Merissa Roth" w:date="2014-11-09T13:16:00Z">
        <w:r w:rsidR="001F21A9" w:rsidRPr="00705B8B" w:rsidDel="00726614">
          <w:rPr>
            <w:rFonts w:ascii="Times New Roman" w:hAnsi="Times New Roman" w:cs="Times New Roman"/>
          </w:rPr>
          <w:delText>(1)</w:delText>
        </w:r>
      </w:del>
      <w:del w:id="845" w:author="Merissa Roth" w:date="2014-11-09T13:53:00Z">
        <w:r w:rsidR="001F21A9" w:rsidRPr="00705B8B" w:rsidDel="00E920CE">
          <w:rPr>
            <w:rFonts w:ascii="Times New Roman" w:hAnsi="Times New Roman" w:cs="Times New Roman"/>
          </w:rPr>
          <w:delText xml:space="preserve"> </w:delText>
        </w:r>
      </w:del>
      <w:r w:rsidRPr="00705B8B">
        <w:rPr>
          <w:rFonts w:ascii="Times New Roman" w:hAnsi="Times New Roman" w:cs="Times New Roman"/>
        </w:rPr>
        <w:t>playing card from the stack of cards</w:t>
      </w:r>
    </w:p>
    <w:p w14:paraId="6E866800" w14:textId="47EFB4E0" w:rsidR="004F0128" w:rsidRPr="00705B8B" w:rsidRDefault="00CF15DD">
      <w:pPr>
        <w:ind w:firstLine="720"/>
        <w:contextualSpacing/>
        <w:rPr>
          <w:rFonts w:ascii="Times New Roman" w:hAnsi="Times New Roman" w:cs="Times New Roman"/>
          <w:rPrChange w:id="846" w:author="Merissa Roth" w:date="2014-11-09T18:02:00Z">
            <w:rPr/>
          </w:rPrChange>
        </w:rPr>
        <w:pPrChange w:id="847" w:author="Merissa Roth" w:date="2014-11-09T18:02:00Z">
          <w:pPr>
            <w:pStyle w:val="ListParagraph"/>
          </w:pPr>
        </w:pPrChange>
      </w:pPr>
      <w:r w:rsidRPr="00705B8B">
        <w:rPr>
          <w:rFonts w:ascii="Times New Roman" w:hAnsi="Times New Roman" w:cs="Times New Roman"/>
          <w:sz w:val="22"/>
          <w:szCs w:val="22"/>
          <w:rPrChange w:id="848" w:author="Merissa Roth" w:date="2014-11-09T18:02:00Z">
            <w:rPr/>
          </w:rPrChange>
        </w:rPr>
        <w:t>1</w:t>
      </w:r>
      <w:r w:rsidR="004F0128" w:rsidRPr="00705B8B">
        <w:rPr>
          <w:rFonts w:ascii="Times New Roman" w:hAnsi="Times New Roman" w:cs="Times New Roman"/>
          <w:sz w:val="22"/>
          <w:szCs w:val="22"/>
          <w:rPrChange w:id="849" w:author="Merissa Roth" w:date="2014-11-09T18:02:00Z">
            <w:rPr/>
          </w:rPrChange>
        </w:rPr>
        <w:t xml:space="preserve">a. The </w:t>
      </w:r>
      <w:r w:rsidR="00DC13B7" w:rsidRPr="00705B8B">
        <w:rPr>
          <w:rFonts w:ascii="Times New Roman" w:hAnsi="Times New Roman" w:cs="Times New Roman"/>
          <w:sz w:val="22"/>
          <w:szCs w:val="22"/>
          <w:rPrChange w:id="850" w:author="Merissa Roth" w:date="2014-11-09T18:02:00Z">
            <w:rPr/>
          </w:rPrChange>
        </w:rPr>
        <w:t>APS</w:t>
      </w:r>
      <w:r w:rsidR="004F0128" w:rsidRPr="00705B8B">
        <w:rPr>
          <w:rFonts w:ascii="Times New Roman" w:hAnsi="Times New Roman" w:cs="Times New Roman"/>
          <w:sz w:val="22"/>
          <w:szCs w:val="22"/>
          <w:rPrChange w:id="851" w:author="Merissa Roth" w:date="2014-11-09T18:02:00Z">
            <w:rPr/>
          </w:rPrChange>
        </w:rPr>
        <w:t xml:space="preserve"> fails again to pick up one</w:t>
      </w:r>
      <w:r w:rsidR="003216F2">
        <w:rPr>
          <w:rFonts w:ascii="Times New Roman" w:hAnsi="Times New Roman" w:cs="Times New Roman"/>
        </w:rPr>
        <w:t xml:space="preserve"> </w:t>
      </w:r>
      <w:r w:rsidR="003216F2">
        <w:rPr>
          <w:rFonts w:ascii="Times New Roman" w:hAnsi="Times New Roman" w:cs="Times New Roman"/>
          <w:strike/>
          <w:color w:val="00B050"/>
        </w:rPr>
        <w:t>(1</w:t>
      </w:r>
      <w:r w:rsidR="003216F2" w:rsidRPr="0075126D">
        <w:rPr>
          <w:rFonts w:ascii="Times New Roman" w:hAnsi="Times New Roman" w:cs="Times New Roman"/>
          <w:strike/>
          <w:color w:val="00B050"/>
          <w:sz w:val="22"/>
          <w:szCs w:val="22"/>
        </w:rPr>
        <w:t>)</w:t>
      </w:r>
      <w:r w:rsidR="001F21A9" w:rsidRPr="00705B8B">
        <w:rPr>
          <w:rFonts w:ascii="Times New Roman" w:hAnsi="Times New Roman" w:cs="Times New Roman"/>
          <w:sz w:val="22"/>
          <w:szCs w:val="22"/>
          <w:rPrChange w:id="852" w:author="Merissa Roth" w:date="2014-11-09T18:02:00Z">
            <w:rPr/>
          </w:rPrChange>
        </w:rPr>
        <w:t xml:space="preserve"> </w:t>
      </w:r>
      <w:del w:id="853" w:author="Merissa Roth" w:date="2014-11-09T13:16:00Z">
        <w:r w:rsidR="001F21A9" w:rsidRPr="00705B8B" w:rsidDel="00726614">
          <w:rPr>
            <w:rFonts w:ascii="Times New Roman" w:hAnsi="Times New Roman" w:cs="Times New Roman"/>
            <w:sz w:val="22"/>
            <w:szCs w:val="22"/>
            <w:rPrChange w:id="854" w:author="Merissa Roth" w:date="2014-11-09T18:02:00Z">
              <w:rPr/>
            </w:rPrChange>
          </w:rPr>
          <w:delText>(1)</w:delText>
        </w:r>
      </w:del>
      <w:r w:rsidR="004F0128" w:rsidRPr="00705B8B">
        <w:rPr>
          <w:rFonts w:ascii="Times New Roman" w:hAnsi="Times New Roman" w:cs="Times New Roman"/>
          <w:sz w:val="22"/>
          <w:szCs w:val="22"/>
          <w:rPrChange w:id="855" w:author="Merissa Roth" w:date="2014-11-09T18:02:00Z">
            <w:rPr/>
          </w:rPrChange>
        </w:rPr>
        <w:t>playing card:</w:t>
      </w:r>
    </w:p>
    <w:p w14:paraId="405800F9" w14:textId="4E9C2FA6" w:rsidR="004F0128" w:rsidRPr="00705B8B" w:rsidRDefault="004F0128">
      <w:pPr>
        <w:pStyle w:val="ListParagraph"/>
        <w:numPr>
          <w:ilvl w:val="1"/>
          <w:numId w:val="35"/>
        </w:numPr>
        <w:spacing w:after="0" w:line="240" w:lineRule="auto"/>
        <w:rPr>
          <w:rFonts w:ascii="Times New Roman" w:hAnsi="Times New Roman" w:cs="Times New Roman"/>
        </w:rPr>
        <w:pPrChange w:id="856" w:author="Merissa Roth" w:date="2014-11-09T18:02:00Z">
          <w:pPr>
            <w:pStyle w:val="ListParagraph"/>
            <w:numPr>
              <w:ilvl w:val="1"/>
              <w:numId w:val="35"/>
            </w:numPr>
            <w:spacing w:after="0"/>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returns to the line </w:t>
      </w:r>
      <w:r w:rsidR="001F21A9" w:rsidRPr="00705B8B">
        <w:rPr>
          <w:rFonts w:ascii="Times New Roman" w:hAnsi="Times New Roman" w:cs="Times New Roman"/>
        </w:rPr>
        <w:t xml:space="preserve">on the floor </w:t>
      </w:r>
      <w:r w:rsidRPr="00705B8B">
        <w:rPr>
          <w:rFonts w:ascii="Times New Roman" w:hAnsi="Times New Roman" w:cs="Times New Roman"/>
        </w:rPr>
        <w:t>being followed</w:t>
      </w:r>
    </w:p>
    <w:p w14:paraId="2BE678C6" w14:textId="6EA7CE97" w:rsidR="008B1D6C" w:rsidRPr="00705B8B" w:rsidRDefault="008B1D6C">
      <w:pPr>
        <w:ind w:left="360" w:firstLine="360"/>
        <w:contextualSpacing/>
        <w:rPr>
          <w:rFonts w:ascii="Times New Roman" w:hAnsi="Times New Roman" w:cs="Times New Roman"/>
          <w:rPrChange w:id="857" w:author="Merissa Roth" w:date="2014-11-09T18:02:00Z">
            <w:rPr/>
          </w:rPrChange>
        </w:rPr>
        <w:pPrChange w:id="858" w:author="Merissa Roth" w:date="2014-11-09T18:02:00Z">
          <w:pPr>
            <w:pStyle w:val="ListParagraph"/>
            <w:spacing w:after="0"/>
          </w:pPr>
        </w:pPrChange>
      </w:pPr>
      <w:r w:rsidRPr="00705B8B">
        <w:rPr>
          <w:rFonts w:ascii="Times New Roman" w:hAnsi="Times New Roman" w:cs="Times New Roman"/>
          <w:sz w:val="22"/>
          <w:szCs w:val="22"/>
          <w:rPrChange w:id="859" w:author="Merissa Roth" w:date="2014-11-09T18:02:00Z">
            <w:rPr/>
          </w:rPrChange>
        </w:rPr>
        <w:t>1b. The APS picks the playing card up successfully</w:t>
      </w:r>
    </w:p>
    <w:p w14:paraId="43B41574" w14:textId="58DCD8C2" w:rsidR="008B1D6C" w:rsidRPr="00705B8B" w:rsidRDefault="008B1D6C">
      <w:pPr>
        <w:pStyle w:val="ListParagraph"/>
        <w:numPr>
          <w:ilvl w:val="0"/>
          <w:numId w:val="53"/>
        </w:numPr>
        <w:spacing w:after="0" w:line="240" w:lineRule="auto"/>
        <w:rPr>
          <w:rFonts w:ascii="Times New Roman" w:hAnsi="Times New Roman" w:cs="Times New Roman"/>
        </w:rPr>
        <w:pPrChange w:id="860" w:author="Merissa Roth" w:date="2014-11-09T18:02:00Z">
          <w:pPr>
            <w:pStyle w:val="ListParagraph"/>
            <w:numPr>
              <w:numId w:val="53"/>
            </w:numPr>
            <w:spacing w:after="0"/>
            <w:ind w:left="1440"/>
          </w:pPr>
        </w:pPrChange>
      </w:pPr>
      <w:r w:rsidRPr="00705B8B">
        <w:rPr>
          <w:rFonts w:ascii="Times New Roman" w:hAnsi="Times New Roman" w:cs="Times New Roman"/>
        </w:rPr>
        <w:t xml:space="preserve">The APS returns to the line </w:t>
      </w:r>
      <w:r w:rsidR="001F21A9" w:rsidRPr="00705B8B">
        <w:rPr>
          <w:rFonts w:ascii="Times New Roman" w:hAnsi="Times New Roman" w:cs="Times New Roman"/>
        </w:rPr>
        <w:t xml:space="preserve">on the floor </w:t>
      </w:r>
      <w:r w:rsidRPr="00705B8B">
        <w:rPr>
          <w:rFonts w:ascii="Times New Roman" w:hAnsi="Times New Roman" w:cs="Times New Roman"/>
        </w:rPr>
        <w:t>being followed with the playing card</w:t>
      </w:r>
    </w:p>
    <w:p w14:paraId="57AAC948" w14:textId="4029111F" w:rsidR="00A912D7" w:rsidRPr="00705B8B" w:rsidRDefault="00A912D7">
      <w:pPr>
        <w:contextualSpacing/>
        <w:rPr>
          <w:rFonts w:ascii="Times New Roman" w:hAnsi="Times New Roman" w:cs="Times New Roman"/>
          <w:sz w:val="22"/>
          <w:szCs w:val="22"/>
        </w:rPr>
        <w:pPrChange w:id="861" w:author="Merissa Roth" w:date="2014-11-09T18:02:00Z">
          <w:pPr/>
        </w:pPrChange>
      </w:pPr>
      <w:r w:rsidRPr="00705B8B">
        <w:rPr>
          <w:rFonts w:ascii="Times New Roman" w:hAnsi="Times New Roman" w:cs="Times New Roman"/>
          <w:sz w:val="22"/>
          <w:szCs w:val="22"/>
        </w:rPr>
        <w:t>2c.</w:t>
      </w:r>
      <w:r w:rsidR="008029B7" w:rsidRPr="00705B8B">
        <w:rPr>
          <w:rFonts w:ascii="Times New Roman" w:hAnsi="Times New Roman" w:cs="Times New Roman"/>
          <w:sz w:val="22"/>
          <w:szCs w:val="22"/>
        </w:rPr>
        <w:t xml:space="preserve"> </w:t>
      </w:r>
      <w:r w:rsidRPr="00705B8B">
        <w:rPr>
          <w:rFonts w:ascii="Times New Roman" w:hAnsi="Times New Roman" w:cs="Times New Roman"/>
          <w:sz w:val="22"/>
          <w:szCs w:val="22"/>
        </w:rPr>
        <w:t xml:space="preserve">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drops the playing card:</w:t>
      </w:r>
    </w:p>
    <w:p w14:paraId="4DF8C3D2" w14:textId="2B746212" w:rsidR="00A912D7" w:rsidRPr="00705B8B" w:rsidRDefault="00A912D7">
      <w:pPr>
        <w:pStyle w:val="ListParagraph"/>
        <w:numPr>
          <w:ilvl w:val="0"/>
          <w:numId w:val="12"/>
        </w:numPr>
        <w:spacing w:after="0" w:line="240" w:lineRule="auto"/>
        <w:rPr>
          <w:rFonts w:ascii="Times New Roman" w:hAnsi="Times New Roman" w:cs="Times New Roman"/>
        </w:rPr>
        <w:pPrChange w:id="862" w:author="Merissa Roth" w:date="2014-11-09T18:02:00Z">
          <w:pPr>
            <w:pStyle w:val="ListParagraph"/>
            <w:numPr>
              <w:numId w:val="12"/>
            </w:numPr>
            <w:spacing w:line="240" w:lineRule="auto"/>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goes back </w:t>
      </w:r>
      <w:r w:rsidR="001F21A9" w:rsidRPr="00705B8B">
        <w:rPr>
          <w:rFonts w:ascii="Times New Roman" w:hAnsi="Times New Roman" w:cs="Times New Roman"/>
        </w:rPr>
        <w:t xml:space="preserve">to the playing card </w:t>
      </w:r>
      <w:r w:rsidRPr="00705B8B">
        <w:rPr>
          <w:rFonts w:ascii="Times New Roman" w:hAnsi="Times New Roman" w:cs="Times New Roman"/>
        </w:rPr>
        <w:t>and picks up the playing card</w:t>
      </w:r>
    </w:p>
    <w:p w14:paraId="48FDF267" w14:textId="4A05606B" w:rsidR="00A912D7" w:rsidRPr="00705B8B" w:rsidRDefault="00A912D7" w:rsidP="00BC1039">
      <w:pPr>
        <w:pStyle w:val="ListParagraph"/>
        <w:numPr>
          <w:ilvl w:val="0"/>
          <w:numId w:val="12"/>
        </w:numPr>
        <w:spacing w:after="0" w:line="240" w:lineRule="auto"/>
        <w:rPr>
          <w:rFonts w:ascii="Times New Roman" w:hAnsi="Times New Roman" w:cs="Times New Roman"/>
        </w:rPr>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resumes </w:t>
      </w:r>
      <w:r w:rsidR="00DA50F3" w:rsidRPr="00705B8B">
        <w:rPr>
          <w:rFonts w:ascii="Times New Roman" w:hAnsi="Times New Roman" w:cs="Times New Roman"/>
        </w:rPr>
        <w:t>operation</w:t>
      </w:r>
      <w:r w:rsidRPr="00705B8B">
        <w:rPr>
          <w:rFonts w:ascii="Times New Roman" w:hAnsi="Times New Roman" w:cs="Times New Roman"/>
        </w:rPr>
        <w:t xml:space="preserve"> in accordance with the </w:t>
      </w:r>
      <w:r w:rsidRPr="00705B8B">
        <w:rPr>
          <w:rFonts w:ascii="Times New Roman" w:hAnsi="Times New Roman" w:cs="Times New Roman"/>
          <w:i/>
        </w:rPr>
        <w:t>Main Success Scenario</w:t>
      </w:r>
    </w:p>
    <w:p w14:paraId="7AB844CD" w14:textId="2736C625" w:rsidR="009701FC" w:rsidRPr="00705B8B" w:rsidRDefault="009701FC">
      <w:pPr>
        <w:contextualSpacing/>
        <w:rPr>
          <w:rFonts w:ascii="Times New Roman" w:hAnsi="Times New Roman" w:cs="Times New Roman"/>
          <w:sz w:val="22"/>
          <w:szCs w:val="22"/>
        </w:rPr>
        <w:pPrChange w:id="863" w:author="Merissa Roth" w:date="2014-11-09T18:02:00Z">
          <w:pPr/>
        </w:pPrChange>
      </w:pPr>
      <w:r w:rsidRPr="00705B8B">
        <w:rPr>
          <w:rFonts w:ascii="Times New Roman" w:hAnsi="Times New Roman" w:cs="Times New Roman"/>
          <w:sz w:val="22"/>
          <w:szCs w:val="22"/>
        </w:rPr>
        <w:t xml:space="preserve">3a.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drops the playing card:</w:t>
      </w:r>
    </w:p>
    <w:p w14:paraId="6111B4E8" w14:textId="77777777" w:rsidR="00EA2A49" w:rsidRPr="00705B8B" w:rsidRDefault="009701FC">
      <w:pPr>
        <w:pStyle w:val="ListParagraph"/>
        <w:numPr>
          <w:ilvl w:val="0"/>
          <w:numId w:val="14"/>
        </w:numPr>
        <w:spacing w:after="0" w:line="240" w:lineRule="auto"/>
        <w:rPr>
          <w:ins w:id="864" w:author="Pedrosa, Kurt L" w:date="2014-09-18T19:20:00Z"/>
          <w:rFonts w:ascii="Times New Roman" w:hAnsi="Times New Roman" w:cs="Times New Roman"/>
        </w:rPr>
        <w:pPrChange w:id="865" w:author="Merissa Roth" w:date="2014-11-09T18:02:00Z">
          <w:pPr>
            <w:pStyle w:val="ListParagraph"/>
            <w:numPr>
              <w:numId w:val="14"/>
            </w:numPr>
            <w:spacing w:line="240" w:lineRule="auto"/>
            <w:ind w:left="72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goes back</w:t>
      </w:r>
      <w:r w:rsidR="008B1D6C" w:rsidRPr="00705B8B">
        <w:rPr>
          <w:rFonts w:ascii="Times New Roman" w:hAnsi="Times New Roman" w:cs="Times New Roman"/>
        </w:rPr>
        <w:t xml:space="preserve"> </w:t>
      </w:r>
      <w:ins w:id="866" w:author="Pedrosa, Kurt L" w:date="2014-09-18T19:20:00Z">
        <w:r w:rsidR="00EA2A49" w:rsidRPr="00705B8B">
          <w:rPr>
            <w:rFonts w:ascii="Times New Roman" w:hAnsi="Times New Roman" w:cs="Times New Roman"/>
          </w:rPr>
          <w:t>to the location of the playing card</w:t>
        </w:r>
      </w:ins>
    </w:p>
    <w:p w14:paraId="0A34626A" w14:textId="7D1F0E92" w:rsidR="009701FC" w:rsidRPr="00705B8B" w:rsidRDefault="008B1D6C">
      <w:pPr>
        <w:pStyle w:val="ListParagraph"/>
        <w:numPr>
          <w:ilvl w:val="0"/>
          <w:numId w:val="14"/>
        </w:numPr>
        <w:spacing w:after="0" w:line="240" w:lineRule="auto"/>
        <w:rPr>
          <w:rFonts w:ascii="Times New Roman" w:hAnsi="Times New Roman" w:cs="Times New Roman"/>
        </w:rPr>
        <w:pPrChange w:id="867" w:author="Merissa Roth" w:date="2014-11-09T18:02:00Z">
          <w:pPr>
            <w:pStyle w:val="ListParagraph"/>
            <w:numPr>
              <w:numId w:val="14"/>
            </w:numPr>
            <w:spacing w:line="240" w:lineRule="auto"/>
            <w:ind w:left="720"/>
          </w:pPr>
        </w:pPrChange>
      </w:pPr>
      <w:del w:id="868" w:author="Pedrosa, Kurt L" w:date="2014-09-18T19:20:00Z">
        <w:r w:rsidRPr="00705B8B" w:rsidDel="00EA2A49">
          <w:rPr>
            <w:rFonts w:ascii="Times New Roman" w:hAnsi="Times New Roman" w:cs="Times New Roman"/>
          </w:rPr>
          <w:lastRenderedPageBreak/>
          <w:delText>to the stack of cards</w:delText>
        </w:r>
        <w:r w:rsidR="009701FC" w:rsidRPr="00705B8B" w:rsidDel="00EA2A49">
          <w:rPr>
            <w:rFonts w:ascii="Times New Roman" w:hAnsi="Times New Roman" w:cs="Times New Roman"/>
          </w:rPr>
          <w:delText xml:space="preserve"> and </w:delText>
        </w:r>
      </w:del>
      <w:ins w:id="869" w:author="Pedrosa, Kurt L" w:date="2014-09-18T19:20:00Z">
        <w:r w:rsidR="00EA2A49" w:rsidRPr="00705B8B">
          <w:rPr>
            <w:rFonts w:ascii="Times New Roman" w:hAnsi="Times New Roman" w:cs="Times New Roman"/>
          </w:rPr>
          <w:t xml:space="preserve">The APS </w:t>
        </w:r>
      </w:ins>
      <w:r w:rsidR="009701FC" w:rsidRPr="00705B8B">
        <w:rPr>
          <w:rFonts w:ascii="Times New Roman" w:hAnsi="Times New Roman" w:cs="Times New Roman"/>
        </w:rPr>
        <w:t>picks up the playing card</w:t>
      </w:r>
      <w:del w:id="870" w:author="Pedrosa, Kurt L" w:date="2014-09-18T19:20:00Z">
        <w:r w:rsidR="009701FC" w:rsidRPr="00705B8B" w:rsidDel="00EA2A49">
          <w:rPr>
            <w:rFonts w:ascii="Times New Roman" w:hAnsi="Times New Roman" w:cs="Times New Roman"/>
          </w:rPr>
          <w:delText>.</w:delText>
        </w:r>
      </w:del>
    </w:p>
    <w:p w14:paraId="16B02C64" w14:textId="1FCB64D6" w:rsidR="009701FC" w:rsidRPr="00705B8B" w:rsidRDefault="009701FC">
      <w:pPr>
        <w:ind w:left="360" w:firstLine="360"/>
        <w:contextualSpacing/>
        <w:rPr>
          <w:rFonts w:ascii="Times New Roman" w:hAnsi="Times New Roman" w:cs="Times New Roman"/>
          <w:rPrChange w:id="871" w:author="Merissa Roth" w:date="2014-11-09T18:02:00Z">
            <w:rPr/>
          </w:rPrChange>
        </w:rPr>
        <w:pPrChange w:id="872" w:author="Merissa Roth" w:date="2014-11-09T18:02:00Z">
          <w:pPr>
            <w:pStyle w:val="ListParagraph"/>
            <w:spacing w:line="240" w:lineRule="auto"/>
          </w:pPr>
        </w:pPrChange>
      </w:pPr>
      <w:r w:rsidRPr="00705B8B">
        <w:rPr>
          <w:rFonts w:ascii="Times New Roman" w:hAnsi="Times New Roman" w:cs="Times New Roman"/>
          <w:sz w:val="22"/>
          <w:szCs w:val="22"/>
          <w:rPrChange w:id="873" w:author="Merissa Roth" w:date="2014-11-09T18:02:00Z">
            <w:rPr/>
          </w:rPrChange>
        </w:rPr>
        <w:t xml:space="preserve">1a. The </w:t>
      </w:r>
      <w:r w:rsidR="00DC13B7" w:rsidRPr="00705B8B">
        <w:rPr>
          <w:rFonts w:ascii="Times New Roman" w:hAnsi="Times New Roman" w:cs="Times New Roman"/>
          <w:sz w:val="22"/>
          <w:szCs w:val="22"/>
          <w:rPrChange w:id="874" w:author="Merissa Roth" w:date="2014-11-09T18:02:00Z">
            <w:rPr/>
          </w:rPrChange>
        </w:rPr>
        <w:t>APS</w:t>
      </w:r>
      <w:r w:rsidRPr="00705B8B">
        <w:rPr>
          <w:rFonts w:ascii="Times New Roman" w:hAnsi="Times New Roman" w:cs="Times New Roman"/>
          <w:sz w:val="22"/>
          <w:szCs w:val="22"/>
          <w:rPrChange w:id="875" w:author="Merissa Roth" w:date="2014-11-09T18:02:00Z">
            <w:rPr/>
          </w:rPrChange>
        </w:rPr>
        <w:t xml:space="preserve"> still fails to pick up the playing card:</w:t>
      </w:r>
    </w:p>
    <w:p w14:paraId="7FA3AE6C" w14:textId="62FC71F6" w:rsidR="009701FC" w:rsidRPr="00705B8B" w:rsidRDefault="009701FC">
      <w:pPr>
        <w:pStyle w:val="ListParagraph"/>
        <w:numPr>
          <w:ilvl w:val="1"/>
          <w:numId w:val="14"/>
        </w:numPr>
        <w:spacing w:after="0" w:line="240" w:lineRule="auto"/>
        <w:rPr>
          <w:rFonts w:ascii="Times New Roman" w:hAnsi="Times New Roman" w:cs="Times New Roman"/>
        </w:rPr>
        <w:pPrChange w:id="876" w:author="Merissa Roth" w:date="2014-11-09T18:02:00Z">
          <w:pPr>
            <w:pStyle w:val="ListParagraph"/>
            <w:numPr>
              <w:ilvl w:val="1"/>
              <w:numId w:val="14"/>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follows the line</w:t>
      </w:r>
      <w:r w:rsidR="001A4B27" w:rsidRPr="00705B8B">
        <w:rPr>
          <w:rFonts w:ascii="Times New Roman" w:hAnsi="Times New Roman" w:cs="Times New Roman"/>
        </w:rPr>
        <w:t xml:space="preserve"> on the floor</w:t>
      </w:r>
      <w:r w:rsidRPr="00705B8B">
        <w:rPr>
          <w:rFonts w:ascii="Times New Roman" w:hAnsi="Times New Roman" w:cs="Times New Roman"/>
        </w:rPr>
        <w:t xml:space="preserve"> to cross the finish line</w:t>
      </w:r>
    </w:p>
    <w:p w14:paraId="45676AFB" w14:textId="09ACE4E1" w:rsidR="009701FC" w:rsidRPr="00705B8B" w:rsidRDefault="009701FC">
      <w:pPr>
        <w:pStyle w:val="ListParagraph"/>
        <w:numPr>
          <w:ilvl w:val="1"/>
          <w:numId w:val="14"/>
        </w:numPr>
        <w:spacing w:after="0" w:line="240" w:lineRule="auto"/>
        <w:rPr>
          <w:rFonts w:ascii="Times New Roman" w:hAnsi="Times New Roman" w:cs="Times New Roman"/>
        </w:rPr>
        <w:pPrChange w:id="877" w:author="Merissa Roth" w:date="2014-11-09T18:02:00Z">
          <w:pPr>
            <w:pStyle w:val="ListParagraph"/>
            <w:numPr>
              <w:ilvl w:val="1"/>
              <w:numId w:val="14"/>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stops moving</w:t>
      </w:r>
      <w:r w:rsidR="001A4B27" w:rsidRPr="00705B8B">
        <w:rPr>
          <w:rFonts w:ascii="Times New Roman" w:hAnsi="Times New Roman" w:cs="Times New Roman"/>
        </w:rPr>
        <w:t xml:space="preserve"> once the finish line has been crossed</w:t>
      </w:r>
    </w:p>
    <w:p w14:paraId="2B8001DE" w14:textId="2F69A70C" w:rsidR="009701FC" w:rsidRPr="00705B8B" w:rsidRDefault="009701FC">
      <w:pPr>
        <w:ind w:left="360" w:firstLine="360"/>
        <w:contextualSpacing/>
        <w:rPr>
          <w:rFonts w:ascii="Times New Roman" w:hAnsi="Times New Roman" w:cs="Times New Roman"/>
          <w:rPrChange w:id="878" w:author="Merissa Roth" w:date="2014-11-09T18:02:00Z">
            <w:rPr/>
          </w:rPrChange>
        </w:rPr>
        <w:pPrChange w:id="879" w:author="Merissa Roth" w:date="2014-11-09T18:02:00Z">
          <w:pPr>
            <w:pStyle w:val="ListParagraph"/>
            <w:spacing w:line="240" w:lineRule="auto"/>
          </w:pPr>
        </w:pPrChange>
      </w:pPr>
      <w:r w:rsidRPr="00705B8B">
        <w:rPr>
          <w:rFonts w:ascii="Times New Roman" w:hAnsi="Times New Roman" w:cs="Times New Roman"/>
          <w:sz w:val="22"/>
          <w:szCs w:val="22"/>
          <w:rPrChange w:id="880" w:author="Merissa Roth" w:date="2014-11-09T18:02:00Z">
            <w:rPr/>
          </w:rPrChange>
        </w:rPr>
        <w:t xml:space="preserve">1b. The </w:t>
      </w:r>
      <w:r w:rsidR="00DC13B7" w:rsidRPr="00705B8B">
        <w:rPr>
          <w:rFonts w:ascii="Times New Roman" w:hAnsi="Times New Roman" w:cs="Times New Roman"/>
          <w:sz w:val="22"/>
          <w:szCs w:val="22"/>
          <w:rPrChange w:id="881" w:author="Merissa Roth" w:date="2014-11-09T18:02:00Z">
            <w:rPr/>
          </w:rPrChange>
        </w:rPr>
        <w:t>APS</w:t>
      </w:r>
      <w:r w:rsidRPr="00705B8B">
        <w:rPr>
          <w:rFonts w:ascii="Times New Roman" w:hAnsi="Times New Roman" w:cs="Times New Roman"/>
          <w:sz w:val="22"/>
          <w:szCs w:val="22"/>
          <w:rPrChange w:id="882" w:author="Merissa Roth" w:date="2014-11-09T18:02:00Z">
            <w:rPr/>
          </w:rPrChange>
        </w:rPr>
        <w:t xml:space="preserve"> successfully picks up the playing card:</w:t>
      </w:r>
    </w:p>
    <w:p w14:paraId="68D45D97" w14:textId="37CD13D1" w:rsidR="009701FC" w:rsidRPr="00705B8B" w:rsidRDefault="009701FC">
      <w:pPr>
        <w:pStyle w:val="ListParagraph"/>
        <w:numPr>
          <w:ilvl w:val="0"/>
          <w:numId w:val="44"/>
        </w:numPr>
        <w:spacing w:after="0" w:line="240" w:lineRule="auto"/>
        <w:rPr>
          <w:rFonts w:ascii="Times New Roman" w:hAnsi="Times New Roman" w:cs="Times New Roman"/>
        </w:rPr>
        <w:pPrChange w:id="883" w:author="Merissa Roth" w:date="2014-11-09T18:02:00Z">
          <w:pPr>
            <w:pStyle w:val="ListParagraph"/>
            <w:numPr>
              <w:numId w:val="44"/>
            </w:numPr>
            <w:spacing w:line="240" w:lineRule="auto"/>
            <w:ind w:left="1440"/>
          </w:pPr>
        </w:pPrChange>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follows the line </w:t>
      </w:r>
      <w:r w:rsidR="001A4B27" w:rsidRPr="00705B8B">
        <w:rPr>
          <w:rFonts w:ascii="Times New Roman" w:hAnsi="Times New Roman" w:cs="Times New Roman"/>
        </w:rPr>
        <w:t xml:space="preserve">on the floor </w:t>
      </w:r>
      <w:r w:rsidRPr="00705B8B">
        <w:rPr>
          <w:rFonts w:ascii="Times New Roman" w:hAnsi="Times New Roman" w:cs="Times New Roman"/>
        </w:rPr>
        <w:t>to cross the finish line while holding the playing card</w:t>
      </w:r>
    </w:p>
    <w:p w14:paraId="36174FAF" w14:textId="517E110A" w:rsidR="009701FC" w:rsidRPr="00705B8B" w:rsidRDefault="009701FC" w:rsidP="00BC1039">
      <w:pPr>
        <w:pStyle w:val="ListParagraph"/>
        <w:numPr>
          <w:ilvl w:val="0"/>
          <w:numId w:val="44"/>
        </w:numPr>
        <w:spacing w:after="0" w:line="240" w:lineRule="auto"/>
        <w:rPr>
          <w:rFonts w:ascii="Times New Roman" w:hAnsi="Times New Roman" w:cs="Times New Roman"/>
        </w:rPr>
      </w:pPr>
      <w:r w:rsidRPr="00705B8B">
        <w:rPr>
          <w:rFonts w:ascii="Times New Roman" w:hAnsi="Times New Roman" w:cs="Times New Roman"/>
        </w:rPr>
        <w:t xml:space="preserve">The </w:t>
      </w:r>
      <w:r w:rsidR="00DC13B7" w:rsidRPr="00705B8B">
        <w:rPr>
          <w:rFonts w:ascii="Times New Roman" w:hAnsi="Times New Roman" w:cs="Times New Roman"/>
        </w:rPr>
        <w:t>APS</w:t>
      </w:r>
      <w:r w:rsidRPr="00705B8B">
        <w:rPr>
          <w:rFonts w:ascii="Times New Roman" w:hAnsi="Times New Roman" w:cs="Times New Roman"/>
        </w:rPr>
        <w:t xml:space="preserve"> stops moving</w:t>
      </w:r>
      <w:r w:rsidR="001A4B27" w:rsidRPr="00705B8B">
        <w:rPr>
          <w:rFonts w:ascii="Times New Roman" w:hAnsi="Times New Roman" w:cs="Times New Roman"/>
        </w:rPr>
        <w:t xml:space="preserve"> once the finish line has been crossed</w:t>
      </w:r>
    </w:p>
    <w:p w14:paraId="50BDDF7B" w14:textId="1AAA46E8" w:rsidR="009701FC" w:rsidRPr="00705B8B" w:rsidRDefault="009701FC">
      <w:pPr>
        <w:contextualSpacing/>
        <w:rPr>
          <w:rFonts w:ascii="Times New Roman" w:hAnsi="Times New Roman" w:cs="Times New Roman"/>
          <w:sz w:val="22"/>
          <w:szCs w:val="22"/>
        </w:rPr>
        <w:pPrChange w:id="884" w:author="Merissa Roth" w:date="2014-11-09T18:02:00Z">
          <w:pPr/>
        </w:pPrChange>
      </w:pPr>
      <w:r w:rsidRPr="00705B8B">
        <w:rPr>
          <w:rFonts w:ascii="Times New Roman" w:hAnsi="Times New Roman" w:cs="Times New Roman"/>
          <w:sz w:val="22"/>
          <w:szCs w:val="22"/>
        </w:rPr>
        <w:t xml:space="preserve">5a. The </w:t>
      </w:r>
      <w:r w:rsidR="00DC13B7" w:rsidRPr="00705B8B">
        <w:rPr>
          <w:rFonts w:ascii="Times New Roman" w:hAnsi="Times New Roman" w:cs="Times New Roman"/>
          <w:sz w:val="22"/>
          <w:szCs w:val="22"/>
        </w:rPr>
        <w:t>APS</w:t>
      </w:r>
      <w:r w:rsidRPr="00705B8B">
        <w:rPr>
          <w:rFonts w:ascii="Times New Roman" w:hAnsi="Times New Roman" w:cs="Times New Roman"/>
          <w:sz w:val="22"/>
          <w:szCs w:val="22"/>
        </w:rPr>
        <w:t xml:space="preserve"> fails to stop moving:</w:t>
      </w:r>
    </w:p>
    <w:p w14:paraId="459A6FC0" w14:textId="47FD84EA" w:rsidR="009701FC" w:rsidRPr="00705B8B" w:rsidRDefault="002B23AC">
      <w:pPr>
        <w:pStyle w:val="ListParagraph"/>
        <w:numPr>
          <w:ilvl w:val="0"/>
          <w:numId w:val="50"/>
        </w:numPr>
        <w:spacing w:after="0" w:line="240" w:lineRule="auto"/>
        <w:rPr>
          <w:rFonts w:ascii="Times New Roman" w:hAnsi="Times New Roman" w:cs="Times New Roman"/>
        </w:rPr>
        <w:pPrChange w:id="885" w:author="Merissa Roth" w:date="2014-11-09T18:02:00Z">
          <w:pPr>
            <w:pStyle w:val="ListParagraph"/>
            <w:numPr>
              <w:numId w:val="50"/>
            </w:numPr>
            <w:spacing w:after="0"/>
            <w:ind w:left="720"/>
          </w:pPr>
        </w:pPrChange>
      </w:pPr>
      <w:r w:rsidRPr="00705B8B">
        <w:rPr>
          <w:rFonts w:ascii="Times New Roman" w:hAnsi="Times New Roman" w:cs="Times New Roman"/>
        </w:rPr>
        <w:t>The Hardware L</w:t>
      </w:r>
      <w:r w:rsidR="001A4B27" w:rsidRPr="00705B8B">
        <w:rPr>
          <w:rFonts w:ascii="Times New Roman" w:hAnsi="Times New Roman" w:cs="Times New Roman"/>
        </w:rPr>
        <w:t>eader</w:t>
      </w:r>
      <w:r w:rsidR="009701FC" w:rsidRPr="00705B8B">
        <w:rPr>
          <w:rFonts w:ascii="Times New Roman" w:hAnsi="Times New Roman" w:cs="Times New Roman"/>
        </w:rPr>
        <w:t xml:space="preserve"> physically pick</w:t>
      </w:r>
      <w:r w:rsidR="001A4B27" w:rsidRPr="00705B8B">
        <w:rPr>
          <w:rFonts w:ascii="Times New Roman" w:hAnsi="Times New Roman" w:cs="Times New Roman"/>
        </w:rPr>
        <w:t>s</w:t>
      </w:r>
      <w:r w:rsidR="009701FC" w:rsidRPr="00705B8B">
        <w:rPr>
          <w:rFonts w:ascii="Times New Roman" w:hAnsi="Times New Roman" w:cs="Times New Roman"/>
        </w:rPr>
        <w:t xml:space="preserve"> up the </w:t>
      </w:r>
      <w:r w:rsidR="00DC13B7" w:rsidRPr="00705B8B">
        <w:rPr>
          <w:rFonts w:ascii="Times New Roman" w:hAnsi="Times New Roman" w:cs="Times New Roman"/>
        </w:rPr>
        <w:t>APS</w:t>
      </w:r>
    </w:p>
    <w:p w14:paraId="638A4BAF" w14:textId="77777777" w:rsidR="00377B57" w:rsidRPr="003D0401" w:rsidRDefault="00377B57">
      <w:pPr>
        <w:contextualSpacing/>
        <w:rPr>
          <w:rFonts w:ascii="Times New Roman" w:hAnsi="Times New Roman" w:cs="Times New Roman"/>
          <w:b/>
          <w:sz w:val="22"/>
          <w:szCs w:val="22"/>
        </w:rPr>
        <w:pPrChange w:id="886" w:author="Merissa Roth" w:date="2014-11-09T18:02:00Z">
          <w:pPr/>
        </w:pPrChange>
      </w:pPr>
    </w:p>
    <w:p w14:paraId="11F97DF9" w14:textId="059A786E" w:rsidR="009701FC" w:rsidRPr="003D0401" w:rsidRDefault="00DF17E3" w:rsidP="00BC1039">
      <w:pPr>
        <w:rPr>
          <w:rFonts w:ascii="Times New Roman" w:hAnsi="Times New Roman" w:cs="Times New Roman"/>
          <w:b/>
          <w:sz w:val="22"/>
          <w:szCs w:val="22"/>
        </w:rPr>
      </w:pPr>
      <w:r w:rsidRPr="003D0401">
        <w:rPr>
          <w:rFonts w:ascii="Times New Roman" w:hAnsi="Times New Roman" w:cs="Times New Roman"/>
          <w:b/>
          <w:sz w:val="22"/>
          <w:szCs w:val="22"/>
        </w:rPr>
        <w:t>Frequency of Occurrence</w:t>
      </w:r>
      <w:r w:rsidR="00AB6AA5" w:rsidRPr="00AB6AA5">
        <w:rPr>
          <w:rFonts w:ascii="Times New Roman" w:hAnsi="Times New Roman" w:cs="Times New Roman"/>
          <w:sz w:val="22"/>
          <w:szCs w:val="22"/>
        </w:rPr>
        <w:t>:</w:t>
      </w:r>
    </w:p>
    <w:p w14:paraId="104DFA14" w14:textId="29355CAB" w:rsidR="00806362" w:rsidRPr="003D0401" w:rsidRDefault="00806362" w:rsidP="00BC1039">
      <w:pPr>
        <w:rPr>
          <w:rFonts w:ascii="Times New Roman" w:hAnsi="Times New Roman" w:cs="Times New Roman"/>
          <w:sz w:val="22"/>
          <w:szCs w:val="22"/>
        </w:rPr>
      </w:pPr>
      <w:r w:rsidRPr="003D0401">
        <w:rPr>
          <w:rFonts w:ascii="Times New Roman" w:hAnsi="Times New Roman" w:cs="Times New Roman"/>
          <w:sz w:val="22"/>
          <w:szCs w:val="22"/>
        </w:rPr>
        <w:t xml:space="preserve">This use case will occur once throughout the duration </w:t>
      </w:r>
      <w:r w:rsidRPr="003216F2">
        <w:rPr>
          <w:rFonts w:ascii="Times New Roman" w:hAnsi="Times New Roman" w:cs="Times New Roman"/>
          <w:color w:val="FF0000"/>
          <w:sz w:val="22"/>
          <w:szCs w:val="22"/>
        </w:rPr>
        <w:t xml:space="preserve">of </w:t>
      </w:r>
      <w:r w:rsidR="000F3E2E" w:rsidRPr="003216F2">
        <w:rPr>
          <w:rFonts w:ascii="Times New Roman" w:hAnsi="Times New Roman" w:cs="Times New Roman"/>
          <w:color w:val="FF0000"/>
          <w:sz w:val="22"/>
          <w:szCs w:val="22"/>
        </w:rPr>
        <w:t xml:space="preserve">each round </w:t>
      </w:r>
      <w:r w:rsidR="000F3E2E">
        <w:rPr>
          <w:rFonts w:ascii="Times New Roman" w:hAnsi="Times New Roman" w:cs="Times New Roman"/>
          <w:sz w:val="22"/>
          <w:szCs w:val="22"/>
        </w:rPr>
        <w:t xml:space="preserve">of </w:t>
      </w:r>
      <w:r w:rsidRPr="003D0401">
        <w:rPr>
          <w:rFonts w:ascii="Times New Roman" w:hAnsi="Times New Roman" w:cs="Times New Roman"/>
          <w:sz w:val="22"/>
          <w:szCs w:val="22"/>
        </w:rPr>
        <w:t xml:space="preserve">the competition. This use case is the final task to be played any time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competes. During normal operation, this use case should only take place once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finds the game station and reaches the stack of cards. During an exception, the </w:t>
      </w:r>
      <w:r w:rsidR="00DC13B7" w:rsidRPr="003D0401">
        <w:rPr>
          <w:rFonts w:ascii="Times New Roman" w:hAnsi="Times New Roman" w:cs="Times New Roman"/>
          <w:sz w:val="22"/>
          <w:szCs w:val="22"/>
        </w:rPr>
        <w:t>APS</w:t>
      </w:r>
      <w:r w:rsidRPr="003D0401">
        <w:rPr>
          <w:rFonts w:ascii="Times New Roman" w:hAnsi="Times New Roman" w:cs="Times New Roman"/>
          <w:sz w:val="22"/>
          <w:szCs w:val="22"/>
        </w:rPr>
        <w:t xml:space="preserve"> will have to fix the error and redo the task. </w:t>
      </w:r>
    </w:p>
    <w:p w14:paraId="23E32057" w14:textId="31FB96C0" w:rsidR="006A0056" w:rsidRPr="006A0056" w:rsidRDefault="0080445F" w:rsidP="006A0056">
      <w:pPr>
        <w:rPr>
          <w:b/>
        </w:rPr>
      </w:pPr>
      <w:bookmarkStart w:id="887" w:name="_Toc403485120"/>
      <w:r>
        <w:rPr>
          <w:b/>
        </w:rPr>
        <w:br w:type="page"/>
      </w:r>
    </w:p>
    <w:p w14:paraId="1BD31D11" w14:textId="50718DAE" w:rsidR="006A0056" w:rsidRDefault="006A0056" w:rsidP="006A0056">
      <w:pPr>
        <w:pStyle w:val="Heading2"/>
        <w:numPr>
          <w:ilvl w:val="1"/>
          <w:numId w:val="1"/>
        </w:numPr>
        <w:rPr>
          <w:rFonts w:cs="Times New Roman"/>
          <w:b/>
          <w:szCs w:val="22"/>
        </w:rPr>
      </w:pPr>
      <w:r>
        <w:rPr>
          <w:rFonts w:cs="Times New Roman"/>
          <w:b/>
          <w:szCs w:val="22"/>
        </w:rPr>
        <w:lastRenderedPageBreak/>
        <w:t>Sequence Diagram</w:t>
      </w:r>
    </w:p>
    <w:p w14:paraId="696E8858" w14:textId="60B2D768" w:rsidR="006A0056" w:rsidRPr="003216F2" w:rsidRDefault="00334185" w:rsidP="006A0056">
      <w:pPr>
        <w:rPr>
          <w:rFonts w:ascii="Times New Roman" w:hAnsi="Times New Roman" w:cs="Times New Roman"/>
          <w:color w:val="FF0000"/>
          <w:sz w:val="22"/>
          <w:szCs w:val="22"/>
        </w:rPr>
      </w:pPr>
      <w:r w:rsidRPr="003216F2">
        <w:rPr>
          <w:rFonts w:ascii="Times New Roman" w:hAnsi="Times New Roman" w:cs="Times New Roman"/>
          <w:color w:val="FF0000"/>
          <w:sz w:val="22"/>
          <w:szCs w:val="22"/>
        </w:rPr>
        <w:t>This sections contains the sequence diagrams for the Main Success Scenario of every Use Case.</w:t>
      </w:r>
    </w:p>
    <w:p w14:paraId="396E8A0D" w14:textId="77777777" w:rsidR="00334185" w:rsidRPr="00334185" w:rsidRDefault="00334185" w:rsidP="006A0056">
      <w:pPr>
        <w:rPr>
          <w:rFonts w:ascii="Times New Roman" w:hAnsi="Times New Roman" w:cs="Times New Roman"/>
          <w:sz w:val="22"/>
          <w:szCs w:val="22"/>
        </w:rPr>
      </w:pPr>
    </w:p>
    <w:p w14:paraId="0ED5312C" w14:textId="61C5DCE2" w:rsidR="00EC62A0" w:rsidRPr="00EC62A0" w:rsidRDefault="00C533C6" w:rsidP="00EC62A0">
      <w:pPr>
        <w:pStyle w:val="Heading2"/>
        <w:numPr>
          <w:ilvl w:val="2"/>
          <w:numId w:val="1"/>
        </w:numPr>
        <w:rPr>
          <w:rFonts w:cs="Times New Roman"/>
          <w:b/>
          <w:szCs w:val="22"/>
        </w:rPr>
      </w:pPr>
      <w:r w:rsidRPr="003D0401">
        <w:rPr>
          <w:rFonts w:cs="Times New Roman"/>
          <w:b/>
          <w:szCs w:val="22"/>
        </w:rPr>
        <w:t>Use Case 1</w:t>
      </w:r>
      <w:r w:rsidR="0047458B" w:rsidRPr="003D0401">
        <w:rPr>
          <w:rFonts w:cs="Times New Roman"/>
          <w:b/>
          <w:szCs w:val="22"/>
        </w:rPr>
        <w:t xml:space="preserve">: Initialize </w:t>
      </w:r>
      <w:r w:rsidR="00DC13B7" w:rsidRPr="003D0401">
        <w:rPr>
          <w:rFonts w:cs="Times New Roman"/>
          <w:b/>
          <w:szCs w:val="22"/>
        </w:rPr>
        <w:t>APS</w:t>
      </w:r>
      <w:bookmarkEnd w:id="887"/>
    </w:p>
    <w:p w14:paraId="309F018B" w14:textId="77777777" w:rsidR="008B1D6C" w:rsidRPr="006F7B0A" w:rsidDel="00EA2A49" w:rsidRDefault="008B1D6C" w:rsidP="00BC1039">
      <w:pPr>
        <w:rPr>
          <w:del w:id="888" w:author="Pedrosa, Kurt L" w:date="2014-09-18T19:21:00Z"/>
          <w:rFonts w:ascii="Times New Roman" w:hAnsi="Times New Roman" w:cs="Times New Roman"/>
          <w:sz w:val="22"/>
          <w:szCs w:val="22"/>
        </w:rPr>
      </w:pPr>
    </w:p>
    <w:p w14:paraId="6640F29E" w14:textId="7AD1F738" w:rsidR="0047458B" w:rsidRPr="003D0401" w:rsidRDefault="006F7B0A" w:rsidP="00BC1039">
      <w:pPr>
        <w:rPr>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_Ref403404585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2</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47458B" w:rsidRPr="003D0401">
        <w:rPr>
          <w:rFonts w:ascii="Times New Roman" w:hAnsi="Times New Roman" w:cs="Times New Roman"/>
          <w:sz w:val="22"/>
          <w:szCs w:val="22"/>
        </w:rPr>
        <w:t xml:space="preserve">describes the interaction between the Hardware Leader and the </w:t>
      </w:r>
      <w:r w:rsidR="008B1D6C" w:rsidRPr="003D0401">
        <w:rPr>
          <w:rFonts w:ascii="Times New Roman" w:hAnsi="Times New Roman" w:cs="Times New Roman"/>
          <w:sz w:val="22"/>
          <w:szCs w:val="22"/>
        </w:rPr>
        <w:t>APS</w:t>
      </w:r>
      <w:r w:rsidR="0047458B" w:rsidRPr="003D0401">
        <w:rPr>
          <w:rFonts w:ascii="Times New Roman" w:hAnsi="Times New Roman" w:cs="Times New Roman"/>
          <w:sz w:val="22"/>
          <w:szCs w:val="22"/>
        </w:rPr>
        <w:t xml:space="preserve"> upon initialization. </w:t>
      </w:r>
    </w:p>
    <w:p w14:paraId="0D38D634" w14:textId="6CD20C4F" w:rsidR="005B1E28" w:rsidRPr="003D0401" w:rsidRDefault="005B1E28" w:rsidP="00BC1039">
      <w:pPr>
        <w:rPr>
          <w:rFonts w:ascii="Times New Roman" w:hAnsi="Times New Roman" w:cs="Times New Roman"/>
          <w:sz w:val="22"/>
          <w:szCs w:val="22"/>
        </w:rPr>
      </w:pPr>
    </w:p>
    <w:p w14:paraId="652566C4" w14:textId="1B308004" w:rsidR="005B1E28" w:rsidRPr="003D0401" w:rsidRDefault="005B1E28" w:rsidP="00BC1039">
      <w:pPr>
        <w:keepNext/>
        <w:rPr>
          <w:rFonts w:ascii="Times New Roman" w:hAnsi="Times New Roman" w:cs="Times New Roman"/>
          <w:sz w:val="22"/>
          <w:szCs w:val="22"/>
        </w:rPr>
      </w:pPr>
    </w:p>
    <w:p w14:paraId="66ADD5BB" w14:textId="77777777" w:rsidR="00DF27D7" w:rsidRDefault="00934F94" w:rsidP="00BC1039">
      <w:pPr>
        <w:keepNext/>
        <w:jc w:val="center"/>
      </w:pPr>
      <w:r w:rsidRPr="003D0401">
        <w:rPr>
          <w:rFonts w:ascii="Times New Roman" w:hAnsi="Times New Roman" w:cs="Times New Roman"/>
          <w:i/>
          <w:iCs/>
          <w:noProof/>
          <w:color w:val="1F497D" w:themeColor="text2"/>
          <w:sz w:val="22"/>
          <w:szCs w:val="22"/>
        </w:rPr>
        <w:drawing>
          <wp:inline distT="0" distB="0" distL="0" distR="0" wp14:anchorId="5818D7DF" wp14:editId="4C1E6A91">
            <wp:extent cx="2933700" cy="2343150"/>
            <wp:effectExtent l="0" t="0" r="0" b="0"/>
            <wp:docPr id="4" name="Picture 4" descr="C:\Users\rothm\Downloads\Use Case 1_ Initialize Robot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thm\Downloads\Use Case 1_ Initialize Robot_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2343150"/>
                    </a:xfrm>
                    <a:prstGeom prst="rect">
                      <a:avLst/>
                    </a:prstGeom>
                    <a:noFill/>
                    <a:ln>
                      <a:noFill/>
                    </a:ln>
                  </pic:spPr>
                </pic:pic>
              </a:graphicData>
            </a:graphic>
          </wp:inline>
        </w:drawing>
      </w:r>
    </w:p>
    <w:p w14:paraId="00C17296" w14:textId="5D735CC9" w:rsidR="005B1E28" w:rsidRPr="00DF27D7" w:rsidRDefault="00DF27D7" w:rsidP="00BC1039">
      <w:pPr>
        <w:pStyle w:val="Caption"/>
        <w:jc w:val="center"/>
        <w:rPr>
          <w:rFonts w:ascii="Arial" w:hAnsi="Arial" w:cs="Arial"/>
          <w:color w:val="auto"/>
        </w:rPr>
      </w:pPr>
      <w:bookmarkStart w:id="889" w:name="_Ref403404585"/>
      <w:bookmarkStart w:id="890" w:name="_Toc403404081"/>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2</w:t>
      </w:r>
      <w:r w:rsidRPr="00DF27D7">
        <w:rPr>
          <w:rFonts w:ascii="Arial" w:hAnsi="Arial" w:cs="Arial"/>
          <w:color w:val="auto"/>
        </w:rPr>
        <w:fldChar w:fldCharType="end"/>
      </w:r>
      <w:bookmarkEnd w:id="889"/>
      <w:r w:rsidRPr="00DF27D7">
        <w:rPr>
          <w:rFonts w:ascii="Arial" w:hAnsi="Arial" w:cs="Arial"/>
          <w:color w:val="auto"/>
        </w:rPr>
        <w:t>. Sequence Diagram for Use Case 1: Initialize APS</w:t>
      </w:r>
      <w:bookmarkEnd w:id="890"/>
    </w:p>
    <w:p w14:paraId="0746B299" w14:textId="77777777" w:rsidR="006B0F8D" w:rsidRDefault="009701FC" w:rsidP="00BC1039">
      <w:pPr>
        <w:rPr>
          <w:noProof/>
        </w:rPr>
      </w:pPr>
      <w:r w:rsidRPr="003D0401">
        <w:rPr>
          <w:rFonts w:ascii="Times New Roman" w:hAnsi="Times New Roman" w:cs="Times New Roman"/>
          <w:sz w:val="22"/>
          <w:szCs w:val="22"/>
        </w:rPr>
        <w:br w:type="page"/>
      </w:r>
      <w:r w:rsidR="00CB000E">
        <w:rPr>
          <w:rFonts w:ascii="Times New Roman" w:hAnsi="Times New Roman" w:cs="Times New Roman"/>
          <w:sz w:val="22"/>
          <w:szCs w:val="22"/>
        </w:rPr>
        <w:fldChar w:fldCharType="begin"/>
      </w:r>
      <w:r w:rsidR="00CB000E">
        <w:rPr>
          <w:rFonts w:ascii="Times New Roman" w:hAnsi="Times New Roman" w:cs="Times New Roman"/>
          <w:sz w:val="22"/>
          <w:szCs w:val="22"/>
        </w:rPr>
        <w:instrText xml:space="preserve"> TOC \h \z \c "Figure" </w:instrText>
      </w:r>
      <w:r w:rsidR="00CB000E">
        <w:rPr>
          <w:rFonts w:ascii="Times New Roman" w:hAnsi="Times New Roman" w:cs="Times New Roman"/>
          <w:sz w:val="22"/>
          <w:szCs w:val="22"/>
        </w:rPr>
        <w:fldChar w:fldCharType="separate"/>
      </w:r>
    </w:p>
    <w:p w14:paraId="6C8A9171" w14:textId="1AFA97C3" w:rsidR="00E45B03" w:rsidRPr="003D0401" w:rsidRDefault="00CB000E" w:rsidP="00BC1039">
      <w:pPr>
        <w:rPr>
          <w:rFonts w:ascii="Times New Roman" w:hAnsi="Times New Roman" w:cs="Times New Roman"/>
          <w:sz w:val="22"/>
          <w:szCs w:val="22"/>
        </w:rPr>
      </w:pPr>
      <w:r>
        <w:rPr>
          <w:rFonts w:ascii="Times New Roman" w:hAnsi="Times New Roman" w:cs="Times New Roman"/>
          <w:sz w:val="22"/>
          <w:szCs w:val="22"/>
        </w:rPr>
        <w:lastRenderedPageBreak/>
        <w:fldChar w:fldCharType="end"/>
      </w:r>
    </w:p>
    <w:p w14:paraId="5DE4226B" w14:textId="5178E97B" w:rsidR="00E45B03" w:rsidRPr="003D0401" w:rsidRDefault="00C533C6" w:rsidP="00BC1039">
      <w:pPr>
        <w:pStyle w:val="Heading2"/>
        <w:numPr>
          <w:ilvl w:val="2"/>
          <w:numId w:val="1"/>
        </w:numPr>
        <w:ind w:left="540" w:hanging="540"/>
        <w:rPr>
          <w:rFonts w:cs="Times New Roman"/>
          <w:b/>
          <w:szCs w:val="22"/>
        </w:rPr>
      </w:pPr>
      <w:bookmarkStart w:id="891" w:name="_Toc403485121"/>
      <w:r w:rsidRPr="003D0401">
        <w:rPr>
          <w:rFonts w:cs="Times New Roman"/>
          <w:b/>
          <w:szCs w:val="22"/>
        </w:rPr>
        <w:t>Use Case 2</w:t>
      </w:r>
      <w:r w:rsidR="009C2D73" w:rsidRPr="003D0401">
        <w:rPr>
          <w:rFonts w:cs="Times New Roman"/>
          <w:b/>
          <w:szCs w:val="22"/>
        </w:rPr>
        <w:t xml:space="preserve">: Follow the </w:t>
      </w:r>
      <w:r w:rsidR="00AF09A8" w:rsidRPr="003D0401">
        <w:rPr>
          <w:rFonts w:cs="Times New Roman"/>
          <w:b/>
          <w:szCs w:val="22"/>
        </w:rPr>
        <w:t>L</w:t>
      </w:r>
      <w:r w:rsidR="009C2D73" w:rsidRPr="003D0401">
        <w:rPr>
          <w:rFonts w:cs="Times New Roman"/>
          <w:b/>
          <w:szCs w:val="22"/>
        </w:rPr>
        <w:t>ine</w:t>
      </w:r>
      <w:bookmarkEnd w:id="891"/>
    </w:p>
    <w:p w14:paraId="5F0B0CFB" w14:textId="77777777" w:rsidR="008B1D6C" w:rsidRPr="006F7B0A" w:rsidDel="00EA2A49" w:rsidRDefault="008B1D6C" w:rsidP="00BC1039">
      <w:pPr>
        <w:rPr>
          <w:del w:id="892" w:author="Pedrosa, Kurt L" w:date="2014-09-18T19:21:00Z"/>
          <w:rFonts w:ascii="Times New Roman" w:hAnsi="Times New Roman" w:cs="Times New Roman"/>
          <w:sz w:val="22"/>
          <w:szCs w:val="22"/>
        </w:rPr>
      </w:pPr>
    </w:p>
    <w:p w14:paraId="563CD24E" w14:textId="7E4DE37A" w:rsidR="00E45B03" w:rsidRPr="003D0401" w:rsidRDefault="006F7B0A" w:rsidP="00BC1039">
      <w:pPr>
        <w:rPr>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_Ref403404568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3</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E45B03" w:rsidRPr="003D0401">
        <w:rPr>
          <w:rFonts w:ascii="Times New Roman" w:hAnsi="Times New Roman" w:cs="Times New Roman"/>
          <w:sz w:val="22"/>
          <w:szCs w:val="22"/>
        </w:rPr>
        <w:t xml:space="preserve">describes the interaction </w:t>
      </w:r>
      <w:r w:rsidR="00AF09A8" w:rsidRPr="003D0401">
        <w:rPr>
          <w:rFonts w:ascii="Times New Roman" w:hAnsi="Times New Roman" w:cs="Times New Roman"/>
          <w:sz w:val="22"/>
          <w:szCs w:val="22"/>
        </w:rPr>
        <w:t>between the n</w:t>
      </w:r>
      <w:r w:rsidR="00E45B03" w:rsidRPr="003D0401">
        <w:rPr>
          <w:rFonts w:ascii="Times New Roman" w:hAnsi="Times New Roman" w:cs="Times New Roman"/>
          <w:sz w:val="22"/>
          <w:szCs w:val="22"/>
        </w:rPr>
        <w:t>avigation</w:t>
      </w:r>
      <w:r w:rsidR="007E1232" w:rsidRPr="003D0401">
        <w:rPr>
          <w:rFonts w:ascii="Times New Roman" w:hAnsi="Times New Roman" w:cs="Times New Roman"/>
          <w:sz w:val="22"/>
          <w:szCs w:val="22"/>
        </w:rPr>
        <w:t>al</w:t>
      </w:r>
      <w:r w:rsidR="00AF09A8" w:rsidRPr="003D0401">
        <w:rPr>
          <w:rFonts w:ascii="Times New Roman" w:hAnsi="Times New Roman" w:cs="Times New Roman"/>
          <w:sz w:val="22"/>
          <w:szCs w:val="22"/>
        </w:rPr>
        <w:t xml:space="preserve"> s</w:t>
      </w:r>
      <w:r w:rsidR="00E45B03" w:rsidRPr="003D0401">
        <w:rPr>
          <w:rFonts w:ascii="Times New Roman" w:hAnsi="Times New Roman" w:cs="Times New Roman"/>
          <w:sz w:val="22"/>
          <w:szCs w:val="22"/>
        </w:rPr>
        <w:t xml:space="preserve">ystem </w:t>
      </w:r>
      <w:r w:rsidR="00013771" w:rsidRPr="003D0401">
        <w:rPr>
          <w:rFonts w:ascii="Times New Roman" w:hAnsi="Times New Roman" w:cs="Times New Roman"/>
          <w:sz w:val="22"/>
          <w:szCs w:val="22"/>
        </w:rPr>
        <w:t xml:space="preserve">and the </w:t>
      </w:r>
      <w:r w:rsidR="00AF09A8" w:rsidRPr="003D0401">
        <w:rPr>
          <w:rFonts w:ascii="Times New Roman" w:hAnsi="Times New Roman" w:cs="Times New Roman"/>
          <w:sz w:val="22"/>
          <w:szCs w:val="22"/>
        </w:rPr>
        <w:t>operational s</w:t>
      </w:r>
      <w:r w:rsidR="007E1232" w:rsidRPr="003D0401">
        <w:rPr>
          <w:rFonts w:ascii="Times New Roman" w:hAnsi="Times New Roman" w:cs="Times New Roman"/>
          <w:sz w:val="22"/>
          <w:szCs w:val="22"/>
        </w:rPr>
        <w:t xml:space="preserve">ystem of the </w:t>
      </w:r>
      <w:r w:rsidR="00DC13B7" w:rsidRPr="003D0401">
        <w:rPr>
          <w:rFonts w:ascii="Times New Roman" w:hAnsi="Times New Roman" w:cs="Times New Roman"/>
          <w:sz w:val="22"/>
          <w:szCs w:val="22"/>
        </w:rPr>
        <w:t>APS</w:t>
      </w:r>
      <w:r w:rsidR="00013771" w:rsidRPr="003D0401">
        <w:rPr>
          <w:rFonts w:ascii="Times New Roman" w:hAnsi="Times New Roman" w:cs="Times New Roman"/>
          <w:sz w:val="22"/>
          <w:szCs w:val="22"/>
        </w:rPr>
        <w:t xml:space="preserve"> when following the line. </w:t>
      </w:r>
    </w:p>
    <w:p w14:paraId="7019618D" w14:textId="77777777" w:rsidR="0047458B" w:rsidRDefault="0047458B" w:rsidP="00BC1039">
      <w:pPr>
        <w:rPr>
          <w:ins w:id="893" w:author="Pedrosa, Kurt L" w:date="2014-09-18T19:55:00Z"/>
          <w:rFonts w:ascii="Times New Roman" w:hAnsi="Times New Roman" w:cs="Times New Roman"/>
          <w:sz w:val="22"/>
          <w:szCs w:val="22"/>
        </w:rPr>
      </w:pPr>
    </w:p>
    <w:p w14:paraId="568674D3" w14:textId="77777777" w:rsidR="001E452E" w:rsidRPr="003D0401" w:rsidRDefault="001E452E" w:rsidP="00BC1039">
      <w:pPr>
        <w:rPr>
          <w:rFonts w:ascii="Times New Roman" w:hAnsi="Times New Roman" w:cs="Times New Roman"/>
          <w:sz w:val="22"/>
          <w:szCs w:val="22"/>
        </w:rPr>
      </w:pPr>
    </w:p>
    <w:p w14:paraId="69AC3CF0" w14:textId="77777777" w:rsidR="00DF27D7" w:rsidRDefault="00934F94" w:rsidP="00BC1039">
      <w:pPr>
        <w:keepNext/>
        <w:jc w:val="center"/>
      </w:pPr>
      <w:r w:rsidRPr="003D0401">
        <w:rPr>
          <w:rFonts w:ascii="Times New Roman" w:hAnsi="Times New Roman" w:cs="Times New Roman"/>
          <w:noProof/>
          <w:sz w:val="22"/>
          <w:szCs w:val="22"/>
        </w:rPr>
        <w:drawing>
          <wp:inline distT="0" distB="0" distL="0" distR="0" wp14:anchorId="5E7729CF" wp14:editId="181CA07F">
            <wp:extent cx="3867150" cy="3009900"/>
            <wp:effectExtent l="0" t="0" r="0" b="0"/>
            <wp:docPr id="5" name="Picture 5" descr="C:\Users\rothm\Downloads\Use Case 2_ Follow the line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thm\Downloads\Use Case 2_ Follow the line_v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3009900"/>
                    </a:xfrm>
                    <a:prstGeom prst="rect">
                      <a:avLst/>
                    </a:prstGeom>
                    <a:noFill/>
                    <a:ln>
                      <a:noFill/>
                    </a:ln>
                  </pic:spPr>
                </pic:pic>
              </a:graphicData>
            </a:graphic>
          </wp:inline>
        </w:drawing>
      </w:r>
    </w:p>
    <w:p w14:paraId="44D5FA94" w14:textId="2C2F8A26" w:rsidR="0047458B" w:rsidRPr="00DF27D7" w:rsidRDefault="00DF27D7" w:rsidP="00BC1039">
      <w:pPr>
        <w:pStyle w:val="Caption"/>
        <w:jc w:val="center"/>
        <w:rPr>
          <w:rFonts w:ascii="Arial" w:hAnsi="Arial" w:cs="Arial"/>
          <w:color w:val="auto"/>
          <w:sz w:val="22"/>
          <w:szCs w:val="22"/>
        </w:rPr>
      </w:pPr>
      <w:bookmarkStart w:id="894" w:name="_Ref403404568"/>
      <w:bookmarkStart w:id="895" w:name="_Toc403404082"/>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3</w:t>
      </w:r>
      <w:r w:rsidRPr="00DF27D7">
        <w:rPr>
          <w:rFonts w:ascii="Arial" w:hAnsi="Arial" w:cs="Arial"/>
          <w:color w:val="auto"/>
        </w:rPr>
        <w:fldChar w:fldCharType="end"/>
      </w:r>
      <w:bookmarkEnd w:id="894"/>
      <w:r w:rsidRPr="00DF27D7">
        <w:rPr>
          <w:rFonts w:ascii="Arial" w:hAnsi="Arial" w:cs="Arial"/>
          <w:color w:val="auto"/>
        </w:rPr>
        <w:t>. Sequence Diagram for Use Case 2: Follow the Line</w:t>
      </w:r>
      <w:bookmarkEnd w:id="895"/>
    </w:p>
    <w:p w14:paraId="5621E9C4" w14:textId="6E11E7B5" w:rsidR="0047458B" w:rsidRPr="003D0401" w:rsidRDefault="009701FC"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1331B374" w14:textId="12F7EF18" w:rsidR="00013771" w:rsidRPr="003D0401" w:rsidRDefault="00C533C6" w:rsidP="00BC1039">
      <w:pPr>
        <w:pStyle w:val="Heading2"/>
        <w:numPr>
          <w:ilvl w:val="2"/>
          <w:numId w:val="1"/>
        </w:numPr>
        <w:ind w:left="540" w:hanging="540"/>
        <w:rPr>
          <w:rFonts w:cs="Times New Roman"/>
          <w:b/>
          <w:szCs w:val="22"/>
        </w:rPr>
      </w:pPr>
      <w:bookmarkStart w:id="896" w:name="_Toc403485122"/>
      <w:r w:rsidRPr="003D0401">
        <w:rPr>
          <w:rFonts w:cs="Times New Roman"/>
          <w:b/>
          <w:szCs w:val="22"/>
        </w:rPr>
        <w:lastRenderedPageBreak/>
        <w:t>Use Case 3</w:t>
      </w:r>
      <w:r w:rsidR="009C2D73" w:rsidRPr="003D0401">
        <w:rPr>
          <w:rFonts w:cs="Times New Roman"/>
          <w:b/>
          <w:szCs w:val="22"/>
        </w:rPr>
        <w:t xml:space="preserve">: Play Simon </w:t>
      </w:r>
      <w:del w:id="897" w:author="Pedrosa, Kurt L" w:date="2014-09-18T17:43:00Z">
        <w:r w:rsidR="00AC6E8D" w:rsidRPr="003D0401" w:rsidDel="00514745">
          <w:rPr>
            <w:rFonts w:cs="Times New Roman"/>
            <w:b/>
            <w:szCs w:val="22"/>
          </w:rPr>
          <w:delText>Carabineer</w:delText>
        </w:r>
      </w:del>
      <w:ins w:id="898" w:author="Pedrosa, Kurt L" w:date="2014-09-18T17:43:00Z">
        <w:r w:rsidR="00514745">
          <w:rPr>
            <w:rFonts w:cs="Times New Roman"/>
            <w:b/>
            <w:szCs w:val="22"/>
          </w:rPr>
          <w:t>Carabiner</w:t>
        </w:r>
      </w:ins>
      <w:bookmarkEnd w:id="896"/>
    </w:p>
    <w:p w14:paraId="3C545CCB" w14:textId="77777777" w:rsidR="00934F94" w:rsidRPr="006F7B0A" w:rsidDel="00EA2A49" w:rsidRDefault="00934F94" w:rsidP="00BC1039">
      <w:pPr>
        <w:rPr>
          <w:del w:id="899" w:author="Pedrosa, Kurt L" w:date="2014-09-18T19:21:00Z"/>
          <w:rFonts w:ascii="Times New Roman" w:hAnsi="Times New Roman" w:cs="Times New Roman"/>
          <w:sz w:val="22"/>
          <w:szCs w:val="22"/>
        </w:rPr>
      </w:pPr>
    </w:p>
    <w:p w14:paraId="6DA739A7" w14:textId="280C1FEF" w:rsidR="007E1232" w:rsidRPr="003D0401" w:rsidRDefault="006F7B0A" w:rsidP="00BC1039">
      <w:pPr>
        <w:rPr>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_Ref403404556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4</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7E1232" w:rsidRPr="003D0401">
        <w:rPr>
          <w:rFonts w:ascii="Times New Roman" w:hAnsi="Times New Roman" w:cs="Times New Roman"/>
          <w:sz w:val="22"/>
          <w:szCs w:val="22"/>
        </w:rPr>
        <w:t xml:space="preserve">describes the interaction between the </w:t>
      </w:r>
      <w:r w:rsidR="00DC13B7" w:rsidRPr="003D0401">
        <w:rPr>
          <w:rFonts w:ascii="Times New Roman" w:hAnsi="Times New Roman" w:cs="Times New Roman"/>
          <w:sz w:val="22"/>
          <w:szCs w:val="22"/>
        </w:rPr>
        <w:t>APS</w:t>
      </w:r>
      <w:r w:rsidR="007E1232" w:rsidRPr="003D0401">
        <w:rPr>
          <w:rFonts w:ascii="Times New Roman" w:hAnsi="Times New Roman" w:cs="Times New Roman"/>
          <w:sz w:val="22"/>
          <w:szCs w:val="22"/>
        </w:rPr>
        <w:t xml:space="preserve">’s </w:t>
      </w:r>
      <w:r w:rsidR="00AF09A8" w:rsidRPr="003D0401">
        <w:rPr>
          <w:rFonts w:ascii="Times New Roman" w:hAnsi="Times New Roman" w:cs="Times New Roman"/>
          <w:sz w:val="22"/>
          <w:szCs w:val="22"/>
        </w:rPr>
        <w:t>n</w:t>
      </w:r>
      <w:r w:rsidR="007E1232" w:rsidRPr="003D0401">
        <w:rPr>
          <w:rFonts w:ascii="Times New Roman" w:hAnsi="Times New Roman" w:cs="Times New Roman"/>
          <w:sz w:val="22"/>
          <w:szCs w:val="22"/>
        </w:rPr>
        <w:t xml:space="preserve">avigational </w:t>
      </w:r>
      <w:r w:rsidR="00AF09A8" w:rsidRPr="003D0401">
        <w:rPr>
          <w:rFonts w:ascii="Times New Roman" w:hAnsi="Times New Roman" w:cs="Times New Roman"/>
          <w:sz w:val="22"/>
          <w:szCs w:val="22"/>
        </w:rPr>
        <w:t>system and operational s</w:t>
      </w:r>
      <w:r w:rsidR="007E1232" w:rsidRPr="003D0401">
        <w:rPr>
          <w:rFonts w:ascii="Times New Roman" w:hAnsi="Times New Roman" w:cs="Times New Roman"/>
          <w:sz w:val="22"/>
          <w:szCs w:val="22"/>
        </w:rPr>
        <w:t>ystem</w:t>
      </w:r>
      <w:ins w:id="900" w:author="Pedrosa, Kurt L" w:date="2014-09-18T19:21:00Z">
        <w:r w:rsidR="00EA2A49">
          <w:rPr>
            <w:rFonts w:ascii="Times New Roman" w:hAnsi="Times New Roman" w:cs="Times New Roman"/>
            <w:sz w:val="22"/>
            <w:szCs w:val="22"/>
          </w:rPr>
          <w:t xml:space="preserve"> </w:t>
        </w:r>
      </w:ins>
      <w:del w:id="901" w:author="Pedrosa, Kurt L" w:date="2014-09-18T19:21:00Z">
        <w:r w:rsidR="007E1232" w:rsidRPr="003D0401" w:rsidDel="00EA2A49">
          <w:rPr>
            <w:rFonts w:ascii="Times New Roman" w:hAnsi="Times New Roman" w:cs="Times New Roman"/>
            <w:sz w:val="22"/>
            <w:szCs w:val="22"/>
          </w:rPr>
          <w:delText xml:space="preserve"> </w:delText>
        </w:r>
      </w:del>
      <w:r w:rsidR="007E1232" w:rsidRPr="003D0401">
        <w:rPr>
          <w:rFonts w:ascii="Times New Roman" w:hAnsi="Times New Roman" w:cs="Times New Roman"/>
          <w:sz w:val="22"/>
          <w:szCs w:val="22"/>
        </w:rPr>
        <w:t>when interacti</w:t>
      </w:r>
      <w:r w:rsidR="00946DF8" w:rsidRPr="003D0401">
        <w:rPr>
          <w:rFonts w:ascii="Times New Roman" w:hAnsi="Times New Roman" w:cs="Times New Roman"/>
          <w:sz w:val="22"/>
          <w:szCs w:val="22"/>
        </w:rPr>
        <w:t xml:space="preserve">ng with the Simon </w:t>
      </w:r>
      <w:del w:id="902" w:author="Pedrosa, Kurt L" w:date="2014-09-18T17:43:00Z">
        <w:r w:rsidR="00AC6E8D" w:rsidRPr="003D0401" w:rsidDel="00514745">
          <w:rPr>
            <w:rFonts w:ascii="Times New Roman" w:hAnsi="Times New Roman" w:cs="Times New Roman"/>
            <w:sz w:val="22"/>
            <w:szCs w:val="22"/>
          </w:rPr>
          <w:delText>Carabineer</w:delText>
        </w:r>
      </w:del>
      <w:ins w:id="903" w:author="Pedrosa, Kurt L" w:date="2014-09-18T17:43:00Z">
        <w:r w:rsidR="00514745">
          <w:rPr>
            <w:rFonts w:ascii="Times New Roman" w:hAnsi="Times New Roman" w:cs="Times New Roman"/>
            <w:sz w:val="22"/>
            <w:szCs w:val="22"/>
          </w:rPr>
          <w:t>Carabiner</w:t>
        </w:r>
      </w:ins>
      <w:r w:rsidR="00946DF8" w:rsidRPr="003D0401">
        <w:rPr>
          <w:rFonts w:ascii="Times New Roman" w:hAnsi="Times New Roman" w:cs="Times New Roman"/>
          <w:sz w:val="22"/>
          <w:szCs w:val="22"/>
        </w:rPr>
        <w:t xml:space="preserve">. </w:t>
      </w:r>
    </w:p>
    <w:p w14:paraId="2504D047" w14:textId="77777777" w:rsidR="00013771" w:rsidRPr="003D0401" w:rsidRDefault="00013771" w:rsidP="00BC1039">
      <w:pPr>
        <w:rPr>
          <w:rFonts w:ascii="Times New Roman" w:hAnsi="Times New Roman" w:cs="Times New Roman"/>
          <w:sz w:val="22"/>
          <w:szCs w:val="22"/>
        </w:rPr>
      </w:pPr>
    </w:p>
    <w:p w14:paraId="344A18FC" w14:textId="4D66FDB9" w:rsidR="007E1232" w:rsidRPr="003D0401" w:rsidRDefault="007E1232" w:rsidP="00BC1039">
      <w:pPr>
        <w:keepNext/>
        <w:rPr>
          <w:rFonts w:ascii="Times New Roman" w:hAnsi="Times New Roman" w:cs="Times New Roman"/>
          <w:noProof/>
          <w:sz w:val="22"/>
          <w:szCs w:val="22"/>
        </w:rPr>
      </w:pPr>
    </w:p>
    <w:p w14:paraId="3052E02A" w14:textId="77777777" w:rsidR="00DF27D7" w:rsidRDefault="00EA2A49" w:rsidP="00BC1039">
      <w:pPr>
        <w:keepNext/>
        <w:jc w:val="center"/>
      </w:pPr>
      <w:ins w:id="904" w:author="Pedrosa, Kurt L" w:date="2014-09-18T19:21:00Z">
        <w:r w:rsidRPr="00EA2A49">
          <w:rPr>
            <w:rFonts w:ascii="Times New Roman" w:hAnsi="Times New Roman" w:cs="Times New Roman"/>
            <w:noProof/>
            <w:sz w:val="22"/>
            <w:szCs w:val="22"/>
            <w:rPrChange w:id="905" w:author="Unknown">
              <w:rPr>
                <w:noProof/>
              </w:rPr>
            </w:rPrChange>
          </w:rPr>
          <w:drawing>
            <wp:inline distT="0" distB="0" distL="0" distR="0" wp14:anchorId="32C725CC" wp14:editId="4FFEF080">
              <wp:extent cx="4684395" cy="5012055"/>
              <wp:effectExtent l="0" t="0" r="1905" b="0"/>
              <wp:docPr id="8" name="Picture 8" descr="C:\Users\pedrosak\Downloads\Use Case 3_ Play Simon Carabineer_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sak\Downloads\Use Case 3_ Play Simon Carabineer_v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5012055"/>
                      </a:xfrm>
                      <a:prstGeom prst="rect">
                        <a:avLst/>
                      </a:prstGeom>
                      <a:noFill/>
                      <a:ln>
                        <a:noFill/>
                      </a:ln>
                    </pic:spPr>
                  </pic:pic>
                </a:graphicData>
              </a:graphic>
            </wp:inline>
          </w:drawing>
        </w:r>
      </w:ins>
    </w:p>
    <w:p w14:paraId="766E6AA5" w14:textId="015CA083" w:rsidR="00DF27D7" w:rsidRPr="00DF27D7" w:rsidRDefault="00DF27D7" w:rsidP="00BC1039">
      <w:pPr>
        <w:pStyle w:val="Caption"/>
        <w:jc w:val="center"/>
        <w:rPr>
          <w:rFonts w:ascii="Arial" w:hAnsi="Arial" w:cs="Arial"/>
          <w:color w:val="auto"/>
        </w:rPr>
      </w:pPr>
      <w:bookmarkStart w:id="906" w:name="_Ref403404556"/>
      <w:bookmarkStart w:id="907" w:name="_Toc403404083"/>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4</w:t>
      </w:r>
      <w:r w:rsidRPr="00DF27D7">
        <w:rPr>
          <w:rFonts w:ascii="Arial" w:hAnsi="Arial" w:cs="Arial"/>
          <w:color w:val="auto"/>
        </w:rPr>
        <w:fldChar w:fldCharType="end"/>
      </w:r>
      <w:bookmarkEnd w:id="906"/>
      <w:r w:rsidRPr="00DF27D7">
        <w:rPr>
          <w:rFonts w:ascii="Arial" w:hAnsi="Arial" w:cs="Arial"/>
          <w:color w:val="auto"/>
        </w:rPr>
        <w:t>. Sequence Diagram for Use Case 3: Play Simon Carabiner</w:t>
      </w:r>
      <w:bookmarkEnd w:id="907"/>
    </w:p>
    <w:p w14:paraId="7B7A1739" w14:textId="598672AB" w:rsidR="009701FC" w:rsidRPr="00DF27D7" w:rsidRDefault="00934F94" w:rsidP="00BC1039">
      <w:pPr>
        <w:keepNext/>
        <w:rPr>
          <w:rFonts w:ascii="Times New Roman" w:hAnsi="Times New Roman" w:cs="Times New Roman"/>
          <w:noProof/>
          <w:sz w:val="22"/>
          <w:szCs w:val="22"/>
        </w:rPr>
      </w:pPr>
      <w:del w:id="908" w:author="Pedrosa, Kurt L" w:date="2014-09-18T19:21:00Z">
        <w:r w:rsidRPr="003D0401" w:rsidDel="00EA2A49">
          <w:rPr>
            <w:rFonts w:ascii="Times New Roman" w:hAnsi="Times New Roman" w:cs="Times New Roman"/>
            <w:noProof/>
            <w:sz w:val="22"/>
            <w:szCs w:val="22"/>
            <w:rPrChange w:id="909" w:author="Unknown">
              <w:rPr>
                <w:noProof/>
              </w:rPr>
            </w:rPrChange>
          </w:rPr>
          <w:drawing>
            <wp:inline distT="0" distB="0" distL="0" distR="0" wp14:anchorId="0CADC124" wp14:editId="317C1919">
              <wp:extent cx="5200650" cy="5010150"/>
              <wp:effectExtent l="0" t="0" r="0" b="0"/>
              <wp:docPr id="6" name="Picture 6" descr="C:\Users\rothm\Downloads\Use Case 3_ Play Simon Carabiner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thm\Downloads\Use Case 3_ Play Simon Carabiner_v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5010150"/>
                      </a:xfrm>
                      <a:prstGeom prst="rect">
                        <a:avLst/>
                      </a:prstGeom>
                      <a:noFill/>
                      <a:ln>
                        <a:noFill/>
                      </a:ln>
                    </pic:spPr>
                  </pic:pic>
                </a:graphicData>
              </a:graphic>
            </wp:inline>
          </w:drawing>
        </w:r>
      </w:del>
      <w:r w:rsidR="009701FC" w:rsidRPr="003D0401">
        <w:rPr>
          <w:rFonts w:ascii="Times New Roman" w:hAnsi="Times New Roman" w:cs="Times New Roman"/>
          <w:sz w:val="22"/>
          <w:szCs w:val="22"/>
        </w:rPr>
        <w:br w:type="page"/>
      </w:r>
    </w:p>
    <w:p w14:paraId="49F9B8C6" w14:textId="0247FB00" w:rsidR="007E1232" w:rsidRPr="003D0401" w:rsidRDefault="00C533C6" w:rsidP="00BC1039">
      <w:pPr>
        <w:pStyle w:val="Heading2"/>
        <w:numPr>
          <w:ilvl w:val="2"/>
          <w:numId w:val="1"/>
        </w:numPr>
        <w:ind w:left="540" w:hanging="540"/>
        <w:rPr>
          <w:rFonts w:cs="Times New Roman"/>
          <w:b/>
          <w:szCs w:val="22"/>
        </w:rPr>
      </w:pPr>
      <w:bookmarkStart w:id="910" w:name="_Toc403485123"/>
      <w:r w:rsidRPr="003D0401">
        <w:rPr>
          <w:rFonts w:cs="Times New Roman"/>
          <w:b/>
          <w:szCs w:val="22"/>
        </w:rPr>
        <w:lastRenderedPageBreak/>
        <w:t>Use Case 4</w:t>
      </w:r>
      <w:r w:rsidR="009C2D73" w:rsidRPr="003D0401">
        <w:rPr>
          <w:rFonts w:cs="Times New Roman"/>
          <w:b/>
          <w:szCs w:val="22"/>
        </w:rPr>
        <w:t xml:space="preserve">: </w:t>
      </w:r>
      <w:r w:rsidR="007D275D" w:rsidRPr="003D0401">
        <w:rPr>
          <w:rFonts w:cs="Times New Roman"/>
          <w:b/>
          <w:szCs w:val="22"/>
        </w:rPr>
        <w:t>Draw on Etch-a-Sketch</w:t>
      </w:r>
      <w:bookmarkEnd w:id="910"/>
    </w:p>
    <w:p w14:paraId="73583107" w14:textId="77777777" w:rsidR="00934F94" w:rsidRPr="006F7B0A" w:rsidDel="00EA2A49" w:rsidRDefault="00934F94" w:rsidP="00BC1039">
      <w:pPr>
        <w:rPr>
          <w:del w:id="911" w:author="Pedrosa, Kurt L" w:date="2014-09-18T19:22:00Z"/>
          <w:rFonts w:ascii="Times New Roman" w:hAnsi="Times New Roman" w:cs="Times New Roman"/>
          <w:sz w:val="22"/>
          <w:szCs w:val="22"/>
        </w:rPr>
      </w:pPr>
    </w:p>
    <w:p w14:paraId="5D587A96" w14:textId="544467F0" w:rsidR="007E1232" w:rsidRPr="003D0401" w:rsidRDefault="006F7B0A" w:rsidP="00BC1039">
      <w:pPr>
        <w:rPr>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_Ref403404529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5</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A27CEA" w:rsidRPr="003D0401">
        <w:rPr>
          <w:rFonts w:ascii="Times New Roman" w:hAnsi="Times New Roman" w:cs="Times New Roman"/>
          <w:sz w:val="22"/>
          <w:szCs w:val="22"/>
        </w:rPr>
        <w:t xml:space="preserve">describes the interaction between the </w:t>
      </w:r>
      <w:r w:rsidR="00DC13B7" w:rsidRPr="003D0401">
        <w:rPr>
          <w:rFonts w:ascii="Times New Roman" w:hAnsi="Times New Roman" w:cs="Times New Roman"/>
          <w:sz w:val="22"/>
          <w:szCs w:val="22"/>
        </w:rPr>
        <w:t>APS</w:t>
      </w:r>
      <w:r w:rsidR="00AF09A8" w:rsidRPr="003D0401">
        <w:rPr>
          <w:rFonts w:ascii="Times New Roman" w:hAnsi="Times New Roman" w:cs="Times New Roman"/>
          <w:sz w:val="22"/>
          <w:szCs w:val="22"/>
        </w:rPr>
        <w:t>’s navigational system and operational s</w:t>
      </w:r>
      <w:r w:rsidR="00A27CEA" w:rsidRPr="003D0401">
        <w:rPr>
          <w:rFonts w:ascii="Times New Roman" w:hAnsi="Times New Roman" w:cs="Times New Roman"/>
          <w:sz w:val="22"/>
          <w:szCs w:val="22"/>
        </w:rPr>
        <w:t>ystem when intera</w:t>
      </w:r>
      <w:r w:rsidR="00946DF8" w:rsidRPr="003D0401">
        <w:rPr>
          <w:rFonts w:ascii="Times New Roman" w:hAnsi="Times New Roman" w:cs="Times New Roman"/>
          <w:sz w:val="22"/>
          <w:szCs w:val="22"/>
        </w:rPr>
        <w:t xml:space="preserve">cting with the Etch-a-Sketch.  </w:t>
      </w:r>
    </w:p>
    <w:p w14:paraId="2663C308" w14:textId="77777777" w:rsidR="007E1232" w:rsidRPr="003D0401" w:rsidRDefault="007E1232" w:rsidP="00BC1039">
      <w:pPr>
        <w:rPr>
          <w:rFonts w:ascii="Times New Roman" w:hAnsi="Times New Roman" w:cs="Times New Roman"/>
          <w:sz w:val="22"/>
          <w:szCs w:val="22"/>
        </w:rPr>
      </w:pPr>
    </w:p>
    <w:p w14:paraId="52FC0083" w14:textId="0B78B735" w:rsidR="00A27CEA" w:rsidRPr="003D0401" w:rsidDel="00EA2A49" w:rsidRDefault="00A27CEA" w:rsidP="00BC1039">
      <w:pPr>
        <w:keepNext/>
        <w:jc w:val="center"/>
        <w:rPr>
          <w:del w:id="912" w:author="Pedrosa, Kurt L" w:date="2014-09-18T19:22:00Z"/>
          <w:rFonts w:ascii="Times New Roman" w:hAnsi="Times New Roman" w:cs="Times New Roman"/>
          <w:noProof/>
          <w:sz w:val="22"/>
          <w:szCs w:val="22"/>
        </w:rPr>
      </w:pPr>
    </w:p>
    <w:p w14:paraId="31192F77" w14:textId="77777777" w:rsidR="00934F94" w:rsidRPr="003D0401" w:rsidRDefault="00934F94">
      <w:pPr>
        <w:keepNext/>
        <w:rPr>
          <w:rFonts w:ascii="Times New Roman" w:hAnsi="Times New Roman" w:cs="Times New Roman"/>
          <w:noProof/>
          <w:sz w:val="22"/>
          <w:szCs w:val="22"/>
        </w:rPr>
        <w:pPrChange w:id="913" w:author="Merissa Roth" w:date="2014-11-09T16:13:00Z">
          <w:pPr>
            <w:keepNext/>
            <w:jc w:val="center"/>
          </w:pPr>
        </w:pPrChange>
      </w:pPr>
    </w:p>
    <w:p w14:paraId="26CE160B" w14:textId="77777777" w:rsidR="00DF27D7" w:rsidRDefault="00934F94" w:rsidP="00BC1039">
      <w:pPr>
        <w:keepNext/>
        <w:jc w:val="center"/>
      </w:pPr>
      <w:r w:rsidRPr="003D0401">
        <w:rPr>
          <w:rFonts w:ascii="Times New Roman" w:hAnsi="Times New Roman" w:cs="Times New Roman"/>
          <w:noProof/>
          <w:sz w:val="22"/>
          <w:szCs w:val="22"/>
        </w:rPr>
        <w:drawing>
          <wp:inline distT="0" distB="0" distL="0" distR="0" wp14:anchorId="48D096D2" wp14:editId="0B0FC9ED">
            <wp:extent cx="4914900" cy="4724400"/>
            <wp:effectExtent l="0" t="0" r="0" b="0"/>
            <wp:docPr id="9" name="Picture 9" descr="C:\Users\rothm\Downloads\Use Case 4_ Draw on Etch-a-Sketch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thm\Downloads\Use Case 4_ Draw on Etch-a-Sketch_v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4724400"/>
                    </a:xfrm>
                    <a:prstGeom prst="rect">
                      <a:avLst/>
                    </a:prstGeom>
                    <a:noFill/>
                    <a:ln>
                      <a:noFill/>
                    </a:ln>
                  </pic:spPr>
                </pic:pic>
              </a:graphicData>
            </a:graphic>
          </wp:inline>
        </w:drawing>
      </w:r>
    </w:p>
    <w:p w14:paraId="0C2FBCD6" w14:textId="546838AB" w:rsidR="00934F94" w:rsidRPr="00DF27D7" w:rsidRDefault="00DF27D7" w:rsidP="00BC1039">
      <w:pPr>
        <w:pStyle w:val="Caption"/>
        <w:jc w:val="center"/>
        <w:rPr>
          <w:rFonts w:ascii="Arial" w:hAnsi="Arial" w:cs="Arial"/>
          <w:noProof/>
          <w:color w:val="auto"/>
          <w:sz w:val="22"/>
          <w:szCs w:val="22"/>
        </w:rPr>
      </w:pPr>
      <w:bookmarkStart w:id="914" w:name="_Ref403404529"/>
      <w:bookmarkStart w:id="915" w:name="_Toc403404084"/>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5</w:t>
      </w:r>
      <w:r w:rsidRPr="00DF27D7">
        <w:rPr>
          <w:rFonts w:ascii="Arial" w:hAnsi="Arial" w:cs="Arial"/>
          <w:color w:val="auto"/>
        </w:rPr>
        <w:fldChar w:fldCharType="end"/>
      </w:r>
      <w:bookmarkEnd w:id="914"/>
      <w:r w:rsidRPr="00DF27D7">
        <w:rPr>
          <w:rFonts w:ascii="Arial" w:hAnsi="Arial" w:cs="Arial"/>
          <w:color w:val="auto"/>
        </w:rPr>
        <w:t>. Sequence Diagram for Use Case 4: Draw on Etch-a-Sketch</w:t>
      </w:r>
      <w:bookmarkEnd w:id="915"/>
    </w:p>
    <w:p w14:paraId="28286F09" w14:textId="228773D8" w:rsidR="009701FC" w:rsidRPr="003D0401" w:rsidRDefault="009701FC"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6F9ED05D" w14:textId="583DF791" w:rsidR="009701FC" w:rsidRPr="003D0401" w:rsidRDefault="00C533C6" w:rsidP="00BC1039">
      <w:pPr>
        <w:pStyle w:val="Heading2"/>
        <w:numPr>
          <w:ilvl w:val="2"/>
          <w:numId w:val="1"/>
        </w:numPr>
        <w:ind w:left="540" w:hanging="540"/>
        <w:rPr>
          <w:rFonts w:cs="Times New Roman"/>
          <w:b/>
          <w:szCs w:val="22"/>
        </w:rPr>
      </w:pPr>
      <w:bookmarkStart w:id="916" w:name="_Toc403485124"/>
      <w:r w:rsidRPr="003D0401">
        <w:rPr>
          <w:rFonts w:cs="Times New Roman"/>
          <w:b/>
          <w:szCs w:val="22"/>
        </w:rPr>
        <w:lastRenderedPageBreak/>
        <w:t xml:space="preserve">Use Case </w:t>
      </w:r>
      <w:r w:rsidR="009C2D73" w:rsidRPr="003D0401">
        <w:rPr>
          <w:rFonts w:cs="Times New Roman"/>
          <w:b/>
          <w:szCs w:val="22"/>
        </w:rPr>
        <w:t>5</w:t>
      </w:r>
      <w:r w:rsidR="007D275D" w:rsidRPr="003D0401">
        <w:rPr>
          <w:rFonts w:cs="Times New Roman"/>
          <w:b/>
          <w:szCs w:val="22"/>
        </w:rPr>
        <w:t>: Rotate Rubik’s Cub</w:t>
      </w:r>
      <w:r w:rsidR="00DC13B7" w:rsidRPr="003D0401">
        <w:rPr>
          <w:rFonts w:cs="Times New Roman"/>
          <w:b/>
          <w:szCs w:val="22"/>
        </w:rPr>
        <w:t>e</w:t>
      </w:r>
      <w:bookmarkEnd w:id="916"/>
    </w:p>
    <w:p w14:paraId="291651FF" w14:textId="77777777" w:rsidR="00934F94" w:rsidRPr="003D0401" w:rsidDel="00EA2A49" w:rsidRDefault="00934F94" w:rsidP="00BC1039">
      <w:pPr>
        <w:rPr>
          <w:del w:id="917" w:author="Pedrosa, Kurt L" w:date="2014-09-18T19:22:00Z"/>
          <w:rFonts w:ascii="Times New Roman" w:hAnsi="Times New Roman" w:cs="Times New Roman"/>
        </w:rPr>
      </w:pPr>
    </w:p>
    <w:p w14:paraId="2724A2B0" w14:textId="75F00EF7" w:rsidR="00236A19" w:rsidRPr="003D0401" w:rsidRDefault="006F7B0A" w:rsidP="00BC1039">
      <w:pPr>
        <w:rPr>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_Ref403404538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6</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236A19" w:rsidRPr="003D0401">
        <w:rPr>
          <w:rFonts w:ascii="Times New Roman" w:hAnsi="Times New Roman" w:cs="Times New Roman"/>
          <w:sz w:val="22"/>
          <w:szCs w:val="22"/>
        </w:rPr>
        <w:t>describes the i</w:t>
      </w:r>
      <w:r w:rsidR="00AF09A8" w:rsidRPr="003D0401">
        <w:rPr>
          <w:rFonts w:ascii="Times New Roman" w:hAnsi="Times New Roman" w:cs="Times New Roman"/>
          <w:sz w:val="22"/>
          <w:szCs w:val="22"/>
        </w:rPr>
        <w:t xml:space="preserve">nteraction between the </w:t>
      </w:r>
      <w:r w:rsidR="00DC13B7" w:rsidRPr="003D0401">
        <w:rPr>
          <w:rFonts w:ascii="Times New Roman" w:hAnsi="Times New Roman" w:cs="Times New Roman"/>
          <w:sz w:val="22"/>
          <w:szCs w:val="22"/>
        </w:rPr>
        <w:t>APS</w:t>
      </w:r>
      <w:r w:rsidR="00AF09A8" w:rsidRPr="003D0401">
        <w:rPr>
          <w:rFonts w:ascii="Times New Roman" w:hAnsi="Times New Roman" w:cs="Times New Roman"/>
          <w:sz w:val="22"/>
          <w:szCs w:val="22"/>
        </w:rPr>
        <w:t>’s n</w:t>
      </w:r>
      <w:r w:rsidR="00236A19" w:rsidRPr="003D0401">
        <w:rPr>
          <w:rFonts w:ascii="Times New Roman" w:hAnsi="Times New Roman" w:cs="Times New Roman"/>
          <w:sz w:val="22"/>
          <w:szCs w:val="22"/>
        </w:rPr>
        <w:t xml:space="preserve">avigational </w:t>
      </w:r>
      <w:r w:rsidR="00AF09A8" w:rsidRPr="003D0401">
        <w:rPr>
          <w:rFonts w:ascii="Times New Roman" w:hAnsi="Times New Roman" w:cs="Times New Roman"/>
          <w:sz w:val="22"/>
          <w:szCs w:val="22"/>
        </w:rPr>
        <w:t>s</w:t>
      </w:r>
      <w:r w:rsidR="00236A19" w:rsidRPr="003D0401">
        <w:rPr>
          <w:rFonts w:ascii="Times New Roman" w:hAnsi="Times New Roman" w:cs="Times New Roman"/>
          <w:sz w:val="22"/>
          <w:szCs w:val="22"/>
        </w:rPr>
        <w:t xml:space="preserve">ystem and </w:t>
      </w:r>
      <w:r w:rsidR="00AF09A8" w:rsidRPr="003D0401">
        <w:rPr>
          <w:rFonts w:ascii="Times New Roman" w:hAnsi="Times New Roman" w:cs="Times New Roman"/>
          <w:sz w:val="22"/>
          <w:szCs w:val="22"/>
        </w:rPr>
        <w:t>o</w:t>
      </w:r>
      <w:r w:rsidR="00236A19" w:rsidRPr="003D0401">
        <w:rPr>
          <w:rFonts w:ascii="Times New Roman" w:hAnsi="Times New Roman" w:cs="Times New Roman"/>
          <w:sz w:val="22"/>
          <w:szCs w:val="22"/>
        </w:rPr>
        <w:t xml:space="preserve">perational </w:t>
      </w:r>
      <w:r w:rsidR="00AF09A8" w:rsidRPr="003D0401">
        <w:rPr>
          <w:rFonts w:ascii="Times New Roman" w:hAnsi="Times New Roman" w:cs="Times New Roman"/>
          <w:sz w:val="22"/>
          <w:szCs w:val="22"/>
        </w:rPr>
        <w:t>s</w:t>
      </w:r>
      <w:r w:rsidR="00236A19" w:rsidRPr="003D0401">
        <w:rPr>
          <w:rFonts w:ascii="Times New Roman" w:hAnsi="Times New Roman" w:cs="Times New Roman"/>
          <w:sz w:val="22"/>
          <w:szCs w:val="22"/>
        </w:rPr>
        <w:t xml:space="preserve">ystem when interacting with the Rubik’s Cube.  </w:t>
      </w:r>
    </w:p>
    <w:p w14:paraId="3AAC842F" w14:textId="77777777" w:rsidR="009701FC" w:rsidRPr="003D0401" w:rsidRDefault="009701FC" w:rsidP="00BC1039">
      <w:pPr>
        <w:rPr>
          <w:rFonts w:ascii="Times New Roman" w:hAnsi="Times New Roman" w:cs="Times New Roman"/>
          <w:sz w:val="22"/>
          <w:szCs w:val="22"/>
        </w:rPr>
      </w:pPr>
    </w:p>
    <w:p w14:paraId="02171639" w14:textId="3BB76B38" w:rsidR="00236A19" w:rsidRPr="003D0401" w:rsidRDefault="00236A19" w:rsidP="00BC1039">
      <w:pPr>
        <w:keepNext/>
        <w:rPr>
          <w:rFonts w:ascii="Times New Roman" w:hAnsi="Times New Roman" w:cs="Times New Roman"/>
          <w:noProof/>
          <w:sz w:val="22"/>
          <w:szCs w:val="22"/>
        </w:rPr>
      </w:pPr>
    </w:p>
    <w:p w14:paraId="058A57A3" w14:textId="77777777" w:rsidR="00DF27D7" w:rsidRDefault="00934F94" w:rsidP="00BC1039">
      <w:pPr>
        <w:keepNext/>
        <w:jc w:val="center"/>
      </w:pPr>
      <w:r w:rsidRPr="003D0401">
        <w:rPr>
          <w:rFonts w:ascii="Times New Roman" w:hAnsi="Times New Roman" w:cs="Times New Roman"/>
          <w:noProof/>
          <w:sz w:val="22"/>
          <w:szCs w:val="22"/>
        </w:rPr>
        <w:drawing>
          <wp:inline distT="0" distB="0" distL="0" distR="0" wp14:anchorId="42507937" wp14:editId="68F6E9BE">
            <wp:extent cx="4210050" cy="3009900"/>
            <wp:effectExtent l="0" t="0" r="0" b="0"/>
            <wp:docPr id="13" name="Picture 13" descr="C:\Users\rothm\Downloads\Use Case 5_ Rotate Rubik's Cube_v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thm\Downloads\Use Case 5_ Rotate Rubik's Cube_v2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3009900"/>
                    </a:xfrm>
                    <a:prstGeom prst="rect">
                      <a:avLst/>
                    </a:prstGeom>
                    <a:noFill/>
                    <a:ln>
                      <a:noFill/>
                    </a:ln>
                  </pic:spPr>
                </pic:pic>
              </a:graphicData>
            </a:graphic>
          </wp:inline>
        </w:drawing>
      </w:r>
    </w:p>
    <w:p w14:paraId="069922CF" w14:textId="6924C661" w:rsidR="00934F94" w:rsidRPr="00DF27D7" w:rsidRDefault="00DF27D7" w:rsidP="00BC1039">
      <w:pPr>
        <w:pStyle w:val="Caption"/>
        <w:jc w:val="center"/>
        <w:rPr>
          <w:rFonts w:ascii="Arial" w:hAnsi="Arial" w:cs="Arial"/>
          <w:noProof/>
          <w:color w:val="auto"/>
          <w:sz w:val="22"/>
          <w:szCs w:val="22"/>
        </w:rPr>
      </w:pPr>
      <w:bookmarkStart w:id="918" w:name="_Ref403404538"/>
      <w:bookmarkStart w:id="919" w:name="_Toc403404085"/>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6</w:t>
      </w:r>
      <w:r w:rsidRPr="00DF27D7">
        <w:rPr>
          <w:rFonts w:ascii="Arial" w:hAnsi="Arial" w:cs="Arial"/>
          <w:color w:val="auto"/>
        </w:rPr>
        <w:fldChar w:fldCharType="end"/>
      </w:r>
      <w:bookmarkEnd w:id="918"/>
      <w:r w:rsidRPr="00DF27D7">
        <w:rPr>
          <w:rFonts w:ascii="Arial" w:hAnsi="Arial" w:cs="Arial"/>
          <w:color w:val="auto"/>
        </w:rPr>
        <w:t>. Sequence Diagram for Use Case 5: Rotate Rubik's Cube</w:t>
      </w:r>
      <w:bookmarkEnd w:id="919"/>
    </w:p>
    <w:p w14:paraId="60DEB219" w14:textId="77777777" w:rsidR="009C2D73" w:rsidRPr="003D0401" w:rsidRDefault="009C2D73" w:rsidP="00BC1039">
      <w:pPr>
        <w:jc w:val="center"/>
        <w:rPr>
          <w:rFonts w:ascii="Times New Roman" w:hAnsi="Times New Roman" w:cs="Times New Roman"/>
          <w:sz w:val="22"/>
          <w:szCs w:val="22"/>
        </w:rPr>
      </w:pPr>
    </w:p>
    <w:p w14:paraId="320D2FBA" w14:textId="6670F55A" w:rsidR="009C2D73" w:rsidRPr="003D0401" w:rsidRDefault="009C2D73"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30FFDFF0" w14:textId="410FE2EB" w:rsidR="007D275D" w:rsidRPr="003D0401" w:rsidRDefault="009C2D73" w:rsidP="00BC1039">
      <w:pPr>
        <w:pStyle w:val="Heading2"/>
        <w:numPr>
          <w:ilvl w:val="2"/>
          <w:numId w:val="1"/>
        </w:numPr>
        <w:ind w:left="540" w:hanging="540"/>
        <w:rPr>
          <w:rFonts w:cs="Times New Roman"/>
          <w:b/>
          <w:szCs w:val="22"/>
        </w:rPr>
      </w:pPr>
      <w:bookmarkStart w:id="920" w:name="_Toc403485125"/>
      <w:r w:rsidRPr="003D0401">
        <w:rPr>
          <w:rFonts w:cs="Times New Roman"/>
          <w:b/>
          <w:szCs w:val="22"/>
        </w:rPr>
        <w:lastRenderedPageBreak/>
        <w:t>Use Case 6</w:t>
      </w:r>
      <w:r w:rsidR="007D275D" w:rsidRPr="003D0401">
        <w:rPr>
          <w:rFonts w:cs="Times New Roman"/>
          <w:b/>
          <w:szCs w:val="22"/>
        </w:rPr>
        <w:t>: Pick up Playing Card</w:t>
      </w:r>
      <w:bookmarkEnd w:id="920"/>
    </w:p>
    <w:p w14:paraId="2D0E5667" w14:textId="77777777" w:rsidR="00934F94" w:rsidRPr="006F7B0A" w:rsidDel="004F6895" w:rsidRDefault="00934F94" w:rsidP="00BC1039">
      <w:pPr>
        <w:rPr>
          <w:del w:id="921" w:author="Pedrosa, Kurt L" w:date="2014-09-18T18:13:00Z"/>
          <w:rFonts w:ascii="Times New Roman" w:hAnsi="Times New Roman" w:cs="Times New Roman"/>
          <w:sz w:val="22"/>
          <w:szCs w:val="22"/>
        </w:rPr>
      </w:pPr>
    </w:p>
    <w:p w14:paraId="1B6186E5" w14:textId="7A978FFF" w:rsidR="007D275D" w:rsidRPr="003D0401" w:rsidRDefault="006F7B0A" w:rsidP="00BC1039">
      <w:pPr>
        <w:rPr>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_Ref403404519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7</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7D275D" w:rsidRPr="003D0401">
        <w:rPr>
          <w:rFonts w:ascii="Times New Roman" w:hAnsi="Times New Roman" w:cs="Times New Roman"/>
          <w:sz w:val="22"/>
          <w:szCs w:val="22"/>
        </w:rPr>
        <w:t xml:space="preserve">describes the interaction between the </w:t>
      </w:r>
      <w:r w:rsidR="00DC13B7" w:rsidRPr="003D0401">
        <w:rPr>
          <w:rFonts w:ascii="Times New Roman" w:hAnsi="Times New Roman" w:cs="Times New Roman"/>
          <w:sz w:val="22"/>
          <w:szCs w:val="22"/>
        </w:rPr>
        <w:t>APS</w:t>
      </w:r>
      <w:r w:rsidR="007D275D" w:rsidRPr="003D0401">
        <w:rPr>
          <w:rFonts w:ascii="Times New Roman" w:hAnsi="Times New Roman" w:cs="Times New Roman"/>
          <w:sz w:val="22"/>
          <w:szCs w:val="22"/>
        </w:rPr>
        <w:t xml:space="preserve">’s </w:t>
      </w:r>
      <w:r w:rsidR="00AF09A8" w:rsidRPr="003D0401">
        <w:rPr>
          <w:rFonts w:ascii="Times New Roman" w:hAnsi="Times New Roman" w:cs="Times New Roman"/>
          <w:sz w:val="22"/>
          <w:szCs w:val="22"/>
        </w:rPr>
        <w:t>navigational system and o</w:t>
      </w:r>
      <w:r w:rsidR="007D275D" w:rsidRPr="003D0401">
        <w:rPr>
          <w:rFonts w:ascii="Times New Roman" w:hAnsi="Times New Roman" w:cs="Times New Roman"/>
          <w:sz w:val="22"/>
          <w:szCs w:val="22"/>
        </w:rPr>
        <w:t xml:space="preserve">perational </w:t>
      </w:r>
      <w:r w:rsidR="00AF09A8" w:rsidRPr="003D0401">
        <w:rPr>
          <w:rFonts w:ascii="Times New Roman" w:hAnsi="Times New Roman" w:cs="Times New Roman"/>
          <w:sz w:val="22"/>
          <w:szCs w:val="22"/>
        </w:rPr>
        <w:t>s</w:t>
      </w:r>
      <w:r w:rsidR="007D275D" w:rsidRPr="003D0401">
        <w:rPr>
          <w:rFonts w:ascii="Times New Roman" w:hAnsi="Times New Roman" w:cs="Times New Roman"/>
          <w:sz w:val="22"/>
          <w:szCs w:val="22"/>
        </w:rPr>
        <w:t>ystem</w:t>
      </w:r>
      <w:r w:rsidR="00CE56EE" w:rsidRPr="003D0401">
        <w:rPr>
          <w:rFonts w:ascii="Times New Roman" w:hAnsi="Times New Roman" w:cs="Times New Roman"/>
          <w:sz w:val="22"/>
          <w:szCs w:val="22"/>
        </w:rPr>
        <w:t xml:space="preserve"> when picking up one</w:t>
      </w:r>
      <w:r w:rsidR="00CB60CF">
        <w:rPr>
          <w:rFonts w:ascii="Times New Roman" w:hAnsi="Times New Roman" w:cs="Times New Roman"/>
          <w:sz w:val="22"/>
          <w:szCs w:val="22"/>
        </w:rPr>
        <w:t xml:space="preserve"> </w:t>
      </w:r>
      <w:r w:rsidR="00CB60CF" w:rsidRPr="00CB60CF">
        <w:rPr>
          <w:rFonts w:ascii="Times New Roman" w:hAnsi="Times New Roman" w:cs="Times New Roman"/>
          <w:strike/>
          <w:color w:val="00B050"/>
          <w:sz w:val="22"/>
          <w:szCs w:val="22"/>
        </w:rPr>
        <w:t>(1)</w:t>
      </w:r>
      <w:r w:rsidR="00CE56EE" w:rsidRPr="003D0401">
        <w:rPr>
          <w:rFonts w:ascii="Times New Roman" w:hAnsi="Times New Roman" w:cs="Times New Roman"/>
          <w:sz w:val="22"/>
          <w:szCs w:val="22"/>
        </w:rPr>
        <w:t xml:space="preserve"> </w:t>
      </w:r>
      <w:del w:id="922" w:author="Merissa Roth" w:date="2014-11-09T13:16:00Z">
        <w:r w:rsidR="00CE56EE" w:rsidRPr="003D0401" w:rsidDel="00726614">
          <w:rPr>
            <w:rFonts w:ascii="Times New Roman" w:hAnsi="Times New Roman" w:cs="Times New Roman"/>
            <w:sz w:val="22"/>
            <w:szCs w:val="22"/>
          </w:rPr>
          <w:delText>(1)</w:delText>
        </w:r>
      </w:del>
      <w:del w:id="923" w:author="Merissa Roth" w:date="2014-11-09T18:00:00Z">
        <w:r w:rsidR="008B1D6C" w:rsidRPr="003D0401" w:rsidDel="00705B8B">
          <w:rPr>
            <w:rFonts w:ascii="Times New Roman" w:hAnsi="Times New Roman" w:cs="Times New Roman"/>
            <w:sz w:val="22"/>
            <w:szCs w:val="22"/>
          </w:rPr>
          <w:delText xml:space="preserve"> </w:delText>
        </w:r>
      </w:del>
      <w:r w:rsidR="008B1D6C" w:rsidRPr="003D0401">
        <w:rPr>
          <w:rFonts w:ascii="Times New Roman" w:hAnsi="Times New Roman" w:cs="Times New Roman"/>
          <w:sz w:val="22"/>
          <w:szCs w:val="22"/>
        </w:rPr>
        <w:t>playing card</w:t>
      </w:r>
      <w:r w:rsidR="007D275D" w:rsidRPr="003D0401">
        <w:rPr>
          <w:rFonts w:ascii="Times New Roman" w:hAnsi="Times New Roman" w:cs="Times New Roman"/>
          <w:sz w:val="22"/>
          <w:szCs w:val="22"/>
        </w:rPr>
        <w:t xml:space="preserve"> and crossing the finish line.   </w:t>
      </w:r>
    </w:p>
    <w:p w14:paraId="633ED41A" w14:textId="77777777" w:rsidR="007D275D" w:rsidRPr="003D0401" w:rsidRDefault="007D275D" w:rsidP="00BC1039">
      <w:pPr>
        <w:rPr>
          <w:rFonts w:ascii="Times New Roman" w:hAnsi="Times New Roman" w:cs="Times New Roman"/>
          <w:sz w:val="22"/>
          <w:szCs w:val="22"/>
        </w:rPr>
      </w:pPr>
    </w:p>
    <w:p w14:paraId="20F4D086" w14:textId="2946C80A" w:rsidR="007D275D" w:rsidRPr="003D0401" w:rsidRDefault="007D275D">
      <w:pPr>
        <w:keepNext/>
        <w:rPr>
          <w:rFonts w:ascii="Times New Roman" w:hAnsi="Times New Roman" w:cs="Times New Roman"/>
          <w:noProof/>
          <w:sz w:val="22"/>
          <w:szCs w:val="22"/>
        </w:rPr>
        <w:pPrChange w:id="924" w:author="Merissa Roth" w:date="2014-11-09T16:13:00Z">
          <w:pPr>
            <w:keepNext/>
            <w:jc w:val="center"/>
          </w:pPr>
        </w:pPrChange>
      </w:pPr>
    </w:p>
    <w:p w14:paraId="22D22531" w14:textId="77777777" w:rsidR="00DF27D7" w:rsidRDefault="00934F94" w:rsidP="00BC1039">
      <w:pPr>
        <w:keepNext/>
        <w:jc w:val="center"/>
      </w:pPr>
      <w:r w:rsidRPr="003D0401">
        <w:rPr>
          <w:rFonts w:ascii="Times New Roman" w:hAnsi="Times New Roman" w:cs="Times New Roman"/>
          <w:noProof/>
          <w:sz w:val="22"/>
          <w:szCs w:val="22"/>
        </w:rPr>
        <w:drawing>
          <wp:inline distT="0" distB="0" distL="0" distR="0" wp14:anchorId="1B6EDE0C" wp14:editId="5DF99DCF">
            <wp:extent cx="4152900" cy="3962400"/>
            <wp:effectExtent l="0" t="0" r="0" b="0"/>
            <wp:docPr id="14" name="Picture 14" descr="C:\Users\rothm\Downloads\Use Case 6_ Pick up Playing Card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thm\Downloads\Use Case 6_ Pick up Playing Card_v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3962400"/>
                    </a:xfrm>
                    <a:prstGeom prst="rect">
                      <a:avLst/>
                    </a:prstGeom>
                    <a:noFill/>
                    <a:ln>
                      <a:noFill/>
                    </a:ln>
                  </pic:spPr>
                </pic:pic>
              </a:graphicData>
            </a:graphic>
          </wp:inline>
        </w:drawing>
      </w:r>
    </w:p>
    <w:p w14:paraId="1B7500E0" w14:textId="55E664F8" w:rsidR="00934F94" w:rsidRPr="00DF27D7" w:rsidRDefault="00DF27D7" w:rsidP="00BC1039">
      <w:pPr>
        <w:pStyle w:val="Caption"/>
        <w:jc w:val="center"/>
        <w:rPr>
          <w:rFonts w:ascii="Arial" w:hAnsi="Arial" w:cs="Arial"/>
          <w:noProof/>
          <w:color w:val="auto"/>
          <w:sz w:val="22"/>
          <w:szCs w:val="22"/>
        </w:rPr>
      </w:pPr>
      <w:bookmarkStart w:id="925" w:name="_Ref403404519"/>
      <w:bookmarkStart w:id="926" w:name="_Toc403404086"/>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7</w:t>
      </w:r>
      <w:r w:rsidRPr="00DF27D7">
        <w:rPr>
          <w:rFonts w:ascii="Arial" w:hAnsi="Arial" w:cs="Arial"/>
          <w:color w:val="auto"/>
        </w:rPr>
        <w:fldChar w:fldCharType="end"/>
      </w:r>
      <w:bookmarkEnd w:id="925"/>
      <w:r w:rsidRPr="00DF27D7">
        <w:rPr>
          <w:rFonts w:ascii="Arial" w:hAnsi="Arial" w:cs="Arial"/>
          <w:color w:val="auto"/>
        </w:rPr>
        <w:t>. Sequence Diagram for Use Case 6: Pick up Playing Card</w:t>
      </w:r>
      <w:bookmarkEnd w:id="926"/>
    </w:p>
    <w:p w14:paraId="08B3688E" w14:textId="0EE8045A" w:rsidR="00236A19" w:rsidRPr="003D0401" w:rsidRDefault="001A2567">
      <w:pPr>
        <w:pStyle w:val="ListParagraph"/>
        <w:spacing w:line="240" w:lineRule="auto"/>
        <w:rPr>
          <w:rFonts w:ascii="Times New Roman" w:hAnsi="Times New Roman" w:cs="Times New Roman"/>
        </w:rPr>
        <w:pPrChange w:id="927" w:author="Merissa Roth" w:date="2014-11-09T16:13:00Z">
          <w:pPr>
            <w:pStyle w:val="ListParagraph"/>
          </w:pPr>
        </w:pPrChange>
      </w:pPr>
      <w:r w:rsidRPr="003D0401">
        <w:rPr>
          <w:rFonts w:ascii="Times New Roman" w:hAnsi="Times New Roman" w:cs="Times New Roman"/>
        </w:rPr>
        <w:br w:type="page"/>
      </w:r>
    </w:p>
    <w:p w14:paraId="77C9E3C5" w14:textId="3BCF1AD7" w:rsidR="009C2D73" w:rsidRPr="003D0401" w:rsidRDefault="00F54535" w:rsidP="00BC1039">
      <w:pPr>
        <w:pStyle w:val="Heading1"/>
        <w:numPr>
          <w:ilvl w:val="0"/>
          <w:numId w:val="1"/>
        </w:numPr>
        <w:spacing w:before="0"/>
        <w:rPr>
          <w:rFonts w:cs="Times New Roman"/>
          <w:b/>
          <w:sz w:val="22"/>
          <w:szCs w:val="22"/>
        </w:rPr>
      </w:pPr>
      <w:bookmarkStart w:id="928" w:name="_Toc403485126"/>
      <w:r w:rsidRPr="003D0401">
        <w:rPr>
          <w:rFonts w:cs="Times New Roman"/>
          <w:b/>
          <w:sz w:val="22"/>
          <w:szCs w:val="22"/>
        </w:rPr>
        <w:lastRenderedPageBreak/>
        <w:t>User Stories</w:t>
      </w:r>
      <w:bookmarkEnd w:id="928"/>
    </w:p>
    <w:p w14:paraId="79B57892" w14:textId="68D0664C" w:rsidR="00F54535" w:rsidRPr="003D0401" w:rsidRDefault="00F54535" w:rsidP="00BC1039">
      <w:pPr>
        <w:pStyle w:val="Heading2"/>
        <w:numPr>
          <w:ilvl w:val="1"/>
          <w:numId w:val="1"/>
        </w:numPr>
        <w:spacing w:before="0"/>
        <w:ind w:left="900" w:hanging="540"/>
        <w:rPr>
          <w:rFonts w:cs="Times New Roman"/>
          <w:b/>
          <w:szCs w:val="22"/>
        </w:rPr>
      </w:pPr>
      <w:bookmarkStart w:id="929" w:name="_Toc403485127"/>
      <w:r w:rsidRPr="003D0401">
        <w:rPr>
          <w:rFonts w:cs="Times New Roman"/>
          <w:b/>
          <w:szCs w:val="22"/>
        </w:rPr>
        <w:t>Epic</w:t>
      </w:r>
      <w:bookmarkEnd w:id="929"/>
    </w:p>
    <w:p w14:paraId="5392AA3D" w14:textId="33386680" w:rsidR="00F54535" w:rsidRPr="00726614" w:rsidRDefault="00F54535" w:rsidP="00BC1039">
      <w:pPr>
        <w:pStyle w:val="ListParagraph"/>
        <w:numPr>
          <w:ilvl w:val="2"/>
          <w:numId w:val="1"/>
        </w:numPr>
        <w:spacing w:line="240" w:lineRule="auto"/>
        <w:ind w:left="1530" w:hanging="630"/>
        <w:rPr>
          <w:rFonts w:ascii="Times New Roman" w:hAnsi="Times New Roman" w:cs="Times New Roman"/>
        </w:rPr>
      </w:pPr>
      <w:r w:rsidRPr="00E920CE">
        <w:rPr>
          <w:rFonts w:ascii="Times New Roman" w:hAnsi="Times New Roman" w:cs="Times New Roman"/>
        </w:rPr>
        <w:t>As a</w:t>
      </w:r>
      <w:r w:rsidR="008B1D6C" w:rsidRPr="00411C88">
        <w:rPr>
          <w:rFonts w:ascii="Times New Roman" w:hAnsi="Times New Roman" w:cs="Times New Roman"/>
        </w:rPr>
        <w:t xml:space="preserve"> competitor, I want to build an </w:t>
      </w:r>
      <w:r w:rsidR="00DC13B7" w:rsidRPr="00726614">
        <w:rPr>
          <w:rFonts w:ascii="Times New Roman" w:hAnsi="Times New Roman" w:cs="Times New Roman"/>
        </w:rPr>
        <w:t>APS</w:t>
      </w:r>
      <w:r w:rsidRPr="00726614">
        <w:rPr>
          <w:rFonts w:ascii="Times New Roman" w:hAnsi="Times New Roman" w:cs="Times New Roman"/>
        </w:rPr>
        <w:t xml:space="preserve"> </w:t>
      </w:r>
      <w:r w:rsidR="008B1D6C" w:rsidRPr="00726614">
        <w:rPr>
          <w:rFonts w:ascii="Times New Roman" w:hAnsi="Times New Roman" w:cs="Times New Roman"/>
        </w:rPr>
        <w:t xml:space="preserve">so </w:t>
      </w:r>
      <w:r w:rsidRPr="00726614">
        <w:rPr>
          <w:rFonts w:ascii="Times New Roman" w:hAnsi="Times New Roman" w:cs="Times New Roman"/>
        </w:rPr>
        <w:t>that</w:t>
      </w:r>
      <w:r w:rsidR="008B1D6C" w:rsidRPr="00726614">
        <w:rPr>
          <w:rFonts w:ascii="Times New Roman" w:hAnsi="Times New Roman" w:cs="Times New Roman"/>
        </w:rPr>
        <w:t xml:space="preserve"> I</w:t>
      </w:r>
      <w:r w:rsidRPr="00726614">
        <w:rPr>
          <w:rFonts w:ascii="Times New Roman" w:hAnsi="Times New Roman" w:cs="Times New Roman"/>
        </w:rPr>
        <w:t xml:space="preserve"> can complete a set of defined tasks in a defined </w:t>
      </w:r>
      <w:r w:rsidR="00AA1A03" w:rsidRPr="00726614">
        <w:rPr>
          <w:rFonts w:ascii="Times New Roman" w:hAnsi="Times New Roman" w:cs="Times New Roman"/>
        </w:rPr>
        <w:t>playing board.</w:t>
      </w:r>
      <w:r w:rsidRPr="00726614">
        <w:rPr>
          <w:rFonts w:ascii="Times New Roman" w:hAnsi="Times New Roman" w:cs="Times New Roman"/>
        </w:rPr>
        <w:t xml:space="preserve"> </w:t>
      </w:r>
    </w:p>
    <w:p w14:paraId="5692F6DF" w14:textId="0F7297B7" w:rsidR="00F54535" w:rsidRPr="00726614" w:rsidRDefault="008B1D6C" w:rsidP="00BC1039">
      <w:pPr>
        <w:pStyle w:val="ListParagraph"/>
        <w:numPr>
          <w:ilvl w:val="2"/>
          <w:numId w:val="1"/>
        </w:numPr>
        <w:spacing w:line="240" w:lineRule="auto"/>
        <w:ind w:left="1530" w:hanging="630"/>
        <w:rPr>
          <w:rFonts w:ascii="Times New Roman" w:hAnsi="Times New Roman" w:cs="Times New Roman"/>
        </w:rPr>
      </w:pPr>
      <w:r w:rsidRPr="00726614">
        <w:rPr>
          <w:rFonts w:ascii="Times New Roman" w:hAnsi="Times New Roman" w:cs="Times New Roman"/>
        </w:rPr>
        <w:t>As the</w:t>
      </w:r>
      <w:r w:rsidR="00F54535" w:rsidRPr="00726614">
        <w:rPr>
          <w:rFonts w:ascii="Times New Roman" w:hAnsi="Times New Roman" w:cs="Times New Roman"/>
        </w:rPr>
        <w:t xml:space="preserve"> </w:t>
      </w:r>
      <w:r w:rsidR="00DC13B7" w:rsidRPr="00726614">
        <w:rPr>
          <w:rFonts w:ascii="Times New Roman" w:hAnsi="Times New Roman" w:cs="Times New Roman"/>
        </w:rPr>
        <w:t>APS</w:t>
      </w:r>
      <w:r w:rsidR="00AA1A03" w:rsidRPr="00726614">
        <w:rPr>
          <w:rFonts w:ascii="Times New Roman" w:hAnsi="Times New Roman" w:cs="Times New Roman"/>
        </w:rPr>
        <w:t>, I want to follow</w:t>
      </w:r>
      <w:r w:rsidR="00F54535" w:rsidRPr="00726614">
        <w:rPr>
          <w:rFonts w:ascii="Times New Roman" w:hAnsi="Times New Roman" w:cs="Times New Roman"/>
        </w:rPr>
        <w:t xml:space="preserve"> </w:t>
      </w:r>
      <w:r w:rsidR="00AA1A03" w:rsidRPr="00726614">
        <w:rPr>
          <w:rFonts w:ascii="Times New Roman" w:hAnsi="Times New Roman" w:cs="Times New Roman"/>
        </w:rPr>
        <w:t xml:space="preserve">the </w:t>
      </w:r>
      <w:r w:rsidR="00F54535" w:rsidRPr="00726614">
        <w:rPr>
          <w:rFonts w:ascii="Times New Roman" w:hAnsi="Times New Roman" w:cs="Times New Roman"/>
        </w:rPr>
        <w:t xml:space="preserve">line </w:t>
      </w:r>
      <w:r w:rsidR="00AA1A03" w:rsidRPr="00726614">
        <w:rPr>
          <w:rFonts w:ascii="Times New Roman" w:hAnsi="Times New Roman" w:cs="Times New Roman"/>
        </w:rPr>
        <w:t>on the floor so that I can reach all four</w:t>
      </w:r>
      <w:del w:id="930" w:author="Merissa Roth" w:date="2014-11-09T13:27:00Z">
        <w:r w:rsidR="00AA1A03" w:rsidRPr="00726614" w:rsidDel="00726614">
          <w:rPr>
            <w:rFonts w:ascii="Times New Roman" w:hAnsi="Times New Roman" w:cs="Times New Roman"/>
          </w:rPr>
          <w:delText xml:space="preserve"> (4)</w:delText>
        </w:r>
      </w:del>
      <w:r w:rsidR="00AA1A03" w:rsidRPr="00726614">
        <w:rPr>
          <w:rFonts w:ascii="Times New Roman" w:hAnsi="Times New Roman" w:cs="Times New Roman"/>
        </w:rPr>
        <w:t xml:space="preserve"> </w:t>
      </w:r>
      <w:r w:rsidR="00CB60CF" w:rsidRPr="00CB60CF">
        <w:rPr>
          <w:rFonts w:ascii="Times New Roman" w:hAnsi="Times New Roman" w:cs="Times New Roman"/>
          <w:strike/>
          <w:color w:val="00B050"/>
        </w:rPr>
        <w:t>(4)</w:t>
      </w:r>
      <w:r w:rsidR="00CB60CF">
        <w:rPr>
          <w:rFonts w:ascii="Times New Roman" w:hAnsi="Times New Roman" w:cs="Times New Roman"/>
        </w:rPr>
        <w:t xml:space="preserve"> </w:t>
      </w:r>
      <w:r w:rsidR="00F54535" w:rsidRPr="00726614">
        <w:rPr>
          <w:rFonts w:ascii="Times New Roman" w:hAnsi="Times New Roman" w:cs="Times New Roman"/>
        </w:rPr>
        <w:t xml:space="preserve">objects. </w:t>
      </w:r>
    </w:p>
    <w:p w14:paraId="56A805C6" w14:textId="67D8C71F" w:rsidR="004D052A" w:rsidRPr="00726614" w:rsidRDefault="008B1D6C" w:rsidP="00BC1039">
      <w:pPr>
        <w:pStyle w:val="ListParagraph"/>
        <w:numPr>
          <w:ilvl w:val="2"/>
          <w:numId w:val="1"/>
        </w:numPr>
        <w:spacing w:after="0" w:line="240" w:lineRule="auto"/>
        <w:ind w:left="1530" w:hanging="630"/>
        <w:rPr>
          <w:rFonts w:ascii="Times New Roman" w:hAnsi="Times New Roman" w:cs="Times New Roman"/>
        </w:rPr>
      </w:pPr>
      <w:r w:rsidRPr="00726614">
        <w:rPr>
          <w:rFonts w:ascii="Times New Roman" w:hAnsi="Times New Roman" w:cs="Times New Roman"/>
        </w:rPr>
        <w:t>As the</w:t>
      </w:r>
      <w:r w:rsidR="00F54535" w:rsidRPr="00726614">
        <w:rPr>
          <w:rFonts w:ascii="Times New Roman" w:hAnsi="Times New Roman" w:cs="Times New Roman"/>
        </w:rPr>
        <w:t xml:space="preserve"> </w:t>
      </w:r>
      <w:r w:rsidR="00DC13B7" w:rsidRPr="00726614">
        <w:rPr>
          <w:rFonts w:ascii="Times New Roman" w:hAnsi="Times New Roman" w:cs="Times New Roman"/>
        </w:rPr>
        <w:t>APS</w:t>
      </w:r>
      <w:r w:rsidR="00F54535" w:rsidRPr="00726614">
        <w:rPr>
          <w:rFonts w:ascii="Times New Roman" w:hAnsi="Times New Roman" w:cs="Times New Roman"/>
        </w:rPr>
        <w:t>, I want to interact with a</w:t>
      </w:r>
      <w:r w:rsidR="00AA1A03" w:rsidRPr="00726614">
        <w:rPr>
          <w:rFonts w:ascii="Times New Roman" w:hAnsi="Times New Roman" w:cs="Times New Roman"/>
        </w:rPr>
        <w:t>ll four</w:t>
      </w:r>
      <w:r w:rsidR="00CB60CF">
        <w:rPr>
          <w:rFonts w:ascii="Times New Roman" w:hAnsi="Times New Roman" w:cs="Times New Roman"/>
        </w:rPr>
        <w:t xml:space="preserve"> </w:t>
      </w:r>
      <w:r w:rsidR="00CB60CF" w:rsidRPr="00CB60CF">
        <w:rPr>
          <w:rFonts w:ascii="Times New Roman" w:hAnsi="Times New Roman" w:cs="Times New Roman"/>
          <w:strike/>
          <w:color w:val="00B050"/>
        </w:rPr>
        <w:t>(4)</w:t>
      </w:r>
      <w:del w:id="931" w:author="Merissa Roth" w:date="2014-11-09T13:27:00Z">
        <w:r w:rsidR="00AA1A03" w:rsidRPr="00726614" w:rsidDel="00726614">
          <w:rPr>
            <w:rFonts w:ascii="Times New Roman" w:hAnsi="Times New Roman" w:cs="Times New Roman"/>
          </w:rPr>
          <w:delText xml:space="preserve"> (4)</w:delText>
        </w:r>
      </w:del>
      <w:r w:rsidR="00AA1A03" w:rsidRPr="00726614">
        <w:rPr>
          <w:rFonts w:ascii="Times New Roman" w:hAnsi="Times New Roman" w:cs="Times New Roman"/>
        </w:rPr>
        <w:t xml:space="preserve"> </w:t>
      </w:r>
      <w:r w:rsidR="00F54535" w:rsidRPr="00726614">
        <w:rPr>
          <w:rFonts w:ascii="Times New Roman" w:hAnsi="Times New Roman" w:cs="Times New Roman"/>
        </w:rPr>
        <w:t>objects to complete specific tasks with each object.</w:t>
      </w:r>
    </w:p>
    <w:p w14:paraId="1CE8B35B" w14:textId="79A6BA2E" w:rsidR="004D052A" w:rsidRPr="003D0401" w:rsidRDefault="004D052A" w:rsidP="00BC1039">
      <w:pPr>
        <w:pStyle w:val="Heading2"/>
        <w:numPr>
          <w:ilvl w:val="1"/>
          <w:numId w:val="1"/>
        </w:numPr>
        <w:spacing w:before="0"/>
        <w:ind w:left="900" w:hanging="540"/>
        <w:rPr>
          <w:rFonts w:cs="Times New Roman"/>
          <w:b/>
          <w:szCs w:val="22"/>
        </w:rPr>
      </w:pPr>
      <w:bookmarkStart w:id="932" w:name="_Toc403485128"/>
      <w:r w:rsidRPr="003D0401">
        <w:rPr>
          <w:rFonts w:cs="Times New Roman"/>
          <w:b/>
          <w:szCs w:val="22"/>
        </w:rPr>
        <w:t>General</w:t>
      </w:r>
      <w:bookmarkEnd w:id="932"/>
    </w:p>
    <w:p w14:paraId="26357DE8" w14:textId="1906EC14" w:rsidR="004D052A"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As the</w:t>
      </w:r>
      <w:r w:rsidR="004D052A" w:rsidRPr="003D0401">
        <w:rPr>
          <w:rFonts w:ascii="Times New Roman" w:hAnsi="Times New Roman" w:cs="Times New Roman"/>
        </w:rPr>
        <w:t xml:space="preserve"> </w:t>
      </w:r>
      <w:r w:rsidR="00DC13B7" w:rsidRPr="003D0401">
        <w:rPr>
          <w:rFonts w:ascii="Times New Roman" w:hAnsi="Times New Roman" w:cs="Times New Roman"/>
        </w:rPr>
        <w:t>APS</w:t>
      </w:r>
      <w:r w:rsidR="004D052A" w:rsidRPr="003D0401">
        <w:rPr>
          <w:rFonts w:ascii="Times New Roman" w:hAnsi="Times New Roman" w:cs="Times New Roman"/>
        </w:rPr>
        <w:t xml:space="preserve">, I want to identify color </w:t>
      </w:r>
      <w:r w:rsidR="00AA1A03" w:rsidRPr="003D0401">
        <w:rPr>
          <w:rFonts w:ascii="Times New Roman" w:hAnsi="Times New Roman" w:cs="Times New Roman"/>
        </w:rPr>
        <w:t xml:space="preserve">to perform certain tasks. </w:t>
      </w:r>
    </w:p>
    <w:p w14:paraId="6D2BEA92" w14:textId="200FFA81" w:rsidR="004D052A"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As the</w:t>
      </w:r>
      <w:r w:rsidR="004D052A" w:rsidRPr="003D0401">
        <w:rPr>
          <w:rFonts w:ascii="Times New Roman" w:hAnsi="Times New Roman" w:cs="Times New Roman"/>
        </w:rPr>
        <w:t xml:space="preserve"> </w:t>
      </w:r>
      <w:r w:rsidR="00DC13B7" w:rsidRPr="003D0401">
        <w:rPr>
          <w:rFonts w:ascii="Times New Roman" w:hAnsi="Times New Roman" w:cs="Times New Roman"/>
        </w:rPr>
        <w:t>APS</w:t>
      </w:r>
      <w:r w:rsidR="004D052A" w:rsidRPr="003D0401">
        <w:rPr>
          <w:rFonts w:ascii="Times New Roman" w:hAnsi="Times New Roman" w:cs="Times New Roman"/>
        </w:rPr>
        <w:t>, I want to have a wa</w:t>
      </w:r>
      <w:r w:rsidR="009C2D8A" w:rsidRPr="003D0401">
        <w:rPr>
          <w:rFonts w:ascii="Times New Roman" w:hAnsi="Times New Roman" w:cs="Times New Roman"/>
        </w:rPr>
        <w:t>y to interact with the objects s</w:t>
      </w:r>
      <w:r w:rsidR="004D052A" w:rsidRPr="003D0401">
        <w:rPr>
          <w:rFonts w:ascii="Times New Roman" w:hAnsi="Times New Roman" w:cs="Times New Roman"/>
        </w:rPr>
        <w:t xml:space="preserve">o I can position and manipulate each object. </w:t>
      </w:r>
    </w:p>
    <w:p w14:paraId="48D2D335" w14:textId="05EF5B32" w:rsidR="004D052A"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As the</w:t>
      </w:r>
      <w:r w:rsidR="004D052A" w:rsidRPr="003D0401">
        <w:rPr>
          <w:rFonts w:ascii="Times New Roman" w:hAnsi="Times New Roman" w:cs="Times New Roman"/>
        </w:rPr>
        <w:t xml:space="preserve"> </w:t>
      </w:r>
      <w:r w:rsidR="00DC13B7" w:rsidRPr="003D0401">
        <w:rPr>
          <w:rFonts w:ascii="Times New Roman" w:hAnsi="Times New Roman" w:cs="Times New Roman"/>
        </w:rPr>
        <w:t>APS</w:t>
      </w:r>
      <w:r w:rsidR="004D052A" w:rsidRPr="003D0401">
        <w:rPr>
          <w:rFonts w:ascii="Times New Roman" w:hAnsi="Times New Roman" w:cs="Times New Roman"/>
        </w:rPr>
        <w:t xml:space="preserve">, I want to be smaller than the stipulated size </w:t>
      </w:r>
      <w:r w:rsidR="00AA1A03" w:rsidRPr="003D0401">
        <w:rPr>
          <w:rFonts w:ascii="Times New Roman" w:hAnsi="Times New Roman" w:cs="Times New Roman"/>
        </w:rPr>
        <w:t xml:space="preserve">to adhere to the requirements. </w:t>
      </w:r>
      <w:r w:rsidR="004D052A" w:rsidRPr="003D0401">
        <w:rPr>
          <w:rFonts w:ascii="Times New Roman" w:hAnsi="Times New Roman" w:cs="Times New Roman"/>
        </w:rPr>
        <w:t xml:space="preserve"> </w:t>
      </w:r>
    </w:p>
    <w:p w14:paraId="5BC7BA5C" w14:textId="46CC00E0" w:rsidR="00F54535" w:rsidRPr="003D0401" w:rsidRDefault="004D052A"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w:t>
      </w:r>
      <w:r w:rsidR="008B1D6C" w:rsidRPr="003D0401">
        <w:rPr>
          <w:rFonts w:ascii="Times New Roman" w:hAnsi="Times New Roman" w:cs="Times New Roman"/>
        </w:rPr>
        <w:t>the</w:t>
      </w:r>
      <w:r w:rsidRPr="003D0401">
        <w:rPr>
          <w:rFonts w:ascii="Times New Roman" w:hAnsi="Times New Roman" w:cs="Times New Roman"/>
        </w:rPr>
        <w:t xml:space="preserve"> </w:t>
      </w:r>
      <w:r w:rsidR="00DC13B7" w:rsidRPr="003D0401">
        <w:rPr>
          <w:rFonts w:ascii="Times New Roman" w:hAnsi="Times New Roman" w:cs="Times New Roman"/>
        </w:rPr>
        <w:t>APS</w:t>
      </w:r>
      <w:r w:rsidRPr="003D0401">
        <w:rPr>
          <w:rFonts w:ascii="Times New Roman" w:hAnsi="Times New Roman" w:cs="Times New Roman"/>
        </w:rPr>
        <w:t>, I want to detect real-time events so</w:t>
      </w:r>
      <w:r w:rsidR="00AA1A03" w:rsidRPr="003D0401">
        <w:rPr>
          <w:rFonts w:ascii="Times New Roman" w:hAnsi="Times New Roman" w:cs="Times New Roman"/>
        </w:rPr>
        <w:t xml:space="preserve"> that I can respond to them. </w:t>
      </w:r>
    </w:p>
    <w:p w14:paraId="184530FE" w14:textId="4059324A" w:rsidR="00F54535" w:rsidRPr="003D0401" w:rsidRDefault="004D052A" w:rsidP="00BC1039">
      <w:pPr>
        <w:pStyle w:val="Heading2"/>
        <w:numPr>
          <w:ilvl w:val="1"/>
          <w:numId w:val="1"/>
        </w:numPr>
        <w:tabs>
          <w:tab w:val="left" w:pos="990"/>
          <w:tab w:val="left" w:pos="3600"/>
        </w:tabs>
        <w:spacing w:before="0"/>
        <w:ind w:left="900" w:hanging="540"/>
        <w:rPr>
          <w:rFonts w:cs="Times New Roman"/>
          <w:b/>
          <w:szCs w:val="22"/>
        </w:rPr>
      </w:pPr>
      <w:bookmarkStart w:id="933" w:name="_Toc403485129"/>
      <w:r w:rsidRPr="003D0401">
        <w:rPr>
          <w:rFonts w:cs="Times New Roman"/>
          <w:b/>
          <w:szCs w:val="22"/>
        </w:rPr>
        <w:t xml:space="preserve">Simon </w:t>
      </w:r>
      <w:del w:id="934" w:author="Pedrosa, Kurt L" w:date="2014-09-18T17:43:00Z">
        <w:r w:rsidR="00AC6E8D" w:rsidRPr="003D0401" w:rsidDel="00514745">
          <w:rPr>
            <w:rFonts w:cs="Times New Roman"/>
            <w:b/>
            <w:szCs w:val="22"/>
          </w:rPr>
          <w:delText>Carabineer</w:delText>
        </w:r>
      </w:del>
      <w:ins w:id="935" w:author="Pedrosa, Kurt L" w:date="2014-09-18T17:43:00Z">
        <w:r w:rsidR="00514745">
          <w:rPr>
            <w:rFonts w:cs="Times New Roman"/>
            <w:b/>
            <w:szCs w:val="22"/>
          </w:rPr>
          <w:t>Carabiner</w:t>
        </w:r>
      </w:ins>
      <w:bookmarkEnd w:id="933"/>
    </w:p>
    <w:p w14:paraId="7ACD41B5" w14:textId="379D9E84" w:rsidR="00F54535"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I want to reach the Simon</w:t>
      </w:r>
      <w:r w:rsidR="00001FDF" w:rsidRPr="003D0401">
        <w:rPr>
          <w:rFonts w:ascii="Times New Roman" w:hAnsi="Times New Roman" w:cs="Times New Roman"/>
        </w:rPr>
        <w:t xml:space="preserve"> </w:t>
      </w:r>
      <w:del w:id="936" w:author="Pedrosa, Kurt L" w:date="2014-09-18T17:43:00Z">
        <w:r w:rsidR="00AC6E8D" w:rsidRPr="003D0401" w:rsidDel="00514745">
          <w:rPr>
            <w:rFonts w:ascii="Times New Roman" w:hAnsi="Times New Roman" w:cs="Times New Roman"/>
          </w:rPr>
          <w:delText>Carabineer</w:delText>
        </w:r>
      </w:del>
      <w:ins w:id="937" w:author="Pedrosa, Kurt L" w:date="2014-09-18T17:43:00Z">
        <w:r w:rsidR="004F6895">
          <w:rPr>
            <w:rFonts w:ascii="Times New Roman" w:hAnsi="Times New Roman" w:cs="Times New Roman"/>
          </w:rPr>
          <w:t>Carabiner</w:t>
        </w:r>
      </w:ins>
      <w:del w:id="938" w:author="Pedrosa, Kurt L" w:date="2014-09-18T18:13:00Z">
        <w:r w:rsidR="00001FDF" w:rsidRPr="003D0401" w:rsidDel="004F6895">
          <w:rPr>
            <w:rFonts w:ascii="Times New Roman" w:hAnsi="Times New Roman" w:cs="Times New Roman"/>
          </w:rPr>
          <w:delText>’s</w:delText>
        </w:r>
      </w:del>
      <w:r w:rsidR="00F54535" w:rsidRPr="003D0401">
        <w:rPr>
          <w:rFonts w:ascii="Times New Roman" w:hAnsi="Times New Roman" w:cs="Times New Roman"/>
        </w:rPr>
        <w:t xml:space="preserve"> location so that I can interact with it for the specified time</w:t>
      </w:r>
      <w:r w:rsidRPr="003D0401">
        <w:rPr>
          <w:rFonts w:ascii="Times New Roman" w:hAnsi="Times New Roman" w:cs="Times New Roman"/>
        </w:rPr>
        <w:t xml:space="preserve"> of 15 seconds</w:t>
      </w:r>
      <w:r w:rsidR="00F54535" w:rsidRPr="003D0401">
        <w:rPr>
          <w:rFonts w:ascii="Times New Roman" w:hAnsi="Times New Roman" w:cs="Times New Roman"/>
        </w:rPr>
        <w:t xml:space="preserve">. </w:t>
      </w:r>
    </w:p>
    <w:p w14:paraId="6152CB70" w14:textId="039A08D2" w:rsidR="00F54535"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I want to press the middle</w:t>
      </w:r>
      <w:r w:rsidR="00797ABE" w:rsidRPr="003D0401">
        <w:rPr>
          <w:rFonts w:ascii="Times New Roman" w:hAnsi="Times New Roman" w:cs="Times New Roman"/>
        </w:rPr>
        <w:t xml:space="preserve"> button on the </w:t>
      </w:r>
      <w:r w:rsidR="00001FDF" w:rsidRPr="003D0401">
        <w:rPr>
          <w:rFonts w:ascii="Times New Roman" w:hAnsi="Times New Roman" w:cs="Times New Roman"/>
        </w:rPr>
        <w:t xml:space="preserve">Simon </w:t>
      </w:r>
      <w:del w:id="939" w:author="Pedrosa, Kurt L" w:date="2014-09-18T17:43:00Z">
        <w:r w:rsidR="00AC6E8D" w:rsidRPr="003D0401" w:rsidDel="00514745">
          <w:rPr>
            <w:rFonts w:ascii="Times New Roman" w:hAnsi="Times New Roman" w:cs="Times New Roman"/>
          </w:rPr>
          <w:delText>Carabineer</w:delText>
        </w:r>
      </w:del>
      <w:ins w:id="940" w:author="Pedrosa, Kurt L" w:date="2014-09-18T17:43:00Z">
        <w:r w:rsidR="00514745">
          <w:rPr>
            <w:rFonts w:ascii="Times New Roman" w:hAnsi="Times New Roman" w:cs="Times New Roman"/>
          </w:rPr>
          <w:t>Carabiner</w:t>
        </w:r>
      </w:ins>
      <w:r w:rsidR="00797ABE" w:rsidRPr="003D0401">
        <w:rPr>
          <w:rFonts w:ascii="Times New Roman" w:hAnsi="Times New Roman" w:cs="Times New Roman"/>
        </w:rPr>
        <w:t xml:space="preserve"> so that I </w:t>
      </w:r>
      <w:r w:rsidR="00905461" w:rsidRPr="003D0401">
        <w:rPr>
          <w:rFonts w:ascii="Times New Roman" w:hAnsi="Times New Roman" w:cs="Times New Roman"/>
        </w:rPr>
        <w:t xml:space="preserve">can start the task. </w:t>
      </w:r>
    </w:p>
    <w:p w14:paraId="5C524CE0" w14:textId="7A72C3C9" w:rsidR="00F54535"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xml:space="preserve">, I want to identify each color sequence so that I can successfully play for 15 seconds. </w:t>
      </w:r>
    </w:p>
    <w:p w14:paraId="51BE7874" w14:textId="475104EE" w:rsidR="00F54535"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xml:space="preserve">, I want to </w:t>
      </w:r>
      <w:r w:rsidR="00905461" w:rsidRPr="003D0401">
        <w:rPr>
          <w:rFonts w:ascii="Times New Roman" w:hAnsi="Times New Roman" w:cs="Times New Roman"/>
        </w:rPr>
        <w:t xml:space="preserve">identify when the Simon </w:t>
      </w:r>
      <w:del w:id="941" w:author="Pedrosa, Kurt L" w:date="2014-09-18T17:43:00Z">
        <w:r w:rsidR="00905461" w:rsidRPr="003D0401" w:rsidDel="00514745">
          <w:rPr>
            <w:rFonts w:ascii="Times New Roman" w:hAnsi="Times New Roman" w:cs="Times New Roman"/>
          </w:rPr>
          <w:delText>Carabineer</w:delText>
        </w:r>
      </w:del>
      <w:ins w:id="942" w:author="Pedrosa, Kurt L" w:date="2014-09-18T17:43:00Z">
        <w:r w:rsidR="00514745">
          <w:rPr>
            <w:rFonts w:ascii="Times New Roman" w:hAnsi="Times New Roman" w:cs="Times New Roman"/>
          </w:rPr>
          <w:t>Carabiner</w:t>
        </w:r>
      </w:ins>
      <w:r w:rsidR="00905461" w:rsidRPr="003D0401">
        <w:rPr>
          <w:rFonts w:ascii="Times New Roman" w:hAnsi="Times New Roman" w:cs="Times New Roman"/>
        </w:rPr>
        <w:t xml:space="preserve"> task is over. </w:t>
      </w:r>
    </w:p>
    <w:p w14:paraId="131FDA34" w14:textId="5A90E386" w:rsidR="00F54535" w:rsidRPr="003D0401" w:rsidRDefault="006A4AD2" w:rsidP="00BC1039">
      <w:pPr>
        <w:pStyle w:val="Heading2"/>
        <w:numPr>
          <w:ilvl w:val="1"/>
          <w:numId w:val="1"/>
        </w:numPr>
        <w:spacing w:before="0"/>
        <w:ind w:left="900" w:hanging="540"/>
        <w:rPr>
          <w:rFonts w:cs="Times New Roman"/>
          <w:b/>
          <w:szCs w:val="22"/>
        </w:rPr>
      </w:pPr>
      <w:bookmarkStart w:id="943" w:name="_Toc403485130"/>
      <w:r w:rsidRPr="003D0401">
        <w:rPr>
          <w:rFonts w:cs="Times New Roman"/>
          <w:b/>
          <w:szCs w:val="22"/>
        </w:rPr>
        <w:t>Etch-a-</w:t>
      </w:r>
      <w:r w:rsidR="00797ABE" w:rsidRPr="003D0401">
        <w:rPr>
          <w:rFonts w:cs="Times New Roman"/>
          <w:b/>
          <w:szCs w:val="22"/>
        </w:rPr>
        <w:t>Sketch</w:t>
      </w:r>
      <w:bookmarkEnd w:id="943"/>
    </w:p>
    <w:p w14:paraId="296BA0E0" w14:textId="30EA507C" w:rsidR="00F54535" w:rsidRPr="003D0401" w:rsidRDefault="008B1D6C" w:rsidP="00BC1039">
      <w:pPr>
        <w:pStyle w:val="ListParagraph"/>
        <w:numPr>
          <w:ilvl w:val="2"/>
          <w:numId w:val="1"/>
        </w:numPr>
        <w:tabs>
          <w:tab w:val="left" w:pos="1620"/>
          <w:tab w:val="left" w:pos="1800"/>
        </w:tabs>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6A4AD2" w:rsidRPr="003D0401">
        <w:rPr>
          <w:rFonts w:ascii="Times New Roman" w:hAnsi="Times New Roman" w:cs="Times New Roman"/>
        </w:rPr>
        <w:t>, I want to reach the E</w:t>
      </w:r>
      <w:r w:rsidR="00F54535" w:rsidRPr="003D0401">
        <w:rPr>
          <w:rFonts w:ascii="Times New Roman" w:hAnsi="Times New Roman" w:cs="Times New Roman"/>
        </w:rPr>
        <w:t>tch-</w:t>
      </w:r>
      <w:r w:rsidR="006A4AD2" w:rsidRPr="003D0401">
        <w:rPr>
          <w:rFonts w:ascii="Times New Roman" w:hAnsi="Times New Roman" w:cs="Times New Roman"/>
        </w:rPr>
        <w:t>a-S</w:t>
      </w:r>
      <w:r w:rsidR="00797ABE" w:rsidRPr="003D0401">
        <w:rPr>
          <w:rFonts w:ascii="Times New Roman" w:hAnsi="Times New Roman" w:cs="Times New Roman"/>
        </w:rPr>
        <w:t xml:space="preserve">ketch location so that I can </w:t>
      </w:r>
      <w:r w:rsidR="00F54535" w:rsidRPr="003D0401">
        <w:rPr>
          <w:rFonts w:ascii="Times New Roman" w:hAnsi="Times New Roman" w:cs="Times New Roman"/>
        </w:rPr>
        <w:t xml:space="preserve">interact with it until the task is completed. </w:t>
      </w:r>
    </w:p>
    <w:p w14:paraId="21077856" w14:textId="6F340168" w:rsidR="00F54535" w:rsidRPr="003D0401" w:rsidRDefault="008B1D6C" w:rsidP="00BC1039">
      <w:pPr>
        <w:pStyle w:val="ListParagraph"/>
        <w:numPr>
          <w:ilvl w:val="2"/>
          <w:numId w:val="1"/>
        </w:numPr>
        <w:tabs>
          <w:tab w:val="left" w:pos="1620"/>
          <w:tab w:val="left" w:pos="1800"/>
        </w:tabs>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xml:space="preserve">, I want to write “IEEE” </w:t>
      </w:r>
      <w:r w:rsidR="009C2D8A" w:rsidRPr="003D0401">
        <w:rPr>
          <w:rFonts w:ascii="Times New Roman" w:hAnsi="Times New Roman" w:cs="Times New Roman"/>
        </w:rPr>
        <w:t xml:space="preserve">on the </w:t>
      </w:r>
      <w:r w:rsidR="006A4AD2" w:rsidRPr="003D0401">
        <w:rPr>
          <w:rFonts w:ascii="Times New Roman" w:hAnsi="Times New Roman" w:cs="Times New Roman"/>
        </w:rPr>
        <w:t>Etch-a-S</w:t>
      </w:r>
      <w:r w:rsidR="009C2D8A" w:rsidRPr="003D0401">
        <w:rPr>
          <w:rFonts w:ascii="Times New Roman" w:hAnsi="Times New Roman" w:cs="Times New Roman"/>
        </w:rPr>
        <w:t xml:space="preserve">ketch </w:t>
      </w:r>
      <w:r w:rsidR="00F54535" w:rsidRPr="003D0401">
        <w:rPr>
          <w:rFonts w:ascii="Times New Roman" w:hAnsi="Times New Roman" w:cs="Times New Roman"/>
        </w:rPr>
        <w:t xml:space="preserve">so that I can complete the task. </w:t>
      </w:r>
    </w:p>
    <w:p w14:paraId="6182D4F7" w14:textId="2B323912" w:rsidR="00797ABE" w:rsidRPr="003D0401" w:rsidRDefault="008B1D6C" w:rsidP="00BC1039">
      <w:pPr>
        <w:pStyle w:val="ListParagraph"/>
        <w:numPr>
          <w:ilvl w:val="2"/>
          <w:numId w:val="1"/>
        </w:numPr>
        <w:tabs>
          <w:tab w:val="left" w:pos="1620"/>
          <w:tab w:val="left" w:pos="1800"/>
        </w:tabs>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xml:space="preserve">, I want to identify </w:t>
      </w:r>
      <w:r w:rsidR="00EF5389" w:rsidRPr="003D0401">
        <w:rPr>
          <w:rFonts w:ascii="Times New Roman" w:hAnsi="Times New Roman" w:cs="Times New Roman"/>
        </w:rPr>
        <w:t xml:space="preserve">when the Etch-a-Sketch task is over. </w:t>
      </w:r>
    </w:p>
    <w:p w14:paraId="734BF893" w14:textId="00F7B8A0" w:rsidR="00F54535" w:rsidRPr="003D0401" w:rsidRDefault="00F54535" w:rsidP="00BC1039">
      <w:pPr>
        <w:pStyle w:val="Heading2"/>
        <w:numPr>
          <w:ilvl w:val="1"/>
          <w:numId w:val="1"/>
        </w:numPr>
        <w:spacing w:before="0"/>
        <w:ind w:left="900" w:hanging="540"/>
        <w:rPr>
          <w:rFonts w:cs="Times New Roman"/>
          <w:b/>
          <w:szCs w:val="22"/>
        </w:rPr>
      </w:pPr>
      <w:bookmarkStart w:id="944" w:name="_Toc403485131"/>
      <w:r w:rsidRPr="003D0401">
        <w:rPr>
          <w:rFonts w:cs="Times New Roman"/>
          <w:b/>
          <w:szCs w:val="22"/>
        </w:rPr>
        <w:t>R</w:t>
      </w:r>
      <w:r w:rsidR="00797ABE" w:rsidRPr="003D0401">
        <w:rPr>
          <w:rFonts w:cs="Times New Roman"/>
          <w:b/>
          <w:szCs w:val="22"/>
        </w:rPr>
        <w:t>ubik’s Cube</w:t>
      </w:r>
      <w:bookmarkEnd w:id="944"/>
      <w:r w:rsidRPr="003D0401">
        <w:rPr>
          <w:rFonts w:cs="Times New Roman"/>
          <w:b/>
          <w:szCs w:val="22"/>
        </w:rPr>
        <w:t xml:space="preserve"> </w:t>
      </w:r>
    </w:p>
    <w:p w14:paraId="4D4C5E93" w14:textId="76AD60A3" w:rsidR="00F54535"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I want to reach the Rubik’s Cube locatio</w:t>
      </w:r>
      <w:r w:rsidR="00EF5389" w:rsidRPr="003D0401">
        <w:rPr>
          <w:rFonts w:ascii="Times New Roman" w:hAnsi="Times New Roman" w:cs="Times New Roman"/>
        </w:rPr>
        <w:t>n so that I can interact with the Rubik’s Cube</w:t>
      </w:r>
      <w:r w:rsidR="00F54535" w:rsidRPr="003D0401">
        <w:rPr>
          <w:rFonts w:ascii="Times New Roman" w:hAnsi="Times New Roman" w:cs="Times New Roman"/>
        </w:rPr>
        <w:t xml:space="preserve"> until the task is completed. </w:t>
      </w:r>
    </w:p>
    <w:p w14:paraId="58E08FCD" w14:textId="383F49D0" w:rsidR="00797ABE"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xml:space="preserve">, I want to </w:t>
      </w:r>
      <w:r w:rsidRPr="003D0401">
        <w:rPr>
          <w:rFonts w:ascii="Times New Roman" w:hAnsi="Times New Roman" w:cs="Times New Roman"/>
        </w:rPr>
        <w:t>turn one</w:t>
      </w:r>
      <w:r w:rsidR="00CB60CF">
        <w:rPr>
          <w:rFonts w:ascii="Times New Roman" w:hAnsi="Times New Roman" w:cs="Times New Roman"/>
        </w:rPr>
        <w:t xml:space="preserve"> </w:t>
      </w:r>
      <w:r w:rsidR="00CB60CF" w:rsidRPr="00CB60CF">
        <w:rPr>
          <w:rFonts w:ascii="Times New Roman" w:hAnsi="Times New Roman" w:cs="Times New Roman"/>
          <w:strike/>
          <w:color w:val="00B050"/>
        </w:rPr>
        <w:t>(1</w:t>
      </w:r>
      <w:r w:rsidR="00CB60CF" w:rsidRPr="00CB60CF">
        <w:rPr>
          <w:rFonts w:ascii="Times New Roman" w:hAnsi="Times New Roman" w:cs="Times New Roman"/>
          <w:strike/>
          <w:color w:val="00B050"/>
        </w:rPr>
        <w:t>)</w:t>
      </w:r>
      <w:r w:rsidRPr="003D0401">
        <w:rPr>
          <w:rFonts w:ascii="Times New Roman" w:hAnsi="Times New Roman" w:cs="Times New Roman"/>
        </w:rPr>
        <w:t xml:space="preserve"> </w:t>
      </w:r>
      <w:del w:id="945" w:author="Merissa Roth" w:date="2014-11-09T13:16:00Z">
        <w:r w:rsidR="00EF5389" w:rsidRPr="003D0401" w:rsidDel="00726614">
          <w:rPr>
            <w:rFonts w:ascii="Times New Roman" w:hAnsi="Times New Roman" w:cs="Times New Roman"/>
          </w:rPr>
          <w:delText>(1)</w:delText>
        </w:r>
      </w:del>
      <w:del w:id="946" w:author="Merissa Roth" w:date="2014-11-09T13:33:00Z">
        <w:r w:rsidR="00EF5389" w:rsidRPr="003D0401" w:rsidDel="00726614">
          <w:rPr>
            <w:rFonts w:ascii="Times New Roman" w:hAnsi="Times New Roman" w:cs="Times New Roman"/>
          </w:rPr>
          <w:delText xml:space="preserve"> </w:delText>
        </w:r>
      </w:del>
      <w:r w:rsidRPr="003D0401">
        <w:rPr>
          <w:rFonts w:ascii="Times New Roman" w:hAnsi="Times New Roman" w:cs="Times New Roman"/>
        </w:rPr>
        <w:t>row of the Rubik’s Cube 180 degrees so that I can complete the course.</w:t>
      </w:r>
      <w:r w:rsidR="00F54535" w:rsidRPr="003D0401">
        <w:rPr>
          <w:rFonts w:ascii="Times New Roman" w:hAnsi="Times New Roman" w:cs="Times New Roman"/>
        </w:rPr>
        <w:t xml:space="preserve"> </w:t>
      </w:r>
    </w:p>
    <w:p w14:paraId="0FE2E1EE" w14:textId="0AB05544" w:rsidR="00797ABE"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xml:space="preserve">, I want to be able to know when </w:t>
      </w:r>
      <w:r w:rsidR="00687807" w:rsidRPr="003D0401">
        <w:rPr>
          <w:rFonts w:ascii="Times New Roman" w:hAnsi="Times New Roman" w:cs="Times New Roman"/>
        </w:rPr>
        <w:t xml:space="preserve">the Rubik’s Cube task is over. </w:t>
      </w:r>
    </w:p>
    <w:p w14:paraId="27568619" w14:textId="74CB3ADA" w:rsidR="00F54535" w:rsidRPr="003D0401" w:rsidRDefault="00F54535" w:rsidP="00BC1039">
      <w:pPr>
        <w:pStyle w:val="Heading2"/>
        <w:numPr>
          <w:ilvl w:val="1"/>
          <w:numId w:val="1"/>
        </w:numPr>
        <w:tabs>
          <w:tab w:val="left" w:pos="900"/>
        </w:tabs>
        <w:spacing w:before="0"/>
        <w:ind w:left="990" w:hanging="630"/>
        <w:rPr>
          <w:rFonts w:cs="Times New Roman"/>
          <w:b/>
          <w:szCs w:val="22"/>
        </w:rPr>
      </w:pPr>
      <w:bookmarkStart w:id="947" w:name="_Toc403485132"/>
      <w:r w:rsidRPr="003D0401">
        <w:rPr>
          <w:rFonts w:cs="Times New Roman"/>
          <w:b/>
          <w:szCs w:val="22"/>
        </w:rPr>
        <w:t xml:space="preserve">Pick up </w:t>
      </w:r>
      <w:r w:rsidR="00806362" w:rsidRPr="003D0401">
        <w:rPr>
          <w:rFonts w:cs="Times New Roman"/>
          <w:b/>
          <w:szCs w:val="22"/>
        </w:rPr>
        <w:t xml:space="preserve">Playing </w:t>
      </w:r>
      <w:r w:rsidRPr="003D0401">
        <w:rPr>
          <w:rFonts w:cs="Times New Roman"/>
          <w:b/>
          <w:szCs w:val="22"/>
        </w:rPr>
        <w:t>Card</w:t>
      </w:r>
      <w:bookmarkEnd w:id="947"/>
      <w:r w:rsidRPr="003D0401">
        <w:rPr>
          <w:rFonts w:cs="Times New Roman"/>
          <w:b/>
          <w:szCs w:val="22"/>
        </w:rPr>
        <w:t xml:space="preserve"> </w:t>
      </w:r>
    </w:p>
    <w:p w14:paraId="236B4B81" w14:textId="0D12B976" w:rsidR="00F54535"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xml:space="preserve">, I want to reach the card location so that I can interact with it until the task is completed. </w:t>
      </w:r>
    </w:p>
    <w:p w14:paraId="663C6216" w14:textId="1AD310A5" w:rsidR="00F54535"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 xml:space="preserve">As the </w:t>
      </w:r>
      <w:r w:rsidR="00DC13B7" w:rsidRPr="003D0401">
        <w:rPr>
          <w:rFonts w:ascii="Times New Roman" w:hAnsi="Times New Roman" w:cs="Times New Roman"/>
        </w:rPr>
        <w:t>APS</w:t>
      </w:r>
      <w:r w:rsidR="00F54535" w:rsidRPr="003D0401">
        <w:rPr>
          <w:rFonts w:ascii="Times New Roman" w:hAnsi="Times New Roman" w:cs="Times New Roman"/>
        </w:rPr>
        <w:t xml:space="preserve">, I want to pick up one </w:t>
      </w:r>
      <w:r w:rsidR="00CB60CF" w:rsidRPr="00CB60CF">
        <w:rPr>
          <w:rFonts w:ascii="Times New Roman" w:hAnsi="Times New Roman" w:cs="Times New Roman"/>
          <w:strike/>
          <w:color w:val="00B050"/>
        </w:rPr>
        <w:t>(1)</w:t>
      </w:r>
      <w:r w:rsidR="00CB60CF" w:rsidRPr="003D0401" w:rsidDel="00726614">
        <w:rPr>
          <w:rFonts w:ascii="Times New Roman" w:hAnsi="Times New Roman" w:cs="Times New Roman"/>
        </w:rPr>
        <w:t xml:space="preserve"> </w:t>
      </w:r>
      <w:del w:id="948" w:author="Merissa Roth" w:date="2014-11-09T13:16:00Z">
        <w:r w:rsidR="00687807" w:rsidRPr="003D0401" w:rsidDel="00726614">
          <w:rPr>
            <w:rFonts w:ascii="Times New Roman" w:hAnsi="Times New Roman" w:cs="Times New Roman"/>
          </w:rPr>
          <w:delText>(1)</w:delText>
        </w:r>
      </w:del>
      <w:del w:id="949" w:author="Merissa Roth" w:date="2014-11-09T13:34:00Z">
        <w:r w:rsidR="00687807" w:rsidRPr="003D0401" w:rsidDel="003E376F">
          <w:rPr>
            <w:rFonts w:ascii="Times New Roman" w:hAnsi="Times New Roman" w:cs="Times New Roman"/>
          </w:rPr>
          <w:delText xml:space="preserve"> </w:delText>
        </w:r>
      </w:del>
      <w:r w:rsidR="00687807" w:rsidRPr="003D0401">
        <w:rPr>
          <w:rFonts w:ascii="Times New Roman" w:hAnsi="Times New Roman" w:cs="Times New Roman"/>
        </w:rPr>
        <w:t xml:space="preserve">playing </w:t>
      </w:r>
      <w:r w:rsidR="00F54535" w:rsidRPr="003D0401">
        <w:rPr>
          <w:rFonts w:ascii="Times New Roman" w:hAnsi="Times New Roman" w:cs="Times New Roman"/>
        </w:rPr>
        <w:t xml:space="preserve">card from a </w:t>
      </w:r>
      <w:r w:rsidRPr="003D0401">
        <w:rPr>
          <w:rFonts w:ascii="Times New Roman" w:hAnsi="Times New Roman" w:cs="Times New Roman"/>
        </w:rPr>
        <w:t>stack of cards</w:t>
      </w:r>
      <w:r w:rsidR="00F54535" w:rsidRPr="003D0401">
        <w:rPr>
          <w:rFonts w:ascii="Times New Roman" w:hAnsi="Times New Roman" w:cs="Times New Roman"/>
        </w:rPr>
        <w:t xml:space="preserve">. </w:t>
      </w:r>
    </w:p>
    <w:p w14:paraId="50EE7626" w14:textId="7C8B511C" w:rsidR="00F54535" w:rsidRPr="003D0401" w:rsidRDefault="008B1D6C" w:rsidP="00BC1039">
      <w:pPr>
        <w:pStyle w:val="ListParagraph"/>
        <w:numPr>
          <w:ilvl w:val="2"/>
          <w:numId w:val="1"/>
        </w:numPr>
        <w:spacing w:after="0" w:line="240" w:lineRule="auto"/>
        <w:ind w:left="1530" w:hanging="630"/>
        <w:rPr>
          <w:rFonts w:ascii="Times New Roman" w:hAnsi="Times New Roman" w:cs="Times New Roman"/>
        </w:rPr>
      </w:pPr>
      <w:r w:rsidRPr="003D0401">
        <w:rPr>
          <w:rFonts w:ascii="Times New Roman" w:hAnsi="Times New Roman" w:cs="Times New Roman"/>
        </w:rPr>
        <w:t>As the</w:t>
      </w:r>
      <w:r w:rsidR="00F54535" w:rsidRPr="003D0401">
        <w:rPr>
          <w:rFonts w:ascii="Times New Roman" w:hAnsi="Times New Roman" w:cs="Times New Roman"/>
        </w:rPr>
        <w:t xml:space="preserve"> </w:t>
      </w:r>
      <w:r w:rsidR="00DC13B7" w:rsidRPr="003D0401">
        <w:rPr>
          <w:rFonts w:ascii="Times New Roman" w:hAnsi="Times New Roman" w:cs="Times New Roman"/>
        </w:rPr>
        <w:t>APS</w:t>
      </w:r>
      <w:r w:rsidR="00687807" w:rsidRPr="003D0401">
        <w:rPr>
          <w:rFonts w:ascii="Times New Roman" w:hAnsi="Times New Roman" w:cs="Times New Roman"/>
        </w:rPr>
        <w:t xml:space="preserve">, I want to identify </w:t>
      </w:r>
      <w:r w:rsidR="00F54535" w:rsidRPr="003D0401">
        <w:rPr>
          <w:rFonts w:ascii="Times New Roman" w:hAnsi="Times New Roman" w:cs="Times New Roman"/>
        </w:rPr>
        <w:t>when I am holding the</w:t>
      </w:r>
      <w:r w:rsidR="00687807" w:rsidRPr="003D0401">
        <w:rPr>
          <w:rFonts w:ascii="Times New Roman" w:hAnsi="Times New Roman" w:cs="Times New Roman"/>
        </w:rPr>
        <w:t xml:space="preserve"> playing</w:t>
      </w:r>
      <w:r w:rsidR="00F54535" w:rsidRPr="003D0401">
        <w:rPr>
          <w:rFonts w:ascii="Times New Roman" w:hAnsi="Times New Roman" w:cs="Times New Roman"/>
        </w:rPr>
        <w:t xml:space="preserve"> card so that I can proceed to the finish line. </w:t>
      </w:r>
    </w:p>
    <w:p w14:paraId="212A913F" w14:textId="0A32CC47" w:rsidR="001A2567" w:rsidRPr="003D0401" w:rsidRDefault="001A2567"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6B3B1992" w14:textId="33DF6865" w:rsidR="008D3681" w:rsidRPr="003D0401" w:rsidRDefault="00695331" w:rsidP="00BC1039">
      <w:pPr>
        <w:pStyle w:val="Heading1"/>
        <w:numPr>
          <w:ilvl w:val="0"/>
          <w:numId w:val="1"/>
        </w:numPr>
        <w:rPr>
          <w:rFonts w:cs="Times New Roman"/>
          <w:b/>
          <w:sz w:val="22"/>
          <w:szCs w:val="22"/>
        </w:rPr>
      </w:pPr>
      <w:bookmarkStart w:id="950" w:name="_Toc403485133"/>
      <w:r w:rsidRPr="003D0401">
        <w:rPr>
          <w:rFonts w:cs="Times New Roman"/>
          <w:b/>
          <w:sz w:val="22"/>
          <w:szCs w:val="22"/>
        </w:rPr>
        <w:lastRenderedPageBreak/>
        <w:t xml:space="preserve">Functional </w:t>
      </w:r>
      <w:r w:rsidR="0049423C" w:rsidRPr="003D0401">
        <w:rPr>
          <w:rFonts w:cs="Times New Roman"/>
          <w:b/>
          <w:sz w:val="22"/>
          <w:szCs w:val="22"/>
        </w:rPr>
        <w:t>Requirements</w:t>
      </w:r>
      <w:bookmarkEnd w:id="950"/>
      <w:r w:rsidR="0049423C" w:rsidRPr="003D0401">
        <w:rPr>
          <w:rFonts w:cs="Times New Roman"/>
          <w:b/>
          <w:sz w:val="22"/>
          <w:szCs w:val="22"/>
        </w:rPr>
        <w:t xml:space="preserve"> </w:t>
      </w:r>
    </w:p>
    <w:p w14:paraId="1ADA360C" w14:textId="64EE4CAE" w:rsidR="00DC13B7" w:rsidRPr="003D0401" w:rsidRDefault="00881531" w:rsidP="00BC1039">
      <w:pPr>
        <w:pStyle w:val="ListParagraph"/>
        <w:numPr>
          <w:ilvl w:val="1"/>
          <w:numId w:val="1"/>
        </w:numPr>
        <w:spacing w:line="240" w:lineRule="auto"/>
        <w:ind w:left="900" w:hanging="540"/>
        <w:rPr>
          <w:rFonts w:ascii="Times New Roman" w:hAnsi="Times New Roman" w:cs="Times New Roman"/>
          <w:b/>
        </w:rPr>
      </w:pPr>
      <w:r w:rsidRPr="003D0401">
        <w:rPr>
          <w:rFonts w:ascii="Times New Roman" w:hAnsi="Times New Roman" w:cs="Times New Roman"/>
          <w:b/>
        </w:rPr>
        <w:t>General</w:t>
      </w:r>
      <w:r w:rsidR="008D3681" w:rsidRPr="003D0401">
        <w:rPr>
          <w:rFonts w:ascii="Times New Roman" w:hAnsi="Times New Roman" w:cs="Times New Roman"/>
          <w:b/>
        </w:rPr>
        <w:t xml:space="preserve"> Requirement</w:t>
      </w:r>
      <w:r w:rsidR="0040117B" w:rsidRPr="003D0401">
        <w:rPr>
          <w:rFonts w:ascii="Times New Roman" w:hAnsi="Times New Roman" w:cs="Times New Roman"/>
          <w:b/>
        </w:rPr>
        <w:t>s</w:t>
      </w:r>
    </w:p>
    <w:p w14:paraId="57A86635" w14:textId="3CD8314D" w:rsidR="00DC13B7" w:rsidRPr="003D0401" w:rsidRDefault="00D91748" w:rsidP="00BC1039">
      <w:pPr>
        <w:pStyle w:val="ListParagraph"/>
        <w:numPr>
          <w:ilvl w:val="2"/>
          <w:numId w:val="1"/>
        </w:numPr>
        <w:spacing w:line="240" w:lineRule="auto"/>
        <w:ind w:left="1530" w:hanging="630"/>
        <w:rPr>
          <w:rFonts w:ascii="Times New Roman" w:hAnsi="Times New Roman" w:cs="Times New Roman"/>
        </w:rPr>
      </w:pPr>
      <w:r w:rsidRPr="003D0401">
        <w:rPr>
          <w:rFonts w:ascii="Times New Roman" w:hAnsi="Times New Roman" w:cs="Times New Roman"/>
        </w:rPr>
        <w:t xml:space="preserve">The APS </w:t>
      </w:r>
      <w:r w:rsidR="009D32F4">
        <w:rPr>
          <w:rFonts w:ascii="Times New Roman" w:hAnsi="Times New Roman" w:cs="Times New Roman"/>
        </w:rPr>
        <w:t xml:space="preserve">shall receive power from </w:t>
      </w:r>
      <w:r w:rsidR="009D32F4" w:rsidRPr="00CB60CF">
        <w:rPr>
          <w:rFonts w:ascii="Times New Roman" w:hAnsi="Times New Roman" w:cs="Times New Roman"/>
          <w:strike/>
          <w:color w:val="00B050"/>
        </w:rPr>
        <w:t>a</w:t>
      </w:r>
      <w:r w:rsidR="00CB60CF" w:rsidRPr="00CB60CF">
        <w:rPr>
          <w:rFonts w:ascii="Times New Roman" w:hAnsi="Times New Roman" w:cs="Times New Roman"/>
          <w:strike/>
          <w:color w:val="00B050"/>
        </w:rPr>
        <w:t>n independent</w:t>
      </w:r>
      <w:r w:rsidR="009D32F4">
        <w:rPr>
          <w:rFonts w:ascii="Times New Roman" w:hAnsi="Times New Roman" w:cs="Times New Roman"/>
        </w:rPr>
        <w:t xml:space="preserve"> </w:t>
      </w:r>
      <w:r w:rsidR="00CB60CF" w:rsidRPr="00CB60CF">
        <w:rPr>
          <w:rFonts w:ascii="Times New Roman" w:hAnsi="Times New Roman" w:cs="Times New Roman"/>
          <w:color w:val="FF0000"/>
        </w:rPr>
        <w:t>a</w:t>
      </w:r>
      <w:r w:rsidR="00CB60CF">
        <w:rPr>
          <w:rFonts w:ascii="Times New Roman" w:hAnsi="Times New Roman" w:cs="Times New Roman"/>
        </w:rPr>
        <w:t xml:space="preserve"> </w:t>
      </w:r>
      <w:r w:rsidR="009D32F4" w:rsidRPr="00CB60CF">
        <w:rPr>
          <w:rFonts w:ascii="Times New Roman" w:hAnsi="Times New Roman" w:cs="Times New Roman"/>
          <w:color w:val="FF0000"/>
        </w:rPr>
        <w:t>standalone</w:t>
      </w:r>
      <w:r w:rsidR="00DC13B7" w:rsidRPr="003D0401">
        <w:rPr>
          <w:rFonts w:ascii="Times New Roman" w:hAnsi="Times New Roman" w:cs="Times New Roman"/>
        </w:rPr>
        <w:t>, on-board, battery.</w:t>
      </w:r>
    </w:p>
    <w:p w14:paraId="10875934" w14:textId="65FB9649" w:rsidR="00215B14" w:rsidRPr="003D0401" w:rsidRDefault="00222E12" w:rsidP="00BC1039">
      <w:pPr>
        <w:pStyle w:val="ListParagraph"/>
        <w:numPr>
          <w:ilvl w:val="2"/>
          <w:numId w:val="1"/>
        </w:numPr>
        <w:tabs>
          <w:tab w:val="left" w:pos="1530"/>
        </w:tabs>
        <w:spacing w:line="240" w:lineRule="auto"/>
        <w:ind w:left="1530" w:hanging="63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perform autonomously within one</w:t>
      </w:r>
      <w:r w:rsidR="00CB60CF">
        <w:rPr>
          <w:rFonts w:ascii="Times New Roman" w:hAnsi="Times New Roman" w:cs="Times New Roman"/>
        </w:rPr>
        <w:t xml:space="preserve"> </w:t>
      </w:r>
      <w:r w:rsidR="00CB60CF" w:rsidRPr="00CB60CF">
        <w:rPr>
          <w:rFonts w:ascii="Times New Roman" w:hAnsi="Times New Roman" w:cs="Times New Roman"/>
          <w:strike/>
          <w:color w:val="00B050"/>
        </w:rPr>
        <w:t>(1)</w:t>
      </w:r>
      <w:del w:id="951" w:author="Merissa Roth" w:date="2014-11-09T13:34:00Z">
        <w:r w:rsidRPr="003D0401" w:rsidDel="003E376F">
          <w:rPr>
            <w:rFonts w:ascii="Times New Roman" w:hAnsi="Times New Roman" w:cs="Times New Roman"/>
          </w:rPr>
          <w:delText xml:space="preserve"> </w:delText>
        </w:r>
      </w:del>
      <w:del w:id="952" w:author="Merissa Roth" w:date="2014-11-09T13:16:00Z">
        <w:r w:rsidR="00A3358A" w:rsidRPr="003D0401" w:rsidDel="00726614">
          <w:rPr>
            <w:rFonts w:ascii="Times New Roman" w:hAnsi="Times New Roman" w:cs="Times New Roman"/>
          </w:rPr>
          <w:delText>(1)</w:delText>
        </w:r>
      </w:del>
      <w:r w:rsidR="00A3358A" w:rsidRPr="003D0401">
        <w:rPr>
          <w:rFonts w:ascii="Times New Roman" w:hAnsi="Times New Roman" w:cs="Times New Roman"/>
        </w:rPr>
        <w:t xml:space="preserve"> </w:t>
      </w:r>
      <w:r w:rsidRPr="003D0401">
        <w:rPr>
          <w:rFonts w:ascii="Times New Roman" w:hAnsi="Times New Roman" w:cs="Times New Roman"/>
        </w:rPr>
        <w:t>minute</w:t>
      </w:r>
      <w:r w:rsidR="00D91748" w:rsidRPr="003D0401">
        <w:rPr>
          <w:rFonts w:ascii="Times New Roman" w:hAnsi="Times New Roman" w:cs="Times New Roman"/>
        </w:rPr>
        <w:t xml:space="preserve"> of being placed on the playing board</w:t>
      </w:r>
      <w:r w:rsidRPr="003D0401">
        <w:rPr>
          <w:rFonts w:ascii="Times New Roman" w:hAnsi="Times New Roman" w:cs="Times New Roman"/>
        </w:rPr>
        <w:t>.</w:t>
      </w:r>
    </w:p>
    <w:p w14:paraId="51253AB3" w14:textId="53B5B00E" w:rsidR="00215B14" w:rsidRPr="003D0401" w:rsidRDefault="00215B14" w:rsidP="00BC1039">
      <w:pPr>
        <w:pStyle w:val="ListParagraph"/>
        <w:numPr>
          <w:ilvl w:val="2"/>
          <w:numId w:val="1"/>
        </w:numPr>
        <w:spacing w:line="240" w:lineRule="auto"/>
        <w:ind w:left="1530" w:hanging="63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w:t>
      </w:r>
      <w:r w:rsidR="006A4AD2" w:rsidRPr="003D0401">
        <w:rPr>
          <w:rFonts w:ascii="Times New Roman" w:hAnsi="Times New Roman" w:cs="Times New Roman"/>
        </w:rPr>
        <w:t xml:space="preserve">all monitor the red LED </w:t>
      </w:r>
      <w:r w:rsidRPr="003D0401">
        <w:rPr>
          <w:rFonts w:ascii="Times New Roman" w:hAnsi="Times New Roman" w:cs="Times New Roman"/>
        </w:rPr>
        <w:t xml:space="preserve">on the floor. </w:t>
      </w:r>
    </w:p>
    <w:p w14:paraId="0303B0C9" w14:textId="5940DAA4" w:rsidR="00215B14" w:rsidRPr="003D0401" w:rsidRDefault="00215B14" w:rsidP="00BC1039">
      <w:pPr>
        <w:pStyle w:val="ListParagraph"/>
        <w:numPr>
          <w:ilvl w:val="3"/>
          <w:numId w:val="1"/>
        </w:numPr>
        <w:tabs>
          <w:tab w:val="left" w:pos="2340"/>
        </w:tabs>
        <w:spacing w:line="240" w:lineRule="auto"/>
        <w:ind w:left="2160" w:hanging="63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identify </w:t>
      </w:r>
      <w:r w:rsidR="008045AC" w:rsidRPr="003D0401">
        <w:rPr>
          <w:rFonts w:ascii="Times New Roman" w:hAnsi="Times New Roman" w:cs="Times New Roman"/>
        </w:rPr>
        <w:t>when</w:t>
      </w:r>
      <w:r w:rsidRPr="003D0401">
        <w:rPr>
          <w:rFonts w:ascii="Times New Roman" w:hAnsi="Times New Roman" w:cs="Times New Roman"/>
        </w:rPr>
        <w:t xml:space="preserve"> red LED </w:t>
      </w:r>
      <w:r w:rsidR="008C2667" w:rsidRPr="003D0401">
        <w:rPr>
          <w:rFonts w:ascii="Times New Roman" w:hAnsi="Times New Roman" w:cs="Times New Roman"/>
        </w:rPr>
        <w:t>powers</w:t>
      </w:r>
      <w:r w:rsidRPr="003D0401">
        <w:rPr>
          <w:rFonts w:ascii="Times New Roman" w:hAnsi="Times New Roman" w:cs="Times New Roman"/>
        </w:rPr>
        <w:t xml:space="preserve"> on.</w:t>
      </w:r>
    </w:p>
    <w:p w14:paraId="4145006A" w14:textId="244CF4AE" w:rsidR="00215B14" w:rsidRPr="003D0401" w:rsidRDefault="00215B14" w:rsidP="00BC1039">
      <w:pPr>
        <w:pStyle w:val="ListParagraph"/>
        <w:numPr>
          <w:ilvl w:val="3"/>
          <w:numId w:val="1"/>
        </w:numPr>
        <w:tabs>
          <w:tab w:val="left" w:pos="2340"/>
        </w:tabs>
        <w:spacing w:line="240" w:lineRule="auto"/>
        <w:ind w:left="2160" w:hanging="63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identify </w:t>
      </w:r>
      <w:r w:rsidR="008045AC" w:rsidRPr="003D0401">
        <w:rPr>
          <w:rFonts w:ascii="Times New Roman" w:hAnsi="Times New Roman" w:cs="Times New Roman"/>
        </w:rPr>
        <w:t>when</w:t>
      </w:r>
      <w:r w:rsidRPr="003D0401">
        <w:rPr>
          <w:rFonts w:ascii="Times New Roman" w:hAnsi="Times New Roman" w:cs="Times New Roman"/>
        </w:rPr>
        <w:t xml:space="preserve"> red LED </w:t>
      </w:r>
      <w:r w:rsidR="008C2667" w:rsidRPr="003D0401">
        <w:rPr>
          <w:rFonts w:ascii="Times New Roman" w:hAnsi="Times New Roman" w:cs="Times New Roman"/>
        </w:rPr>
        <w:t>powers</w:t>
      </w:r>
      <w:r w:rsidRPr="003D0401">
        <w:rPr>
          <w:rFonts w:ascii="Times New Roman" w:hAnsi="Times New Roman" w:cs="Times New Roman"/>
        </w:rPr>
        <w:t xml:space="preserve"> off.</w:t>
      </w:r>
    </w:p>
    <w:p w14:paraId="12D10D89" w14:textId="479CA3A0" w:rsidR="00215B14" w:rsidRPr="003D0401" w:rsidRDefault="00215B14" w:rsidP="00BC1039">
      <w:pPr>
        <w:pStyle w:val="ListParagraph"/>
        <w:numPr>
          <w:ilvl w:val="2"/>
          <w:numId w:val="1"/>
        </w:numPr>
        <w:spacing w:line="240" w:lineRule="auto"/>
        <w:ind w:left="1530" w:hanging="63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star</w:t>
      </w:r>
      <w:r w:rsidR="006A4AD2" w:rsidRPr="003D0401">
        <w:rPr>
          <w:rFonts w:ascii="Times New Roman" w:hAnsi="Times New Roman" w:cs="Times New Roman"/>
        </w:rPr>
        <w:t xml:space="preserve">t moving when the red LED </w:t>
      </w:r>
      <w:r w:rsidR="008C2667" w:rsidRPr="003D0401">
        <w:rPr>
          <w:rFonts w:ascii="Times New Roman" w:hAnsi="Times New Roman" w:cs="Times New Roman"/>
        </w:rPr>
        <w:t>powers</w:t>
      </w:r>
      <w:r w:rsidRPr="003D0401">
        <w:rPr>
          <w:rFonts w:ascii="Times New Roman" w:hAnsi="Times New Roman" w:cs="Times New Roman"/>
        </w:rPr>
        <w:t xml:space="preserve"> off.</w:t>
      </w:r>
    </w:p>
    <w:p w14:paraId="484CEC7F" w14:textId="50069529" w:rsidR="00215B14" w:rsidRPr="003D0401" w:rsidRDefault="00215B14" w:rsidP="00BC1039">
      <w:pPr>
        <w:pStyle w:val="ListParagraph"/>
        <w:numPr>
          <w:ilvl w:val="2"/>
          <w:numId w:val="1"/>
        </w:numPr>
        <w:spacing w:line="240" w:lineRule="auto"/>
        <w:ind w:left="1530" w:hanging="63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w:t>
      </w:r>
      <w:r w:rsidR="00881531" w:rsidRPr="003D0401">
        <w:rPr>
          <w:rFonts w:ascii="Times New Roman" w:hAnsi="Times New Roman" w:cs="Times New Roman"/>
        </w:rPr>
        <w:t>follow</w:t>
      </w:r>
      <w:r w:rsidRPr="003D0401">
        <w:rPr>
          <w:rFonts w:ascii="Times New Roman" w:hAnsi="Times New Roman" w:cs="Times New Roman"/>
        </w:rPr>
        <w:t xml:space="preserve"> the line</w:t>
      </w:r>
      <w:r w:rsidR="00881531" w:rsidRPr="003D0401">
        <w:rPr>
          <w:rFonts w:ascii="Times New Roman" w:hAnsi="Times New Roman" w:cs="Times New Roman"/>
        </w:rPr>
        <w:t xml:space="preserve"> on the floor</w:t>
      </w:r>
      <w:r w:rsidR="000C6A29">
        <w:rPr>
          <w:rFonts w:ascii="Times New Roman" w:hAnsi="Times New Roman" w:cs="Times New Roman"/>
        </w:rPr>
        <w:t>.</w:t>
      </w:r>
    </w:p>
    <w:p w14:paraId="558F492B" w14:textId="31CD3B07" w:rsidR="00215B14" w:rsidRPr="003D0401" w:rsidRDefault="00215B14" w:rsidP="00BC1039">
      <w:pPr>
        <w:pStyle w:val="ListParagraph"/>
        <w:numPr>
          <w:ilvl w:val="3"/>
          <w:numId w:val="1"/>
        </w:numPr>
        <w:spacing w:line="240" w:lineRule="auto"/>
        <w:ind w:left="2340" w:hanging="810"/>
        <w:rPr>
          <w:rFonts w:ascii="Times New Roman" w:hAnsi="Times New Roman" w:cs="Times New Roman"/>
        </w:rPr>
      </w:pPr>
      <w:r w:rsidRPr="003D0401">
        <w:rPr>
          <w:rFonts w:ascii="Times New Roman" w:hAnsi="Times New Roman" w:cs="Times New Roman"/>
        </w:rPr>
        <w:t xml:space="preserve">The </w:t>
      </w:r>
      <w:r w:rsidR="00881531" w:rsidRPr="003D0401">
        <w:rPr>
          <w:rFonts w:ascii="Times New Roman" w:hAnsi="Times New Roman" w:cs="Times New Roman"/>
        </w:rPr>
        <w:t>APS</w:t>
      </w:r>
      <w:r w:rsidRPr="003D0401">
        <w:rPr>
          <w:rFonts w:ascii="Times New Roman" w:hAnsi="Times New Roman" w:cs="Times New Roman"/>
        </w:rPr>
        <w:t xml:space="preserve"> shall monitor current position in relation to the line</w:t>
      </w:r>
      <w:r w:rsidR="00D35E42" w:rsidRPr="003D0401">
        <w:rPr>
          <w:rFonts w:ascii="Times New Roman" w:hAnsi="Times New Roman" w:cs="Times New Roman"/>
        </w:rPr>
        <w:t xml:space="preserve"> on the floor</w:t>
      </w:r>
      <w:r w:rsidRPr="003D0401">
        <w:rPr>
          <w:rFonts w:ascii="Times New Roman" w:hAnsi="Times New Roman" w:cs="Times New Roman"/>
        </w:rPr>
        <w:t>.</w:t>
      </w:r>
    </w:p>
    <w:p w14:paraId="549B7BD3" w14:textId="295E49D8" w:rsidR="00215B14" w:rsidRPr="003D0401" w:rsidRDefault="00215B14" w:rsidP="00BC1039">
      <w:pPr>
        <w:pStyle w:val="ListParagraph"/>
        <w:numPr>
          <w:ilvl w:val="3"/>
          <w:numId w:val="1"/>
        </w:numPr>
        <w:spacing w:line="240" w:lineRule="auto"/>
        <w:ind w:left="2340" w:hanging="810"/>
        <w:rPr>
          <w:rFonts w:ascii="Times New Roman" w:hAnsi="Times New Roman" w:cs="Times New Roman"/>
        </w:rPr>
      </w:pPr>
      <w:r w:rsidRPr="003D0401">
        <w:rPr>
          <w:rFonts w:ascii="Times New Roman" w:hAnsi="Times New Roman" w:cs="Times New Roman"/>
        </w:rPr>
        <w:t xml:space="preserve">The </w:t>
      </w:r>
      <w:r w:rsidR="00881531" w:rsidRPr="003D0401">
        <w:rPr>
          <w:rFonts w:ascii="Times New Roman" w:hAnsi="Times New Roman" w:cs="Times New Roman"/>
        </w:rPr>
        <w:t>APS</w:t>
      </w:r>
      <w:r w:rsidR="008045AC" w:rsidRPr="003D0401">
        <w:rPr>
          <w:rFonts w:ascii="Times New Roman" w:hAnsi="Times New Roman" w:cs="Times New Roman"/>
        </w:rPr>
        <w:t xml:space="preserve"> shall continuously correct any </w:t>
      </w:r>
      <w:r w:rsidRPr="003D0401">
        <w:rPr>
          <w:rFonts w:ascii="Times New Roman" w:hAnsi="Times New Roman" w:cs="Times New Roman"/>
        </w:rPr>
        <w:t>deviations from the line</w:t>
      </w:r>
      <w:r w:rsidR="00D35E42" w:rsidRPr="003D0401">
        <w:rPr>
          <w:rFonts w:ascii="Times New Roman" w:hAnsi="Times New Roman" w:cs="Times New Roman"/>
        </w:rPr>
        <w:t xml:space="preserve"> on the floor</w:t>
      </w:r>
      <w:r w:rsidRPr="003D0401">
        <w:rPr>
          <w:rFonts w:ascii="Times New Roman" w:hAnsi="Times New Roman" w:cs="Times New Roman"/>
        </w:rPr>
        <w:t>.</w:t>
      </w:r>
    </w:p>
    <w:p w14:paraId="5674313D" w14:textId="77CB0B90" w:rsidR="00215B14" w:rsidRPr="003D0401" w:rsidRDefault="00215B14" w:rsidP="00BC1039">
      <w:pPr>
        <w:pStyle w:val="ListParagraph"/>
        <w:numPr>
          <w:ilvl w:val="2"/>
          <w:numId w:val="1"/>
        </w:numPr>
        <w:spacing w:line="240" w:lineRule="auto"/>
        <w:ind w:left="1530" w:hanging="63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remain within the playing </w:t>
      </w:r>
      <w:r w:rsidR="00D91748" w:rsidRPr="003D0401">
        <w:rPr>
          <w:rFonts w:ascii="Times New Roman" w:hAnsi="Times New Roman" w:cs="Times New Roman"/>
        </w:rPr>
        <w:t>board</w:t>
      </w:r>
      <w:r w:rsidR="000C6A29">
        <w:rPr>
          <w:rFonts w:ascii="Times New Roman" w:hAnsi="Times New Roman" w:cs="Times New Roman"/>
        </w:rPr>
        <w:t xml:space="preserve"> </w:t>
      </w:r>
      <w:r w:rsidR="000C6A29" w:rsidRPr="00CB60CF">
        <w:rPr>
          <w:rFonts w:ascii="Times New Roman" w:hAnsi="Times New Roman" w:cs="Times New Roman"/>
          <w:color w:val="FF0000"/>
        </w:rPr>
        <w:t>at all times throughout the competition</w:t>
      </w:r>
      <w:r w:rsidRPr="003D0401">
        <w:rPr>
          <w:rFonts w:ascii="Times New Roman" w:hAnsi="Times New Roman" w:cs="Times New Roman"/>
        </w:rPr>
        <w:t>.</w:t>
      </w:r>
    </w:p>
    <w:p w14:paraId="389782B9" w14:textId="4DD74974" w:rsidR="00215B14" w:rsidRPr="003D0401" w:rsidRDefault="00215B14" w:rsidP="00BC1039">
      <w:pPr>
        <w:pStyle w:val="ListParagraph"/>
        <w:numPr>
          <w:ilvl w:val="3"/>
          <w:numId w:val="1"/>
        </w:numPr>
        <w:spacing w:line="240" w:lineRule="auto"/>
        <w:ind w:left="2340" w:hanging="810"/>
        <w:rPr>
          <w:rFonts w:ascii="Times New Roman" w:hAnsi="Times New Roman" w:cs="Times New Roman"/>
        </w:rPr>
      </w:pPr>
      <w:r w:rsidRPr="003D0401">
        <w:rPr>
          <w:rFonts w:ascii="Times New Roman" w:hAnsi="Times New Roman" w:cs="Times New Roman"/>
        </w:rPr>
        <w:t xml:space="preserve">The </w:t>
      </w:r>
      <w:r w:rsidR="00881531" w:rsidRPr="003D0401">
        <w:rPr>
          <w:rFonts w:ascii="Times New Roman" w:hAnsi="Times New Roman" w:cs="Times New Roman"/>
        </w:rPr>
        <w:t>APS</w:t>
      </w:r>
      <w:r w:rsidRPr="003D0401">
        <w:rPr>
          <w:rFonts w:ascii="Times New Roman" w:hAnsi="Times New Roman" w:cs="Times New Roman"/>
        </w:rPr>
        <w:t xml:space="preserve"> shall identify the edges of the playing </w:t>
      </w:r>
      <w:r w:rsidR="008C2667" w:rsidRPr="003D0401">
        <w:rPr>
          <w:rFonts w:ascii="Times New Roman" w:hAnsi="Times New Roman" w:cs="Times New Roman"/>
        </w:rPr>
        <w:t>board</w:t>
      </w:r>
      <w:r w:rsidRPr="003D0401">
        <w:rPr>
          <w:rFonts w:ascii="Times New Roman" w:hAnsi="Times New Roman" w:cs="Times New Roman"/>
        </w:rPr>
        <w:t>.</w:t>
      </w:r>
    </w:p>
    <w:p w14:paraId="03A1A24E" w14:textId="26D418EE" w:rsidR="00215B14" w:rsidRPr="003D0401" w:rsidRDefault="00215B14" w:rsidP="00BC1039">
      <w:pPr>
        <w:pStyle w:val="ListParagraph"/>
        <w:numPr>
          <w:ilvl w:val="2"/>
          <w:numId w:val="1"/>
        </w:numPr>
        <w:spacing w:line="240" w:lineRule="auto"/>
        <w:ind w:left="1530" w:hanging="63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follow the line</w:t>
      </w:r>
      <w:r w:rsidR="00D35E42" w:rsidRPr="003D0401">
        <w:rPr>
          <w:rFonts w:ascii="Times New Roman" w:hAnsi="Times New Roman" w:cs="Times New Roman"/>
        </w:rPr>
        <w:t xml:space="preserve"> on the floor</w:t>
      </w:r>
      <w:r w:rsidRPr="003D0401">
        <w:rPr>
          <w:rFonts w:ascii="Times New Roman" w:hAnsi="Times New Roman" w:cs="Times New Roman"/>
        </w:rPr>
        <w:t xml:space="preserve"> to reach the next object.</w:t>
      </w:r>
    </w:p>
    <w:p w14:paraId="202E208D" w14:textId="7A3BB390" w:rsidR="00215B14" w:rsidRPr="003D0401" w:rsidRDefault="00215B14" w:rsidP="00BC1039">
      <w:pPr>
        <w:pStyle w:val="ListParagraph"/>
        <w:numPr>
          <w:ilvl w:val="3"/>
          <w:numId w:val="1"/>
        </w:numPr>
        <w:spacing w:line="240" w:lineRule="auto"/>
        <w:ind w:left="2340" w:hanging="810"/>
        <w:rPr>
          <w:rFonts w:ascii="Times New Roman" w:hAnsi="Times New Roman" w:cs="Times New Roman"/>
        </w:rPr>
      </w:pPr>
      <w:r w:rsidRPr="003D0401">
        <w:rPr>
          <w:rFonts w:ascii="Times New Roman" w:hAnsi="Times New Roman" w:cs="Times New Roman"/>
        </w:rPr>
        <w:t xml:space="preserve">The </w:t>
      </w:r>
      <w:r w:rsidR="00881531" w:rsidRPr="003D0401">
        <w:rPr>
          <w:rFonts w:ascii="Times New Roman" w:hAnsi="Times New Roman" w:cs="Times New Roman"/>
        </w:rPr>
        <w:t>APS</w:t>
      </w:r>
      <w:r w:rsidRPr="003D0401">
        <w:rPr>
          <w:rFonts w:ascii="Times New Roman" w:hAnsi="Times New Roman" w:cs="Times New Roman"/>
        </w:rPr>
        <w:t xml:space="preserve"> shall identify the </w:t>
      </w:r>
      <w:r w:rsidR="008C2667" w:rsidRPr="003D0401">
        <w:rPr>
          <w:rFonts w:ascii="Times New Roman" w:hAnsi="Times New Roman" w:cs="Times New Roman"/>
        </w:rPr>
        <w:t>game station</w:t>
      </w:r>
      <w:r w:rsidRPr="003D0401">
        <w:rPr>
          <w:rFonts w:ascii="Times New Roman" w:hAnsi="Times New Roman" w:cs="Times New Roman"/>
        </w:rPr>
        <w:t>.</w:t>
      </w:r>
    </w:p>
    <w:p w14:paraId="03073136" w14:textId="3389334A" w:rsidR="00215B14" w:rsidRPr="003D0401" w:rsidRDefault="00215B14" w:rsidP="00BC1039">
      <w:pPr>
        <w:pStyle w:val="ListParagraph"/>
        <w:numPr>
          <w:ilvl w:val="3"/>
          <w:numId w:val="1"/>
        </w:numPr>
        <w:spacing w:line="240" w:lineRule="auto"/>
        <w:ind w:left="2340" w:hanging="810"/>
        <w:rPr>
          <w:rFonts w:ascii="Times New Roman" w:hAnsi="Times New Roman" w:cs="Times New Roman"/>
        </w:rPr>
      </w:pPr>
      <w:r w:rsidRPr="003D0401">
        <w:rPr>
          <w:rFonts w:ascii="Times New Roman" w:hAnsi="Times New Roman" w:cs="Times New Roman"/>
        </w:rPr>
        <w:t xml:space="preserve">The </w:t>
      </w:r>
      <w:r w:rsidR="00881531" w:rsidRPr="003D0401">
        <w:rPr>
          <w:rFonts w:ascii="Times New Roman" w:hAnsi="Times New Roman" w:cs="Times New Roman"/>
        </w:rPr>
        <w:t>APS</w:t>
      </w:r>
      <w:r w:rsidRPr="003D0401">
        <w:rPr>
          <w:rFonts w:ascii="Times New Roman" w:hAnsi="Times New Roman" w:cs="Times New Roman"/>
        </w:rPr>
        <w:t xml:space="preserve"> shall return to the line after leaving the </w:t>
      </w:r>
      <w:r w:rsidR="008C2667" w:rsidRPr="003D0401">
        <w:rPr>
          <w:rFonts w:ascii="Times New Roman" w:hAnsi="Times New Roman" w:cs="Times New Roman"/>
        </w:rPr>
        <w:t>game station</w:t>
      </w:r>
      <w:r w:rsidRPr="003D0401">
        <w:rPr>
          <w:rFonts w:ascii="Times New Roman" w:hAnsi="Times New Roman" w:cs="Times New Roman"/>
        </w:rPr>
        <w:t>.</w:t>
      </w:r>
    </w:p>
    <w:p w14:paraId="5706E87B" w14:textId="6E3ED982" w:rsidR="00215B14" w:rsidRPr="003D0401" w:rsidRDefault="00215B14" w:rsidP="00BC1039">
      <w:pPr>
        <w:pStyle w:val="ListParagraph"/>
        <w:numPr>
          <w:ilvl w:val="2"/>
          <w:numId w:val="1"/>
        </w:numPr>
        <w:tabs>
          <w:tab w:val="left" w:pos="1350"/>
          <w:tab w:val="left" w:pos="2160"/>
        </w:tabs>
        <w:spacing w:line="240" w:lineRule="auto"/>
        <w:ind w:left="1530" w:hanging="63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stop moving once the finish line is crossed.</w:t>
      </w:r>
    </w:p>
    <w:p w14:paraId="24993787" w14:textId="0EE338D9" w:rsidR="00CB4E53" w:rsidRPr="003D0401" w:rsidRDefault="00881531" w:rsidP="00BC1039">
      <w:pPr>
        <w:pStyle w:val="ListParagraph"/>
        <w:numPr>
          <w:ilvl w:val="1"/>
          <w:numId w:val="1"/>
        </w:numPr>
        <w:spacing w:line="240" w:lineRule="auto"/>
        <w:ind w:left="900" w:hanging="540"/>
        <w:rPr>
          <w:rFonts w:ascii="Times New Roman" w:hAnsi="Times New Roman" w:cs="Times New Roman"/>
          <w:b/>
        </w:rPr>
      </w:pPr>
      <w:r w:rsidRPr="003D0401">
        <w:rPr>
          <w:rFonts w:ascii="Times New Roman" w:hAnsi="Times New Roman" w:cs="Times New Roman"/>
          <w:b/>
        </w:rPr>
        <w:t>Challenge Completion Requirements</w:t>
      </w:r>
    </w:p>
    <w:p w14:paraId="2A374181" w14:textId="0A36F17C" w:rsidR="003777B5" w:rsidRDefault="003777B5" w:rsidP="00BC1039">
      <w:pPr>
        <w:pStyle w:val="ListParagraph"/>
        <w:numPr>
          <w:ilvl w:val="2"/>
          <w:numId w:val="1"/>
        </w:numPr>
        <w:tabs>
          <w:tab w:val="left" w:pos="2880"/>
          <w:tab w:val="left" w:pos="3330"/>
          <w:tab w:val="left" w:pos="4410"/>
        </w:tabs>
        <w:spacing w:line="240" w:lineRule="auto"/>
        <w:ind w:left="1620" w:hanging="720"/>
        <w:rPr>
          <w:ins w:id="953" w:author="Merissa Roth" w:date="2014-11-09T16:07:00Z"/>
          <w:rFonts w:ascii="Times New Roman" w:hAnsi="Times New Roman" w:cs="Times New Roman"/>
        </w:rPr>
      </w:pPr>
      <w:r w:rsidRPr="00E920CE">
        <w:rPr>
          <w:rFonts w:ascii="Times New Roman" w:hAnsi="Times New Roman" w:cs="Times New Roman"/>
        </w:rPr>
        <w:t xml:space="preserve">The </w:t>
      </w:r>
      <w:r w:rsidR="00DC13B7" w:rsidRPr="00411C88">
        <w:rPr>
          <w:rFonts w:ascii="Times New Roman" w:hAnsi="Times New Roman" w:cs="Times New Roman"/>
        </w:rPr>
        <w:t>APS</w:t>
      </w:r>
      <w:r w:rsidRPr="003E376F">
        <w:rPr>
          <w:rFonts w:ascii="Times New Roman" w:hAnsi="Times New Roman" w:cs="Times New Roman"/>
        </w:rPr>
        <w:t xml:space="preserve"> </w:t>
      </w:r>
      <w:r w:rsidR="008D3681" w:rsidRPr="003E376F">
        <w:rPr>
          <w:rFonts w:ascii="Times New Roman" w:hAnsi="Times New Roman" w:cs="Times New Roman"/>
        </w:rPr>
        <w:t>shall</w:t>
      </w:r>
      <w:r w:rsidRPr="003E376F">
        <w:rPr>
          <w:rFonts w:ascii="Times New Roman" w:hAnsi="Times New Roman" w:cs="Times New Roman"/>
        </w:rPr>
        <w:t xml:space="preserve"> press the middle button on </w:t>
      </w:r>
      <w:r w:rsidR="005442EE" w:rsidRPr="003E376F">
        <w:rPr>
          <w:rFonts w:ascii="Times New Roman" w:hAnsi="Times New Roman" w:cs="Times New Roman"/>
        </w:rPr>
        <w:t xml:space="preserve">the </w:t>
      </w:r>
      <w:r w:rsidR="00236F4D" w:rsidRPr="003E376F">
        <w:rPr>
          <w:rFonts w:ascii="Times New Roman" w:hAnsi="Times New Roman" w:cs="Times New Roman"/>
        </w:rPr>
        <w:t xml:space="preserve">Simon </w:t>
      </w:r>
      <w:del w:id="954" w:author="Pedrosa, Kurt L" w:date="2014-09-18T17:43:00Z">
        <w:r w:rsidR="00AC6E8D" w:rsidRPr="003E376F" w:rsidDel="00514745">
          <w:rPr>
            <w:rFonts w:ascii="Times New Roman" w:hAnsi="Times New Roman" w:cs="Times New Roman"/>
          </w:rPr>
          <w:delText>Carabineer</w:delText>
        </w:r>
      </w:del>
      <w:ins w:id="955" w:author="Pedrosa, Kurt L" w:date="2014-09-18T17:43:00Z">
        <w:r w:rsidR="00514745" w:rsidRPr="003E376F">
          <w:rPr>
            <w:rFonts w:ascii="Times New Roman" w:hAnsi="Times New Roman" w:cs="Times New Roman"/>
          </w:rPr>
          <w:t>Carabiner</w:t>
        </w:r>
      </w:ins>
      <w:r w:rsidR="00236F4D" w:rsidRPr="003E376F">
        <w:rPr>
          <w:rFonts w:ascii="Times New Roman" w:hAnsi="Times New Roman" w:cs="Times New Roman"/>
        </w:rPr>
        <w:t xml:space="preserve"> </w:t>
      </w:r>
      <w:r w:rsidR="00CB4E53" w:rsidRPr="003E376F">
        <w:rPr>
          <w:rFonts w:ascii="Times New Roman" w:hAnsi="Times New Roman" w:cs="Times New Roman"/>
        </w:rPr>
        <w:t>to start playing</w:t>
      </w:r>
      <w:r w:rsidRPr="003E376F">
        <w:rPr>
          <w:rFonts w:ascii="Times New Roman" w:hAnsi="Times New Roman" w:cs="Times New Roman"/>
        </w:rPr>
        <w:t xml:space="preserve">. </w:t>
      </w:r>
    </w:p>
    <w:p w14:paraId="373B0319" w14:textId="5EFDFB6F" w:rsidR="00FD7624" w:rsidRPr="00CB60CF" w:rsidRDefault="00FD7624" w:rsidP="00BC1039">
      <w:pPr>
        <w:pStyle w:val="ListParagraph"/>
        <w:numPr>
          <w:ilvl w:val="2"/>
          <w:numId w:val="1"/>
        </w:numPr>
        <w:tabs>
          <w:tab w:val="left" w:pos="2880"/>
          <w:tab w:val="left" w:pos="3330"/>
          <w:tab w:val="left" w:pos="4410"/>
        </w:tabs>
        <w:spacing w:line="240" w:lineRule="auto"/>
        <w:ind w:left="1620" w:hanging="720"/>
        <w:rPr>
          <w:ins w:id="956" w:author="Merissa Roth" w:date="2014-11-09T16:08:00Z"/>
          <w:rFonts w:ascii="Times New Roman" w:hAnsi="Times New Roman" w:cs="Times New Roman"/>
          <w:color w:val="FF0000"/>
        </w:rPr>
      </w:pPr>
      <w:ins w:id="957" w:author="Merissa Roth" w:date="2014-11-09T16:07:00Z">
        <w:r w:rsidRPr="00CB60CF">
          <w:rPr>
            <w:rFonts w:ascii="Times New Roman" w:hAnsi="Times New Roman" w:cs="Times New Roman"/>
            <w:color w:val="FF0000"/>
          </w:rPr>
          <w:t xml:space="preserve">The APS shall </w:t>
        </w:r>
      </w:ins>
      <w:ins w:id="958" w:author="Merissa Roth" w:date="2014-11-09T16:09:00Z">
        <w:r w:rsidRPr="00CB60CF">
          <w:rPr>
            <w:rFonts w:ascii="Times New Roman" w:hAnsi="Times New Roman" w:cs="Times New Roman"/>
            <w:color w:val="FF0000"/>
          </w:rPr>
          <w:t>recognize</w:t>
        </w:r>
      </w:ins>
      <w:ins w:id="959" w:author="Merissa Roth" w:date="2014-11-09T16:07:00Z">
        <w:r w:rsidRPr="00CB60CF">
          <w:rPr>
            <w:rFonts w:ascii="Times New Roman" w:hAnsi="Times New Roman" w:cs="Times New Roman"/>
            <w:color w:val="FF0000"/>
          </w:rPr>
          <w:t xml:space="preserve"> the colors lit up on the Simon </w:t>
        </w:r>
        <w:proofErr w:type="spellStart"/>
        <w:r w:rsidRPr="00CB60CF">
          <w:rPr>
            <w:rFonts w:ascii="Times New Roman" w:hAnsi="Times New Roman" w:cs="Times New Roman"/>
            <w:color w:val="FF0000"/>
          </w:rPr>
          <w:t>Carab</w:t>
        </w:r>
      </w:ins>
      <w:r w:rsidR="006D7501" w:rsidRPr="00CB60CF">
        <w:rPr>
          <w:rFonts w:ascii="Times New Roman" w:hAnsi="Times New Roman" w:cs="Times New Roman"/>
          <w:color w:val="FF0000"/>
        </w:rPr>
        <w:t>eaner</w:t>
      </w:r>
      <w:proofErr w:type="spellEnd"/>
      <w:ins w:id="960" w:author="Merissa Roth" w:date="2014-11-09T16:21:00Z">
        <w:r w:rsidR="0079668D" w:rsidRPr="00CB60CF">
          <w:rPr>
            <w:rFonts w:ascii="Times New Roman" w:hAnsi="Times New Roman" w:cs="Times New Roman"/>
            <w:color w:val="FF0000"/>
          </w:rPr>
          <w:t xml:space="preserve"> using light intensity resistors</w:t>
        </w:r>
      </w:ins>
      <w:ins w:id="961" w:author="Merissa Roth" w:date="2014-11-09T16:08:00Z">
        <w:r w:rsidRPr="00CB60CF">
          <w:rPr>
            <w:rFonts w:ascii="Times New Roman" w:hAnsi="Times New Roman" w:cs="Times New Roman"/>
            <w:color w:val="FF0000"/>
          </w:rPr>
          <w:t>.</w:t>
        </w:r>
      </w:ins>
    </w:p>
    <w:p w14:paraId="51FAD0BD" w14:textId="32FB4FA5" w:rsidR="00FD7624" w:rsidRPr="00CB60CF" w:rsidRDefault="00FD7624" w:rsidP="00BC1039">
      <w:pPr>
        <w:pStyle w:val="ListParagraph"/>
        <w:numPr>
          <w:ilvl w:val="2"/>
          <w:numId w:val="1"/>
        </w:numPr>
        <w:tabs>
          <w:tab w:val="left" w:pos="2880"/>
          <w:tab w:val="left" w:pos="3330"/>
          <w:tab w:val="left" w:pos="4410"/>
        </w:tabs>
        <w:spacing w:line="240" w:lineRule="auto"/>
        <w:ind w:left="1620" w:hanging="720"/>
        <w:rPr>
          <w:ins w:id="962" w:author="Merissa Roth" w:date="2014-11-09T16:09:00Z"/>
          <w:rFonts w:ascii="Times New Roman" w:hAnsi="Times New Roman" w:cs="Times New Roman"/>
          <w:color w:val="FF0000"/>
        </w:rPr>
      </w:pPr>
      <w:ins w:id="963" w:author="Merissa Roth" w:date="2014-11-09T16:08:00Z">
        <w:r w:rsidRPr="00CB60CF">
          <w:rPr>
            <w:rFonts w:ascii="Times New Roman" w:hAnsi="Times New Roman" w:cs="Times New Roman"/>
            <w:color w:val="FF0000"/>
          </w:rPr>
          <w:t xml:space="preserve">The APS shall </w:t>
        </w:r>
      </w:ins>
      <w:r w:rsidR="006D7501" w:rsidRPr="00CB60CF">
        <w:rPr>
          <w:rFonts w:ascii="Times New Roman" w:hAnsi="Times New Roman" w:cs="Times New Roman"/>
          <w:color w:val="FF0000"/>
        </w:rPr>
        <w:t>rotate to position</w:t>
      </w:r>
      <w:ins w:id="964" w:author="Merissa Roth" w:date="2014-11-09T16:09:00Z">
        <w:r w:rsidRPr="00CB60CF">
          <w:rPr>
            <w:rFonts w:ascii="Times New Roman" w:hAnsi="Times New Roman" w:cs="Times New Roman"/>
            <w:color w:val="FF0000"/>
          </w:rPr>
          <w:t xml:space="preserve"> the rod over the detected color on </w:t>
        </w:r>
      </w:ins>
      <w:ins w:id="965" w:author="Merissa Roth" w:date="2014-11-09T16:10:00Z">
        <w:r w:rsidRPr="00CB60CF">
          <w:rPr>
            <w:rFonts w:ascii="Times New Roman" w:hAnsi="Times New Roman" w:cs="Times New Roman"/>
            <w:color w:val="FF0000"/>
          </w:rPr>
          <w:t>the</w:t>
        </w:r>
      </w:ins>
      <w:ins w:id="966" w:author="Merissa Roth" w:date="2014-11-09T16:09:00Z">
        <w:r w:rsidRPr="00CB60CF">
          <w:rPr>
            <w:rFonts w:ascii="Times New Roman" w:hAnsi="Times New Roman" w:cs="Times New Roman"/>
            <w:color w:val="FF0000"/>
          </w:rPr>
          <w:t xml:space="preserve"> </w:t>
        </w:r>
      </w:ins>
      <w:ins w:id="967" w:author="Merissa Roth" w:date="2014-11-09T16:10:00Z">
        <w:r w:rsidRPr="00CB60CF">
          <w:rPr>
            <w:rFonts w:ascii="Times New Roman" w:hAnsi="Times New Roman" w:cs="Times New Roman"/>
            <w:color w:val="FF0000"/>
          </w:rPr>
          <w:t>Simon Carabiner</w:t>
        </w:r>
      </w:ins>
      <w:ins w:id="968" w:author="Merissa Roth" w:date="2014-11-09T16:09:00Z">
        <w:r w:rsidRPr="00CB60CF">
          <w:rPr>
            <w:rFonts w:ascii="Times New Roman" w:hAnsi="Times New Roman" w:cs="Times New Roman"/>
            <w:color w:val="FF0000"/>
          </w:rPr>
          <w:t>.</w:t>
        </w:r>
      </w:ins>
    </w:p>
    <w:p w14:paraId="4D53ED05" w14:textId="52EE9BC3" w:rsidR="00FD7624" w:rsidRPr="00CB60CF" w:rsidRDefault="00FD7624" w:rsidP="00BC1039">
      <w:pPr>
        <w:pStyle w:val="ListParagraph"/>
        <w:numPr>
          <w:ilvl w:val="2"/>
          <w:numId w:val="1"/>
        </w:numPr>
        <w:tabs>
          <w:tab w:val="left" w:pos="2880"/>
          <w:tab w:val="left" w:pos="3330"/>
          <w:tab w:val="left" w:pos="4410"/>
        </w:tabs>
        <w:spacing w:line="240" w:lineRule="auto"/>
        <w:ind w:left="1620" w:hanging="720"/>
        <w:rPr>
          <w:rFonts w:ascii="Times New Roman" w:hAnsi="Times New Roman" w:cs="Times New Roman"/>
          <w:color w:val="FF0000"/>
        </w:rPr>
      </w:pPr>
      <w:ins w:id="969" w:author="Merissa Roth" w:date="2014-11-09T16:10:00Z">
        <w:r w:rsidRPr="00CB60CF">
          <w:rPr>
            <w:rFonts w:ascii="Times New Roman" w:hAnsi="Times New Roman" w:cs="Times New Roman"/>
            <w:color w:val="FF0000"/>
          </w:rPr>
          <w:t>The APS shall move in the z-direction to push the detected color on the Simon Carabiner</w:t>
        </w:r>
      </w:ins>
      <w:r w:rsidR="00AA137B" w:rsidRPr="00CB60CF">
        <w:rPr>
          <w:rFonts w:ascii="Times New Roman" w:hAnsi="Times New Roman" w:cs="Times New Roman"/>
          <w:color w:val="FF0000"/>
        </w:rPr>
        <w:t>.</w:t>
      </w:r>
    </w:p>
    <w:p w14:paraId="5CDA5CFA" w14:textId="266FBF13" w:rsidR="00FD7624" w:rsidRPr="00FD7624" w:rsidRDefault="003777B5" w:rsidP="00BC1039">
      <w:pPr>
        <w:pStyle w:val="ListParagraph"/>
        <w:numPr>
          <w:ilvl w:val="2"/>
          <w:numId w:val="1"/>
        </w:numPr>
        <w:tabs>
          <w:tab w:val="left" w:pos="2880"/>
          <w:tab w:val="left" w:pos="3330"/>
          <w:tab w:val="left" w:pos="4410"/>
        </w:tabs>
        <w:spacing w:line="240" w:lineRule="auto"/>
        <w:ind w:left="1620" w:hanging="720"/>
        <w:rPr>
          <w:rFonts w:ascii="Times New Roman" w:hAnsi="Times New Roman" w:cs="Times New Roman"/>
        </w:rPr>
      </w:pPr>
      <w:r w:rsidRPr="003E376F">
        <w:rPr>
          <w:rFonts w:ascii="Times New Roman" w:hAnsi="Times New Roman" w:cs="Times New Roman"/>
        </w:rPr>
        <w:t xml:space="preserve">The </w:t>
      </w:r>
      <w:r w:rsidR="00DC13B7" w:rsidRPr="003E376F">
        <w:rPr>
          <w:rFonts w:ascii="Times New Roman" w:hAnsi="Times New Roman" w:cs="Times New Roman"/>
        </w:rPr>
        <w:t>APS</w:t>
      </w:r>
      <w:r w:rsidRPr="003E376F">
        <w:rPr>
          <w:rFonts w:ascii="Times New Roman" w:hAnsi="Times New Roman" w:cs="Times New Roman"/>
        </w:rPr>
        <w:t xml:space="preserve"> </w:t>
      </w:r>
      <w:r w:rsidR="008D3681" w:rsidRPr="003E376F">
        <w:rPr>
          <w:rFonts w:ascii="Times New Roman" w:hAnsi="Times New Roman" w:cs="Times New Roman"/>
        </w:rPr>
        <w:t>shall</w:t>
      </w:r>
      <w:r w:rsidRPr="003E376F">
        <w:rPr>
          <w:rFonts w:ascii="Times New Roman" w:hAnsi="Times New Roman" w:cs="Times New Roman"/>
        </w:rPr>
        <w:t xml:space="preserve"> play </w:t>
      </w:r>
      <w:r w:rsidR="00236F4D" w:rsidRPr="003E376F">
        <w:rPr>
          <w:rFonts w:ascii="Times New Roman" w:hAnsi="Times New Roman" w:cs="Times New Roman"/>
        </w:rPr>
        <w:t xml:space="preserve">with the Simon </w:t>
      </w:r>
      <w:del w:id="970" w:author="Pedrosa, Kurt L" w:date="2014-09-18T17:43:00Z">
        <w:r w:rsidR="00AC6E8D" w:rsidRPr="003E376F" w:rsidDel="00514745">
          <w:rPr>
            <w:rFonts w:ascii="Times New Roman" w:hAnsi="Times New Roman" w:cs="Times New Roman"/>
          </w:rPr>
          <w:delText>Carabineer</w:delText>
        </w:r>
      </w:del>
      <w:ins w:id="971" w:author="Pedrosa, Kurt L" w:date="2014-09-18T17:43:00Z">
        <w:r w:rsidR="00514745" w:rsidRPr="003E376F">
          <w:rPr>
            <w:rFonts w:ascii="Times New Roman" w:hAnsi="Times New Roman" w:cs="Times New Roman"/>
          </w:rPr>
          <w:t>Carabiner</w:t>
        </w:r>
      </w:ins>
      <w:r w:rsidR="00236F4D" w:rsidRPr="003E376F">
        <w:rPr>
          <w:rFonts w:ascii="Times New Roman" w:hAnsi="Times New Roman" w:cs="Times New Roman"/>
        </w:rPr>
        <w:t xml:space="preserve"> </w:t>
      </w:r>
      <w:r w:rsidR="005442EE" w:rsidRPr="003E376F">
        <w:rPr>
          <w:rFonts w:ascii="Times New Roman" w:hAnsi="Times New Roman" w:cs="Times New Roman"/>
        </w:rPr>
        <w:t>for 15 seconds</w:t>
      </w:r>
      <w:r w:rsidRPr="003E376F">
        <w:rPr>
          <w:rFonts w:ascii="Times New Roman" w:hAnsi="Times New Roman" w:cs="Times New Roman"/>
        </w:rPr>
        <w:t>.</w:t>
      </w:r>
    </w:p>
    <w:p w14:paraId="4E9008A7" w14:textId="55DD739C" w:rsidR="00266DC8" w:rsidRPr="00CB60CF" w:rsidRDefault="003777B5" w:rsidP="00BC1039">
      <w:pPr>
        <w:pStyle w:val="ListParagraph"/>
        <w:numPr>
          <w:ilvl w:val="2"/>
          <w:numId w:val="1"/>
        </w:numPr>
        <w:tabs>
          <w:tab w:val="left" w:pos="2880"/>
          <w:tab w:val="left" w:pos="3330"/>
          <w:tab w:val="left" w:pos="4410"/>
        </w:tabs>
        <w:spacing w:line="240" w:lineRule="auto"/>
        <w:ind w:left="1620" w:hanging="720"/>
        <w:rPr>
          <w:ins w:id="972" w:author="Merissa Roth" w:date="2014-11-09T16:24:00Z"/>
          <w:rFonts w:ascii="Times New Roman" w:hAnsi="Times New Roman" w:cs="Times New Roman"/>
          <w:color w:val="FF0000"/>
        </w:rPr>
      </w:pPr>
      <w:r w:rsidRPr="003E376F">
        <w:rPr>
          <w:rFonts w:ascii="Times New Roman" w:hAnsi="Times New Roman" w:cs="Times New Roman"/>
        </w:rPr>
        <w:t xml:space="preserve">The </w:t>
      </w:r>
      <w:r w:rsidR="00DC13B7" w:rsidRPr="003E376F">
        <w:rPr>
          <w:rFonts w:ascii="Times New Roman" w:hAnsi="Times New Roman" w:cs="Times New Roman"/>
        </w:rPr>
        <w:t>APS</w:t>
      </w:r>
      <w:r w:rsidRPr="003E376F">
        <w:rPr>
          <w:rFonts w:ascii="Times New Roman" w:hAnsi="Times New Roman" w:cs="Times New Roman"/>
        </w:rPr>
        <w:t xml:space="preserve"> </w:t>
      </w:r>
      <w:r w:rsidR="004B22F9" w:rsidRPr="003E376F">
        <w:rPr>
          <w:rFonts w:ascii="Times New Roman" w:hAnsi="Times New Roman" w:cs="Times New Roman"/>
        </w:rPr>
        <w:t>shall</w:t>
      </w:r>
      <w:r w:rsidRPr="003E376F">
        <w:rPr>
          <w:rFonts w:ascii="Times New Roman" w:hAnsi="Times New Roman" w:cs="Times New Roman"/>
        </w:rPr>
        <w:t xml:space="preserve"> </w:t>
      </w:r>
      <w:r w:rsidR="00EA5AC7" w:rsidRPr="003E376F">
        <w:rPr>
          <w:rFonts w:ascii="Times New Roman" w:hAnsi="Times New Roman" w:cs="Times New Roman"/>
        </w:rPr>
        <w:t>rotate</w:t>
      </w:r>
      <w:r w:rsidRPr="003E376F">
        <w:rPr>
          <w:rFonts w:ascii="Times New Roman" w:hAnsi="Times New Roman" w:cs="Times New Roman"/>
        </w:rPr>
        <w:t xml:space="preserve"> one </w:t>
      </w:r>
      <w:del w:id="973" w:author="Merissa Roth" w:date="2014-11-09T13:16:00Z">
        <w:r w:rsidR="00A3358A" w:rsidRPr="003E376F" w:rsidDel="00726614">
          <w:rPr>
            <w:rFonts w:ascii="Times New Roman" w:hAnsi="Times New Roman" w:cs="Times New Roman"/>
          </w:rPr>
          <w:delText>(1)</w:delText>
        </w:r>
      </w:del>
      <w:del w:id="974" w:author="Merissa Roth" w:date="2014-11-09T16:12:00Z">
        <w:r w:rsidR="00A3358A" w:rsidRPr="003E376F" w:rsidDel="00FD7624">
          <w:rPr>
            <w:rFonts w:ascii="Times New Roman" w:hAnsi="Times New Roman" w:cs="Times New Roman"/>
          </w:rPr>
          <w:delText xml:space="preserve"> </w:delText>
        </w:r>
      </w:del>
      <w:r w:rsidRPr="003E376F">
        <w:rPr>
          <w:rFonts w:ascii="Times New Roman" w:hAnsi="Times New Roman" w:cs="Times New Roman"/>
        </w:rPr>
        <w:t>row</w:t>
      </w:r>
      <w:r w:rsidR="00CB60CF">
        <w:rPr>
          <w:rFonts w:ascii="Times New Roman" w:hAnsi="Times New Roman" w:cs="Times New Roman"/>
        </w:rPr>
        <w:t xml:space="preserve"> </w:t>
      </w:r>
      <w:r w:rsidR="00CB60CF" w:rsidRPr="00CB60CF">
        <w:rPr>
          <w:rFonts w:ascii="Times New Roman" w:hAnsi="Times New Roman" w:cs="Times New Roman"/>
          <w:strike/>
          <w:color w:val="00B050"/>
        </w:rPr>
        <w:t>(1)</w:t>
      </w:r>
      <w:r w:rsidRPr="003E376F">
        <w:rPr>
          <w:rFonts w:ascii="Times New Roman" w:hAnsi="Times New Roman" w:cs="Times New Roman"/>
        </w:rPr>
        <w:t xml:space="preserve"> of</w:t>
      </w:r>
      <w:r w:rsidR="00236F4D" w:rsidRPr="003E376F">
        <w:rPr>
          <w:rFonts w:ascii="Times New Roman" w:hAnsi="Times New Roman" w:cs="Times New Roman"/>
        </w:rPr>
        <w:t xml:space="preserve"> the Rubik’s Cube 180 degrees</w:t>
      </w:r>
      <w:ins w:id="975" w:author="Merissa Roth" w:date="2014-11-09T16:23:00Z">
        <w:r w:rsidR="0079668D">
          <w:rPr>
            <w:rFonts w:ascii="Times New Roman" w:hAnsi="Times New Roman" w:cs="Times New Roman"/>
          </w:rPr>
          <w:t xml:space="preserve"> </w:t>
        </w:r>
        <w:r w:rsidR="0079668D" w:rsidRPr="00CB60CF">
          <w:rPr>
            <w:rFonts w:ascii="Times New Roman" w:hAnsi="Times New Roman" w:cs="Times New Roman"/>
            <w:color w:val="FF0000"/>
          </w:rPr>
          <w:t>using a rotation system</w:t>
        </w:r>
      </w:ins>
      <w:r w:rsidR="00AA137B" w:rsidRPr="00CB60CF">
        <w:rPr>
          <w:rFonts w:ascii="Times New Roman" w:hAnsi="Times New Roman" w:cs="Times New Roman"/>
          <w:color w:val="FF0000"/>
        </w:rPr>
        <w:t>.</w:t>
      </w:r>
    </w:p>
    <w:p w14:paraId="73EB5955" w14:textId="30D63764" w:rsidR="00236F4D" w:rsidRPr="00CB60CF" w:rsidRDefault="00266DC8" w:rsidP="00BC1039">
      <w:pPr>
        <w:pStyle w:val="ListParagraph"/>
        <w:numPr>
          <w:ilvl w:val="2"/>
          <w:numId w:val="1"/>
        </w:numPr>
        <w:tabs>
          <w:tab w:val="left" w:pos="2880"/>
          <w:tab w:val="left" w:pos="3330"/>
          <w:tab w:val="left" w:pos="4410"/>
        </w:tabs>
        <w:spacing w:line="240" w:lineRule="auto"/>
        <w:ind w:left="1620" w:hanging="720"/>
        <w:rPr>
          <w:rFonts w:ascii="Times New Roman" w:hAnsi="Times New Roman" w:cs="Times New Roman"/>
          <w:color w:val="FF0000"/>
        </w:rPr>
      </w:pPr>
      <w:ins w:id="976" w:author="Merissa Roth" w:date="2014-11-09T16:24:00Z">
        <w:r w:rsidRPr="00CB60CF">
          <w:rPr>
            <w:rFonts w:ascii="Times New Roman" w:hAnsi="Times New Roman" w:cs="Times New Roman"/>
            <w:color w:val="FF0000"/>
          </w:rPr>
          <w:t>The APS shall determine when one row of the Rubik</w:t>
        </w:r>
      </w:ins>
      <w:ins w:id="977" w:author="Merissa Roth" w:date="2014-11-09T16:25:00Z">
        <w:r w:rsidRPr="00CB60CF">
          <w:rPr>
            <w:rFonts w:ascii="Times New Roman" w:hAnsi="Times New Roman" w:cs="Times New Roman"/>
            <w:color w:val="FF0000"/>
          </w:rPr>
          <w:t>’s Cube has rotated 180 degrees</w:t>
        </w:r>
      </w:ins>
      <w:r w:rsidR="00236F4D" w:rsidRPr="00CB60CF">
        <w:rPr>
          <w:rFonts w:ascii="Times New Roman" w:hAnsi="Times New Roman" w:cs="Times New Roman"/>
          <w:color w:val="FF0000"/>
        </w:rPr>
        <w:t xml:space="preserve">. </w:t>
      </w:r>
    </w:p>
    <w:p w14:paraId="24BE778D" w14:textId="2C277C70" w:rsidR="00883207" w:rsidRPr="003E376F" w:rsidRDefault="00F96768" w:rsidP="00BC1039">
      <w:pPr>
        <w:pStyle w:val="ListParagraph"/>
        <w:numPr>
          <w:ilvl w:val="2"/>
          <w:numId w:val="1"/>
        </w:numPr>
        <w:tabs>
          <w:tab w:val="left" w:pos="2880"/>
          <w:tab w:val="left" w:pos="3330"/>
          <w:tab w:val="left" w:pos="4410"/>
        </w:tabs>
        <w:spacing w:line="240" w:lineRule="auto"/>
        <w:ind w:left="1620" w:hanging="720"/>
        <w:rPr>
          <w:rFonts w:ascii="Times New Roman" w:hAnsi="Times New Roman" w:cs="Times New Roman"/>
        </w:rPr>
      </w:pPr>
      <w:r w:rsidRPr="003E376F">
        <w:rPr>
          <w:rFonts w:ascii="Times New Roman" w:hAnsi="Times New Roman" w:cs="Times New Roman"/>
        </w:rPr>
        <w:t xml:space="preserve">The </w:t>
      </w:r>
      <w:r w:rsidR="00DC13B7" w:rsidRPr="003E376F">
        <w:rPr>
          <w:rFonts w:ascii="Times New Roman" w:hAnsi="Times New Roman" w:cs="Times New Roman"/>
        </w:rPr>
        <w:t>APS</w:t>
      </w:r>
      <w:r w:rsidRPr="003E376F">
        <w:rPr>
          <w:rFonts w:ascii="Times New Roman" w:hAnsi="Times New Roman" w:cs="Times New Roman"/>
        </w:rPr>
        <w:t xml:space="preserve"> shall stop interacting with the Rubik’s Cube. </w:t>
      </w:r>
    </w:p>
    <w:p w14:paraId="48DF200C" w14:textId="290506E9" w:rsidR="00236F4D" w:rsidRPr="003E376F" w:rsidRDefault="00236F4D" w:rsidP="00BC1039">
      <w:pPr>
        <w:pStyle w:val="ListParagraph"/>
        <w:numPr>
          <w:ilvl w:val="2"/>
          <w:numId w:val="1"/>
        </w:numPr>
        <w:tabs>
          <w:tab w:val="left" w:pos="2880"/>
          <w:tab w:val="left" w:pos="3330"/>
          <w:tab w:val="left" w:pos="4410"/>
        </w:tabs>
        <w:spacing w:line="240" w:lineRule="auto"/>
        <w:ind w:left="1620" w:hanging="720"/>
        <w:rPr>
          <w:rFonts w:ascii="Times New Roman" w:hAnsi="Times New Roman" w:cs="Times New Roman"/>
        </w:rPr>
      </w:pPr>
      <w:r w:rsidRPr="003E376F">
        <w:rPr>
          <w:rFonts w:ascii="Times New Roman" w:hAnsi="Times New Roman" w:cs="Times New Roman"/>
        </w:rPr>
        <w:t xml:space="preserve">The </w:t>
      </w:r>
      <w:r w:rsidR="00DC13B7" w:rsidRPr="003E376F">
        <w:rPr>
          <w:rFonts w:ascii="Times New Roman" w:hAnsi="Times New Roman" w:cs="Times New Roman"/>
        </w:rPr>
        <w:t>APS</w:t>
      </w:r>
      <w:r w:rsidR="006A4AD2" w:rsidRPr="003E376F">
        <w:rPr>
          <w:rFonts w:ascii="Times New Roman" w:hAnsi="Times New Roman" w:cs="Times New Roman"/>
        </w:rPr>
        <w:t xml:space="preserve"> shall identify the Etch-a-</w:t>
      </w:r>
      <w:r w:rsidRPr="003E376F">
        <w:rPr>
          <w:rFonts w:ascii="Times New Roman" w:hAnsi="Times New Roman" w:cs="Times New Roman"/>
        </w:rPr>
        <w:t>Sketch</w:t>
      </w:r>
      <w:ins w:id="978" w:author="Merissa Roth" w:date="2014-11-09T16:19:00Z">
        <w:r w:rsidR="0079668D">
          <w:rPr>
            <w:rFonts w:ascii="Times New Roman" w:hAnsi="Times New Roman" w:cs="Times New Roman"/>
          </w:rPr>
          <w:t xml:space="preserve"> </w:t>
        </w:r>
        <w:r w:rsidR="0079668D" w:rsidRPr="007A6DDE">
          <w:rPr>
            <w:rFonts w:ascii="Times New Roman" w:hAnsi="Times New Roman" w:cs="Times New Roman"/>
            <w:color w:val="FF0000"/>
          </w:rPr>
          <w:t xml:space="preserve">using </w:t>
        </w:r>
      </w:ins>
      <w:r w:rsidR="00334185" w:rsidRPr="007A6DDE">
        <w:rPr>
          <w:rFonts w:ascii="Times New Roman" w:hAnsi="Times New Roman" w:cs="Times New Roman"/>
          <w:color w:val="FF0000"/>
        </w:rPr>
        <w:t>an</w:t>
      </w:r>
      <w:ins w:id="979" w:author="Merissa Roth" w:date="2014-11-09T16:19:00Z">
        <w:r w:rsidR="0079668D" w:rsidRPr="007A6DDE">
          <w:rPr>
            <w:rFonts w:ascii="Times New Roman" w:hAnsi="Times New Roman" w:cs="Times New Roman"/>
            <w:color w:val="FF0000"/>
          </w:rPr>
          <w:t xml:space="preserve"> </w:t>
        </w:r>
      </w:ins>
      <w:r w:rsidR="002A0C08" w:rsidRPr="007A6DDE">
        <w:rPr>
          <w:rFonts w:ascii="Times New Roman" w:hAnsi="Times New Roman" w:cs="Times New Roman"/>
          <w:color w:val="FF0000"/>
        </w:rPr>
        <w:t>object</w:t>
      </w:r>
      <w:ins w:id="980" w:author="Merissa Roth" w:date="2014-11-09T16:19:00Z">
        <w:r w:rsidR="0079668D" w:rsidRPr="007A6DDE">
          <w:rPr>
            <w:rFonts w:ascii="Times New Roman" w:hAnsi="Times New Roman" w:cs="Times New Roman"/>
            <w:color w:val="FF0000"/>
          </w:rPr>
          <w:t xml:space="preserve"> detection system</w:t>
        </w:r>
      </w:ins>
      <w:r w:rsidRPr="003E376F">
        <w:rPr>
          <w:rFonts w:ascii="Times New Roman" w:hAnsi="Times New Roman" w:cs="Times New Roman"/>
        </w:rPr>
        <w:t>.</w:t>
      </w:r>
    </w:p>
    <w:p w14:paraId="152301DC" w14:textId="058DAACC" w:rsidR="0079668D" w:rsidRPr="007A6DDE" w:rsidRDefault="00EA5AC7" w:rsidP="00BC1039">
      <w:pPr>
        <w:pStyle w:val="ListParagraph"/>
        <w:numPr>
          <w:ilvl w:val="2"/>
          <w:numId w:val="1"/>
        </w:numPr>
        <w:tabs>
          <w:tab w:val="left" w:pos="2880"/>
          <w:tab w:val="left" w:pos="3330"/>
          <w:tab w:val="left" w:pos="4410"/>
        </w:tabs>
        <w:spacing w:line="240" w:lineRule="auto"/>
        <w:ind w:left="1620" w:hanging="720"/>
        <w:rPr>
          <w:ins w:id="981" w:author="Merissa Roth" w:date="2014-11-09T16:21:00Z"/>
          <w:rFonts w:ascii="Times New Roman" w:hAnsi="Times New Roman" w:cs="Times New Roman"/>
          <w:color w:val="FF0000"/>
        </w:rPr>
      </w:pPr>
      <w:del w:id="982" w:author="Merissa Roth" w:date="2014-11-09T16:22:00Z">
        <w:r w:rsidRPr="007A6DDE" w:rsidDel="0079668D">
          <w:rPr>
            <w:rFonts w:ascii="Times New Roman" w:hAnsi="Times New Roman" w:cs="Times New Roman"/>
            <w:color w:val="FF0000"/>
          </w:rPr>
          <w:delText xml:space="preserve">The </w:delText>
        </w:r>
        <w:r w:rsidR="00DC13B7" w:rsidRPr="007A6DDE" w:rsidDel="0079668D">
          <w:rPr>
            <w:rFonts w:ascii="Times New Roman" w:hAnsi="Times New Roman" w:cs="Times New Roman"/>
            <w:color w:val="FF0000"/>
          </w:rPr>
          <w:delText>APS</w:delText>
        </w:r>
        <w:r w:rsidRPr="007A6DDE" w:rsidDel="0079668D">
          <w:rPr>
            <w:rFonts w:ascii="Times New Roman" w:hAnsi="Times New Roman" w:cs="Times New Roman"/>
            <w:color w:val="FF0000"/>
          </w:rPr>
          <w:delText xml:space="preserve"> </w:delText>
        </w:r>
        <w:r w:rsidR="004B22F9" w:rsidRPr="007A6DDE" w:rsidDel="0079668D">
          <w:rPr>
            <w:rFonts w:ascii="Times New Roman" w:hAnsi="Times New Roman" w:cs="Times New Roman"/>
            <w:color w:val="FF0000"/>
          </w:rPr>
          <w:delText>shall</w:delText>
        </w:r>
        <w:r w:rsidRPr="007A6DDE" w:rsidDel="0079668D">
          <w:rPr>
            <w:rFonts w:ascii="Times New Roman" w:hAnsi="Times New Roman" w:cs="Times New Roman"/>
            <w:color w:val="FF0000"/>
          </w:rPr>
          <w:delText xml:space="preserve"> draw</w:delText>
        </w:r>
        <w:r w:rsidR="006A4AD2" w:rsidRPr="007A6DDE" w:rsidDel="0079668D">
          <w:rPr>
            <w:rFonts w:ascii="Times New Roman" w:hAnsi="Times New Roman" w:cs="Times New Roman"/>
            <w:color w:val="FF0000"/>
          </w:rPr>
          <w:delText xml:space="preserve"> “IEEE” on the Etch-a-</w:delText>
        </w:r>
        <w:r w:rsidR="00236F4D" w:rsidRPr="007A6DDE" w:rsidDel="0079668D">
          <w:rPr>
            <w:rFonts w:ascii="Times New Roman" w:hAnsi="Times New Roman" w:cs="Times New Roman"/>
            <w:color w:val="FF0000"/>
          </w:rPr>
          <w:delText>Sketch</w:delText>
        </w:r>
      </w:del>
      <w:ins w:id="983" w:author="Worldwide, Computer Support" w:date="2014-09-26T17:44:00Z">
        <w:del w:id="984" w:author="Merissa Roth" w:date="2014-11-09T16:22:00Z">
          <w:r w:rsidR="00F94E14" w:rsidRPr="007A6DDE" w:rsidDel="0079668D">
            <w:rPr>
              <w:rFonts w:ascii="Times New Roman" w:hAnsi="Times New Roman" w:cs="Times New Roman"/>
              <w:color w:val="FF0000"/>
            </w:rPr>
            <w:delText xml:space="preserve"> using the knobs located on the Etch-a-</w:delText>
          </w:r>
        </w:del>
      </w:ins>
      <w:ins w:id="985" w:author="Worldwide, Computer Support" w:date="2014-09-26T17:47:00Z">
        <w:del w:id="986" w:author="Merissa Roth" w:date="2014-11-09T16:22:00Z">
          <w:r w:rsidR="00F94E14" w:rsidRPr="007A6DDE" w:rsidDel="0079668D">
            <w:rPr>
              <w:rFonts w:ascii="Times New Roman" w:hAnsi="Times New Roman" w:cs="Times New Roman"/>
              <w:color w:val="FF0000"/>
            </w:rPr>
            <w:delText>Sketch</w:delText>
          </w:r>
        </w:del>
      </w:ins>
      <w:del w:id="987" w:author="Merissa Roth" w:date="2014-11-09T16:22:00Z">
        <w:r w:rsidR="00236F4D" w:rsidRPr="007A6DDE" w:rsidDel="0079668D">
          <w:rPr>
            <w:rFonts w:ascii="Times New Roman" w:hAnsi="Times New Roman" w:cs="Times New Roman"/>
            <w:color w:val="FF0000"/>
          </w:rPr>
          <w:delText xml:space="preserve">. </w:delText>
        </w:r>
      </w:del>
      <w:ins w:id="988" w:author="Merissa Roth" w:date="2014-11-09T16:21:00Z">
        <w:r w:rsidR="0079668D" w:rsidRPr="007A6DDE">
          <w:rPr>
            <w:rFonts w:ascii="Times New Roman" w:hAnsi="Times New Roman" w:cs="Times New Roman"/>
            <w:color w:val="FF0000"/>
          </w:rPr>
          <w:t>The APS shall position the rotation system over the knobs on the Etch-a-Sketch.</w:t>
        </w:r>
      </w:ins>
    </w:p>
    <w:p w14:paraId="25119FA8" w14:textId="3FD484EA" w:rsidR="0079668D" w:rsidRPr="007A6DDE" w:rsidRDefault="0079668D" w:rsidP="00BC1039">
      <w:pPr>
        <w:pStyle w:val="ListParagraph"/>
        <w:numPr>
          <w:ilvl w:val="2"/>
          <w:numId w:val="1"/>
        </w:numPr>
        <w:tabs>
          <w:tab w:val="left" w:pos="2880"/>
          <w:tab w:val="left" w:pos="3330"/>
          <w:tab w:val="left" w:pos="4410"/>
        </w:tabs>
        <w:spacing w:line="240" w:lineRule="auto"/>
        <w:ind w:left="1620" w:hanging="720"/>
        <w:rPr>
          <w:ins w:id="989" w:author="Merissa Roth" w:date="2014-11-09T16:22:00Z"/>
          <w:rFonts w:ascii="Times New Roman" w:hAnsi="Times New Roman" w:cs="Times New Roman"/>
          <w:color w:val="FF0000"/>
        </w:rPr>
      </w:pPr>
      <w:ins w:id="990" w:author="Merissa Roth" w:date="2014-11-09T16:21:00Z">
        <w:r w:rsidRPr="007A6DDE">
          <w:rPr>
            <w:rFonts w:ascii="Times New Roman" w:hAnsi="Times New Roman" w:cs="Times New Roman"/>
            <w:color w:val="FF0000"/>
          </w:rPr>
          <w:t xml:space="preserve">The APS shall move in the z-direction to </w:t>
        </w:r>
      </w:ins>
      <w:ins w:id="991" w:author="Merissa Roth" w:date="2014-11-09T16:22:00Z">
        <w:r w:rsidRPr="007A6DDE">
          <w:rPr>
            <w:rFonts w:ascii="Times New Roman" w:hAnsi="Times New Roman" w:cs="Times New Roman"/>
            <w:color w:val="FF0000"/>
          </w:rPr>
          <w:t>attach</w:t>
        </w:r>
      </w:ins>
      <w:r w:rsidR="00AB6AA5" w:rsidRPr="007A6DDE">
        <w:rPr>
          <w:rFonts w:ascii="Times New Roman" w:hAnsi="Times New Roman" w:cs="Times New Roman"/>
          <w:color w:val="FF0000"/>
        </w:rPr>
        <w:t xml:space="preserve"> the rotation system</w:t>
      </w:r>
      <w:ins w:id="992" w:author="Merissa Roth" w:date="2014-11-09T16:21:00Z">
        <w:r w:rsidRPr="007A6DDE">
          <w:rPr>
            <w:rFonts w:ascii="Times New Roman" w:hAnsi="Times New Roman" w:cs="Times New Roman"/>
            <w:color w:val="FF0000"/>
          </w:rPr>
          <w:t xml:space="preserve"> </w:t>
        </w:r>
      </w:ins>
      <w:ins w:id="993" w:author="Merissa Roth" w:date="2014-11-09T16:22:00Z">
        <w:r w:rsidRPr="007A6DDE">
          <w:rPr>
            <w:rFonts w:ascii="Times New Roman" w:hAnsi="Times New Roman" w:cs="Times New Roman"/>
            <w:color w:val="FF0000"/>
          </w:rPr>
          <w:t>to the Etch-a-Sketch</w:t>
        </w:r>
      </w:ins>
      <w:r w:rsidR="00AB6AA5" w:rsidRPr="007A6DDE">
        <w:rPr>
          <w:rFonts w:ascii="Times New Roman" w:hAnsi="Times New Roman" w:cs="Times New Roman"/>
          <w:color w:val="FF0000"/>
        </w:rPr>
        <w:t xml:space="preserve"> knobs</w:t>
      </w:r>
      <w:ins w:id="994" w:author="Merissa Roth" w:date="2014-11-09T16:22:00Z">
        <w:r w:rsidRPr="007A6DDE">
          <w:rPr>
            <w:rFonts w:ascii="Times New Roman" w:hAnsi="Times New Roman" w:cs="Times New Roman"/>
            <w:color w:val="FF0000"/>
          </w:rPr>
          <w:t>.</w:t>
        </w:r>
      </w:ins>
    </w:p>
    <w:p w14:paraId="42717175" w14:textId="6618F800" w:rsidR="0079668D" w:rsidRPr="007A6DDE" w:rsidRDefault="0079668D" w:rsidP="00BC1039">
      <w:pPr>
        <w:pStyle w:val="ListParagraph"/>
        <w:numPr>
          <w:ilvl w:val="2"/>
          <w:numId w:val="1"/>
        </w:numPr>
        <w:tabs>
          <w:tab w:val="left" w:pos="2880"/>
          <w:tab w:val="left" w:pos="3330"/>
          <w:tab w:val="left" w:pos="4410"/>
        </w:tabs>
        <w:spacing w:line="240" w:lineRule="auto"/>
        <w:ind w:left="1620" w:hanging="720"/>
        <w:rPr>
          <w:ins w:id="995" w:author="Merissa Roth" w:date="2014-11-09T16:22:00Z"/>
          <w:rFonts w:ascii="Times New Roman" w:hAnsi="Times New Roman" w:cs="Times New Roman"/>
          <w:color w:val="FF0000"/>
        </w:rPr>
      </w:pPr>
      <w:ins w:id="996" w:author="Merissa Roth" w:date="2014-11-09T16:22:00Z">
        <w:r w:rsidRPr="008B39A1">
          <w:rPr>
            <w:rFonts w:ascii="Times New Roman" w:hAnsi="Times New Roman" w:cs="Times New Roman"/>
          </w:rPr>
          <w:t xml:space="preserve">The APS shall draw “IEEE” on the Etch-a-Sketch </w:t>
        </w:r>
      </w:ins>
      <w:r w:rsidR="002A0C08" w:rsidRPr="007A6DDE">
        <w:rPr>
          <w:rFonts w:ascii="Times New Roman" w:hAnsi="Times New Roman" w:cs="Times New Roman"/>
          <w:color w:val="FF0000"/>
        </w:rPr>
        <w:t>by rotating</w:t>
      </w:r>
      <w:ins w:id="997" w:author="Merissa Roth" w:date="2014-11-09T16:22:00Z">
        <w:r w:rsidRPr="007A6DDE">
          <w:rPr>
            <w:rFonts w:ascii="Times New Roman" w:hAnsi="Times New Roman" w:cs="Times New Roman"/>
            <w:color w:val="FF0000"/>
          </w:rPr>
          <w:t xml:space="preserve"> the knobs on the Etch-a-Sketch. </w:t>
        </w:r>
      </w:ins>
    </w:p>
    <w:p w14:paraId="75366299" w14:textId="4C007429" w:rsidR="0079668D" w:rsidRPr="007A6DDE" w:rsidRDefault="0079668D" w:rsidP="00BC1039">
      <w:pPr>
        <w:pStyle w:val="ListParagraph"/>
        <w:numPr>
          <w:ilvl w:val="2"/>
          <w:numId w:val="1"/>
        </w:numPr>
        <w:tabs>
          <w:tab w:val="left" w:pos="2880"/>
          <w:tab w:val="left" w:pos="3330"/>
          <w:tab w:val="left" w:pos="4410"/>
        </w:tabs>
        <w:spacing w:line="240" w:lineRule="auto"/>
        <w:ind w:left="1620" w:hanging="720"/>
        <w:rPr>
          <w:rFonts w:ascii="Times New Roman" w:hAnsi="Times New Roman" w:cs="Times New Roman"/>
          <w:color w:val="FF0000"/>
        </w:rPr>
      </w:pPr>
      <w:ins w:id="998" w:author="Merissa Roth" w:date="2014-11-09T16:22:00Z">
        <w:r w:rsidRPr="007A6DDE">
          <w:rPr>
            <w:rFonts w:ascii="Times New Roman" w:hAnsi="Times New Roman" w:cs="Times New Roman"/>
            <w:color w:val="FF0000"/>
          </w:rPr>
          <w:t xml:space="preserve">The APS shall draw “IEEE” on the Etch-a-Sketch in a font size visible to the judges located </w:t>
        </w:r>
      </w:ins>
      <w:r w:rsidR="00AA137B" w:rsidRPr="007A6DDE">
        <w:rPr>
          <w:rFonts w:ascii="Times New Roman" w:hAnsi="Times New Roman" w:cs="Times New Roman"/>
          <w:color w:val="FF0000"/>
        </w:rPr>
        <w:t>4</w:t>
      </w:r>
      <w:ins w:id="999" w:author="Merissa Roth" w:date="2014-11-09T16:22:00Z">
        <w:r w:rsidRPr="007A6DDE">
          <w:rPr>
            <w:rFonts w:ascii="Times New Roman" w:hAnsi="Times New Roman" w:cs="Times New Roman"/>
            <w:color w:val="FF0000"/>
          </w:rPr>
          <w:t xml:space="preserve"> ft. away from the playing board.</w:t>
        </w:r>
      </w:ins>
    </w:p>
    <w:p w14:paraId="15B9DCE8" w14:textId="48612A20" w:rsidR="00674F2B" w:rsidRPr="003E376F" w:rsidRDefault="00F96768" w:rsidP="00BC1039">
      <w:pPr>
        <w:pStyle w:val="ListParagraph"/>
        <w:numPr>
          <w:ilvl w:val="2"/>
          <w:numId w:val="1"/>
        </w:numPr>
        <w:tabs>
          <w:tab w:val="left" w:pos="2880"/>
          <w:tab w:val="left" w:pos="3330"/>
          <w:tab w:val="left" w:pos="4410"/>
        </w:tabs>
        <w:spacing w:line="240" w:lineRule="auto"/>
        <w:ind w:left="1620" w:hanging="720"/>
        <w:rPr>
          <w:rFonts w:ascii="Times New Roman" w:hAnsi="Times New Roman" w:cs="Times New Roman"/>
        </w:rPr>
      </w:pPr>
      <w:r w:rsidRPr="003E376F">
        <w:rPr>
          <w:rFonts w:ascii="Times New Roman" w:hAnsi="Times New Roman" w:cs="Times New Roman"/>
        </w:rPr>
        <w:t xml:space="preserve">The </w:t>
      </w:r>
      <w:r w:rsidR="00DC13B7" w:rsidRPr="003E376F">
        <w:rPr>
          <w:rFonts w:ascii="Times New Roman" w:hAnsi="Times New Roman" w:cs="Times New Roman"/>
        </w:rPr>
        <w:t>APS</w:t>
      </w:r>
      <w:r w:rsidRPr="003E376F">
        <w:rPr>
          <w:rFonts w:ascii="Times New Roman" w:hAnsi="Times New Roman" w:cs="Times New Roman"/>
        </w:rPr>
        <w:t xml:space="preserve"> shall stop int</w:t>
      </w:r>
      <w:r w:rsidR="006A4AD2" w:rsidRPr="003E376F">
        <w:rPr>
          <w:rFonts w:ascii="Times New Roman" w:hAnsi="Times New Roman" w:cs="Times New Roman"/>
        </w:rPr>
        <w:t>eracting with the Etch-a-</w:t>
      </w:r>
      <w:r w:rsidRPr="007A6DDE">
        <w:rPr>
          <w:rFonts w:ascii="Times New Roman" w:hAnsi="Times New Roman" w:cs="Times New Roman"/>
          <w:color w:val="FF0000"/>
        </w:rPr>
        <w:t>Sketch</w:t>
      </w:r>
      <w:r w:rsidR="00AB6AA5" w:rsidRPr="007A6DDE">
        <w:rPr>
          <w:rFonts w:ascii="Times New Roman" w:hAnsi="Times New Roman" w:cs="Times New Roman"/>
          <w:color w:val="FF0000"/>
        </w:rPr>
        <w:t xml:space="preserve"> when “IEEE” has been written</w:t>
      </w:r>
      <w:r w:rsidRPr="007A6DDE">
        <w:rPr>
          <w:rFonts w:ascii="Times New Roman" w:hAnsi="Times New Roman" w:cs="Times New Roman"/>
          <w:color w:val="FF0000"/>
        </w:rPr>
        <w:t>.</w:t>
      </w:r>
      <w:r w:rsidRPr="003E376F">
        <w:rPr>
          <w:rFonts w:ascii="Times New Roman" w:hAnsi="Times New Roman" w:cs="Times New Roman"/>
        </w:rPr>
        <w:t xml:space="preserve"> </w:t>
      </w:r>
    </w:p>
    <w:p w14:paraId="066329B5" w14:textId="37F1ECAA" w:rsidR="00695331" w:rsidRPr="003E376F" w:rsidRDefault="00695331" w:rsidP="00BC1039">
      <w:pPr>
        <w:pStyle w:val="ListParagraph"/>
        <w:numPr>
          <w:ilvl w:val="2"/>
          <w:numId w:val="1"/>
        </w:numPr>
        <w:tabs>
          <w:tab w:val="left" w:pos="2880"/>
          <w:tab w:val="left" w:pos="3330"/>
          <w:tab w:val="left" w:pos="4410"/>
        </w:tabs>
        <w:spacing w:line="240" w:lineRule="auto"/>
        <w:ind w:left="1620" w:hanging="720"/>
        <w:rPr>
          <w:rFonts w:ascii="Times New Roman" w:hAnsi="Times New Roman" w:cs="Times New Roman"/>
        </w:rPr>
      </w:pPr>
      <w:r w:rsidRPr="003E376F">
        <w:rPr>
          <w:rFonts w:ascii="Times New Roman" w:hAnsi="Times New Roman" w:cs="Times New Roman"/>
        </w:rPr>
        <w:t xml:space="preserve">The </w:t>
      </w:r>
      <w:r w:rsidR="00DC13B7" w:rsidRPr="003E376F">
        <w:rPr>
          <w:rFonts w:ascii="Times New Roman" w:hAnsi="Times New Roman" w:cs="Times New Roman"/>
        </w:rPr>
        <w:t>APS</w:t>
      </w:r>
      <w:r w:rsidRPr="003E376F">
        <w:rPr>
          <w:rFonts w:ascii="Times New Roman" w:hAnsi="Times New Roman" w:cs="Times New Roman"/>
        </w:rPr>
        <w:t xml:space="preserve"> </w:t>
      </w:r>
      <w:r w:rsidR="004B22F9" w:rsidRPr="003E376F">
        <w:rPr>
          <w:rFonts w:ascii="Times New Roman" w:hAnsi="Times New Roman" w:cs="Times New Roman"/>
        </w:rPr>
        <w:t>shall</w:t>
      </w:r>
      <w:r w:rsidRPr="003E376F">
        <w:rPr>
          <w:rFonts w:ascii="Times New Roman" w:hAnsi="Times New Roman" w:cs="Times New Roman"/>
        </w:rPr>
        <w:t xml:space="preserve"> pick up one</w:t>
      </w:r>
      <w:r w:rsidR="007A6DDE">
        <w:rPr>
          <w:rFonts w:ascii="Times New Roman" w:hAnsi="Times New Roman" w:cs="Times New Roman"/>
        </w:rPr>
        <w:t xml:space="preserve"> </w:t>
      </w:r>
      <w:r w:rsidR="007A6DDE" w:rsidRPr="00CB60CF">
        <w:rPr>
          <w:rFonts w:ascii="Times New Roman" w:hAnsi="Times New Roman" w:cs="Times New Roman"/>
          <w:strike/>
          <w:color w:val="00B050"/>
        </w:rPr>
        <w:t>(1)</w:t>
      </w:r>
      <w:r w:rsidR="00CB4883" w:rsidRPr="003E376F">
        <w:rPr>
          <w:rFonts w:ascii="Times New Roman" w:hAnsi="Times New Roman" w:cs="Times New Roman"/>
        </w:rPr>
        <w:t xml:space="preserve"> </w:t>
      </w:r>
      <w:del w:id="1000" w:author="Merissa Roth" w:date="2014-11-09T13:16:00Z">
        <w:r w:rsidR="00A3358A" w:rsidRPr="003E376F" w:rsidDel="00726614">
          <w:rPr>
            <w:rFonts w:ascii="Times New Roman" w:hAnsi="Times New Roman" w:cs="Times New Roman"/>
          </w:rPr>
          <w:delText>(1)</w:delText>
        </w:r>
      </w:del>
      <w:del w:id="1001" w:author="Merissa Roth" w:date="2014-11-09T13:34:00Z">
        <w:r w:rsidR="00A3358A" w:rsidRPr="003E376F" w:rsidDel="003E376F">
          <w:rPr>
            <w:rFonts w:ascii="Times New Roman" w:hAnsi="Times New Roman" w:cs="Times New Roman"/>
          </w:rPr>
          <w:delText xml:space="preserve"> </w:delText>
        </w:r>
      </w:del>
      <w:r w:rsidR="00CB4883" w:rsidRPr="003E376F">
        <w:rPr>
          <w:rFonts w:ascii="Times New Roman" w:hAnsi="Times New Roman" w:cs="Times New Roman"/>
        </w:rPr>
        <w:t>playing</w:t>
      </w:r>
      <w:r w:rsidRPr="003E376F">
        <w:rPr>
          <w:rFonts w:ascii="Times New Roman" w:hAnsi="Times New Roman" w:cs="Times New Roman"/>
        </w:rPr>
        <w:t xml:space="preserve"> card fr</w:t>
      </w:r>
      <w:r w:rsidR="00236F4D" w:rsidRPr="003E376F">
        <w:rPr>
          <w:rFonts w:ascii="Times New Roman" w:hAnsi="Times New Roman" w:cs="Times New Roman"/>
        </w:rPr>
        <w:t xml:space="preserve">om the </w:t>
      </w:r>
      <w:r w:rsidR="00CB4883" w:rsidRPr="003E376F">
        <w:rPr>
          <w:rFonts w:ascii="Times New Roman" w:hAnsi="Times New Roman" w:cs="Times New Roman"/>
        </w:rPr>
        <w:t>stack of cards</w:t>
      </w:r>
      <w:r w:rsidRPr="003E376F">
        <w:rPr>
          <w:rFonts w:ascii="Times New Roman" w:hAnsi="Times New Roman" w:cs="Times New Roman"/>
        </w:rPr>
        <w:t xml:space="preserve">. </w:t>
      </w:r>
    </w:p>
    <w:p w14:paraId="6F3CCFF4" w14:textId="441A578E" w:rsidR="001A2567" w:rsidRPr="003E376F" w:rsidRDefault="00695331" w:rsidP="00BC1039">
      <w:pPr>
        <w:pStyle w:val="ListParagraph"/>
        <w:numPr>
          <w:ilvl w:val="2"/>
          <w:numId w:val="1"/>
        </w:numPr>
        <w:tabs>
          <w:tab w:val="left" w:pos="2880"/>
          <w:tab w:val="left" w:pos="3330"/>
          <w:tab w:val="left" w:pos="4410"/>
        </w:tabs>
        <w:spacing w:line="240" w:lineRule="auto"/>
        <w:ind w:left="1620" w:hanging="720"/>
        <w:rPr>
          <w:rFonts w:ascii="Times New Roman" w:hAnsi="Times New Roman" w:cs="Times New Roman"/>
        </w:rPr>
      </w:pPr>
      <w:r w:rsidRPr="003E376F">
        <w:rPr>
          <w:rFonts w:ascii="Times New Roman" w:hAnsi="Times New Roman" w:cs="Times New Roman"/>
        </w:rPr>
        <w:t xml:space="preserve">The </w:t>
      </w:r>
      <w:r w:rsidR="00DC13B7" w:rsidRPr="003E376F">
        <w:rPr>
          <w:rFonts w:ascii="Times New Roman" w:hAnsi="Times New Roman" w:cs="Times New Roman"/>
        </w:rPr>
        <w:t>APS</w:t>
      </w:r>
      <w:r w:rsidRPr="003E376F">
        <w:rPr>
          <w:rFonts w:ascii="Times New Roman" w:hAnsi="Times New Roman" w:cs="Times New Roman"/>
        </w:rPr>
        <w:t xml:space="preserve"> shall cross the finish line </w:t>
      </w:r>
      <w:r w:rsidR="00CB4883" w:rsidRPr="003E376F">
        <w:rPr>
          <w:rFonts w:ascii="Times New Roman" w:hAnsi="Times New Roman" w:cs="Times New Roman"/>
        </w:rPr>
        <w:t>with one</w:t>
      </w:r>
      <w:r w:rsidR="007A6DDE">
        <w:rPr>
          <w:rFonts w:ascii="Times New Roman" w:hAnsi="Times New Roman" w:cs="Times New Roman"/>
        </w:rPr>
        <w:t xml:space="preserve"> </w:t>
      </w:r>
      <w:r w:rsidR="007A6DDE" w:rsidRPr="00CB60CF">
        <w:rPr>
          <w:rFonts w:ascii="Times New Roman" w:hAnsi="Times New Roman" w:cs="Times New Roman"/>
          <w:strike/>
          <w:color w:val="00B050"/>
        </w:rPr>
        <w:t>(1)</w:t>
      </w:r>
      <w:r w:rsidR="00623E61" w:rsidRPr="003E376F">
        <w:rPr>
          <w:rFonts w:ascii="Times New Roman" w:hAnsi="Times New Roman" w:cs="Times New Roman"/>
        </w:rPr>
        <w:t xml:space="preserve"> </w:t>
      </w:r>
      <w:del w:id="1002" w:author="Merissa Roth" w:date="2014-11-09T13:16:00Z">
        <w:r w:rsidR="00A3358A" w:rsidRPr="003E376F" w:rsidDel="00726614">
          <w:rPr>
            <w:rFonts w:ascii="Times New Roman" w:hAnsi="Times New Roman" w:cs="Times New Roman"/>
          </w:rPr>
          <w:delText>(1)</w:delText>
        </w:r>
      </w:del>
      <w:del w:id="1003" w:author="Merissa Roth" w:date="2014-11-09T16:19:00Z">
        <w:r w:rsidR="00A3358A" w:rsidRPr="003E376F" w:rsidDel="0079668D">
          <w:rPr>
            <w:rFonts w:ascii="Times New Roman" w:hAnsi="Times New Roman" w:cs="Times New Roman"/>
          </w:rPr>
          <w:delText xml:space="preserve"> </w:delText>
        </w:r>
      </w:del>
      <w:r w:rsidR="00623E61" w:rsidRPr="003E376F">
        <w:rPr>
          <w:rFonts w:ascii="Times New Roman" w:hAnsi="Times New Roman" w:cs="Times New Roman"/>
        </w:rPr>
        <w:t>playing</w:t>
      </w:r>
      <w:r w:rsidRPr="003E376F">
        <w:rPr>
          <w:rFonts w:ascii="Times New Roman" w:hAnsi="Times New Roman" w:cs="Times New Roman"/>
        </w:rPr>
        <w:t xml:space="preserve"> card.  </w:t>
      </w:r>
    </w:p>
    <w:p w14:paraId="22813C39" w14:textId="22C776A8" w:rsidR="00674F2B" w:rsidRPr="003D0401" w:rsidRDefault="001A2567" w:rsidP="00BC1039">
      <w:pPr>
        <w:ind w:hanging="630"/>
        <w:rPr>
          <w:rFonts w:ascii="Times New Roman" w:eastAsiaTheme="minorHAnsi" w:hAnsi="Times New Roman" w:cs="Times New Roman"/>
          <w:sz w:val="22"/>
          <w:szCs w:val="22"/>
        </w:rPr>
      </w:pPr>
      <w:r w:rsidRPr="003D0401">
        <w:rPr>
          <w:rFonts w:ascii="Times New Roman" w:hAnsi="Times New Roman" w:cs="Times New Roman"/>
          <w:sz w:val="22"/>
          <w:szCs w:val="22"/>
        </w:rPr>
        <w:br w:type="page"/>
      </w:r>
    </w:p>
    <w:p w14:paraId="0A8DA064" w14:textId="18652C91" w:rsidR="00C44481" w:rsidRDefault="0041080D" w:rsidP="00BC1039">
      <w:pPr>
        <w:pStyle w:val="Heading1"/>
        <w:numPr>
          <w:ilvl w:val="0"/>
          <w:numId w:val="1"/>
        </w:numPr>
        <w:rPr>
          <w:ins w:id="1004" w:author="Merissa Roth" w:date="2014-11-09T17:38:00Z"/>
          <w:rFonts w:cs="Times New Roman"/>
          <w:b/>
          <w:sz w:val="22"/>
          <w:szCs w:val="22"/>
        </w:rPr>
      </w:pPr>
      <w:bookmarkStart w:id="1005" w:name="_Toc403485134"/>
      <w:r w:rsidRPr="003D0401">
        <w:rPr>
          <w:rFonts w:cs="Times New Roman"/>
          <w:b/>
          <w:sz w:val="22"/>
          <w:szCs w:val="22"/>
        </w:rPr>
        <w:lastRenderedPageBreak/>
        <w:t>Non-Functional Requirement</w:t>
      </w:r>
      <w:ins w:id="1006" w:author="Merissa Roth" w:date="2014-11-09T17:38:00Z">
        <w:r w:rsidR="00C44481">
          <w:rPr>
            <w:rFonts w:cs="Times New Roman"/>
            <w:b/>
            <w:sz w:val="22"/>
            <w:szCs w:val="22"/>
          </w:rPr>
          <w:t>s</w:t>
        </w:r>
        <w:bookmarkEnd w:id="1005"/>
      </w:ins>
    </w:p>
    <w:p w14:paraId="6F3A6E1C" w14:textId="081A1A97" w:rsidR="00C44481" w:rsidRPr="007A6DDE" w:rsidDel="00C44481" w:rsidRDefault="0041080D" w:rsidP="00BC1039">
      <w:pPr>
        <w:pStyle w:val="Heading1"/>
        <w:numPr>
          <w:ilvl w:val="0"/>
          <w:numId w:val="1"/>
        </w:numPr>
        <w:ind w:left="900" w:hanging="540"/>
        <w:rPr>
          <w:del w:id="1007" w:author="Merissa Roth" w:date="2014-11-09T17:39:00Z"/>
          <w:rFonts w:cs="Times New Roman"/>
          <w:b/>
          <w:color w:val="FF0000"/>
          <w:sz w:val="22"/>
          <w:szCs w:val="22"/>
        </w:rPr>
      </w:pPr>
      <w:bookmarkStart w:id="1008" w:name="_Toc403404330"/>
      <w:del w:id="1009" w:author="Merissa Roth" w:date="2014-11-09T17:38:00Z">
        <w:r w:rsidRPr="007A6DDE" w:rsidDel="00C44481">
          <w:rPr>
            <w:rFonts w:cs="Times New Roman"/>
            <w:b/>
            <w:color w:val="FF0000"/>
            <w:sz w:val="22"/>
            <w:szCs w:val="22"/>
          </w:rPr>
          <w:delText>s</w:delText>
        </w:r>
      </w:del>
      <w:bookmarkEnd w:id="1008"/>
    </w:p>
    <w:p w14:paraId="219EACBC" w14:textId="795024CC" w:rsidR="00BE0A5E" w:rsidRDefault="002A0C08" w:rsidP="00BC1039">
      <w:pPr>
        <w:pStyle w:val="ListParagraph"/>
        <w:numPr>
          <w:ilvl w:val="1"/>
          <w:numId w:val="2"/>
        </w:numPr>
        <w:spacing w:line="240" w:lineRule="auto"/>
        <w:ind w:left="900" w:hanging="540"/>
        <w:rPr>
          <w:ins w:id="1010" w:author="Merissa Roth" w:date="2014-11-09T15:58:00Z"/>
          <w:rFonts w:ascii="Times New Roman" w:hAnsi="Times New Roman" w:cs="Times New Roman"/>
        </w:rPr>
      </w:pPr>
      <w:r w:rsidRPr="007A6DDE">
        <w:rPr>
          <w:rFonts w:ascii="Times New Roman" w:hAnsi="Times New Roman" w:cs="Times New Roman"/>
          <w:color w:val="FF0000"/>
        </w:rPr>
        <w:t xml:space="preserve">The </w:t>
      </w:r>
      <w:ins w:id="1011" w:author="Merissa Roth" w:date="2014-11-09T15:58:00Z">
        <w:r w:rsidR="00BE0A5E" w:rsidRPr="007A6DDE">
          <w:rPr>
            <w:rFonts w:ascii="Times New Roman" w:hAnsi="Times New Roman" w:cs="Times New Roman"/>
            <w:color w:val="FF0000"/>
          </w:rPr>
          <w:t xml:space="preserve">FTFP shall place all games on the </w:t>
        </w:r>
      </w:ins>
      <w:ins w:id="1012" w:author="Merissa Roth" w:date="2014-11-09T15:59:00Z">
        <w:r w:rsidR="00266DC8" w:rsidRPr="007A6DDE">
          <w:rPr>
            <w:rFonts w:ascii="Times New Roman" w:hAnsi="Times New Roman" w:cs="Times New Roman"/>
            <w:color w:val="FF0000"/>
          </w:rPr>
          <w:t>playing board within one minute.</w:t>
        </w:r>
      </w:ins>
    </w:p>
    <w:p w14:paraId="24EF6ABB" w14:textId="595417DA" w:rsidR="0041080D" w:rsidRDefault="0041080D" w:rsidP="00BC1039">
      <w:pPr>
        <w:pStyle w:val="ListParagraph"/>
        <w:numPr>
          <w:ilvl w:val="1"/>
          <w:numId w:val="2"/>
        </w:numPr>
        <w:spacing w:line="240" w:lineRule="auto"/>
        <w:ind w:left="900" w:hanging="540"/>
        <w:rPr>
          <w:ins w:id="1013" w:author="Merissa Roth" w:date="2014-11-09T15:58:00Z"/>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w:t>
      </w:r>
      <w:r w:rsidR="007A6DDE">
        <w:rPr>
          <w:rFonts w:ascii="Times New Roman" w:hAnsi="Times New Roman" w:cs="Times New Roman"/>
        </w:rPr>
        <w:t xml:space="preserve"> </w:t>
      </w:r>
      <w:r w:rsidR="007A6DDE" w:rsidRPr="007A6DDE">
        <w:rPr>
          <w:rFonts w:ascii="Times New Roman" w:hAnsi="Times New Roman" w:cs="Times New Roman"/>
          <w:strike/>
          <w:color w:val="00B050"/>
        </w:rPr>
        <w:t>finish</w:t>
      </w:r>
      <w:r w:rsidRPr="003D0401">
        <w:rPr>
          <w:rFonts w:ascii="Times New Roman" w:hAnsi="Times New Roman" w:cs="Times New Roman"/>
        </w:rPr>
        <w:t xml:space="preserve"> </w:t>
      </w:r>
      <w:r w:rsidR="002A0C08" w:rsidRPr="007A6DDE">
        <w:rPr>
          <w:rFonts w:ascii="Times New Roman" w:hAnsi="Times New Roman" w:cs="Times New Roman"/>
          <w:color w:val="FF0000"/>
        </w:rPr>
        <w:t>complete</w:t>
      </w:r>
      <w:r w:rsidRPr="007A6DDE">
        <w:rPr>
          <w:rFonts w:ascii="Times New Roman" w:hAnsi="Times New Roman" w:cs="Times New Roman"/>
          <w:color w:val="FF0000"/>
        </w:rPr>
        <w:t xml:space="preserve"> </w:t>
      </w:r>
      <w:r w:rsidRPr="003D0401">
        <w:rPr>
          <w:rFonts w:ascii="Times New Roman" w:hAnsi="Times New Roman" w:cs="Times New Roman"/>
        </w:rPr>
        <w:t xml:space="preserve">all the </w:t>
      </w:r>
      <w:r w:rsidR="00D20443" w:rsidRPr="003D0401">
        <w:rPr>
          <w:rFonts w:ascii="Times New Roman" w:hAnsi="Times New Roman" w:cs="Times New Roman"/>
        </w:rPr>
        <w:t>task</w:t>
      </w:r>
      <w:r w:rsidR="00B95F48" w:rsidRPr="003D0401">
        <w:rPr>
          <w:rFonts w:ascii="Times New Roman" w:hAnsi="Times New Roman" w:cs="Times New Roman"/>
        </w:rPr>
        <w:t>s</w:t>
      </w:r>
      <w:r w:rsidRPr="003D0401">
        <w:rPr>
          <w:rFonts w:ascii="Times New Roman" w:hAnsi="Times New Roman" w:cs="Times New Roman"/>
        </w:rPr>
        <w:t xml:space="preserve"> in </w:t>
      </w:r>
      <w:r w:rsidR="00976E35" w:rsidRPr="003D0401">
        <w:rPr>
          <w:rFonts w:ascii="Times New Roman" w:hAnsi="Times New Roman" w:cs="Times New Roman"/>
        </w:rPr>
        <w:t xml:space="preserve">five minutes. </w:t>
      </w:r>
    </w:p>
    <w:p w14:paraId="379D1E42" w14:textId="3825B512" w:rsidR="00BE0A5E" w:rsidRPr="007A6DDE" w:rsidRDefault="00FD7624" w:rsidP="00BC1039">
      <w:pPr>
        <w:pStyle w:val="ListParagraph"/>
        <w:numPr>
          <w:ilvl w:val="1"/>
          <w:numId w:val="2"/>
        </w:numPr>
        <w:spacing w:line="240" w:lineRule="auto"/>
        <w:ind w:left="900" w:hanging="540"/>
        <w:rPr>
          <w:rFonts w:ascii="Times New Roman" w:hAnsi="Times New Roman" w:cs="Times New Roman"/>
          <w:color w:val="FF0000"/>
        </w:rPr>
      </w:pPr>
      <w:ins w:id="1014" w:author="Merissa Roth" w:date="2014-11-09T16:05:00Z">
        <w:r w:rsidRPr="007A6DDE">
          <w:rPr>
            <w:rFonts w:ascii="Times New Roman" w:hAnsi="Times New Roman" w:cs="Times New Roman"/>
            <w:color w:val="FF0000"/>
          </w:rPr>
          <w:t xml:space="preserve">The APS shall complete three rounds of competition to receive a calculated score by the judges at the end of the third round. </w:t>
        </w:r>
      </w:ins>
    </w:p>
    <w:p w14:paraId="401C07DF" w14:textId="3385867C" w:rsidR="00674F2B" w:rsidRPr="003D0401" w:rsidRDefault="0041080D" w:rsidP="00BC1039">
      <w:pPr>
        <w:pStyle w:val="ListParagraph"/>
        <w:numPr>
          <w:ilvl w:val="1"/>
          <w:numId w:val="2"/>
        </w:numPr>
        <w:spacing w:line="240" w:lineRule="auto"/>
        <w:ind w:left="900" w:hanging="54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00883207" w:rsidRPr="003D0401">
        <w:rPr>
          <w:rFonts w:ascii="Times New Roman" w:hAnsi="Times New Roman" w:cs="Times New Roman"/>
        </w:rPr>
        <w:t xml:space="preserve"> shall fit within a 1 ft. x 1 ft. x 1 ft.</w:t>
      </w:r>
      <w:r w:rsidRPr="003D0401">
        <w:rPr>
          <w:rFonts w:ascii="Times New Roman" w:hAnsi="Times New Roman" w:cs="Times New Roman"/>
        </w:rPr>
        <w:t xml:space="preserve"> </w:t>
      </w:r>
      <w:r w:rsidR="00D20443" w:rsidRPr="003D0401">
        <w:rPr>
          <w:rFonts w:ascii="Times New Roman" w:hAnsi="Times New Roman" w:cs="Times New Roman"/>
        </w:rPr>
        <w:t>area</w:t>
      </w:r>
      <w:r w:rsidRPr="003D0401">
        <w:rPr>
          <w:rFonts w:ascii="Times New Roman" w:hAnsi="Times New Roman" w:cs="Times New Roman"/>
        </w:rPr>
        <w:t xml:space="preserve"> before the competition begins</w:t>
      </w:r>
      <w:r w:rsidR="00674F2B" w:rsidRPr="003D0401">
        <w:rPr>
          <w:rFonts w:ascii="Times New Roman" w:hAnsi="Times New Roman" w:cs="Times New Roman"/>
        </w:rPr>
        <w:t>.</w:t>
      </w:r>
    </w:p>
    <w:p w14:paraId="7E65BFFA" w14:textId="1EB284AB" w:rsidR="00695331" w:rsidRPr="003D0401" w:rsidRDefault="00295040" w:rsidP="00BC1039">
      <w:pPr>
        <w:pStyle w:val="ListParagraph"/>
        <w:numPr>
          <w:ilvl w:val="1"/>
          <w:numId w:val="2"/>
        </w:numPr>
        <w:spacing w:line="240" w:lineRule="auto"/>
        <w:ind w:left="900" w:hanging="54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00883207" w:rsidRPr="003D0401">
        <w:rPr>
          <w:rFonts w:ascii="Times New Roman" w:hAnsi="Times New Roman" w:cs="Times New Roman"/>
        </w:rPr>
        <w:t xml:space="preserve"> shall fit within a 1 ft. x 1 ft. x 1 ft.</w:t>
      </w:r>
      <w:r w:rsidR="00D20443" w:rsidRPr="003D0401">
        <w:rPr>
          <w:rFonts w:ascii="Times New Roman" w:hAnsi="Times New Roman" w:cs="Times New Roman"/>
        </w:rPr>
        <w:t xml:space="preserve"> area</w:t>
      </w:r>
      <w:r w:rsidRPr="003D0401">
        <w:rPr>
          <w:rFonts w:ascii="Times New Roman" w:hAnsi="Times New Roman" w:cs="Times New Roman"/>
        </w:rPr>
        <w:t xml:space="preserve"> after the competition ends.</w:t>
      </w:r>
    </w:p>
    <w:p w14:paraId="268BAEEF" w14:textId="0DD97DE6" w:rsidR="0041080D" w:rsidRPr="003D0401" w:rsidRDefault="0041080D" w:rsidP="00BC1039">
      <w:pPr>
        <w:pStyle w:val="ListParagraph"/>
        <w:numPr>
          <w:ilvl w:val="1"/>
          <w:numId w:val="2"/>
        </w:numPr>
        <w:spacing w:line="240" w:lineRule="auto"/>
        <w:ind w:left="900" w:hanging="54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operate </w:t>
      </w:r>
      <w:r w:rsidR="00D20443" w:rsidRPr="003D0401">
        <w:rPr>
          <w:rFonts w:ascii="Times New Roman" w:hAnsi="Times New Roman" w:cs="Times New Roman"/>
        </w:rPr>
        <w:t>without human interaction</w:t>
      </w:r>
      <w:r w:rsidR="00295040" w:rsidRPr="003D0401">
        <w:rPr>
          <w:rFonts w:ascii="Times New Roman" w:hAnsi="Times New Roman" w:cs="Times New Roman"/>
        </w:rPr>
        <w:t>.</w:t>
      </w:r>
    </w:p>
    <w:p w14:paraId="72E1C03D" w14:textId="5423708C" w:rsidR="00D20443" w:rsidRPr="003D0401" w:rsidRDefault="0041080D" w:rsidP="00BC1039">
      <w:pPr>
        <w:pStyle w:val="ListParagraph"/>
        <w:numPr>
          <w:ilvl w:val="1"/>
          <w:numId w:val="2"/>
        </w:numPr>
        <w:spacing w:line="240" w:lineRule="auto"/>
        <w:ind w:left="900" w:hanging="54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w:t>
      </w:r>
      <w:r w:rsidR="00A3358A" w:rsidRPr="003D0401">
        <w:rPr>
          <w:rFonts w:ascii="Times New Roman" w:hAnsi="Times New Roman" w:cs="Times New Roman"/>
        </w:rPr>
        <w:t>remain as a whole system</w:t>
      </w:r>
      <w:r w:rsidR="009D32F4">
        <w:rPr>
          <w:rFonts w:ascii="Times New Roman" w:hAnsi="Times New Roman" w:cs="Times New Roman"/>
        </w:rPr>
        <w:t xml:space="preserve"> </w:t>
      </w:r>
      <w:r w:rsidR="009D32F4" w:rsidRPr="007A6DDE">
        <w:rPr>
          <w:rFonts w:ascii="Times New Roman" w:hAnsi="Times New Roman" w:cs="Times New Roman"/>
          <w:color w:val="FF0000"/>
        </w:rPr>
        <w:t xml:space="preserve">during the competition, </w:t>
      </w:r>
      <w:r w:rsidR="009D32F4">
        <w:rPr>
          <w:rFonts w:ascii="Times New Roman" w:hAnsi="Times New Roman" w:cs="Times New Roman"/>
        </w:rPr>
        <w:t>containing</w:t>
      </w:r>
      <w:r w:rsidR="00A3358A" w:rsidRPr="003D0401">
        <w:rPr>
          <w:rFonts w:ascii="Times New Roman" w:hAnsi="Times New Roman" w:cs="Times New Roman"/>
        </w:rPr>
        <w:t xml:space="preserve"> no detachable parts. </w:t>
      </w:r>
    </w:p>
    <w:p w14:paraId="79F8AFAF" w14:textId="6FEF1E6D" w:rsidR="003777B5" w:rsidRPr="003D0401" w:rsidRDefault="00401B8D" w:rsidP="00BC1039">
      <w:pPr>
        <w:pStyle w:val="ListParagraph"/>
        <w:numPr>
          <w:ilvl w:val="1"/>
          <w:numId w:val="2"/>
        </w:numPr>
        <w:spacing w:line="240" w:lineRule="auto"/>
        <w:ind w:left="900" w:hanging="54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w:t>
      </w:r>
      <w:r w:rsidR="00D20443" w:rsidRPr="003D0401">
        <w:rPr>
          <w:rFonts w:ascii="Times New Roman" w:hAnsi="Times New Roman" w:cs="Times New Roman"/>
        </w:rPr>
        <w:t>should</w:t>
      </w:r>
      <w:r w:rsidRPr="003D0401">
        <w:rPr>
          <w:rFonts w:ascii="Times New Roman" w:hAnsi="Times New Roman" w:cs="Times New Roman"/>
        </w:rPr>
        <w:t xml:space="preserve"> remain within budget</w:t>
      </w:r>
      <w:r w:rsidR="0027666C" w:rsidRPr="003D0401">
        <w:rPr>
          <w:rFonts w:ascii="Times New Roman" w:hAnsi="Times New Roman" w:cs="Times New Roman"/>
        </w:rPr>
        <w:t>.</w:t>
      </w:r>
    </w:p>
    <w:p w14:paraId="6AFA7269" w14:textId="68D4110A" w:rsidR="00401B8D" w:rsidRPr="003D0401" w:rsidRDefault="006A5311" w:rsidP="00BC1039">
      <w:pPr>
        <w:pStyle w:val="ListParagraph"/>
        <w:numPr>
          <w:ilvl w:val="1"/>
          <w:numId w:val="2"/>
        </w:numPr>
        <w:spacing w:line="240" w:lineRule="auto"/>
        <w:ind w:left="900" w:hanging="54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respond</w:t>
      </w:r>
      <w:r w:rsidR="00401B8D" w:rsidRPr="003D0401">
        <w:rPr>
          <w:rFonts w:ascii="Times New Roman" w:hAnsi="Times New Roman" w:cs="Times New Roman"/>
        </w:rPr>
        <w:t xml:space="preserve"> </w:t>
      </w:r>
      <w:r w:rsidR="00AE36C1" w:rsidRPr="003D0401">
        <w:rPr>
          <w:rFonts w:ascii="Times New Roman" w:hAnsi="Times New Roman" w:cs="Times New Roman"/>
        </w:rPr>
        <w:t>to real-</w:t>
      </w:r>
      <w:r w:rsidR="00401B8D" w:rsidRPr="003D0401">
        <w:rPr>
          <w:rFonts w:ascii="Times New Roman" w:hAnsi="Times New Roman" w:cs="Times New Roman"/>
        </w:rPr>
        <w:t>time</w:t>
      </w:r>
      <w:r w:rsidR="00AE36C1" w:rsidRPr="003D0401">
        <w:rPr>
          <w:rFonts w:ascii="Times New Roman" w:hAnsi="Times New Roman" w:cs="Times New Roman"/>
        </w:rPr>
        <w:t xml:space="preserve"> events</w:t>
      </w:r>
      <w:ins w:id="1015" w:author="Merissa Roth" w:date="2014-11-09T16:26:00Z">
        <w:r w:rsidR="00266DC8">
          <w:rPr>
            <w:rFonts w:ascii="Times New Roman" w:hAnsi="Times New Roman" w:cs="Times New Roman"/>
          </w:rPr>
          <w:t xml:space="preserve"> </w:t>
        </w:r>
      </w:ins>
      <w:r w:rsidR="002A0C08" w:rsidRPr="007A6DDE">
        <w:rPr>
          <w:rFonts w:ascii="Times New Roman" w:hAnsi="Times New Roman" w:cs="Times New Roman"/>
          <w:color w:val="FF0000"/>
        </w:rPr>
        <w:t>by analyzing sensor outputs</w:t>
      </w:r>
      <w:r w:rsidR="002A0C08">
        <w:rPr>
          <w:rFonts w:ascii="Times New Roman" w:hAnsi="Times New Roman" w:cs="Times New Roman"/>
        </w:rPr>
        <w:t>.</w:t>
      </w:r>
    </w:p>
    <w:p w14:paraId="51D91EAA" w14:textId="78648D62" w:rsidR="00401B8D" w:rsidRPr="003D0401" w:rsidRDefault="00401B8D" w:rsidP="00BC1039">
      <w:pPr>
        <w:pStyle w:val="ListParagraph"/>
        <w:numPr>
          <w:ilvl w:val="1"/>
          <w:numId w:val="2"/>
        </w:numPr>
        <w:spacing w:line="240" w:lineRule="auto"/>
        <w:ind w:left="900" w:hanging="540"/>
        <w:rPr>
          <w:rFonts w:ascii="Times New Roman" w:hAnsi="Times New Roman" w:cs="Times New Roman"/>
        </w:rPr>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remain flexible to adapt to changes </w:t>
      </w:r>
      <w:r w:rsidR="009C2D8A" w:rsidRPr="003D0401">
        <w:rPr>
          <w:rFonts w:ascii="Times New Roman" w:hAnsi="Times New Roman" w:cs="Times New Roman"/>
        </w:rPr>
        <w:t xml:space="preserve">in rules </w:t>
      </w:r>
      <w:r w:rsidR="00A3358A" w:rsidRPr="003D0401">
        <w:rPr>
          <w:rFonts w:ascii="Times New Roman" w:hAnsi="Times New Roman" w:cs="Times New Roman"/>
        </w:rPr>
        <w:t xml:space="preserve">and regulations </w:t>
      </w:r>
      <w:r w:rsidR="00D20443" w:rsidRPr="003D0401">
        <w:rPr>
          <w:rFonts w:ascii="Times New Roman" w:hAnsi="Times New Roman" w:cs="Times New Roman"/>
        </w:rPr>
        <w:t xml:space="preserve">made </w:t>
      </w:r>
      <w:r w:rsidRPr="003D0401">
        <w:rPr>
          <w:rFonts w:ascii="Times New Roman" w:hAnsi="Times New Roman" w:cs="Times New Roman"/>
        </w:rPr>
        <w:t>by IEEE</w:t>
      </w:r>
      <w:r w:rsidR="00A3358A" w:rsidRPr="003D0401">
        <w:rPr>
          <w:rFonts w:ascii="Times New Roman" w:hAnsi="Times New Roman" w:cs="Times New Roman"/>
        </w:rPr>
        <w:t xml:space="preserve"> </w:t>
      </w:r>
      <w:proofErr w:type="spellStart"/>
      <w:r w:rsidR="00A3358A" w:rsidRPr="003D0401">
        <w:rPr>
          <w:rFonts w:ascii="Times New Roman" w:hAnsi="Times New Roman" w:cs="Times New Roman"/>
        </w:rPr>
        <w:t>SoutheastCon</w:t>
      </w:r>
      <w:proofErr w:type="spellEnd"/>
      <w:r w:rsidR="00A3358A" w:rsidRPr="003D0401">
        <w:rPr>
          <w:rFonts w:ascii="Times New Roman" w:hAnsi="Times New Roman" w:cs="Times New Roman"/>
        </w:rPr>
        <w:t xml:space="preserve"> 2015 Hardware Competition. </w:t>
      </w:r>
    </w:p>
    <w:p w14:paraId="7CE38035" w14:textId="289F015A" w:rsidR="00902E96" w:rsidRPr="003D0401" w:rsidRDefault="00902E96">
      <w:pPr>
        <w:pStyle w:val="ListParagraph"/>
        <w:numPr>
          <w:ilvl w:val="1"/>
          <w:numId w:val="2"/>
        </w:numPr>
        <w:spacing w:after="0" w:line="240" w:lineRule="auto"/>
        <w:ind w:left="900" w:hanging="540"/>
        <w:rPr>
          <w:rFonts w:ascii="Times New Roman" w:hAnsi="Times New Roman" w:cs="Times New Roman"/>
        </w:rPr>
        <w:pPrChange w:id="1016" w:author="Merissa Roth" w:date="2014-11-09T17:37:00Z">
          <w:pPr>
            <w:pStyle w:val="ListParagraph"/>
            <w:numPr>
              <w:ilvl w:val="1"/>
              <w:numId w:val="2"/>
            </w:numPr>
            <w:spacing w:line="240" w:lineRule="auto"/>
            <w:ind w:left="990" w:hanging="630"/>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Pr="003D0401">
        <w:rPr>
          <w:rFonts w:ascii="Times New Roman" w:hAnsi="Times New Roman" w:cs="Times New Roman"/>
        </w:rPr>
        <w:t xml:space="preserve"> shall </w:t>
      </w:r>
      <w:r w:rsidR="00E24762" w:rsidRPr="003D0401">
        <w:rPr>
          <w:rFonts w:ascii="Times New Roman" w:hAnsi="Times New Roman" w:cs="Times New Roman"/>
        </w:rPr>
        <w:t xml:space="preserve">allow the Rubik’s Cube, </w:t>
      </w:r>
      <w:del w:id="1017" w:author="Pedrosa, Kurt L" w:date="2014-09-18T19:23:00Z">
        <w:r w:rsidR="00E24762" w:rsidRPr="003D0401" w:rsidDel="00903DAF">
          <w:rPr>
            <w:rFonts w:ascii="Times New Roman" w:hAnsi="Times New Roman" w:cs="Times New Roman"/>
          </w:rPr>
          <w:delText xml:space="preserve">the </w:delText>
        </w:r>
      </w:del>
      <w:r w:rsidR="00E24762" w:rsidRPr="003D0401">
        <w:rPr>
          <w:rFonts w:ascii="Times New Roman" w:hAnsi="Times New Roman" w:cs="Times New Roman"/>
        </w:rPr>
        <w:t xml:space="preserve">Simon </w:t>
      </w:r>
      <w:del w:id="1018" w:author="Pedrosa, Kurt L" w:date="2014-09-18T17:43:00Z">
        <w:r w:rsidR="00E24762" w:rsidRPr="003D0401" w:rsidDel="00514745">
          <w:rPr>
            <w:rFonts w:ascii="Times New Roman" w:hAnsi="Times New Roman" w:cs="Times New Roman"/>
          </w:rPr>
          <w:delText>Carabineer</w:delText>
        </w:r>
      </w:del>
      <w:ins w:id="1019" w:author="Pedrosa, Kurt L" w:date="2014-09-18T17:43:00Z">
        <w:r w:rsidR="00514745">
          <w:rPr>
            <w:rFonts w:ascii="Times New Roman" w:hAnsi="Times New Roman" w:cs="Times New Roman"/>
          </w:rPr>
          <w:t>Carabiner</w:t>
        </w:r>
      </w:ins>
      <w:ins w:id="1020" w:author="Pedrosa, Kurt L" w:date="2014-09-18T19:23:00Z">
        <w:r w:rsidR="00903DAF">
          <w:rPr>
            <w:rFonts w:ascii="Times New Roman" w:hAnsi="Times New Roman" w:cs="Times New Roman"/>
          </w:rPr>
          <w:t>,</w:t>
        </w:r>
      </w:ins>
      <w:del w:id="1021" w:author="Pedrosa, Kurt L" w:date="2014-09-18T19:23:00Z">
        <w:r w:rsidR="00E24762" w:rsidRPr="003D0401" w:rsidDel="00903DAF">
          <w:rPr>
            <w:rFonts w:ascii="Times New Roman" w:hAnsi="Times New Roman" w:cs="Times New Roman"/>
          </w:rPr>
          <w:delText xml:space="preserve">, the </w:delText>
        </w:r>
      </w:del>
      <w:ins w:id="1022" w:author="Pedrosa, Kurt L" w:date="2014-09-18T19:23:00Z">
        <w:r w:rsidR="00903DAF" w:rsidRPr="003D0401">
          <w:rPr>
            <w:rFonts w:ascii="Times New Roman" w:hAnsi="Times New Roman" w:cs="Times New Roman"/>
          </w:rPr>
          <w:t xml:space="preserve"> </w:t>
        </w:r>
      </w:ins>
      <w:r w:rsidR="00E24762" w:rsidRPr="003D0401">
        <w:rPr>
          <w:rFonts w:ascii="Times New Roman" w:hAnsi="Times New Roman" w:cs="Times New Roman"/>
        </w:rPr>
        <w:t xml:space="preserve">Etch-a-Sketch, and </w:t>
      </w:r>
      <w:ins w:id="1023" w:author="Pedrosa, Kurt L" w:date="2014-09-18T19:23:00Z">
        <w:r w:rsidR="00903DAF">
          <w:rPr>
            <w:rFonts w:ascii="Times New Roman" w:hAnsi="Times New Roman" w:cs="Times New Roman"/>
          </w:rPr>
          <w:t>one</w:t>
        </w:r>
      </w:ins>
      <w:r w:rsidR="007A6DDE">
        <w:rPr>
          <w:rFonts w:ascii="Times New Roman" w:hAnsi="Times New Roman" w:cs="Times New Roman"/>
        </w:rPr>
        <w:t xml:space="preserve"> </w:t>
      </w:r>
      <w:r w:rsidR="007A6DDE" w:rsidRPr="00CB60CF">
        <w:rPr>
          <w:rFonts w:ascii="Times New Roman" w:hAnsi="Times New Roman" w:cs="Times New Roman"/>
          <w:strike/>
          <w:color w:val="00B050"/>
        </w:rPr>
        <w:t>(1)</w:t>
      </w:r>
      <w:ins w:id="1024" w:author="Pedrosa, Kurt L" w:date="2014-09-18T19:23:00Z">
        <w:r w:rsidR="00903DAF">
          <w:rPr>
            <w:rFonts w:ascii="Times New Roman" w:hAnsi="Times New Roman" w:cs="Times New Roman"/>
          </w:rPr>
          <w:t xml:space="preserve"> </w:t>
        </w:r>
        <w:del w:id="1025" w:author="Merissa Roth" w:date="2014-11-09T13:16:00Z">
          <w:r w:rsidR="00903DAF" w:rsidDel="00726614">
            <w:rPr>
              <w:rFonts w:ascii="Times New Roman" w:hAnsi="Times New Roman" w:cs="Times New Roman"/>
            </w:rPr>
            <w:delText>(1)</w:delText>
          </w:r>
        </w:del>
        <w:del w:id="1026" w:author="Merissa Roth" w:date="2014-11-09T13:34:00Z">
          <w:r w:rsidR="00903DAF" w:rsidDel="003E376F">
            <w:rPr>
              <w:rFonts w:ascii="Times New Roman" w:hAnsi="Times New Roman" w:cs="Times New Roman"/>
            </w:rPr>
            <w:delText xml:space="preserve"> </w:delText>
          </w:r>
        </w:del>
      </w:ins>
      <w:del w:id="1027" w:author="Pedrosa, Kurt L" w:date="2014-09-18T19:23:00Z">
        <w:r w:rsidR="00E24762" w:rsidRPr="003D0401" w:rsidDel="00903DAF">
          <w:rPr>
            <w:rFonts w:ascii="Times New Roman" w:hAnsi="Times New Roman" w:cs="Times New Roman"/>
          </w:rPr>
          <w:delText xml:space="preserve">the </w:delText>
        </w:r>
      </w:del>
      <w:r w:rsidR="00E24762" w:rsidRPr="003D0401">
        <w:rPr>
          <w:rFonts w:ascii="Times New Roman" w:hAnsi="Times New Roman" w:cs="Times New Roman"/>
        </w:rPr>
        <w:t xml:space="preserve">playing card to be visible at all times.  </w:t>
      </w:r>
    </w:p>
    <w:p w14:paraId="5A6AC5E7" w14:textId="6070A9F4" w:rsidR="00016516" w:rsidDel="00C44481" w:rsidRDefault="00F96768">
      <w:pPr>
        <w:pStyle w:val="ListParagraph"/>
        <w:numPr>
          <w:ilvl w:val="1"/>
          <w:numId w:val="2"/>
        </w:numPr>
        <w:spacing w:line="240" w:lineRule="auto"/>
        <w:ind w:left="900" w:hanging="540"/>
        <w:rPr>
          <w:del w:id="1028" w:author="Merissa Roth" w:date="2014-11-09T17:23:00Z"/>
          <w:rFonts w:ascii="Times New Roman" w:hAnsi="Times New Roman" w:cs="Times New Roman"/>
        </w:rPr>
        <w:pPrChange w:id="1029" w:author="Merissa Roth" w:date="2014-11-09T17:37:00Z">
          <w:pPr/>
        </w:pPrChange>
      </w:pPr>
      <w:r w:rsidRPr="003D0401">
        <w:rPr>
          <w:rFonts w:ascii="Times New Roman" w:hAnsi="Times New Roman" w:cs="Times New Roman"/>
        </w:rPr>
        <w:t xml:space="preserve">The </w:t>
      </w:r>
      <w:r w:rsidR="00DC13B7" w:rsidRPr="003D0401">
        <w:rPr>
          <w:rFonts w:ascii="Times New Roman" w:hAnsi="Times New Roman" w:cs="Times New Roman"/>
        </w:rPr>
        <w:t>APS</w:t>
      </w:r>
      <w:r w:rsidR="00A3358A" w:rsidRPr="003D0401">
        <w:rPr>
          <w:rFonts w:ascii="Times New Roman" w:hAnsi="Times New Roman" w:cs="Times New Roman"/>
        </w:rPr>
        <w:t xml:space="preserve"> should weigh no more than 5</w:t>
      </w:r>
      <w:r w:rsidRPr="003D0401">
        <w:rPr>
          <w:rFonts w:ascii="Times New Roman" w:hAnsi="Times New Roman" w:cs="Times New Roman"/>
        </w:rPr>
        <w:t>0 pounds</w:t>
      </w:r>
      <w:r w:rsidR="00E24762" w:rsidRPr="003D0401">
        <w:rPr>
          <w:rFonts w:ascii="Times New Roman" w:hAnsi="Times New Roman" w:cs="Times New Roman"/>
        </w:rPr>
        <w:t xml:space="preserve"> to adhere to the two</w:t>
      </w:r>
      <w:r w:rsidR="007A6DDE">
        <w:rPr>
          <w:rFonts w:ascii="Times New Roman" w:hAnsi="Times New Roman" w:cs="Times New Roman"/>
        </w:rPr>
        <w:t xml:space="preserve"> </w:t>
      </w:r>
      <w:r w:rsidR="007A6DDE" w:rsidRPr="007A6DDE">
        <w:rPr>
          <w:rFonts w:ascii="Times New Roman" w:hAnsi="Times New Roman" w:cs="Times New Roman"/>
          <w:strike/>
          <w:color w:val="00B050"/>
        </w:rPr>
        <w:t>(2)</w:t>
      </w:r>
      <w:ins w:id="1030" w:author="Pedrosa, Kurt L" w:date="2014-09-18T19:58:00Z">
        <w:del w:id="1031" w:author="Merissa Roth" w:date="2014-11-09T13:17:00Z">
          <w:r w:rsidR="001E452E" w:rsidDel="00726614">
            <w:rPr>
              <w:rFonts w:ascii="Times New Roman" w:hAnsi="Times New Roman" w:cs="Times New Roman"/>
            </w:rPr>
            <w:delText xml:space="preserve"> </w:delText>
          </w:r>
        </w:del>
        <w:del w:id="1032" w:author="Merissa Roth" w:date="2014-11-09T13:16:00Z">
          <w:r w:rsidR="001E452E" w:rsidDel="00726614">
            <w:rPr>
              <w:rFonts w:ascii="Times New Roman" w:hAnsi="Times New Roman" w:cs="Times New Roman"/>
            </w:rPr>
            <w:delText>(2)</w:delText>
          </w:r>
        </w:del>
      </w:ins>
      <w:del w:id="1033" w:author="Pedrosa, Kurt L" w:date="2014-09-18T19:59:00Z">
        <w:r w:rsidR="00E24762" w:rsidRPr="003D0401" w:rsidDel="001E452E">
          <w:rPr>
            <w:rFonts w:ascii="Times New Roman" w:hAnsi="Times New Roman" w:cs="Times New Roman"/>
          </w:rPr>
          <w:delText>-</w:delText>
        </w:r>
      </w:del>
      <w:ins w:id="1034" w:author="Merissa Roth" w:date="2014-11-09T13:17:00Z">
        <w:r w:rsidR="00726614">
          <w:rPr>
            <w:rFonts w:ascii="Times New Roman" w:hAnsi="Times New Roman" w:cs="Times New Roman"/>
          </w:rPr>
          <w:t>-</w:t>
        </w:r>
      </w:ins>
      <w:ins w:id="1035" w:author="Pedrosa, Kurt L" w:date="2014-09-18T19:59:00Z">
        <w:del w:id="1036" w:author="Merissa Roth" w:date="2014-11-09T13:17:00Z">
          <w:r w:rsidR="001E452E" w:rsidDel="00726614">
            <w:rPr>
              <w:rFonts w:ascii="Times New Roman" w:hAnsi="Times New Roman" w:cs="Times New Roman"/>
            </w:rPr>
            <w:delText xml:space="preserve"> </w:delText>
          </w:r>
        </w:del>
      </w:ins>
      <w:r w:rsidR="00E24762" w:rsidRPr="003D0401">
        <w:rPr>
          <w:rFonts w:ascii="Times New Roman" w:hAnsi="Times New Roman" w:cs="Times New Roman"/>
        </w:rPr>
        <w:t>man lift rule</w:t>
      </w:r>
      <w:ins w:id="1037" w:author="Pedrosa, Kurt L" w:date="2014-09-18T17:45:00Z">
        <w:r w:rsidR="00016516">
          <w:rPr>
            <w:rFonts w:ascii="Times New Roman" w:hAnsi="Times New Roman" w:cs="Times New Roman"/>
          </w:rPr>
          <w:t xml:space="preserve"> [</w:t>
        </w:r>
      </w:ins>
      <w:ins w:id="1038" w:author="Worldwide, Computer Support" w:date="2014-09-26T17:31:00Z">
        <w:r w:rsidR="008A3318">
          <w:rPr>
            <w:rFonts w:ascii="Times New Roman" w:hAnsi="Times New Roman" w:cs="Times New Roman"/>
          </w:rPr>
          <w:t>3</w:t>
        </w:r>
      </w:ins>
      <w:ins w:id="1039" w:author="Pedrosa, Kurt L" w:date="2014-09-18T17:45:00Z">
        <w:del w:id="1040" w:author="Worldwide, Computer Support" w:date="2014-09-26T17:31:00Z">
          <w:r w:rsidR="00016516" w:rsidDel="008A3318">
            <w:rPr>
              <w:rFonts w:ascii="Times New Roman" w:hAnsi="Times New Roman" w:cs="Times New Roman"/>
            </w:rPr>
            <w:delText>1</w:delText>
          </w:r>
        </w:del>
        <w:r w:rsidR="00016516">
          <w:rPr>
            <w:rFonts w:ascii="Times New Roman" w:hAnsi="Times New Roman" w:cs="Times New Roman"/>
          </w:rPr>
          <w:t>]</w:t>
        </w:r>
      </w:ins>
      <w:r w:rsidR="00E24762" w:rsidRPr="003D0401">
        <w:rPr>
          <w:rFonts w:ascii="Times New Roman" w:hAnsi="Times New Roman" w:cs="Times New Roman"/>
        </w:rPr>
        <w:t>.</w:t>
      </w:r>
    </w:p>
    <w:p w14:paraId="75B76F0F" w14:textId="77777777" w:rsidR="00C44481" w:rsidRDefault="00C44481" w:rsidP="00BC1039">
      <w:pPr>
        <w:pStyle w:val="ListParagraph"/>
        <w:numPr>
          <w:ilvl w:val="1"/>
          <w:numId w:val="2"/>
        </w:numPr>
        <w:spacing w:line="240" w:lineRule="auto"/>
        <w:ind w:left="900" w:hanging="540"/>
        <w:rPr>
          <w:ins w:id="1041" w:author="Merissa Roth" w:date="2014-11-09T17:37:00Z"/>
          <w:rFonts w:ascii="Times New Roman" w:hAnsi="Times New Roman" w:cs="Times New Roman"/>
        </w:rPr>
      </w:pPr>
    </w:p>
    <w:p w14:paraId="46E7BD3B" w14:textId="5AA7B793" w:rsidR="00C44481" w:rsidRPr="00C44481" w:rsidRDefault="00C44481">
      <w:pPr>
        <w:pStyle w:val="ListParagraph"/>
        <w:numPr>
          <w:ilvl w:val="0"/>
          <w:numId w:val="0"/>
        </w:numPr>
        <w:spacing w:line="240" w:lineRule="auto"/>
        <w:ind w:left="990"/>
        <w:rPr>
          <w:ins w:id="1042" w:author="Merissa Roth" w:date="2014-11-09T17:37:00Z"/>
          <w:rFonts w:ascii="Times New Roman" w:hAnsi="Times New Roman" w:cs="Times New Roman"/>
          <w:rPrChange w:id="1043" w:author="Merissa Roth" w:date="2014-11-09T17:38:00Z">
            <w:rPr>
              <w:ins w:id="1044" w:author="Merissa Roth" w:date="2014-11-09T17:37:00Z"/>
            </w:rPr>
          </w:rPrChange>
        </w:rPr>
        <w:pPrChange w:id="1045" w:author="Merissa Roth" w:date="2014-11-09T17:38:00Z">
          <w:pPr/>
        </w:pPrChange>
      </w:pPr>
      <w:ins w:id="1046" w:author="Merissa Roth" w:date="2014-11-09T17:38:00Z">
        <w:r>
          <w:rPr>
            <w:rFonts w:ascii="Times New Roman" w:hAnsi="Times New Roman" w:cs="Times New Roman"/>
          </w:rPr>
          <w:br w:type="page"/>
        </w:r>
      </w:ins>
    </w:p>
    <w:p w14:paraId="7DC889D0" w14:textId="5CC15684" w:rsidR="00C44481" w:rsidRPr="008B39A1" w:rsidRDefault="00C44481" w:rsidP="00BC1039">
      <w:pPr>
        <w:pStyle w:val="Heading1"/>
        <w:numPr>
          <w:ilvl w:val="0"/>
          <w:numId w:val="1"/>
        </w:numPr>
        <w:rPr>
          <w:ins w:id="1047" w:author="Merissa Roth" w:date="2014-11-09T17:39:00Z"/>
          <w:rFonts w:cs="Times New Roman"/>
          <w:b/>
          <w:sz w:val="22"/>
          <w:szCs w:val="22"/>
        </w:rPr>
      </w:pPr>
      <w:bookmarkStart w:id="1048" w:name="_Toc403485135"/>
      <w:ins w:id="1049" w:author="Merissa Roth" w:date="2014-11-09T17:39:00Z">
        <w:r>
          <w:rPr>
            <w:rFonts w:cs="Times New Roman"/>
            <w:b/>
            <w:sz w:val="22"/>
            <w:szCs w:val="22"/>
          </w:rPr>
          <w:lastRenderedPageBreak/>
          <w:t>Test Cases</w:t>
        </w:r>
        <w:bookmarkEnd w:id="1048"/>
      </w:ins>
    </w:p>
    <w:p w14:paraId="4ED4D6AB" w14:textId="6C0DA455" w:rsidR="00AA137B" w:rsidRPr="00991ABB" w:rsidRDefault="006F7B0A" w:rsidP="00BC1039">
      <w:pPr>
        <w:rPr>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_Ref403404491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Table </w:t>
      </w:r>
      <w:r w:rsidRPr="006F7B0A">
        <w:rPr>
          <w:rFonts w:ascii="Times New Roman" w:hAnsi="Times New Roman" w:cs="Times New Roman"/>
          <w:noProof/>
          <w:sz w:val="22"/>
          <w:szCs w:val="22"/>
        </w:rPr>
        <w:t>3</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ins w:id="1050" w:author="Merissa Roth" w:date="2014-11-09T17:24:00Z">
        <w:r w:rsidR="00427AFD" w:rsidRPr="00991ABB">
          <w:rPr>
            <w:rFonts w:ascii="Times New Roman" w:hAnsi="Times New Roman" w:cs="Times New Roman"/>
            <w:sz w:val="22"/>
            <w:szCs w:val="22"/>
            <w:rPrChange w:id="1051" w:author="Merissa Roth" w:date="2014-11-09T17:37:00Z">
              <w:rPr/>
            </w:rPrChange>
          </w:rPr>
          <w:t>describes the test cases used by the FTFP to assure all the requirements have been fulfilled.</w:t>
        </w:r>
      </w:ins>
    </w:p>
    <w:p w14:paraId="59F8A59F" w14:textId="77777777" w:rsidR="00AA137B" w:rsidRPr="00AA137B" w:rsidRDefault="00AA137B" w:rsidP="00BC1039">
      <w:pPr>
        <w:pStyle w:val="ListParagraph"/>
        <w:numPr>
          <w:ilvl w:val="0"/>
          <w:numId w:val="0"/>
        </w:numPr>
        <w:spacing w:line="240" w:lineRule="auto"/>
        <w:ind w:left="360"/>
        <w:rPr>
          <w:rFonts w:ascii="Times New Roman" w:hAnsi="Times New Roman" w:cs="Times New Roman"/>
        </w:rPr>
      </w:pPr>
    </w:p>
    <w:tbl>
      <w:tblPr>
        <w:tblStyle w:val="TableGrid"/>
        <w:tblW w:w="9180" w:type="dxa"/>
        <w:jc w:val="center"/>
        <w:tblLook w:val="04A0" w:firstRow="1" w:lastRow="0" w:firstColumn="1" w:lastColumn="0" w:noHBand="0" w:noVBand="1"/>
        <w:tblPrChange w:id="1052" w:author="Merissa Roth" w:date="2014-11-09T17:59:00Z">
          <w:tblPr>
            <w:tblStyle w:val="TableGrid"/>
            <w:tblW w:w="0" w:type="auto"/>
            <w:jc w:val="center"/>
            <w:tblLook w:val="04A0" w:firstRow="1" w:lastRow="0" w:firstColumn="1" w:lastColumn="0" w:noHBand="0" w:noVBand="1"/>
          </w:tblPr>
        </w:tblPrChange>
      </w:tblPr>
      <w:tblGrid>
        <w:gridCol w:w="1694"/>
        <w:gridCol w:w="4776"/>
        <w:gridCol w:w="1121"/>
        <w:gridCol w:w="1589"/>
        <w:tblGridChange w:id="1053">
          <w:tblGrid>
            <w:gridCol w:w="113"/>
            <w:gridCol w:w="1694"/>
            <w:gridCol w:w="493"/>
            <w:gridCol w:w="3410"/>
            <w:gridCol w:w="873"/>
            <w:gridCol w:w="272"/>
            <w:gridCol w:w="849"/>
            <w:gridCol w:w="504"/>
            <w:gridCol w:w="1085"/>
          </w:tblGrid>
        </w:tblGridChange>
      </w:tblGrid>
      <w:tr w:rsidR="00D5595C" w:rsidRPr="00E904E6" w14:paraId="3EC19B0B" w14:textId="7F2B72E2" w:rsidTr="00334185">
        <w:trPr>
          <w:trHeight w:val="152"/>
          <w:jc w:val="center"/>
          <w:ins w:id="1054" w:author="Merissa Roth" w:date="2014-11-09T17:26:00Z"/>
          <w:trPrChange w:id="1055" w:author="Merissa Roth" w:date="2014-11-09T17:59:00Z">
            <w:trPr>
              <w:gridAfter w:val="0"/>
              <w:trHeight w:val="152"/>
              <w:jc w:val="center"/>
            </w:trPr>
          </w:trPrChange>
        </w:trPr>
        <w:tc>
          <w:tcPr>
            <w:tcW w:w="1694" w:type="dxa"/>
            <w:shd w:val="clear" w:color="auto" w:fill="BFBFBF" w:themeFill="background1" w:themeFillShade="BF"/>
            <w:tcPrChange w:id="1056" w:author="Merissa Roth" w:date="2014-11-09T17:59:00Z">
              <w:tcPr>
                <w:tcW w:w="2300" w:type="dxa"/>
                <w:gridSpan w:val="3"/>
                <w:shd w:val="clear" w:color="auto" w:fill="BFBFBF" w:themeFill="background1" w:themeFillShade="BF"/>
              </w:tcPr>
            </w:tcPrChange>
          </w:tcPr>
          <w:p w14:paraId="4414D281" w14:textId="0751C33F" w:rsidR="00D5595C" w:rsidRPr="006B0F8D" w:rsidRDefault="00D5595C">
            <w:pPr>
              <w:pStyle w:val="ListParagraph"/>
              <w:numPr>
                <w:ilvl w:val="0"/>
                <w:numId w:val="0"/>
              </w:numPr>
              <w:spacing w:after="0" w:line="240" w:lineRule="auto"/>
              <w:jc w:val="center"/>
              <w:rPr>
                <w:ins w:id="1057" w:author="Merissa Roth" w:date="2014-11-09T17:26:00Z"/>
                <w:rFonts w:ascii="Times New Roman" w:hAnsi="Times New Roman" w:cs="Times New Roman"/>
                <w:b/>
              </w:rPr>
              <w:pPrChange w:id="1058" w:author="Merissa Roth" w:date="2014-11-09T17:39:00Z">
                <w:pPr>
                  <w:pStyle w:val="ListParagraph"/>
                  <w:numPr>
                    <w:numId w:val="0"/>
                  </w:numPr>
                  <w:spacing w:line="240" w:lineRule="auto"/>
                  <w:ind w:left="0" w:firstLine="0"/>
                </w:pPr>
              </w:pPrChange>
            </w:pPr>
            <w:ins w:id="1059" w:author="Merissa Roth" w:date="2014-11-09T17:26:00Z">
              <w:r w:rsidRPr="006B0F8D">
                <w:rPr>
                  <w:rFonts w:ascii="Times New Roman" w:hAnsi="Times New Roman" w:cs="Times New Roman"/>
                  <w:b/>
                </w:rPr>
                <w:t>Requirement Number</w:t>
              </w:r>
            </w:ins>
          </w:p>
        </w:tc>
        <w:tc>
          <w:tcPr>
            <w:tcW w:w="4776" w:type="dxa"/>
            <w:shd w:val="clear" w:color="auto" w:fill="BFBFBF" w:themeFill="background1" w:themeFillShade="BF"/>
            <w:tcPrChange w:id="1060" w:author="Merissa Roth" w:date="2014-11-09T17:59:00Z">
              <w:tcPr>
                <w:tcW w:w="3410" w:type="dxa"/>
                <w:shd w:val="clear" w:color="auto" w:fill="BFBFBF" w:themeFill="background1" w:themeFillShade="BF"/>
              </w:tcPr>
            </w:tcPrChange>
          </w:tcPr>
          <w:p w14:paraId="247BC071" w14:textId="70FC68F1" w:rsidR="00D5595C" w:rsidRPr="006B0F8D" w:rsidRDefault="00D5595C">
            <w:pPr>
              <w:pStyle w:val="ListParagraph"/>
              <w:numPr>
                <w:ilvl w:val="0"/>
                <w:numId w:val="0"/>
              </w:numPr>
              <w:spacing w:after="0" w:line="240" w:lineRule="auto"/>
              <w:jc w:val="center"/>
              <w:rPr>
                <w:ins w:id="1061" w:author="Merissa Roth" w:date="2014-11-09T17:27:00Z"/>
                <w:rFonts w:ascii="Times New Roman" w:hAnsi="Times New Roman" w:cs="Times New Roman"/>
                <w:b/>
              </w:rPr>
              <w:pPrChange w:id="1062" w:author="Merissa Roth" w:date="2014-11-09T17:39:00Z">
                <w:pPr>
                  <w:pStyle w:val="ListParagraph"/>
                  <w:numPr>
                    <w:numId w:val="0"/>
                  </w:numPr>
                  <w:spacing w:line="240" w:lineRule="auto"/>
                  <w:ind w:left="0" w:firstLine="0"/>
                </w:pPr>
              </w:pPrChange>
            </w:pPr>
            <w:ins w:id="1063" w:author="Merissa Roth" w:date="2014-11-09T17:27:00Z">
              <w:r w:rsidRPr="006B0F8D">
                <w:rPr>
                  <w:rFonts w:ascii="Times New Roman" w:hAnsi="Times New Roman" w:cs="Times New Roman"/>
                  <w:b/>
                </w:rPr>
                <w:t>Test Cases</w:t>
              </w:r>
            </w:ins>
          </w:p>
        </w:tc>
        <w:tc>
          <w:tcPr>
            <w:tcW w:w="1121" w:type="dxa"/>
            <w:shd w:val="clear" w:color="auto" w:fill="BFBFBF" w:themeFill="background1" w:themeFillShade="BF"/>
            <w:tcPrChange w:id="1064" w:author="Merissa Roth" w:date="2014-11-09T17:59:00Z">
              <w:tcPr>
                <w:tcW w:w="1145" w:type="dxa"/>
                <w:gridSpan w:val="2"/>
                <w:shd w:val="clear" w:color="auto" w:fill="BFBFBF" w:themeFill="background1" w:themeFillShade="BF"/>
              </w:tcPr>
            </w:tcPrChange>
          </w:tcPr>
          <w:p w14:paraId="6DDC7D58" w14:textId="1E52D0DA" w:rsidR="00D5595C" w:rsidRPr="006B0F8D" w:rsidRDefault="00D5595C">
            <w:pPr>
              <w:pStyle w:val="ListParagraph"/>
              <w:numPr>
                <w:ilvl w:val="0"/>
                <w:numId w:val="0"/>
              </w:numPr>
              <w:spacing w:after="0" w:line="240" w:lineRule="auto"/>
              <w:jc w:val="center"/>
              <w:rPr>
                <w:ins w:id="1065" w:author="Merissa Roth" w:date="2014-11-09T17:26:00Z"/>
                <w:rFonts w:ascii="Times New Roman" w:hAnsi="Times New Roman" w:cs="Times New Roman"/>
                <w:b/>
              </w:rPr>
              <w:pPrChange w:id="1066" w:author="Merissa Roth" w:date="2014-11-09T17:39:00Z">
                <w:pPr>
                  <w:pStyle w:val="ListParagraph"/>
                  <w:numPr>
                    <w:numId w:val="0"/>
                  </w:numPr>
                  <w:spacing w:line="240" w:lineRule="auto"/>
                  <w:ind w:left="0" w:firstLine="0"/>
                </w:pPr>
              </w:pPrChange>
            </w:pPr>
            <w:ins w:id="1067" w:author="Merissa Roth" w:date="2014-11-09T17:27:00Z">
              <w:r w:rsidRPr="006B0F8D">
                <w:rPr>
                  <w:rFonts w:ascii="Times New Roman" w:hAnsi="Times New Roman" w:cs="Times New Roman"/>
                  <w:b/>
                </w:rPr>
                <w:t>Fulfilled</w:t>
              </w:r>
            </w:ins>
          </w:p>
        </w:tc>
        <w:tc>
          <w:tcPr>
            <w:tcW w:w="1589" w:type="dxa"/>
            <w:shd w:val="clear" w:color="auto" w:fill="BFBFBF" w:themeFill="background1" w:themeFillShade="BF"/>
            <w:tcPrChange w:id="1068" w:author="Merissa Roth" w:date="2014-11-09T17:59:00Z">
              <w:tcPr>
                <w:tcW w:w="1145" w:type="dxa"/>
                <w:gridSpan w:val="2"/>
                <w:shd w:val="clear" w:color="auto" w:fill="BFBFBF" w:themeFill="background1" w:themeFillShade="BF"/>
              </w:tcPr>
            </w:tcPrChange>
          </w:tcPr>
          <w:p w14:paraId="40E34FF2" w14:textId="66292D98" w:rsidR="00D5595C" w:rsidRPr="006B0F8D" w:rsidRDefault="00D5595C" w:rsidP="00BC1039">
            <w:pPr>
              <w:pStyle w:val="ListParagraph"/>
              <w:numPr>
                <w:ilvl w:val="0"/>
                <w:numId w:val="0"/>
              </w:numPr>
              <w:spacing w:after="0" w:line="240" w:lineRule="auto"/>
              <w:jc w:val="center"/>
              <w:rPr>
                <w:ins w:id="1069" w:author="Merissa Roth" w:date="2014-11-09T17:48:00Z"/>
                <w:rFonts w:ascii="Times New Roman" w:hAnsi="Times New Roman" w:cs="Times New Roman"/>
                <w:b/>
              </w:rPr>
            </w:pPr>
            <w:ins w:id="1070" w:author="Merissa Roth" w:date="2014-11-09T17:48:00Z">
              <w:r w:rsidRPr="006B0F8D">
                <w:rPr>
                  <w:rFonts w:ascii="Times New Roman" w:hAnsi="Times New Roman" w:cs="Times New Roman"/>
                  <w:b/>
                </w:rPr>
                <w:t>Time for Requirement</w:t>
              </w:r>
            </w:ins>
          </w:p>
        </w:tc>
      </w:tr>
      <w:tr w:rsidR="00D5595C" w:rsidRPr="00E904E6" w14:paraId="71576E87" w14:textId="6B7EDCE4" w:rsidTr="00334185">
        <w:trPr>
          <w:jc w:val="center"/>
          <w:ins w:id="1071" w:author="Merissa Roth" w:date="2014-11-09T17:26:00Z"/>
          <w:trPrChange w:id="1072" w:author="Merissa Roth" w:date="2014-11-09T17:59:00Z">
            <w:trPr>
              <w:gridAfter w:val="0"/>
              <w:jc w:val="center"/>
            </w:trPr>
          </w:trPrChange>
        </w:trPr>
        <w:tc>
          <w:tcPr>
            <w:tcW w:w="1694" w:type="dxa"/>
            <w:tcPrChange w:id="1073" w:author="Merissa Roth" w:date="2014-11-09T17:59:00Z">
              <w:tcPr>
                <w:tcW w:w="2300" w:type="dxa"/>
                <w:gridSpan w:val="3"/>
              </w:tcPr>
            </w:tcPrChange>
          </w:tcPr>
          <w:p w14:paraId="2465DB6D" w14:textId="6253A5A5" w:rsidR="00D5595C" w:rsidRPr="00E904E6" w:rsidRDefault="00D5595C">
            <w:pPr>
              <w:pStyle w:val="ListParagraph"/>
              <w:numPr>
                <w:ilvl w:val="0"/>
                <w:numId w:val="0"/>
              </w:numPr>
              <w:spacing w:after="0" w:line="240" w:lineRule="auto"/>
              <w:rPr>
                <w:ins w:id="1074" w:author="Merissa Roth" w:date="2014-11-09T17:26:00Z"/>
                <w:rFonts w:ascii="Times New Roman" w:hAnsi="Times New Roman" w:cs="Times New Roman"/>
              </w:rPr>
              <w:pPrChange w:id="1075" w:author="Merissa Roth" w:date="2014-11-09T17:39:00Z">
                <w:pPr>
                  <w:pStyle w:val="ListParagraph"/>
                  <w:numPr>
                    <w:numId w:val="0"/>
                  </w:numPr>
                  <w:spacing w:line="240" w:lineRule="auto"/>
                  <w:ind w:left="0" w:firstLine="0"/>
                </w:pPr>
              </w:pPrChange>
            </w:pPr>
            <w:ins w:id="1076" w:author="Merissa Roth" w:date="2014-11-09T17:28:00Z">
              <w:r w:rsidRPr="00E904E6">
                <w:rPr>
                  <w:rFonts w:ascii="Times New Roman" w:hAnsi="Times New Roman" w:cs="Times New Roman"/>
                </w:rPr>
                <w:t>4.1.</w:t>
              </w:r>
            </w:ins>
            <w:ins w:id="1077" w:author="Merissa Roth" w:date="2014-11-09T17:30:00Z">
              <w:r w:rsidRPr="00E904E6">
                <w:rPr>
                  <w:rFonts w:ascii="Times New Roman" w:hAnsi="Times New Roman" w:cs="Times New Roman"/>
                </w:rPr>
                <w:t>1</w:t>
              </w:r>
            </w:ins>
          </w:p>
        </w:tc>
        <w:tc>
          <w:tcPr>
            <w:tcW w:w="4776" w:type="dxa"/>
            <w:tcPrChange w:id="1078" w:author="Merissa Roth" w:date="2014-11-09T17:59:00Z">
              <w:tcPr>
                <w:tcW w:w="3410" w:type="dxa"/>
              </w:tcPr>
            </w:tcPrChange>
          </w:tcPr>
          <w:p w14:paraId="1EBD90FE" w14:textId="5BF32470" w:rsidR="00D5595C" w:rsidRPr="00E904E6" w:rsidRDefault="00D5595C">
            <w:pPr>
              <w:pStyle w:val="ListParagraph"/>
              <w:numPr>
                <w:ilvl w:val="0"/>
                <w:numId w:val="0"/>
              </w:numPr>
              <w:spacing w:after="0" w:line="240" w:lineRule="auto"/>
              <w:rPr>
                <w:ins w:id="1079" w:author="Merissa Roth" w:date="2014-11-09T17:27:00Z"/>
                <w:rFonts w:ascii="Times New Roman" w:hAnsi="Times New Roman" w:cs="Times New Roman"/>
              </w:rPr>
              <w:pPrChange w:id="1080" w:author="Merissa Roth" w:date="2014-11-09T17:39:00Z">
                <w:pPr>
                  <w:pStyle w:val="ListParagraph"/>
                  <w:numPr>
                    <w:numId w:val="0"/>
                  </w:numPr>
                  <w:spacing w:line="240" w:lineRule="auto"/>
                  <w:ind w:left="0" w:firstLine="0"/>
                </w:pPr>
              </w:pPrChange>
            </w:pPr>
            <w:ins w:id="1081" w:author="Merissa Roth" w:date="2014-11-09T17:28:00Z">
              <w:r w:rsidRPr="00E904E6">
                <w:rPr>
                  <w:rFonts w:ascii="Times New Roman" w:hAnsi="Times New Roman" w:cs="Times New Roman"/>
                </w:rPr>
                <w:t xml:space="preserve">The APS is </w:t>
              </w:r>
            </w:ins>
            <w:ins w:id="1082" w:author="Merissa Roth" w:date="2014-11-09T17:29:00Z">
              <w:r w:rsidRPr="00E904E6">
                <w:rPr>
                  <w:rFonts w:ascii="Times New Roman" w:hAnsi="Times New Roman" w:cs="Times New Roman"/>
                </w:rPr>
                <w:t>not connected to an external power source</w:t>
              </w:r>
            </w:ins>
          </w:p>
        </w:tc>
        <w:tc>
          <w:tcPr>
            <w:tcW w:w="1121" w:type="dxa"/>
            <w:tcPrChange w:id="1083" w:author="Merissa Roth" w:date="2014-11-09T17:59:00Z">
              <w:tcPr>
                <w:tcW w:w="1145" w:type="dxa"/>
                <w:gridSpan w:val="2"/>
              </w:tcPr>
            </w:tcPrChange>
          </w:tcPr>
          <w:p w14:paraId="729FA3AF" w14:textId="3A926F1D" w:rsidR="00D5595C" w:rsidRPr="00E904E6" w:rsidRDefault="00D5595C">
            <w:pPr>
              <w:pStyle w:val="ListParagraph"/>
              <w:numPr>
                <w:ilvl w:val="0"/>
                <w:numId w:val="0"/>
              </w:numPr>
              <w:spacing w:after="0" w:line="240" w:lineRule="auto"/>
              <w:rPr>
                <w:ins w:id="1084" w:author="Merissa Roth" w:date="2014-11-09T17:26:00Z"/>
                <w:rFonts w:ascii="Times New Roman" w:hAnsi="Times New Roman" w:cs="Times New Roman"/>
              </w:rPr>
              <w:pPrChange w:id="1085" w:author="Merissa Roth" w:date="2014-11-09T17:39:00Z">
                <w:pPr>
                  <w:pStyle w:val="ListParagraph"/>
                  <w:numPr>
                    <w:numId w:val="0"/>
                  </w:numPr>
                  <w:spacing w:line="240" w:lineRule="auto"/>
                  <w:ind w:left="0" w:firstLine="0"/>
                </w:pPr>
              </w:pPrChange>
            </w:pPr>
          </w:p>
        </w:tc>
        <w:tc>
          <w:tcPr>
            <w:tcW w:w="1589" w:type="dxa"/>
            <w:tcPrChange w:id="1086" w:author="Merissa Roth" w:date="2014-11-09T17:59:00Z">
              <w:tcPr>
                <w:tcW w:w="1145" w:type="dxa"/>
                <w:gridSpan w:val="2"/>
              </w:tcPr>
            </w:tcPrChange>
          </w:tcPr>
          <w:p w14:paraId="7CECF8D5" w14:textId="77777777" w:rsidR="00D5595C" w:rsidRPr="00E904E6" w:rsidRDefault="00D5595C" w:rsidP="00BC1039">
            <w:pPr>
              <w:pStyle w:val="ListParagraph"/>
              <w:numPr>
                <w:ilvl w:val="0"/>
                <w:numId w:val="0"/>
              </w:numPr>
              <w:spacing w:after="0" w:line="240" w:lineRule="auto"/>
              <w:rPr>
                <w:ins w:id="1087" w:author="Merissa Roth" w:date="2014-11-09T17:48:00Z"/>
                <w:rFonts w:ascii="Times New Roman" w:hAnsi="Times New Roman" w:cs="Times New Roman"/>
              </w:rPr>
            </w:pPr>
          </w:p>
        </w:tc>
      </w:tr>
      <w:tr w:rsidR="00D5595C" w:rsidRPr="00E904E6" w14:paraId="305ACB2B" w14:textId="2A12F3B3" w:rsidTr="00334185">
        <w:trPr>
          <w:trHeight w:val="197"/>
          <w:jc w:val="center"/>
          <w:ins w:id="1088" w:author="Merissa Roth" w:date="2014-11-09T17:26:00Z"/>
          <w:trPrChange w:id="1089" w:author="Merissa Roth" w:date="2014-11-09T17:59:00Z">
            <w:trPr>
              <w:gridAfter w:val="0"/>
              <w:trHeight w:val="197"/>
              <w:jc w:val="center"/>
            </w:trPr>
          </w:trPrChange>
        </w:trPr>
        <w:tc>
          <w:tcPr>
            <w:tcW w:w="1694" w:type="dxa"/>
            <w:tcPrChange w:id="1090" w:author="Merissa Roth" w:date="2014-11-09T17:59:00Z">
              <w:tcPr>
                <w:tcW w:w="2300" w:type="dxa"/>
                <w:gridSpan w:val="3"/>
              </w:tcPr>
            </w:tcPrChange>
          </w:tcPr>
          <w:p w14:paraId="423817EB" w14:textId="138BBC6A" w:rsidR="00D5595C" w:rsidRPr="00E904E6" w:rsidRDefault="00D5595C">
            <w:pPr>
              <w:pStyle w:val="ListParagraph"/>
              <w:numPr>
                <w:ilvl w:val="0"/>
                <w:numId w:val="0"/>
              </w:numPr>
              <w:spacing w:after="0" w:line="240" w:lineRule="auto"/>
              <w:rPr>
                <w:ins w:id="1091" w:author="Merissa Roth" w:date="2014-11-09T17:26:00Z"/>
                <w:rFonts w:ascii="Times New Roman" w:hAnsi="Times New Roman" w:cs="Times New Roman"/>
              </w:rPr>
              <w:pPrChange w:id="1092" w:author="Merissa Roth" w:date="2014-11-09T17:39:00Z">
                <w:pPr>
                  <w:pStyle w:val="ListParagraph"/>
                  <w:numPr>
                    <w:numId w:val="0"/>
                  </w:numPr>
                  <w:spacing w:line="240" w:lineRule="auto"/>
                  <w:ind w:left="0" w:firstLine="0"/>
                </w:pPr>
              </w:pPrChange>
            </w:pPr>
            <w:ins w:id="1093" w:author="Merissa Roth" w:date="2014-11-09T17:29:00Z">
              <w:r w:rsidRPr="00E904E6">
                <w:rPr>
                  <w:rFonts w:ascii="Times New Roman" w:hAnsi="Times New Roman" w:cs="Times New Roman"/>
                </w:rPr>
                <w:t>4.1.2</w:t>
              </w:r>
            </w:ins>
          </w:p>
        </w:tc>
        <w:tc>
          <w:tcPr>
            <w:tcW w:w="4776" w:type="dxa"/>
            <w:tcPrChange w:id="1094" w:author="Merissa Roth" w:date="2014-11-09T17:59:00Z">
              <w:tcPr>
                <w:tcW w:w="3410" w:type="dxa"/>
              </w:tcPr>
            </w:tcPrChange>
          </w:tcPr>
          <w:p w14:paraId="0B5C424E" w14:textId="2A9EABB6" w:rsidR="00D5595C" w:rsidRPr="00E904E6" w:rsidRDefault="00D5595C">
            <w:pPr>
              <w:pStyle w:val="ListParagraph"/>
              <w:numPr>
                <w:ilvl w:val="0"/>
                <w:numId w:val="0"/>
              </w:numPr>
              <w:spacing w:after="0" w:line="240" w:lineRule="auto"/>
              <w:rPr>
                <w:ins w:id="1095" w:author="Merissa Roth" w:date="2014-11-09T17:27:00Z"/>
                <w:rFonts w:ascii="Times New Roman" w:hAnsi="Times New Roman" w:cs="Times New Roman"/>
              </w:rPr>
              <w:pPrChange w:id="1096" w:author="Merissa Roth" w:date="2014-11-09T17:57:00Z">
                <w:pPr>
                  <w:pStyle w:val="ListParagraph"/>
                  <w:numPr>
                    <w:numId w:val="0"/>
                  </w:numPr>
                  <w:spacing w:line="240" w:lineRule="auto"/>
                  <w:ind w:left="0" w:firstLine="0"/>
                </w:pPr>
              </w:pPrChange>
            </w:pPr>
            <w:ins w:id="1097" w:author="Merissa Roth" w:date="2014-11-09T17:29:00Z">
              <w:r w:rsidRPr="00E904E6">
                <w:rPr>
                  <w:rFonts w:ascii="Times New Roman" w:hAnsi="Times New Roman" w:cs="Times New Roman"/>
                </w:rPr>
                <w:t xml:space="preserve">The APS </w:t>
              </w:r>
            </w:ins>
            <w:ins w:id="1098" w:author="Merissa Roth" w:date="2014-11-09T17:57:00Z">
              <w:r>
                <w:rPr>
                  <w:rFonts w:ascii="Times New Roman" w:hAnsi="Times New Roman" w:cs="Times New Roman"/>
                </w:rPr>
                <w:t>performs autonomously</w:t>
              </w:r>
            </w:ins>
          </w:p>
        </w:tc>
        <w:tc>
          <w:tcPr>
            <w:tcW w:w="1121" w:type="dxa"/>
            <w:tcPrChange w:id="1099" w:author="Merissa Roth" w:date="2014-11-09T17:59:00Z">
              <w:tcPr>
                <w:tcW w:w="1145" w:type="dxa"/>
                <w:gridSpan w:val="2"/>
              </w:tcPr>
            </w:tcPrChange>
          </w:tcPr>
          <w:p w14:paraId="7CFA7B58" w14:textId="69701180" w:rsidR="00D5595C" w:rsidRPr="00E904E6" w:rsidRDefault="00D5595C">
            <w:pPr>
              <w:pStyle w:val="ListParagraph"/>
              <w:numPr>
                <w:ilvl w:val="0"/>
                <w:numId w:val="0"/>
              </w:numPr>
              <w:spacing w:after="0" w:line="240" w:lineRule="auto"/>
              <w:rPr>
                <w:ins w:id="1100" w:author="Merissa Roth" w:date="2014-11-09T17:26:00Z"/>
                <w:rFonts w:ascii="Times New Roman" w:hAnsi="Times New Roman" w:cs="Times New Roman"/>
              </w:rPr>
              <w:pPrChange w:id="1101" w:author="Merissa Roth" w:date="2014-11-09T17:39:00Z">
                <w:pPr>
                  <w:pStyle w:val="ListParagraph"/>
                  <w:numPr>
                    <w:numId w:val="0"/>
                  </w:numPr>
                  <w:spacing w:line="240" w:lineRule="auto"/>
                  <w:ind w:left="0" w:firstLine="0"/>
                </w:pPr>
              </w:pPrChange>
            </w:pPr>
          </w:p>
        </w:tc>
        <w:tc>
          <w:tcPr>
            <w:tcW w:w="1589" w:type="dxa"/>
            <w:tcPrChange w:id="1102" w:author="Merissa Roth" w:date="2014-11-09T17:59:00Z">
              <w:tcPr>
                <w:tcW w:w="1145" w:type="dxa"/>
                <w:gridSpan w:val="2"/>
              </w:tcPr>
            </w:tcPrChange>
          </w:tcPr>
          <w:p w14:paraId="341BD84B" w14:textId="77777777" w:rsidR="00D5595C" w:rsidRPr="00E904E6" w:rsidRDefault="00D5595C" w:rsidP="00BC1039">
            <w:pPr>
              <w:pStyle w:val="ListParagraph"/>
              <w:numPr>
                <w:ilvl w:val="0"/>
                <w:numId w:val="0"/>
              </w:numPr>
              <w:spacing w:after="0" w:line="240" w:lineRule="auto"/>
              <w:rPr>
                <w:ins w:id="1103" w:author="Merissa Roth" w:date="2014-11-09T17:48:00Z"/>
                <w:rFonts w:ascii="Times New Roman" w:hAnsi="Times New Roman" w:cs="Times New Roman"/>
              </w:rPr>
            </w:pPr>
          </w:p>
        </w:tc>
      </w:tr>
      <w:tr w:rsidR="00D5595C" w:rsidRPr="00E904E6" w14:paraId="56FA5152" w14:textId="2B458CEA" w:rsidTr="00334185">
        <w:trPr>
          <w:jc w:val="center"/>
          <w:ins w:id="1104" w:author="Merissa Roth" w:date="2014-11-09T17:26:00Z"/>
          <w:trPrChange w:id="1105" w:author="Merissa Roth" w:date="2014-11-09T17:59:00Z">
            <w:trPr>
              <w:gridAfter w:val="0"/>
              <w:jc w:val="center"/>
            </w:trPr>
          </w:trPrChange>
        </w:trPr>
        <w:tc>
          <w:tcPr>
            <w:tcW w:w="1694" w:type="dxa"/>
            <w:tcPrChange w:id="1106" w:author="Merissa Roth" w:date="2014-11-09T17:59:00Z">
              <w:tcPr>
                <w:tcW w:w="2300" w:type="dxa"/>
                <w:gridSpan w:val="3"/>
              </w:tcPr>
            </w:tcPrChange>
          </w:tcPr>
          <w:p w14:paraId="2630EF30" w14:textId="13D9E840" w:rsidR="00D5595C" w:rsidRPr="00E904E6" w:rsidRDefault="00D5595C">
            <w:pPr>
              <w:pStyle w:val="ListParagraph"/>
              <w:numPr>
                <w:ilvl w:val="0"/>
                <w:numId w:val="0"/>
              </w:numPr>
              <w:spacing w:after="0" w:line="240" w:lineRule="auto"/>
              <w:rPr>
                <w:ins w:id="1107" w:author="Merissa Roth" w:date="2014-11-09T17:26:00Z"/>
                <w:rFonts w:ascii="Times New Roman" w:hAnsi="Times New Roman" w:cs="Times New Roman"/>
              </w:rPr>
              <w:pPrChange w:id="1108" w:author="Merissa Roth" w:date="2014-11-09T17:39:00Z">
                <w:pPr>
                  <w:pStyle w:val="ListParagraph"/>
                  <w:numPr>
                    <w:numId w:val="0"/>
                  </w:numPr>
                  <w:spacing w:line="240" w:lineRule="auto"/>
                  <w:ind w:left="0" w:firstLine="0"/>
                </w:pPr>
              </w:pPrChange>
            </w:pPr>
            <w:ins w:id="1109" w:author="Merissa Roth" w:date="2014-11-09T17:30:00Z">
              <w:r w:rsidRPr="00E904E6">
                <w:rPr>
                  <w:rFonts w:ascii="Times New Roman" w:hAnsi="Times New Roman" w:cs="Times New Roman"/>
                </w:rPr>
                <w:t>4.1.2</w:t>
              </w:r>
            </w:ins>
          </w:p>
        </w:tc>
        <w:tc>
          <w:tcPr>
            <w:tcW w:w="4776" w:type="dxa"/>
            <w:tcPrChange w:id="1110" w:author="Merissa Roth" w:date="2014-11-09T17:59:00Z">
              <w:tcPr>
                <w:tcW w:w="3410" w:type="dxa"/>
              </w:tcPr>
            </w:tcPrChange>
          </w:tcPr>
          <w:p w14:paraId="591A3844" w14:textId="5A064ACF" w:rsidR="00D5595C" w:rsidRPr="00E904E6" w:rsidRDefault="00D5595C">
            <w:pPr>
              <w:pStyle w:val="ListParagraph"/>
              <w:numPr>
                <w:ilvl w:val="0"/>
                <w:numId w:val="0"/>
              </w:numPr>
              <w:spacing w:after="0" w:line="240" w:lineRule="auto"/>
              <w:rPr>
                <w:ins w:id="1111" w:author="Merissa Roth" w:date="2014-11-09T17:27:00Z"/>
                <w:rFonts w:ascii="Times New Roman" w:hAnsi="Times New Roman" w:cs="Times New Roman"/>
              </w:rPr>
              <w:pPrChange w:id="1112" w:author="Merissa Roth" w:date="2014-11-09T17:39:00Z">
                <w:pPr>
                  <w:pStyle w:val="ListParagraph"/>
                  <w:numPr>
                    <w:numId w:val="0"/>
                  </w:numPr>
                  <w:spacing w:line="240" w:lineRule="auto"/>
                  <w:ind w:left="0" w:firstLine="0"/>
                </w:pPr>
              </w:pPrChange>
            </w:pPr>
            <w:ins w:id="1113" w:author="Merissa Roth" w:date="2014-11-09T17:30:00Z">
              <w:r w:rsidRPr="00E904E6">
                <w:rPr>
                  <w:rFonts w:ascii="Times New Roman" w:hAnsi="Times New Roman" w:cs="Times New Roman"/>
                </w:rPr>
                <w:t xml:space="preserve">The APS </w:t>
              </w:r>
            </w:ins>
            <w:ins w:id="1114" w:author="Merissa Roth" w:date="2014-11-09T17:31:00Z">
              <w:r w:rsidRPr="00E904E6">
                <w:rPr>
                  <w:rFonts w:ascii="Times New Roman" w:hAnsi="Times New Roman" w:cs="Times New Roman"/>
                </w:rPr>
                <w:t>begins movement within one minute of being placed on the playing board</w:t>
              </w:r>
            </w:ins>
          </w:p>
        </w:tc>
        <w:tc>
          <w:tcPr>
            <w:tcW w:w="1121" w:type="dxa"/>
            <w:tcPrChange w:id="1115" w:author="Merissa Roth" w:date="2014-11-09T17:59:00Z">
              <w:tcPr>
                <w:tcW w:w="1145" w:type="dxa"/>
                <w:gridSpan w:val="2"/>
              </w:tcPr>
            </w:tcPrChange>
          </w:tcPr>
          <w:p w14:paraId="3E54D19D" w14:textId="6D6865E7" w:rsidR="00D5595C" w:rsidRPr="00E904E6" w:rsidRDefault="00D5595C">
            <w:pPr>
              <w:pStyle w:val="ListParagraph"/>
              <w:numPr>
                <w:ilvl w:val="0"/>
                <w:numId w:val="0"/>
              </w:numPr>
              <w:spacing w:after="0" w:line="240" w:lineRule="auto"/>
              <w:rPr>
                <w:ins w:id="1116" w:author="Merissa Roth" w:date="2014-11-09T17:26:00Z"/>
                <w:rFonts w:ascii="Times New Roman" w:hAnsi="Times New Roman" w:cs="Times New Roman"/>
              </w:rPr>
              <w:pPrChange w:id="1117" w:author="Merissa Roth" w:date="2014-11-09T17:39:00Z">
                <w:pPr>
                  <w:pStyle w:val="ListParagraph"/>
                  <w:numPr>
                    <w:numId w:val="0"/>
                  </w:numPr>
                  <w:spacing w:line="240" w:lineRule="auto"/>
                  <w:ind w:left="0" w:firstLine="0"/>
                </w:pPr>
              </w:pPrChange>
            </w:pPr>
          </w:p>
        </w:tc>
        <w:tc>
          <w:tcPr>
            <w:tcW w:w="1589" w:type="dxa"/>
            <w:tcPrChange w:id="1118" w:author="Merissa Roth" w:date="2014-11-09T17:59:00Z">
              <w:tcPr>
                <w:tcW w:w="1145" w:type="dxa"/>
                <w:gridSpan w:val="2"/>
              </w:tcPr>
            </w:tcPrChange>
          </w:tcPr>
          <w:p w14:paraId="263BB46B" w14:textId="77777777" w:rsidR="00D5595C" w:rsidRPr="00E904E6" w:rsidRDefault="00D5595C" w:rsidP="00BC1039">
            <w:pPr>
              <w:pStyle w:val="ListParagraph"/>
              <w:numPr>
                <w:ilvl w:val="0"/>
                <w:numId w:val="0"/>
              </w:numPr>
              <w:spacing w:after="0" w:line="240" w:lineRule="auto"/>
              <w:rPr>
                <w:ins w:id="1119" w:author="Merissa Roth" w:date="2014-11-09T17:48:00Z"/>
                <w:rFonts w:ascii="Times New Roman" w:hAnsi="Times New Roman" w:cs="Times New Roman"/>
              </w:rPr>
            </w:pPr>
          </w:p>
        </w:tc>
      </w:tr>
      <w:tr w:rsidR="00D5595C" w:rsidRPr="00E904E6" w14:paraId="5D3E2A4D" w14:textId="5B852451" w:rsidTr="00334185">
        <w:trPr>
          <w:jc w:val="center"/>
          <w:ins w:id="1120" w:author="Merissa Roth" w:date="2014-11-09T17:26:00Z"/>
          <w:trPrChange w:id="1121" w:author="Merissa Roth" w:date="2014-11-09T17:59:00Z">
            <w:trPr>
              <w:gridAfter w:val="0"/>
              <w:jc w:val="center"/>
            </w:trPr>
          </w:trPrChange>
        </w:trPr>
        <w:tc>
          <w:tcPr>
            <w:tcW w:w="1694" w:type="dxa"/>
            <w:tcPrChange w:id="1122" w:author="Merissa Roth" w:date="2014-11-09T17:59:00Z">
              <w:tcPr>
                <w:tcW w:w="2300" w:type="dxa"/>
                <w:gridSpan w:val="3"/>
              </w:tcPr>
            </w:tcPrChange>
          </w:tcPr>
          <w:p w14:paraId="5C0E9619" w14:textId="57D1AB63" w:rsidR="00D5595C" w:rsidRPr="00E904E6" w:rsidRDefault="00D5595C">
            <w:pPr>
              <w:pStyle w:val="ListParagraph"/>
              <w:numPr>
                <w:ilvl w:val="0"/>
                <w:numId w:val="0"/>
              </w:numPr>
              <w:spacing w:after="0" w:line="240" w:lineRule="auto"/>
              <w:rPr>
                <w:ins w:id="1123" w:author="Merissa Roth" w:date="2014-11-09T17:26:00Z"/>
                <w:rFonts w:ascii="Times New Roman" w:hAnsi="Times New Roman" w:cs="Times New Roman"/>
              </w:rPr>
              <w:pPrChange w:id="1124" w:author="Merissa Roth" w:date="2014-11-09T17:39:00Z">
                <w:pPr>
                  <w:pStyle w:val="ListParagraph"/>
                  <w:numPr>
                    <w:numId w:val="0"/>
                  </w:numPr>
                  <w:spacing w:line="240" w:lineRule="auto"/>
                  <w:ind w:left="0" w:firstLine="0"/>
                </w:pPr>
              </w:pPrChange>
            </w:pPr>
            <w:ins w:id="1125" w:author="Merissa Roth" w:date="2014-11-09T17:32:00Z">
              <w:r w:rsidRPr="00E904E6">
                <w:rPr>
                  <w:rFonts w:ascii="Times New Roman" w:hAnsi="Times New Roman" w:cs="Times New Roman"/>
                </w:rPr>
                <w:t>4.1.3.2</w:t>
              </w:r>
            </w:ins>
          </w:p>
        </w:tc>
        <w:tc>
          <w:tcPr>
            <w:tcW w:w="4776" w:type="dxa"/>
            <w:tcPrChange w:id="1126" w:author="Merissa Roth" w:date="2014-11-09T17:59:00Z">
              <w:tcPr>
                <w:tcW w:w="3410" w:type="dxa"/>
              </w:tcPr>
            </w:tcPrChange>
          </w:tcPr>
          <w:p w14:paraId="7929264D" w14:textId="6E928A27" w:rsidR="00D5595C" w:rsidRPr="00E904E6" w:rsidRDefault="00D5595C">
            <w:pPr>
              <w:pStyle w:val="ListParagraph"/>
              <w:numPr>
                <w:ilvl w:val="0"/>
                <w:numId w:val="0"/>
              </w:numPr>
              <w:spacing w:after="0" w:line="240" w:lineRule="auto"/>
              <w:rPr>
                <w:ins w:id="1127" w:author="Merissa Roth" w:date="2014-11-09T17:27:00Z"/>
                <w:rFonts w:ascii="Times New Roman" w:hAnsi="Times New Roman" w:cs="Times New Roman"/>
              </w:rPr>
              <w:pPrChange w:id="1128" w:author="Merissa Roth" w:date="2014-11-09T17:39:00Z">
                <w:pPr>
                  <w:pStyle w:val="ListParagraph"/>
                  <w:numPr>
                    <w:numId w:val="0"/>
                  </w:numPr>
                  <w:spacing w:line="240" w:lineRule="auto"/>
                  <w:ind w:left="0" w:firstLine="0"/>
                </w:pPr>
              </w:pPrChange>
            </w:pPr>
            <w:ins w:id="1129" w:author="Merissa Roth" w:date="2014-11-09T17:32:00Z">
              <w:r w:rsidRPr="00E904E6">
                <w:rPr>
                  <w:rFonts w:ascii="Times New Roman" w:hAnsi="Times New Roman" w:cs="Times New Roman"/>
                </w:rPr>
                <w:t>The APS recognizes the red LED has turned off</w:t>
              </w:r>
            </w:ins>
          </w:p>
        </w:tc>
        <w:tc>
          <w:tcPr>
            <w:tcW w:w="1121" w:type="dxa"/>
            <w:tcPrChange w:id="1130" w:author="Merissa Roth" w:date="2014-11-09T17:59:00Z">
              <w:tcPr>
                <w:tcW w:w="1145" w:type="dxa"/>
                <w:gridSpan w:val="2"/>
              </w:tcPr>
            </w:tcPrChange>
          </w:tcPr>
          <w:p w14:paraId="36A118B8" w14:textId="5DED7187" w:rsidR="00D5595C" w:rsidRPr="00E904E6" w:rsidRDefault="00D5595C">
            <w:pPr>
              <w:pStyle w:val="ListParagraph"/>
              <w:numPr>
                <w:ilvl w:val="0"/>
                <w:numId w:val="0"/>
              </w:numPr>
              <w:spacing w:after="0" w:line="240" w:lineRule="auto"/>
              <w:rPr>
                <w:ins w:id="1131" w:author="Merissa Roth" w:date="2014-11-09T17:26:00Z"/>
                <w:rFonts w:ascii="Times New Roman" w:hAnsi="Times New Roman" w:cs="Times New Roman"/>
              </w:rPr>
              <w:pPrChange w:id="1132" w:author="Merissa Roth" w:date="2014-11-09T17:39:00Z">
                <w:pPr>
                  <w:pStyle w:val="ListParagraph"/>
                  <w:numPr>
                    <w:numId w:val="0"/>
                  </w:numPr>
                  <w:spacing w:line="240" w:lineRule="auto"/>
                  <w:ind w:left="0" w:firstLine="0"/>
                </w:pPr>
              </w:pPrChange>
            </w:pPr>
          </w:p>
        </w:tc>
        <w:tc>
          <w:tcPr>
            <w:tcW w:w="1589" w:type="dxa"/>
            <w:tcPrChange w:id="1133" w:author="Merissa Roth" w:date="2014-11-09T17:59:00Z">
              <w:tcPr>
                <w:tcW w:w="1145" w:type="dxa"/>
                <w:gridSpan w:val="2"/>
              </w:tcPr>
            </w:tcPrChange>
          </w:tcPr>
          <w:p w14:paraId="1DCF2127" w14:textId="77777777" w:rsidR="00D5595C" w:rsidRPr="00E904E6" w:rsidRDefault="00D5595C" w:rsidP="00BC1039">
            <w:pPr>
              <w:pStyle w:val="ListParagraph"/>
              <w:numPr>
                <w:ilvl w:val="0"/>
                <w:numId w:val="0"/>
              </w:numPr>
              <w:spacing w:after="0" w:line="240" w:lineRule="auto"/>
              <w:rPr>
                <w:ins w:id="1134" w:author="Merissa Roth" w:date="2014-11-09T17:48:00Z"/>
                <w:rFonts w:ascii="Times New Roman" w:hAnsi="Times New Roman" w:cs="Times New Roman"/>
              </w:rPr>
            </w:pPr>
          </w:p>
        </w:tc>
      </w:tr>
      <w:tr w:rsidR="00D5595C" w:rsidRPr="00E904E6" w14:paraId="04BE0BD9" w14:textId="2E3793F6" w:rsidTr="00334185">
        <w:trPr>
          <w:jc w:val="center"/>
          <w:ins w:id="1135" w:author="Merissa Roth" w:date="2014-11-09T17:32:00Z"/>
          <w:trPrChange w:id="1136" w:author="Merissa Roth" w:date="2014-11-09T17:59:00Z">
            <w:trPr>
              <w:gridAfter w:val="0"/>
              <w:jc w:val="center"/>
            </w:trPr>
          </w:trPrChange>
        </w:trPr>
        <w:tc>
          <w:tcPr>
            <w:tcW w:w="1694" w:type="dxa"/>
            <w:tcPrChange w:id="1137" w:author="Merissa Roth" w:date="2014-11-09T17:59:00Z">
              <w:tcPr>
                <w:tcW w:w="2300" w:type="dxa"/>
                <w:gridSpan w:val="3"/>
              </w:tcPr>
            </w:tcPrChange>
          </w:tcPr>
          <w:p w14:paraId="45CEC290" w14:textId="6D3442FB" w:rsidR="00D5595C" w:rsidRPr="00E904E6" w:rsidRDefault="00D5595C">
            <w:pPr>
              <w:pStyle w:val="ListParagraph"/>
              <w:numPr>
                <w:ilvl w:val="0"/>
                <w:numId w:val="0"/>
              </w:numPr>
              <w:spacing w:after="0" w:line="240" w:lineRule="auto"/>
              <w:rPr>
                <w:ins w:id="1138" w:author="Merissa Roth" w:date="2014-11-09T17:32:00Z"/>
                <w:rFonts w:ascii="Times New Roman" w:hAnsi="Times New Roman" w:cs="Times New Roman"/>
              </w:rPr>
              <w:pPrChange w:id="1139" w:author="Merissa Roth" w:date="2014-11-09T17:39:00Z">
                <w:pPr>
                  <w:pStyle w:val="ListParagraph"/>
                  <w:numPr>
                    <w:numId w:val="0"/>
                  </w:numPr>
                  <w:spacing w:line="240" w:lineRule="auto"/>
                  <w:ind w:left="0" w:firstLine="0"/>
                </w:pPr>
              </w:pPrChange>
            </w:pPr>
            <w:ins w:id="1140" w:author="Merissa Roth" w:date="2014-11-09T17:33:00Z">
              <w:r w:rsidRPr="00E904E6">
                <w:rPr>
                  <w:rFonts w:ascii="Times New Roman" w:hAnsi="Times New Roman" w:cs="Times New Roman"/>
                </w:rPr>
                <w:t>4.1.4</w:t>
              </w:r>
            </w:ins>
          </w:p>
        </w:tc>
        <w:tc>
          <w:tcPr>
            <w:tcW w:w="4776" w:type="dxa"/>
            <w:tcPrChange w:id="1141" w:author="Merissa Roth" w:date="2014-11-09T17:59:00Z">
              <w:tcPr>
                <w:tcW w:w="3410" w:type="dxa"/>
              </w:tcPr>
            </w:tcPrChange>
          </w:tcPr>
          <w:p w14:paraId="280AF232" w14:textId="0EA2F8C1" w:rsidR="00D5595C" w:rsidRPr="00E904E6" w:rsidRDefault="00D5595C">
            <w:pPr>
              <w:pStyle w:val="ListParagraph"/>
              <w:numPr>
                <w:ilvl w:val="0"/>
                <w:numId w:val="0"/>
              </w:numPr>
              <w:spacing w:after="0" w:line="240" w:lineRule="auto"/>
              <w:rPr>
                <w:ins w:id="1142" w:author="Merissa Roth" w:date="2014-11-09T17:32:00Z"/>
                <w:rFonts w:ascii="Times New Roman" w:hAnsi="Times New Roman" w:cs="Times New Roman"/>
              </w:rPr>
              <w:pPrChange w:id="1143" w:author="Merissa Roth" w:date="2014-11-09T17:39:00Z">
                <w:pPr>
                  <w:pStyle w:val="ListParagraph"/>
                  <w:numPr>
                    <w:numId w:val="0"/>
                  </w:numPr>
                  <w:spacing w:line="240" w:lineRule="auto"/>
                  <w:ind w:left="0" w:firstLine="0"/>
                </w:pPr>
              </w:pPrChange>
            </w:pPr>
            <w:ins w:id="1144" w:author="Merissa Roth" w:date="2014-11-09T17:33:00Z">
              <w:r w:rsidRPr="00E904E6">
                <w:rPr>
                  <w:rFonts w:ascii="Times New Roman" w:hAnsi="Times New Roman" w:cs="Times New Roman"/>
                </w:rPr>
                <w:t>The APS moves once the red LED turns off</w:t>
              </w:r>
            </w:ins>
          </w:p>
        </w:tc>
        <w:tc>
          <w:tcPr>
            <w:tcW w:w="1121" w:type="dxa"/>
            <w:tcPrChange w:id="1145" w:author="Merissa Roth" w:date="2014-11-09T17:59:00Z">
              <w:tcPr>
                <w:tcW w:w="1145" w:type="dxa"/>
                <w:gridSpan w:val="2"/>
              </w:tcPr>
            </w:tcPrChange>
          </w:tcPr>
          <w:p w14:paraId="46FA2083" w14:textId="77777777" w:rsidR="00D5595C" w:rsidRPr="00E904E6" w:rsidRDefault="00D5595C">
            <w:pPr>
              <w:pStyle w:val="ListParagraph"/>
              <w:numPr>
                <w:ilvl w:val="0"/>
                <w:numId w:val="0"/>
              </w:numPr>
              <w:spacing w:after="0" w:line="240" w:lineRule="auto"/>
              <w:rPr>
                <w:ins w:id="1146" w:author="Merissa Roth" w:date="2014-11-09T17:32:00Z"/>
                <w:rFonts w:ascii="Times New Roman" w:hAnsi="Times New Roman" w:cs="Times New Roman"/>
              </w:rPr>
              <w:pPrChange w:id="1147" w:author="Merissa Roth" w:date="2014-11-09T17:39:00Z">
                <w:pPr>
                  <w:pStyle w:val="ListParagraph"/>
                  <w:numPr>
                    <w:numId w:val="0"/>
                  </w:numPr>
                  <w:spacing w:line="240" w:lineRule="auto"/>
                  <w:ind w:left="0" w:firstLine="0"/>
                </w:pPr>
              </w:pPrChange>
            </w:pPr>
          </w:p>
        </w:tc>
        <w:tc>
          <w:tcPr>
            <w:tcW w:w="1589" w:type="dxa"/>
            <w:tcPrChange w:id="1148" w:author="Merissa Roth" w:date="2014-11-09T17:59:00Z">
              <w:tcPr>
                <w:tcW w:w="1145" w:type="dxa"/>
                <w:gridSpan w:val="2"/>
              </w:tcPr>
            </w:tcPrChange>
          </w:tcPr>
          <w:p w14:paraId="25340016" w14:textId="77777777" w:rsidR="00D5595C" w:rsidRPr="00E904E6" w:rsidRDefault="00D5595C" w:rsidP="00BC1039">
            <w:pPr>
              <w:pStyle w:val="ListParagraph"/>
              <w:numPr>
                <w:ilvl w:val="0"/>
                <w:numId w:val="0"/>
              </w:numPr>
              <w:spacing w:after="0" w:line="240" w:lineRule="auto"/>
              <w:rPr>
                <w:ins w:id="1149" w:author="Merissa Roth" w:date="2014-11-09T17:48:00Z"/>
                <w:rFonts w:ascii="Times New Roman" w:hAnsi="Times New Roman" w:cs="Times New Roman"/>
              </w:rPr>
            </w:pPr>
          </w:p>
        </w:tc>
      </w:tr>
      <w:tr w:rsidR="00D5595C" w:rsidRPr="00E904E6" w14:paraId="5BBD0255" w14:textId="56F41CEA" w:rsidTr="00334185">
        <w:trPr>
          <w:jc w:val="center"/>
          <w:ins w:id="1150" w:author="Merissa Roth" w:date="2014-11-09T17:34:00Z"/>
          <w:trPrChange w:id="1151" w:author="Merissa Roth" w:date="2014-11-09T17:59:00Z">
            <w:trPr>
              <w:gridAfter w:val="0"/>
              <w:jc w:val="center"/>
            </w:trPr>
          </w:trPrChange>
        </w:trPr>
        <w:tc>
          <w:tcPr>
            <w:tcW w:w="1694" w:type="dxa"/>
            <w:tcPrChange w:id="1152" w:author="Merissa Roth" w:date="2014-11-09T17:59:00Z">
              <w:tcPr>
                <w:tcW w:w="2300" w:type="dxa"/>
                <w:gridSpan w:val="3"/>
              </w:tcPr>
            </w:tcPrChange>
          </w:tcPr>
          <w:p w14:paraId="60821EA7" w14:textId="7D0F5296" w:rsidR="00D5595C" w:rsidRPr="00E904E6" w:rsidRDefault="00D5595C">
            <w:pPr>
              <w:pStyle w:val="ListParagraph"/>
              <w:numPr>
                <w:ilvl w:val="0"/>
                <w:numId w:val="0"/>
              </w:numPr>
              <w:spacing w:after="0" w:line="240" w:lineRule="auto"/>
              <w:rPr>
                <w:ins w:id="1153" w:author="Merissa Roth" w:date="2014-11-09T17:34:00Z"/>
                <w:rFonts w:ascii="Times New Roman" w:hAnsi="Times New Roman" w:cs="Times New Roman"/>
              </w:rPr>
              <w:pPrChange w:id="1154" w:author="Merissa Roth" w:date="2014-11-09T17:39:00Z">
                <w:pPr>
                  <w:pStyle w:val="ListParagraph"/>
                  <w:numPr>
                    <w:numId w:val="0"/>
                  </w:numPr>
                  <w:spacing w:line="240" w:lineRule="auto"/>
                  <w:ind w:left="0" w:firstLine="0"/>
                </w:pPr>
              </w:pPrChange>
            </w:pPr>
            <w:ins w:id="1155" w:author="Merissa Roth" w:date="2014-11-09T17:34:00Z">
              <w:r w:rsidRPr="00E904E6">
                <w:rPr>
                  <w:rFonts w:ascii="Times New Roman" w:hAnsi="Times New Roman" w:cs="Times New Roman"/>
                </w:rPr>
                <w:t>4.1.5</w:t>
              </w:r>
            </w:ins>
          </w:p>
        </w:tc>
        <w:tc>
          <w:tcPr>
            <w:tcW w:w="4776" w:type="dxa"/>
            <w:tcPrChange w:id="1156" w:author="Merissa Roth" w:date="2014-11-09T17:59:00Z">
              <w:tcPr>
                <w:tcW w:w="3410" w:type="dxa"/>
              </w:tcPr>
            </w:tcPrChange>
          </w:tcPr>
          <w:p w14:paraId="7ADEE680" w14:textId="4FE05148" w:rsidR="00D5595C" w:rsidRPr="00E904E6" w:rsidRDefault="00D5595C">
            <w:pPr>
              <w:pStyle w:val="ListParagraph"/>
              <w:numPr>
                <w:ilvl w:val="0"/>
                <w:numId w:val="0"/>
              </w:numPr>
              <w:spacing w:after="0" w:line="240" w:lineRule="auto"/>
              <w:rPr>
                <w:ins w:id="1157" w:author="Merissa Roth" w:date="2014-11-09T17:34:00Z"/>
                <w:rFonts w:ascii="Times New Roman" w:hAnsi="Times New Roman" w:cs="Times New Roman"/>
              </w:rPr>
              <w:pPrChange w:id="1158" w:author="Merissa Roth" w:date="2014-11-09T17:39:00Z">
                <w:pPr>
                  <w:pStyle w:val="ListParagraph"/>
                  <w:numPr>
                    <w:numId w:val="0"/>
                  </w:numPr>
                  <w:spacing w:line="240" w:lineRule="auto"/>
                  <w:ind w:left="0" w:firstLine="0"/>
                </w:pPr>
              </w:pPrChange>
            </w:pPr>
            <w:ins w:id="1159" w:author="Merissa Roth" w:date="2014-11-09T17:34:00Z">
              <w:r w:rsidRPr="00E904E6">
                <w:rPr>
                  <w:rFonts w:ascii="Times New Roman" w:hAnsi="Times New Roman" w:cs="Times New Roman"/>
                </w:rPr>
                <w:t>The APS follows the white line</w:t>
              </w:r>
            </w:ins>
          </w:p>
        </w:tc>
        <w:tc>
          <w:tcPr>
            <w:tcW w:w="1121" w:type="dxa"/>
            <w:tcPrChange w:id="1160" w:author="Merissa Roth" w:date="2014-11-09T17:59:00Z">
              <w:tcPr>
                <w:tcW w:w="1145" w:type="dxa"/>
                <w:gridSpan w:val="2"/>
              </w:tcPr>
            </w:tcPrChange>
          </w:tcPr>
          <w:p w14:paraId="543DA3AD" w14:textId="77777777" w:rsidR="00D5595C" w:rsidRPr="00E904E6" w:rsidRDefault="00D5595C">
            <w:pPr>
              <w:pStyle w:val="ListParagraph"/>
              <w:numPr>
                <w:ilvl w:val="0"/>
                <w:numId w:val="0"/>
              </w:numPr>
              <w:spacing w:after="0" w:line="240" w:lineRule="auto"/>
              <w:rPr>
                <w:ins w:id="1161" w:author="Merissa Roth" w:date="2014-11-09T17:34:00Z"/>
                <w:rFonts w:ascii="Times New Roman" w:hAnsi="Times New Roman" w:cs="Times New Roman"/>
              </w:rPr>
              <w:pPrChange w:id="1162" w:author="Merissa Roth" w:date="2014-11-09T17:39:00Z">
                <w:pPr>
                  <w:pStyle w:val="ListParagraph"/>
                  <w:numPr>
                    <w:numId w:val="0"/>
                  </w:numPr>
                  <w:spacing w:line="240" w:lineRule="auto"/>
                  <w:ind w:left="0" w:firstLine="0"/>
                </w:pPr>
              </w:pPrChange>
            </w:pPr>
          </w:p>
        </w:tc>
        <w:tc>
          <w:tcPr>
            <w:tcW w:w="1589" w:type="dxa"/>
            <w:tcPrChange w:id="1163" w:author="Merissa Roth" w:date="2014-11-09T17:59:00Z">
              <w:tcPr>
                <w:tcW w:w="1145" w:type="dxa"/>
                <w:gridSpan w:val="2"/>
              </w:tcPr>
            </w:tcPrChange>
          </w:tcPr>
          <w:p w14:paraId="6E061D70" w14:textId="77777777" w:rsidR="00D5595C" w:rsidRPr="00E904E6" w:rsidRDefault="00D5595C" w:rsidP="00BC1039">
            <w:pPr>
              <w:pStyle w:val="ListParagraph"/>
              <w:numPr>
                <w:ilvl w:val="0"/>
                <w:numId w:val="0"/>
              </w:numPr>
              <w:spacing w:after="0" w:line="240" w:lineRule="auto"/>
              <w:rPr>
                <w:ins w:id="1164" w:author="Merissa Roth" w:date="2014-11-09T17:48:00Z"/>
                <w:rFonts w:ascii="Times New Roman" w:hAnsi="Times New Roman" w:cs="Times New Roman"/>
              </w:rPr>
            </w:pPr>
          </w:p>
        </w:tc>
      </w:tr>
      <w:tr w:rsidR="00D5595C" w:rsidRPr="00E904E6" w14:paraId="4228A7FB" w14:textId="7BA4491F" w:rsidTr="00334185">
        <w:trPr>
          <w:jc w:val="center"/>
          <w:ins w:id="1165" w:author="Merissa Roth" w:date="2014-11-09T17:34:00Z"/>
          <w:trPrChange w:id="1166" w:author="Merissa Roth" w:date="2014-11-09T17:59:00Z">
            <w:trPr>
              <w:gridAfter w:val="0"/>
              <w:jc w:val="center"/>
            </w:trPr>
          </w:trPrChange>
        </w:trPr>
        <w:tc>
          <w:tcPr>
            <w:tcW w:w="1694" w:type="dxa"/>
            <w:tcPrChange w:id="1167" w:author="Merissa Roth" w:date="2014-11-09T17:59:00Z">
              <w:tcPr>
                <w:tcW w:w="2300" w:type="dxa"/>
                <w:gridSpan w:val="3"/>
              </w:tcPr>
            </w:tcPrChange>
          </w:tcPr>
          <w:p w14:paraId="0E2F67F5" w14:textId="2CC12924" w:rsidR="00D5595C" w:rsidRPr="00E904E6" w:rsidRDefault="00D5595C">
            <w:pPr>
              <w:pStyle w:val="ListParagraph"/>
              <w:numPr>
                <w:ilvl w:val="0"/>
                <w:numId w:val="0"/>
              </w:numPr>
              <w:spacing w:after="0" w:line="240" w:lineRule="auto"/>
              <w:rPr>
                <w:ins w:id="1168" w:author="Merissa Roth" w:date="2014-11-09T17:34:00Z"/>
                <w:rFonts w:ascii="Times New Roman" w:hAnsi="Times New Roman" w:cs="Times New Roman"/>
              </w:rPr>
              <w:pPrChange w:id="1169" w:author="Merissa Roth" w:date="2014-11-09T17:39:00Z">
                <w:pPr>
                  <w:pStyle w:val="ListParagraph"/>
                  <w:numPr>
                    <w:numId w:val="0"/>
                  </w:numPr>
                  <w:spacing w:line="240" w:lineRule="auto"/>
                  <w:ind w:left="0" w:firstLine="0"/>
                </w:pPr>
              </w:pPrChange>
            </w:pPr>
            <w:ins w:id="1170" w:author="Merissa Roth" w:date="2014-11-09T17:34:00Z">
              <w:r w:rsidRPr="00E904E6">
                <w:rPr>
                  <w:rFonts w:ascii="Times New Roman" w:hAnsi="Times New Roman" w:cs="Times New Roman"/>
                </w:rPr>
                <w:t>4.1.6</w:t>
              </w:r>
            </w:ins>
          </w:p>
        </w:tc>
        <w:tc>
          <w:tcPr>
            <w:tcW w:w="4776" w:type="dxa"/>
            <w:tcPrChange w:id="1171" w:author="Merissa Roth" w:date="2014-11-09T17:59:00Z">
              <w:tcPr>
                <w:tcW w:w="3410" w:type="dxa"/>
              </w:tcPr>
            </w:tcPrChange>
          </w:tcPr>
          <w:p w14:paraId="4BB3D93A" w14:textId="09542592" w:rsidR="00D5595C" w:rsidRPr="00E904E6" w:rsidRDefault="00D5595C">
            <w:pPr>
              <w:pStyle w:val="ListParagraph"/>
              <w:numPr>
                <w:ilvl w:val="0"/>
                <w:numId w:val="0"/>
              </w:numPr>
              <w:spacing w:after="0" w:line="240" w:lineRule="auto"/>
              <w:rPr>
                <w:ins w:id="1172" w:author="Merissa Roth" w:date="2014-11-09T17:34:00Z"/>
                <w:rFonts w:ascii="Times New Roman" w:hAnsi="Times New Roman" w:cs="Times New Roman"/>
              </w:rPr>
              <w:pPrChange w:id="1173" w:author="Merissa Roth" w:date="2014-11-09T17:39:00Z">
                <w:pPr>
                  <w:pStyle w:val="ListParagraph"/>
                  <w:numPr>
                    <w:numId w:val="0"/>
                  </w:numPr>
                  <w:spacing w:line="240" w:lineRule="auto"/>
                  <w:ind w:left="0" w:firstLine="0"/>
                </w:pPr>
              </w:pPrChange>
            </w:pPr>
            <w:ins w:id="1174" w:author="Merissa Roth" w:date="2014-11-09T17:34:00Z">
              <w:r w:rsidRPr="00E904E6">
                <w:rPr>
                  <w:rFonts w:ascii="Times New Roman" w:hAnsi="Times New Roman" w:cs="Times New Roman"/>
                </w:rPr>
                <w:t>The APS remains within the playing board</w:t>
              </w:r>
            </w:ins>
          </w:p>
        </w:tc>
        <w:tc>
          <w:tcPr>
            <w:tcW w:w="1121" w:type="dxa"/>
            <w:tcPrChange w:id="1175" w:author="Merissa Roth" w:date="2014-11-09T17:59:00Z">
              <w:tcPr>
                <w:tcW w:w="1145" w:type="dxa"/>
                <w:gridSpan w:val="2"/>
              </w:tcPr>
            </w:tcPrChange>
          </w:tcPr>
          <w:p w14:paraId="4DA15AE3" w14:textId="77777777" w:rsidR="00D5595C" w:rsidRPr="00E904E6" w:rsidRDefault="00D5595C">
            <w:pPr>
              <w:pStyle w:val="ListParagraph"/>
              <w:numPr>
                <w:ilvl w:val="0"/>
                <w:numId w:val="0"/>
              </w:numPr>
              <w:spacing w:after="0" w:line="240" w:lineRule="auto"/>
              <w:rPr>
                <w:ins w:id="1176" w:author="Merissa Roth" w:date="2014-11-09T17:34:00Z"/>
                <w:rFonts w:ascii="Times New Roman" w:hAnsi="Times New Roman" w:cs="Times New Roman"/>
              </w:rPr>
              <w:pPrChange w:id="1177" w:author="Merissa Roth" w:date="2014-11-09T17:39:00Z">
                <w:pPr>
                  <w:pStyle w:val="ListParagraph"/>
                  <w:numPr>
                    <w:numId w:val="0"/>
                  </w:numPr>
                  <w:spacing w:line="240" w:lineRule="auto"/>
                  <w:ind w:left="0" w:firstLine="0"/>
                </w:pPr>
              </w:pPrChange>
            </w:pPr>
          </w:p>
        </w:tc>
        <w:tc>
          <w:tcPr>
            <w:tcW w:w="1589" w:type="dxa"/>
            <w:tcPrChange w:id="1178" w:author="Merissa Roth" w:date="2014-11-09T17:59:00Z">
              <w:tcPr>
                <w:tcW w:w="1145" w:type="dxa"/>
                <w:gridSpan w:val="2"/>
              </w:tcPr>
            </w:tcPrChange>
          </w:tcPr>
          <w:p w14:paraId="689618C7" w14:textId="77777777" w:rsidR="00D5595C" w:rsidRPr="00E904E6" w:rsidRDefault="00D5595C" w:rsidP="00BC1039">
            <w:pPr>
              <w:pStyle w:val="ListParagraph"/>
              <w:numPr>
                <w:ilvl w:val="0"/>
                <w:numId w:val="0"/>
              </w:numPr>
              <w:spacing w:after="0" w:line="240" w:lineRule="auto"/>
              <w:rPr>
                <w:ins w:id="1179" w:author="Merissa Roth" w:date="2014-11-09T17:48:00Z"/>
                <w:rFonts w:ascii="Times New Roman" w:hAnsi="Times New Roman" w:cs="Times New Roman"/>
              </w:rPr>
            </w:pPr>
          </w:p>
        </w:tc>
      </w:tr>
      <w:tr w:rsidR="00D5595C" w:rsidRPr="00E904E6" w14:paraId="7BAEF473" w14:textId="6141877F" w:rsidTr="00334185">
        <w:trPr>
          <w:jc w:val="center"/>
          <w:ins w:id="1180" w:author="Merissa Roth" w:date="2014-11-09T17:40:00Z"/>
          <w:trPrChange w:id="1181" w:author="Merissa Roth" w:date="2014-11-09T17:59:00Z">
            <w:trPr>
              <w:gridAfter w:val="0"/>
              <w:jc w:val="center"/>
            </w:trPr>
          </w:trPrChange>
        </w:trPr>
        <w:tc>
          <w:tcPr>
            <w:tcW w:w="1694" w:type="dxa"/>
            <w:tcPrChange w:id="1182" w:author="Merissa Roth" w:date="2014-11-09T17:59:00Z">
              <w:tcPr>
                <w:tcW w:w="2300" w:type="dxa"/>
                <w:gridSpan w:val="3"/>
              </w:tcPr>
            </w:tcPrChange>
          </w:tcPr>
          <w:p w14:paraId="450B67A4" w14:textId="2D621574" w:rsidR="00D5595C" w:rsidRPr="00E904E6" w:rsidRDefault="00D5595C" w:rsidP="00BC1039">
            <w:pPr>
              <w:pStyle w:val="ListParagraph"/>
              <w:numPr>
                <w:ilvl w:val="0"/>
                <w:numId w:val="0"/>
              </w:numPr>
              <w:spacing w:after="0" w:line="240" w:lineRule="auto"/>
              <w:rPr>
                <w:ins w:id="1183" w:author="Merissa Roth" w:date="2014-11-09T17:40:00Z"/>
                <w:rFonts w:ascii="Times New Roman" w:hAnsi="Times New Roman" w:cs="Times New Roman"/>
              </w:rPr>
            </w:pPr>
            <w:ins w:id="1184" w:author="Merissa Roth" w:date="2014-11-09T17:40:00Z">
              <w:r>
                <w:rPr>
                  <w:rFonts w:ascii="Times New Roman" w:hAnsi="Times New Roman" w:cs="Times New Roman"/>
                </w:rPr>
                <w:t>4.1.7</w:t>
              </w:r>
            </w:ins>
            <w:ins w:id="1185" w:author="Merissa Roth" w:date="2014-11-09T17:41:00Z">
              <w:r>
                <w:rPr>
                  <w:rFonts w:ascii="Times New Roman" w:hAnsi="Times New Roman" w:cs="Times New Roman"/>
                </w:rPr>
                <w:t>.1</w:t>
              </w:r>
            </w:ins>
          </w:p>
        </w:tc>
        <w:tc>
          <w:tcPr>
            <w:tcW w:w="4776" w:type="dxa"/>
            <w:tcPrChange w:id="1186" w:author="Merissa Roth" w:date="2014-11-09T17:59:00Z">
              <w:tcPr>
                <w:tcW w:w="3410" w:type="dxa"/>
              </w:tcPr>
            </w:tcPrChange>
          </w:tcPr>
          <w:p w14:paraId="6193C635" w14:textId="46545C34" w:rsidR="00D5595C" w:rsidRPr="00E904E6" w:rsidRDefault="00D5595C" w:rsidP="00BC1039">
            <w:pPr>
              <w:pStyle w:val="ListParagraph"/>
              <w:numPr>
                <w:ilvl w:val="0"/>
                <w:numId w:val="0"/>
              </w:numPr>
              <w:spacing w:after="0" w:line="240" w:lineRule="auto"/>
              <w:rPr>
                <w:ins w:id="1187" w:author="Merissa Roth" w:date="2014-11-09T17:40:00Z"/>
                <w:rFonts w:ascii="Times New Roman" w:hAnsi="Times New Roman" w:cs="Times New Roman"/>
              </w:rPr>
            </w:pPr>
            <w:ins w:id="1188" w:author="Merissa Roth" w:date="2014-11-09T17:40:00Z">
              <w:r>
                <w:rPr>
                  <w:rFonts w:ascii="Times New Roman" w:hAnsi="Times New Roman" w:cs="Times New Roman"/>
                </w:rPr>
                <w:t xml:space="preserve">The APS reaches the game stations </w:t>
              </w:r>
            </w:ins>
          </w:p>
        </w:tc>
        <w:tc>
          <w:tcPr>
            <w:tcW w:w="1121" w:type="dxa"/>
            <w:tcPrChange w:id="1189" w:author="Merissa Roth" w:date="2014-11-09T17:59:00Z">
              <w:tcPr>
                <w:tcW w:w="1145" w:type="dxa"/>
                <w:gridSpan w:val="2"/>
              </w:tcPr>
            </w:tcPrChange>
          </w:tcPr>
          <w:p w14:paraId="7D27D1F7" w14:textId="77777777" w:rsidR="00D5595C" w:rsidRPr="00E904E6" w:rsidRDefault="00D5595C" w:rsidP="00BC1039">
            <w:pPr>
              <w:pStyle w:val="ListParagraph"/>
              <w:numPr>
                <w:ilvl w:val="0"/>
                <w:numId w:val="0"/>
              </w:numPr>
              <w:spacing w:after="0" w:line="240" w:lineRule="auto"/>
              <w:rPr>
                <w:ins w:id="1190" w:author="Merissa Roth" w:date="2014-11-09T17:40:00Z"/>
                <w:rFonts w:ascii="Times New Roman" w:hAnsi="Times New Roman" w:cs="Times New Roman"/>
              </w:rPr>
            </w:pPr>
          </w:p>
        </w:tc>
        <w:tc>
          <w:tcPr>
            <w:tcW w:w="1589" w:type="dxa"/>
            <w:tcPrChange w:id="1191" w:author="Merissa Roth" w:date="2014-11-09T17:59:00Z">
              <w:tcPr>
                <w:tcW w:w="1145" w:type="dxa"/>
                <w:gridSpan w:val="2"/>
              </w:tcPr>
            </w:tcPrChange>
          </w:tcPr>
          <w:p w14:paraId="29F800FC" w14:textId="77777777" w:rsidR="00D5595C" w:rsidRPr="00E904E6" w:rsidRDefault="00D5595C" w:rsidP="00BC1039">
            <w:pPr>
              <w:pStyle w:val="ListParagraph"/>
              <w:numPr>
                <w:ilvl w:val="0"/>
                <w:numId w:val="0"/>
              </w:numPr>
              <w:spacing w:after="0" w:line="240" w:lineRule="auto"/>
              <w:rPr>
                <w:ins w:id="1192" w:author="Merissa Roth" w:date="2014-11-09T17:48:00Z"/>
                <w:rFonts w:ascii="Times New Roman" w:hAnsi="Times New Roman" w:cs="Times New Roman"/>
              </w:rPr>
            </w:pPr>
          </w:p>
        </w:tc>
      </w:tr>
      <w:tr w:rsidR="00D5595C" w:rsidRPr="00E904E6" w14:paraId="27A9A936" w14:textId="2A4A81F7" w:rsidTr="00334185">
        <w:trPr>
          <w:jc w:val="center"/>
          <w:ins w:id="1193" w:author="Merissa Roth" w:date="2014-11-09T17:41:00Z"/>
          <w:trPrChange w:id="1194" w:author="Merissa Roth" w:date="2014-11-09T17:59:00Z">
            <w:trPr>
              <w:gridAfter w:val="0"/>
              <w:jc w:val="center"/>
            </w:trPr>
          </w:trPrChange>
        </w:trPr>
        <w:tc>
          <w:tcPr>
            <w:tcW w:w="1694" w:type="dxa"/>
            <w:tcPrChange w:id="1195" w:author="Merissa Roth" w:date="2014-11-09T17:59:00Z">
              <w:tcPr>
                <w:tcW w:w="2300" w:type="dxa"/>
                <w:gridSpan w:val="3"/>
              </w:tcPr>
            </w:tcPrChange>
          </w:tcPr>
          <w:p w14:paraId="351862DD" w14:textId="32CD4EE4" w:rsidR="00D5595C" w:rsidRDefault="00D5595C" w:rsidP="00BC1039">
            <w:pPr>
              <w:pStyle w:val="ListParagraph"/>
              <w:numPr>
                <w:ilvl w:val="0"/>
                <w:numId w:val="0"/>
              </w:numPr>
              <w:spacing w:after="0" w:line="240" w:lineRule="auto"/>
              <w:rPr>
                <w:ins w:id="1196" w:author="Merissa Roth" w:date="2014-11-09T17:41:00Z"/>
                <w:rFonts w:ascii="Times New Roman" w:hAnsi="Times New Roman" w:cs="Times New Roman"/>
              </w:rPr>
            </w:pPr>
            <w:ins w:id="1197" w:author="Merissa Roth" w:date="2014-11-09T17:41:00Z">
              <w:r>
                <w:rPr>
                  <w:rFonts w:ascii="Times New Roman" w:hAnsi="Times New Roman" w:cs="Times New Roman"/>
                </w:rPr>
                <w:t>4.1.7.2</w:t>
              </w:r>
            </w:ins>
          </w:p>
        </w:tc>
        <w:tc>
          <w:tcPr>
            <w:tcW w:w="4776" w:type="dxa"/>
            <w:tcPrChange w:id="1198" w:author="Merissa Roth" w:date="2014-11-09T17:59:00Z">
              <w:tcPr>
                <w:tcW w:w="3410" w:type="dxa"/>
              </w:tcPr>
            </w:tcPrChange>
          </w:tcPr>
          <w:p w14:paraId="03958398" w14:textId="0958453E" w:rsidR="00D5595C" w:rsidRDefault="00D5595C" w:rsidP="00BC1039">
            <w:pPr>
              <w:pStyle w:val="ListParagraph"/>
              <w:numPr>
                <w:ilvl w:val="0"/>
                <w:numId w:val="0"/>
              </w:numPr>
              <w:spacing w:after="0" w:line="240" w:lineRule="auto"/>
              <w:rPr>
                <w:ins w:id="1199" w:author="Merissa Roth" w:date="2014-11-09T17:41:00Z"/>
                <w:rFonts w:ascii="Times New Roman" w:hAnsi="Times New Roman" w:cs="Times New Roman"/>
              </w:rPr>
            </w:pPr>
            <w:ins w:id="1200" w:author="Merissa Roth" w:date="2014-11-09T17:41:00Z">
              <w:r>
                <w:rPr>
                  <w:rFonts w:ascii="Times New Roman" w:hAnsi="Times New Roman" w:cs="Times New Roman"/>
                </w:rPr>
                <w:t>The APS returns to the line after reaching the game station</w:t>
              </w:r>
            </w:ins>
          </w:p>
        </w:tc>
        <w:tc>
          <w:tcPr>
            <w:tcW w:w="1121" w:type="dxa"/>
            <w:tcPrChange w:id="1201" w:author="Merissa Roth" w:date="2014-11-09T17:59:00Z">
              <w:tcPr>
                <w:tcW w:w="1145" w:type="dxa"/>
                <w:gridSpan w:val="2"/>
              </w:tcPr>
            </w:tcPrChange>
          </w:tcPr>
          <w:p w14:paraId="19E60064" w14:textId="77777777" w:rsidR="00D5595C" w:rsidRPr="00E904E6" w:rsidRDefault="00D5595C" w:rsidP="00BC1039">
            <w:pPr>
              <w:pStyle w:val="ListParagraph"/>
              <w:numPr>
                <w:ilvl w:val="0"/>
                <w:numId w:val="0"/>
              </w:numPr>
              <w:spacing w:after="0" w:line="240" w:lineRule="auto"/>
              <w:rPr>
                <w:ins w:id="1202" w:author="Merissa Roth" w:date="2014-11-09T17:41:00Z"/>
                <w:rFonts w:ascii="Times New Roman" w:hAnsi="Times New Roman" w:cs="Times New Roman"/>
              </w:rPr>
            </w:pPr>
          </w:p>
        </w:tc>
        <w:tc>
          <w:tcPr>
            <w:tcW w:w="1589" w:type="dxa"/>
            <w:tcPrChange w:id="1203" w:author="Merissa Roth" w:date="2014-11-09T17:59:00Z">
              <w:tcPr>
                <w:tcW w:w="1145" w:type="dxa"/>
                <w:gridSpan w:val="2"/>
              </w:tcPr>
            </w:tcPrChange>
          </w:tcPr>
          <w:p w14:paraId="07689FF9" w14:textId="77777777" w:rsidR="00D5595C" w:rsidRPr="00E904E6" w:rsidRDefault="00D5595C" w:rsidP="00BC1039">
            <w:pPr>
              <w:pStyle w:val="ListParagraph"/>
              <w:numPr>
                <w:ilvl w:val="0"/>
                <w:numId w:val="0"/>
              </w:numPr>
              <w:spacing w:after="0" w:line="240" w:lineRule="auto"/>
              <w:rPr>
                <w:ins w:id="1204" w:author="Merissa Roth" w:date="2014-11-09T17:48:00Z"/>
                <w:rFonts w:ascii="Times New Roman" w:hAnsi="Times New Roman" w:cs="Times New Roman"/>
              </w:rPr>
            </w:pPr>
          </w:p>
        </w:tc>
      </w:tr>
      <w:tr w:rsidR="00D5595C" w:rsidRPr="00E904E6" w14:paraId="3F27326D" w14:textId="53CDD29F" w:rsidTr="00334185">
        <w:trPr>
          <w:jc w:val="center"/>
          <w:ins w:id="1205" w:author="Merissa Roth" w:date="2014-11-09T17:41:00Z"/>
          <w:trPrChange w:id="1206" w:author="Merissa Roth" w:date="2014-11-09T17:59:00Z">
            <w:trPr>
              <w:gridAfter w:val="0"/>
              <w:jc w:val="center"/>
            </w:trPr>
          </w:trPrChange>
        </w:trPr>
        <w:tc>
          <w:tcPr>
            <w:tcW w:w="1694" w:type="dxa"/>
            <w:tcPrChange w:id="1207" w:author="Merissa Roth" w:date="2014-11-09T17:59:00Z">
              <w:tcPr>
                <w:tcW w:w="2300" w:type="dxa"/>
                <w:gridSpan w:val="3"/>
              </w:tcPr>
            </w:tcPrChange>
          </w:tcPr>
          <w:p w14:paraId="192085C6" w14:textId="5DC657C9" w:rsidR="00D5595C" w:rsidRDefault="00D5595C" w:rsidP="00BC1039">
            <w:pPr>
              <w:pStyle w:val="ListParagraph"/>
              <w:numPr>
                <w:ilvl w:val="0"/>
                <w:numId w:val="0"/>
              </w:numPr>
              <w:spacing w:after="0" w:line="240" w:lineRule="auto"/>
              <w:rPr>
                <w:ins w:id="1208" w:author="Merissa Roth" w:date="2014-11-09T17:41:00Z"/>
                <w:rFonts w:ascii="Times New Roman" w:hAnsi="Times New Roman" w:cs="Times New Roman"/>
              </w:rPr>
            </w:pPr>
            <w:ins w:id="1209" w:author="Merissa Roth" w:date="2014-11-09T17:41:00Z">
              <w:r>
                <w:rPr>
                  <w:rFonts w:ascii="Times New Roman" w:hAnsi="Times New Roman" w:cs="Times New Roman"/>
                </w:rPr>
                <w:t>4.1.8</w:t>
              </w:r>
            </w:ins>
          </w:p>
        </w:tc>
        <w:tc>
          <w:tcPr>
            <w:tcW w:w="4776" w:type="dxa"/>
            <w:tcPrChange w:id="1210" w:author="Merissa Roth" w:date="2014-11-09T17:59:00Z">
              <w:tcPr>
                <w:tcW w:w="3410" w:type="dxa"/>
              </w:tcPr>
            </w:tcPrChange>
          </w:tcPr>
          <w:p w14:paraId="0FB8BA13" w14:textId="1D22B235" w:rsidR="00D5595C" w:rsidRDefault="00D5595C" w:rsidP="00BC1039">
            <w:pPr>
              <w:pStyle w:val="ListParagraph"/>
              <w:numPr>
                <w:ilvl w:val="0"/>
                <w:numId w:val="0"/>
              </w:numPr>
              <w:spacing w:after="0" w:line="240" w:lineRule="auto"/>
              <w:rPr>
                <w:ins w:id="1211" w:author="Merissa Roth" w:date="2014-11-09T17:41:00Z"/>
                <w:rFonts w:ascii="Times New Roman" w:hAnsi="Times New Roman" w:cs="Times New Roman"/>
              </w:rPr>
            </w:pPr>
            <w:ins w:id="1212" w:author="Merissa Roth" w:date="2014-11-09T17:41:00Z">
              <w:r>
                <w:rPr>
                  <w:rFonts w:ascii="Times New Roman" w:hAnsi="Times New Roman" w:cs="Times New Roman"/>
                </w:rPr>
                <w:t>The APS stops moving once the finish line is crossed</w:t>
              </w:r>
            </w:ins>
          </w:p>
        </w:tc>
        <w:tc>
          <w:tcPr>
            <w:tcW w:w="1121" w:type="dxa"/>
            <w:tcPrChange w:id="1213" w:author="Merissa Roth" w:date="2014-11-09T17:59:00Z">
              <w:tcPr>
                <w:tcW w:w="1145" w:type="dxa"/>
                <w:gridSpan w:val="2"/>
              </w:tcPr>
            </w:tcPrChange>
          </w:tcPr>
          <w:p w14:paraId="3CC726C5" w14:textId="77777777" w:rsidR="00D5595C" w:rsidRPr="00E904E6" w:rsidRDefault="00D5595C" w:rsidP="00BC1039">
            <w:pPr>
              <w:pStyle w:val="ListParagraph"/>
              <w:numPr>
                <w:ilvl w:val="0"/>
                <w:numId w:val="0"/>
              </w:numPr>
              <w:spacing w:after="0" w:line="240" w:lineRule="auto"/>
              <w:rPr>
                <w:ins w:id="1214" w:author="Merissa Roth" w:date="2014-11-09T17:41:00Z"/>
                <w:rFonts w:ascii="Times New Roman" w:hAnsi="Times New Roman" w:cs="Times New Roman"/>
              </w:rPr>
            </w:pPr>
          </w:p>
        </w:tc>
        <w:tc>
          <w:tcPr>
            <w:tcW w:w="1589" w:type="dxa"/>
            <w:tcPrChange w:id="1215" w:author="Merissa Roth" w:date="2014-11-09T17:59:00Z">
              <w:tcPr>
                <w:tcW w:w="1145" w:type="dxa"/>
                <w:gridSpan w:val="2"/>
              </w:tcPr>
            </w:tcPrChange>
          </w:tcPr>
          <w:p w14:paraId="1A15FC53" w14:textId="77777777" w:rsidR="00D5595C" w:rsidRPr="00E904E6" w:rsidRDefault="00D5595C" w:rsidP="00BC1039">
            <w:pPr>
              <w:pStyle w:val="ListParagraph"/>
              <w:numPr>
                <w:ilvl w:val="0"/>
                <w:numId w:val="0"/>
              </w:numPr>
              <w:spacing w:after="0" w:line="240" w:lineRule="auto"/>
              <w:rPr>
                <w:ins w:id="1216" w:author="Merissa Roth" w:date="2014-11-09T17:48:00Z"/>
                <w:rFonts w:ascii="Times New Roman" w:hAnsi="Times New Roman" w:cs="Times New Roman"/>
              </w:rPr>
            </w:pPr>
          </w:p>
        </w:tc>
      </w:tr>
      <w:tr w:rsidR="00D5595C" w:rsidRPr="00E904E6" w14:paraId="5333C44F" w14:textId="587DB878" w:rsidTr="00334185">
        <w:trPr>
          <w:jc w:val="center"/>
          <w:ins w:id="1217" w:author="Merissa Roth" w:date="2014-11-09T17:43:00Z"/>
          <w:trPrChange w:id="1218" w:author="Merissa Roth" w:date="2014-11-09T17:59:00Z">
            <w:trPr>
              <w:gridAfter w:val="0"/>
              <w:jc w:val="center"/>
            </w:trPr>
          </w:trPrChange>
        </w:trPr>
        <w:tc>
          <w:tcPr>
            <w:tcW w:w="1694" w:type="dxa"/>
            <w:tcPrChange w:id="1219" w:author="Merissa Roth" w:date="2014-11-09T17:59:00Z">
              <w:tcPr>
                <w:tcW w:w="2300" w:type="dxa"/>
                <w:gridSpan w:val="3"/>
              </w:tcPr>
            </w:tcPrChange>
          </w:tcPr>
          <w:p w14:paraId="590141C0" w14:textId="03FEEDFC" w:rsidR="00D5595C" w:rsidRDefault="00D5595C" w:rsidP="00BC1039">
            <w:pPr>
              <w:pStyle w:val="ListParagraph"/>
              <w:numPr>
                <w:ilvl w:val="0"/>
                <w:numId w:val="0"/>
              </w:numPr>
              <w:spacing w:after="0" w:line="240" w:lineRule="auto"/>
              <w:rPr>
                <w:ins w:id="1220" w:author="Merissa Roth" w:date="2014-11-09T17:43:00Z"/>
                <w:rFonts w:ascii="Times New Roman" w:hAnsi="Times New Roman" w:cs="Times New Roman"/>
              </w:rPr>
            </w:pPr>
            <w:ins w:id="1221" w:author="Merissa Roth" w:date="2014-11-09T17:44:00Z">
              <w:r>
                <w:rPr>
                  <w:rFonts w:ascii="Times New Roman" w:hAnsi="Times New Roman" w:cs="Times New Roman"/>
                </w:rPr>
                <w:t>4.2.1</w:t>
              </w:r>
            </w:ins>
          </w:p>
        </w:tc>
        <w:tc>
          <w:tcPr>
            <w:tcW w:w="4776" w:type="dxa"/>
            <w:tcPrChange w:id="1222" w:author="Merissa Roth" w:date="2014-11-09T17:59:00Z">
              <w:tcPr>
                <w:tcW w:w="3410" w:type="dxa"/>
              </w:tcPr>
            </w:tcPrChange>
          </w:tcPr>
          <w:p w14:paraId="204440CA" w14:textId="65FC8382" w:rsidR="00D5595C" w:rsidRDefault="00D5595C" w:rsidP="00BC1039">
            <w:pPr>
              <w:pStyle w:val="ListParagraph"/>
              <w:numPr>
                <w:ilvl w:val="0"/>
                <w:numId w:val="0"/>
              </w:numPr>
              <w:spacing w:after="0" w:line="240" w:lineRule="auto"/>
              <w:rPr>
                <w:ins w:id="1223" w:author="Merissa Roth" w:date="2014-11-09T17:43:00Z"/>
                <w:rFonts w:ascii="Times New Roman" w:hAnsi="Times New Roman" w:cs="Times New Roman"/>
              </w:rPr>
            </w:pPr>
            <w:ins w:id="1224" w:author="Merissa Roth" w:date="2014-11-09T17:44:00Z">
              <w:r>
                <w:rPr>
                  <w:rFonts w:ascii="Times New Roman" w:hAnsi="Times New Roman" w:cs="Times New Roman"/>
                </w:rPr>
                <w:t>The APS pushes the middle button</w:t>
              </w:r>
            </w:ins>
          </w:p>
        </w:tc>
        <w:tc>
          <w:tcPr>
            <w:tcW w:w="1121" w:type="dxa"/>
            <w:tcPrChange w:id="1225" w:author="Merissa Roth" w:date="2014-11-09T17:59:00Z">
              <w:tcPr>
                <w:tcW w:w="1145" w:type="dxa"/>
                <w:gridSpan w:val="2"/>
              </w:tcPr>
            </w:tcPrChange>
          </w:tcPr>
          <w:p w14:paraId="75763748" w14:textId="77777777" w:rsidR="00D5595C" w:rsidRPr="00E904E6" w:rsidRDefault="00D5595C" w:rsidP="00BC1039">
            <w:pPr>
              <w:pStyle w:val="ListParagraph"/>
              <w:numPr>
                <w:ilvl w:val="0"/>
                <w:numId w:val="0"/>
              </w:numPr>
              <w:spacing w:after="0" w:line="240" w:lineRule="auto"/>
              <w:rPr>
                <w:ins w:id="1226" w:author="Merissa Roth" w:date="2014-11-09T17:43:00Z"/>
                <w:rFonts w:ascii="Times New Roman" w:hAnsi="Times New Roman" w:cs="Times New Roman"/>
              </w:rPr>
            </w:pPr>
          </w:p>
        </w:tc>
        <w:tc>
          <w:tcPr>
            <w:tcW w:w="1589" w:type="dxa"/>
            <w:tcPrChange w:id="1227" w:author="Merissa Roth" w:date="2014-11-09T17:59:00Z">
              <w:tcPr>
                <w:tcW w:w="1145" w:type="dxa"/>
                <w:gridSpan w:val="2"/>
              </w:tcPr>
            </w:tcPrChange>
          </w:tcPr>
          <w:p w14:paraId="6A1AB5E6" w14:textId="77777777" w:rsidR="00D5595C" w:rsidRPr="00E904E6" w:rsidRDefault="00D5595C" w:rsidP="00BC1039">
            <w:pPr>
              <w:pStyle w:val="ListParagraph"/>
              <w:numPr>
                <w:ilvl w:val="0"/>
                <w:numId w:val="0"/>
              </w:numPr>
              <w:spacing w:after="0" w:line="240" w:lineRule="auto"/>
              <w:rPr>
                <w:ins w:id="1228" w:author="Merissa Roth" w:date="2014-11-09T17:48:00Z"/>
                <w:rFonts w:ascii="Times New Roman" w:hAnsi="Times New Roman" w:cs="Times New Roman"/>
              </w:rPr>
            </w:pPr>
          </w:p>
        </w:tc>
      </w:tr>
      <w:tr w:rsidR="00D5595C" w:rsidRPr="00E904E6" w14:paraId="56977036" w14:textId="1DC11E62" w:rsidTr="00334185">
        <w:trPr>
          <w:jc w:val="center"/>
          <w:ins w:id="1229" w:author="Merissa Roth" w:date="2014-11-09T17:44:00Z"/>
          <w:trPrChange w:id="1230" w:author="Merissa Roth" w:date="2014-11-09T17:59:00Z">
            <w:trPr>
              <w:gridAfter w:val="0"/>
              <w:jc w:val="center"/>
            </w:trPr>
          </w:trPrChange>
        </w:trPr>
        <w:tc>
          <w:tcPr>
            <w:tcW w:w="1694" w:type="dxa"/>
            <w:tcPrChange w:id="1231" w:author="Merissa Roth" w:date="2014-11-09T17:59:00Z">
              <w:tcPr>
                <w:tcW w:w="2300" w:type="dxa"/>
                <w:gridSpan w:val="3"/>
              </w:tcPr>
            </w:tcPrChange>
          </w:tcPr>
          <w:p w14:paraId="424BCEFA" w14:textId="0AB8BE28" w:rsidR="00D5595C" w:rsidRDefault="00D5595C" w:rsidP="00BC1039">
            <w:pPr>
              <w:pStyle w:val="ListParagraph"/>
              <w:numPr>
                <w:ilvl w:val="0"/>
                <w:numId w:val="0"/>
              </w:numPr>
              <w:spacing w:after="0" w:line="240" w:lineRule="auto"/>
              <w:rPr>
                <w:ins w:id="1232" w:author="Merissa Roth" w:date="2014-11-09T17:44:00Z"/>
                <w:rFonts w:ascii="Times New Roman" w:hAnsi="Times New Roman" w:cs="Times New Roman"/>
              </w:rPr>
            </w:pPr>
            <w:ins w:id="1233" w:author="Merissa Roth" w:date="2014-11-09T17:44:00Z">
              <w:r>
                <w:rPr>
                  <w:rFonts w:ascii="Times New Roman" w:hAnsi="Times New Roman" w:cs="Times New Roman"/>
                </w:rPr>
                <w:t>4.2.2</w:t>
              </w:r>
            </w:ins>
          </w:p>
        </w:tc>
        <w:tc>
          <w:tcPr>
            <w:tcW w:w="4776" w:type="dxa"/>
            <w:tcPrChange w:id="1234" w:author="Merissa Roth" w:date="2014-11-09T17:59:00Z">
              <w:tcPr>
                <w:tcW w:w="3410" w:type="dxa"/>
              </w:tcPr>
            </w:tcPrChange>
          </w:tcPr>
          <w:p w14:paraId="71502442" w14:textId="4AA21EDC" w:rsidR="00D5595C" w:rsidRDefault="00D5595C" w:rsidP="00BC1039">
            <w:pPr>
              <w:pStyle w:val="ListParagraph"/>
              <w:numPr>
                <w:ilvl w:val="0"/>
                <w:numId w:val="0"/>
              </w:numPr>
              <w:spacing w:after="0" w:line="240" w:lineRule="auto"/>
              <w:rPr>
                <w:ins w:id="1235" w:author="Merissa Roth" w:date="2014-11-09T17:44:00Z"/>
                <w:rFonts w:ascii="Times New Roman" w:hAnsi="Times New Roman" w:cs="Times New Roman"/>
              </w:rPr>
            </w:pPr>
            <w:ins w:id="1236" w:author="Merissa Roth" w:date="2014-11-09T17:44:00Z">
              <w:r>
                <w:rPr>
                  <w:rFonts w:ascii="Times New Roman" w:hAnsi="Times New Roman" w:cs="Times New Roman"/>
                </w:rPr>
                <w:t xml:space="preserve">The APS </w:t>
              </w:r>
            </w:ins>
            <w:ins w:id="1237" w:author="Merissa Roth" w:date="2014-11-09T17:45:00Z">
              <w:r>
                <w:rPr>
                  <w:rFonts w:ascii="Times New Roman" w:hAnsi="Times New Roman" w:cs="Times New Roman"/>
                </w:rPr>
                <w:t>recognizes colors through light intensity</w:t>
              </w:r>
            </w:ins>
          </w:p>
        </w:tc>
        <w:tc>
          <w:tcPr>
            <w:tcW w:w="1121" w:type="dxa"/>
            <w:tcPrChange w:id="1238" w:author="Merissa Roth" w:date="2014-11-09T17:59:00Z">
              <w:tcPr>
                <w:tcW w:w="1145" w:type="dxa"/>
                <w:gridSpan w:val="2"/>
              </w:tcPr>
            </w:tcPrChange>
          </w:tcPr>
          <w:p w14:paraId="2A8BF735" w14:textId="77777777" w:rsidR="00D5595C" w:rsidRPr="00E904E6" w:rsidRDefault="00D5595C" w:rsidP="00BC1039">
            <w:pPr>
              <w:pStyle w:val="ListParagraph"/>
              <w:numPr>
                <w:ilvl w:val="0"/>
                <w:numId w:val="0"/>
              </w:numPr>
              <w:spacing w:after="0" w:line="240" w:lineRule="auto"/>
              <w:rPr>
                <w:ins w:id="1239" w:author="Merissa Roth" w:date="2014-11-09T17:44:00Z"/>
                <w:rFonts w:ascii="Times New Roman" w:hAnsi="Times New Roman" w:cs="Times New Roman"/>
              </w:rPr>
            </w:pPr>
          </w:p>
        </w:tc>
        <w:tc>
          <w:tcPr>
            <w:tcW w:w="1589" w:type="dxa"/>
            <w:tcPrChange w:id="1240" w:author="Merissa Roth" w:date="2014-11-09T17:59:00Z">
              <w:tcPr>
                <w:tcW w:w="1145" w:type="dxa"/>
                <w:gridSpan w:val="2"/>
              </w:tcPr>
            </w:tcPrChange>
          </w:tcPr>
          <w:p w14:paraId="14B769AD" w14:textId="77777777" w:rsidR="00D5595C" w:rsidRPr="00E904E6" w:rsidRDefault="00D5595C" w:rsidP="00BC1039">
            <w:pPr>
              <w:pStyle w:val="ListParagraph"/>
              <w:numPr>
                <w:ilvl w:val="0"/>
                <w:numId w:val="0"/>
              </w:numPr>
              <w:spacing w:after="0" w:line="240" w:lineRule="auto"/>
              <w:rPr>
                <w:ins w:id="1241" w:author="Merissa Roth" w:date="2014-11-09T17:48:00Z"/>
                <w:rFonts w:ascii="Times New Roman" w:hAnsi="Times New Roman" w:cs="Times New Roman"/>
              </w:rPr>
            </w:pPr>
          </w:p>
        </w:tc>
      </w:tr>
      <w:tr w:rsidR="00D5595C" w:rsidRPr="00E904E6" w14:paraId="480CDD2A" w14:textId="5B5DBDAE" w:rsidTr="00334185">
        <w:trPr>
          <w:jc w:val="center"/>
          <w:ins w:id="1242" w:author="Merissa Roth" w:date="2014-11-09T17:45:00Z"/>
          <w:trPrChange w:id="1243" w:author="Merissa Roth" w:date="2014-11-09T17:59:00Z">
            <w:trPr>
              <w:gridAfter w:val="0"/>
              <w:jc w:val="center"/>
            </w:trPr>
          </w:trPrChange>
        </w:trPr>
        <w:tc>
          <w:tcPr>
            <w:tcW w:w="1694" w:type="dxa"/>
            <w:tcPrChange w:id="1244" w:author="Merissa Roth" w:date="2014-11-09T17:59:00Z">
              <w:tcPr>
                <w:tcW w:w="2300" w:type="dxa"/>
                <w:gridSpan w:val="3"/>
              </w:tcPr>
            </w:tcPrChange>
          </w:tcPr>
          <w:p w14:paraId="7CDE57E6" w14:textId="0C85F9B0" w:rsidR="00D5595C" w:rsidRDefault="00D5595C" w:rsidP="00BC1039">
            <w:pPr>
              <w:pStyle w:val="ListParagraph"/>
              <w:numPr>
                <w:ilvl w:val="0"/>
                <w:numId w:val="0"/>
              </w:numPr>
              <w:spacing w:after="0" w:line="240" w:lineRule="auto"/>
              <w:rPr>
                <w:ins w:id="1245" w:author="Merissa Roth" w:date="2014-11-09T17:45:00Z"/>
                <w:rFonts w:ascii="Times New Roman" w:hAnsi="Times New Roman" w:cs="Times New Roman"/>
              </w:rPr>
            </w:pPr>
            <w:ins w:id="1246" w:author="Merissa Roth" w:date="2014-11-09T17:47:00Z">
              <w:r>
                <w:rPr>
                  <w:rFonts w:ascii="Times New Roman" w:hAnsi="Times New Roman" w:cs="Times New Roman"/>
                </w:rPr>
                <w:t>4.2.4</w:t>
              </w:r>
            </w:ins>
            <w:ins w:id="1247" w:author="Merissa Roth" w:date="2014-11-09T17:50:00Z">
              <w:r>
                <w:rPr>
                  <w:rFonts w:ascii="Times New Roman" w:hAnsi="Times New Roman" w:cs="Times New Roman"/>
                </w:rPr>
                <w:t>/4.2.11</w:t>
              </w:r>
            </w:ins>
          </w:p>
        </w:tc>
        <w:tc>
          <w:tcPr>
            <w:tcW w:w="4776" w:type="dxa"/>
            <w:tcPrChange w:id="1248" w:author="Merissa Roth" w:date="2014-11-09T17:59:00Z">
              <w:tcPr>
                <w:tcW w:w="3410" w:type="dxa"/>
              </w:tcPr>
            </w:tcPrChange>
          </w:tcPr>
          <w:p w14:paraId="78DF1C6B" w14:textId="6F7FCC81" w:rsidR="00D5595C" w:rsidRDefault="00D5595C" w:rsidP="00BC1039">
            <w:pPr>
              <w:pStyle w:val="ListParagraph"/>
              <w:numPr>
                <w:ilvl w:val="0"/>
                <w:numId w:val="0"/>
              </w:numPr>
              <w:spacing w:after="0" w:line="240" w:lineRule="auto"/>
              <w:rPr>
                <w:ins w:id="1249" w:author="Merissa Roth" w:date="2014-11-09T17:45:00Z"/>
                <w:rFonts w:ascii="Times New Roman" w:hAnsi="Times New Roman" w:cs="Times New Roman"/>
              </w:rPr>
            </w:pPr>
            <w:ins w:id="1250" w:author="Merissa Roth" w:date="2014-11-09T17:47:00Z">
              <w:r>
                <w:rPr>
                  <w:rFonts w:ascii="Times New Roman" w:hAnsi="Times New Roman" w:cs="Times New Roman"/>
                </w:rPr>
                <w:t>The APS moves in the z-direction</w:t>
              </w:r>
            </w:ins>
          </w:p>
        </w:tc>
        <w:tc>
          <w:tcPr>
            <w:tcW w:w="1121" w:type="dxa"/>
            <w:tcPrChange w:id="1251" w:author="Merissa Roth" w:date="2014-11-09T17:59:00Z">
              <w:tcPr>
                <w:tcW w:w="1145" w:type="dxa"/>
                <w:gridSpan w:val="2"/>
              </w:tcPr>
            </w:tcPrChange>
          </w:tcPr>
          <w:p w14:paraId="22523D78" w14:textId="77777777" w:rsidR="00D5595C" w:rsidRPr="00E904E6" w:rsidRDefault="00D5595C" w:rsidP="00BC1039">
            <w:pPr>
              <w:pStyle w:val="ListParagraph"/>
              <w:numPr>
                <w:ilvl w:val="0"/>
                <w:numId w:val="0"/>
              </w:numPr>
              <w:spacing w:after="0" w:line="240" w:lineRule="auto"/>
              <w:rPr>
                <w:ins w:id="1252" w:author="Merissa Roth" w:date="2014-11-09T17:45:00Z"/>
                <w:rFonts w:ascii="Times New Roman" w:hAnsi="Times New Roman" w:cs="Times New Roman"/>
              </w:rPr>
            </w:pPr>
          </w:p>
        </w:tc>
        <w:tc>
          <w:tcPr>
            <w:tcW w:w="1589" w:type="dxa"/>
            <w:tcPrChange w:id="1253" w:author="Merissa Roth" w:date="2014-11-09T17:59:00Z">
              <w:tcPr>
                <w:tcW w:w="1145" w:type="dxa"/>
                <w:gridSpan w:val="2"/>
              </w:tcPr>
            </w:tcPrChange>
          </w:tcPr>
          <w:p w14:paraId="3642A004" w14:textId="77777777" w:rsidR="00D5595C" w:rsidRPr="00E904E6" w:rsidRDefault="00D5595C" w:rsidP="00BC1039">
            <w:pPr>
              <w:pStyle w:val="ListParagraph"/>
              <w:numPr>
                <w:ilvl w:val="0"/>
                <w:numId w:val="0"/>
              </w:numPr>
              <w:spacing w:after="0" w:line="240" w:lineRule="auto"/>
              <w:rPr>
                <w:ins w:id="1254" w:author="Merissa Roth" w:date="2014-11-09T17:48:00Z"/>
                <w:rFonts w:ascii="Times New Roman" w:hAnsi="Times New Roman" w:cs="Times New Roman"/>
              </w:rPr>
            </w:pPr>
          </w:p>
        </w:tc>
      </w:tr>
      <w:tr w:rsidR="00D5595C" w:rsidRPr="00E904E6" w14:paraId="74A74A0B" w14:textId="35019132" w:rsidTr="00334185">
        <w:trPr>
          <w:jc w:val="center"/>
          <w:ins w:id="1255" w:author="Merissa Roth" w:date="2014-11-09T17:47:00Z"/>
          <w:trPrChange w:id="1256" w:author="Merissa Roth" w:date="2014-11-09T17:59:00Z">
            <w:trPr>
              <w:gridAfter w:val="0"/>
              <w:jc w:val="center"/>
            </w:trPr>
          </w:trPrChange>
        </w:trPr>
        <w:tc>
          <w:tcPr>
            <w:tcW w:w="1694" w:type="dxa"/>
            <w:tcPrChange w:id="1257" w:author="Merissa Roth" w:date="2014-11-09T17:59:00Z">
              <w:tcPr>
                <w:tcW w:w="2300" w:type="dxa"/>
                <w:gridSpan w:val="3"/>
              </w:tcPr>
            </w:tcPrChange>
          </w:tcPr>
          <w:p w14:paraId="710B557D" w14:textId="50D07CA9" w:rsidR="00D5595C" w:rsidRDefault="00D5595C" w:rsidP="00BC1039">
            <w:pPr>
              <w:pStyle w:val="ListParagraph"/>
              <w:numPr>
                <w:ilvl w:val="0"/>
                <w:numId w:val="0"/>
              </w:numPr>
              <w:spacing w:after="0" w:line="240" w:lineRule="auto"/>
              <w:rPr>
                <w:ins w:id="1258" w:author="Merissa Roth" w:date="2014-11-09T17:47:00Z"/>
                <w:rFonts w:ascii="Times New Roman" w:hAnsi="Times New Roman" w:cs="Times New Roman"/>
              </w:rPr>
            </w:pPr>
            <w:ins w:id="1259" w:author="Merissa Roth" w:date="2014-11-09T17:47:00Z">
              <w:r>
                <w:rPr>
                  <w:rFonts w:ascii="Times New Roman" w:hAnsi="Times New Roman" w:cs="Times New Roman"/>
                </w:rPr>
                <w:t>4.2.4</w:t>
              </w:r>
            </w:ins>
          </w:p>
        </w:tc>
        <w:tc>
          <w:tcPr>
            <w:tcW w:w="4776" w:type="dxa"/>
            <w:tcPrChange w:id="1260" w:author="Merissa Roth" w:date="2014-11-09T17:59:00Z">
              <w:tcPr>
                <w:tcW w:w="3410" w:type="dxa"/>
              </w:tcPr>
            </w:tcPrChange>
          </w:tcPr>
          <w:p w14:paraId="5ADB8742" w14:textId="6FCAC6B6" w:rsidR="00D5595C" w:rsidRDefault="00D5595C" w:rsidP="00BC1039">
            <w:pPr>
              <w:pStyle w:val="ListParagraph"/>
              <w:numPr>
                <w:ilvl w:val="0"/>
                <w:numId w:val="0"/>
              </w:numPr>
              <w:spacing w:after="0" w:line="240" w:lineRule="auto"/>
              <w:rPr>
                <w:ins w:id="1261" w:author="Merissa Roth" w:date="2014-11-09T17:47:00Z"/>
                <w:rFonts w:ascii="Times New Roman" w:hAnsi="Times New Roman" w:cs="Times New Roman"/>
              </w:rPr>
            </w:pPr>
            <w:ins w:id="1262" w:author="Merissa Roth" w:date="2014-11-09T17:47:00Z">
              <w:r>
                <w:rPr>
                  <w:rFonts w:ascii="Times New Roman" w:hAnsi="Times New Roman" w:cs="Times New Roman"/>
                </w:rPr>
                <w:t>The APS pushes the color on the Simon Carabiner</w:t>
              </w:r>
            </w:ins>
          </w:p>
        </w:tc>
        <w:tc>
          <w:tcPr>
            <w:tcW w:w="1121" w:type="dxa"/>
            <w:tcPrChange w:id="1263" w:author="Merissa Roth" w:date="2014-11-09T17:59:00Z">
              <w:tcPr>
                <w:tcW w:w="1145" w:type="dxa"/>
                <w:gridSpan w:val="2"/>
              </w:tcPr>
            </w:tcPrChange>
          </w:tcPr>
          <w:p w14:paraId="32E0C9B7" w14:textId="77777777" w:rsidR="00D5595C" w:rsidRPr="00E904E6" w:rsidRDefault="00D5595C" w:rsidP="00BC1039">
            <w:pPr>
              <w:pStyle w:val="ListParagraph"/>
              <w:numPr>
                <w:ilvl w:val="0"/>
                <w:numId w:val="0"/>
              </w:numPr>
              <w:spacing w:after="0" w:line="240" w:lineRule="auto"/>
              <w:rPr>
                <w:ins w:id="1264" w:author="Merissa Roth" w:date="2014-11-09T17:47:00Z"/>
                <w:rFonts w:ascii="Times New Roman" w:hAnsi="Times New Roman" w:cs="Times New Roman"/>
              </w:rPr>
            </w:pPr>
          </w:p>
        </w:tc>
        <w:tc>
          <w:tcPr>
            <w:tcW w:w="1589" w:type="dxa"/>
            <w:tcPrChange w:id="1265" w:author="Merissa Roth" w:date="2014-11-09T17:59:00Z">
              <w:tcPr>
                <w:tcW w:w="1145" w:type="dxa"/>
                <w:gridSpan w:val="2"/>
              </w:tcPr>
            </w:tcPrChange>
          </w:tcPr>
          <w:p w14:paraId="182BF98B" w14:textId="77777777" w:rsidR="00D5595C" w:rsidRPr="00E904E6" w:rsidRDefault="00D5595C" w:rsidP="00BC1039">
            <w:pPr>
              <w:pStyle w:val="ListParagraph"/>
              <w:numPr>
                <w:ilvl w:val="0"/>
                <w:numId w:val="0"/>
              </w:numPr>
              <w:spacing w:after="0" w:line="240" w:lineRule="auto"/>
              <w:rPr>
                <w:ins w:id="1266" w:author="Merissa Roth" w:date="2014-11-09T17:48:00Z"/>
                <w:rFonts w:ascii="Times New Roman" w:hAnsi="Times New Roman" w:cs="Times New Roman"/>
              </w:rPr>
            </w:pPr>
          </w:p>
        </w:tc>
      </w:tr>
      <w:tr w:rsidR="00D5595C" w:rsidRPr="00E904E6" w14:paraId="2D26CD16" w14:textId="6A10FCD2" w:rsidTr="00334185">
        <w:trPr>
          <w:jc w:val="center"/>
          <w:ins w:id="1267" w:author="Merissa Roth" w:date="2014-11-09T17:47:00Z"/>
          <w:trPrChange w:id="1268" w:author="Merissa Roth" w:date="2014-11-09T17:59:00Z">
            <w:trPr>
              <w:gridAfter w:val="0"/>
              <w:jc w:val="center"/>
            </w:trPr>
          </w:trPrChange>
        </w:trPr>
        <w:tc>
          <w:tcPr>
            <w:tcW w:w="1694" w:type="dxa"/>
            <w:tcPrChange w:id="1269" w:author="Merissa Roth" w:date="2014-11-09T17:59:00Z">
              <w:tcPr>
                <w:tcW w:w="2300" w:type="dxa"/>
                <w:gridSpan w:val="3"/>
              </w:tcPr>
            </w:tcPrChange>
          </w:tcPr>
          <w:p w14:paraId="52E2EEDA" w14:textId="44968B5A" w:rsidR="00D5595C" w:rsidRDefault="00D5595C" w:rsidP="00BC1039">
            <w:pPr>
              <w:pStyle w:val="ListParagraph"/>
              <w:numPr>
                <w:ilvl w:val="0"/>
                <w:numId w:val="0"/>
              </w:numPr>
              <w:spacing w:after="0" w:line="240" w:lineRule="auto"/>
              <w:rPr>
                <w:ins w:id="1270" w:author="Merissa Roth" w:date="2014-11-09T17:47:00Z"/>
                <w:rFonts w:ascii="Times New Roman" w:hAnsi="Times New Roman" w:cs="Times New Roman"/>
              </w:rPr>
            </w:pPr>
            <w:ins w:id="1271" w:author="Merissa Roth" w:date="2014-11-09T17:47:00Z">
              <w:r>
                <w:rPr>
                  <w:rFonts w:ascii="Times New Roman" w:hAnsi="Times New Roman" w:cs="Times New Roman"/>
                </w:rPr>
                <w:t>4.2.5</w:t>
              </w:r>
            </w:ins>
          </w:p>
        </w:tc>
        <w:tc>
          <w:tcPr>
            <w:tcW w:w="4776" w:type="dxa"/>
            <w:tcPrChange w:id="1272" w:author="Merissa Roth" w:date="2014-11-09T17:59:00Z">
              <w:tcPr>
                <w:tcW w:w="3410" w:type="dxa"/>
              </w:tcPr>
            </w:tcPrChange>
          </w:tcPr>
          <w:p w14:paraId="66F2011A" w14:textId="5E6CC4AD" w:rsidR="00D5595C" w:rsidRDefault="00D5595C" w:rsidP="00BC1039">
            <w:pPr>
              <w:pStyle w:val="ListParagraph"/>
              <w:numPr>
                <w:ilvl w:val="0"/>
                <w:numId w:val="0"/>
              </w:numPr>
              <w:spacing w:after="0" w:line="240" w:lineRule="auto"/>
              <w:rPr>
                <w:ins w:id="1273" w:author="Merissa Roth" w:date="2014-11-09T17:47:00Z"/>
                <w:rFonts w:ascii="Times New Roman" w:hAnsi="Times New Roman" w:cs="Times New Roman"/>
              </w:rPr>
            </w:pPr>
            <w:ins w:id="1274" w:author="Merissa Roth" w:date="2014-11-09T17:47:00Z">
              <w:r>
                <w:rPr>
                  <w:rFonts w:ascii="Times New Roman" w:hAnsi="Times New Roman" w:cs="Times New Roman"/>
                </w:rPr>
                <w:t>The APS plays Simon for 15 seconds</w:t>
              </w:r>
            </w:ins>
          </w:p>
        </w:tc>
        <w:tc>
          <w:tcPr>
            <w:tcW w:w="1121" w:type="dxa"/>
            <w:tcPrChange w:id="1275" w:author="Merissa Roth" w:date="2014-11-09T17:59:00Z">
              <w:tcPr>
                <w:tcW w:w="1145" w:type="dxa"/>
                <w:gridSpan w:val="2"/>
              </w:tcPr>
            </w:tcPrChange>
          </w:tcPr>
          <w:p w14:paraId="6D212F77" w14:textId="77777777" w:rsidR="00D5595C" w:rsidRPr="00E904E6" w:rsidRDefault="00D5595C" w:rsidP="00BC1039">
            <w:pPr>
              <w:pStyle w:val="ListParagraph"/>
              <w:numPr>
                <w:ilvl w:val="0"/>
                <w:numId w:val="0"/>
              </w:numPr>
              <w:spacing w:after="0" w:line="240" w:lineRule="auto"/>
              <w:rPr>
                <w:ins w:id="1276" w:author="Merissa Roth" w:date="2014-11-09T17:47:00Z"/>
                <w:rFonts w:ascii="Times New Roman" w:hAnsi="Times New Roman" w:cs="Times New Roman"/>
              </w:rPr>
            </w:pPr>
          </w:p>
        </w:tc>
        <w:tc>
          <w:tcPr>
            <w:tcW w:w="1589" w:type="dxa"/>
            <w:tcPrChange w:id="1277" w:author="Merissa Roth" w:date="2014-11-09T17:59:00Z">
              <w:tcPr>
                <w:tcW w:w="1145" w:type="dxa"/>
                <w:gridSpan w:val="2"/>
              </w:tcPr>
            </w:tcPrChange>
          </w:tcPr>
          <w:p w14:paraId="28BFEE64" w14:textId="77777777" w:rsidR="00D5595C" w:rsidRPr="00E904E6" w:rsidRDefault="00D5595C" w:rsidP="00BC1039">
            <w:pPr>
              <w:pStyle w:val="ListParagraph"/>
              <w:numPr>
                <w:ilvl w:val="0"/>
                <w:numId w:val="0"/>
              </w:numPr>
              <w:spacing w:after="0" w:line="240" w:lineRule="auto"/>
              <w:rPr>
                <w:ins w:id="1278" w:author="Merissa Roth" w:date="2014-11-09T17:48:00Z"/>
                <w:rFonts w:ascii="Times New Roman" w:hAnsi="Times New Roman" w:cs="Times New Roman"/>
              </w:rPr>
            </w:pPr>
          </w:p>
        </w:tc>
      </w:tr>
      <w:tr w:rsidR="00D5595C" w:rsidRPr="00E904E6" w14:paraId="684D2BB4" w14:textId="77777777" w:rsidTr="00334185">
        <w:trPr>
          <w:jc w:val="center"/>
          <w:ins w:id="1279" w:author="Merissa Roth" w:date="2014-11-09T17:48:00Z"/>
          <w:trPrChange w:id="1280" w:author="Merissa Roth" w:date="2014-11-09T17:59:00Z">
            <w:trPr>
              <w:gridAfter w:val="0"/>
              <w:jc w:val="center"/>
            </w:trPr>
          </w:trPrChange>
        </w:trPr>
        <w:tc>
          <w:tcPr>
            <w:tcW w:w="1694" w:type="dxa"/>
            <w:tcPrChange w:id="1281" w:author="Merissa Roth" w:date="2014-11-09T17:59:00Z">
              <w:tcPr>
                <w:tcW w:w="2300" w:type="dxa"/>
                <w:gridSpan w:val="3"/>
              </w:tcPr>
            </w:tcPrChange>
          </w:tcPr>
          <w:p w14:paraId="12C66AFD" w14:textId="73927EF7" w:rsidR="00D5595C" w:rsidRDefault="00D5595C" w:rsidP="00BC1039">
            <w:pPr>
              <w:pStyle w:val="ListParagraph"/>
              <w:numPr>
                <w:ilvl w:val="0"/>
                <w:numId w:val="0"/>
              </w:numPr>
              <w:spacing w:after="0" w:line="240" w:lineRule="auto"/>
              <w:rPr>
                <w:ins w:id="1282" w:author="Merissa Roth" w:date="2014-11-09T17:48:00Z"/>
                <w:rFonts w:ascii="Times New Roman" w:hAnsi="Times New Roman" w:cs="Times New Roman"/>
              </w:rPr>
            </w:pPr>
            <w:ins w:id="1283" w:author="Merissa Roth" w:date="2014-11-09T17:48:00Z">
              <w:r>
                <w:rPr>
                  <w:rFonts w:ascii="Times New Roman" w:hAnsi="Times New Roman" w:cs="Times New Roman"/>
                </w:rPr>
                <w:t>4.2.6</w:t>
              </w:r>
            </w:ins>
          </w:p>
        </w:tc>
        <w:tc>
          <w:tcPr>
            <w:tcW w:w="4776" w:type="dxa"/>
            <w:tcPrChange w:id="1284" w:author="Merissa Roth" w:date="2014-11-09T17:59:00Z">
              <w:tcPr>
                <w:tcW w:w="3410" w:type="dxa"/>
              </w:tcPr>
            </w:tcPrChange>
          </w:tcPr>
          <w:p w14:paraId="6103296D" w14:textId="6D3718BC" w:rsidR="00D5595C" w:rsidRDefault="00D5595C" w:rsidP="002A0C08">
            <w:pPr>
              <w:pStyle w:val="ListParagraph"/>
              <w:numPr>
                <w:ilvl w:val="0"/>
                <w:numId w:val="0"/>
              </w:numPr>
              <w:spacing w:after="0" w:line="240" w:lineRule="auto"/>
              <w:rPr>
                <w:ins w:id="1285" w:author="Merissa Roth" w:date="2014-11-09T17:48:00Z"/>
                <w:rFonts w:ascii="Times New Roman" w:hAnsi="Times New Roman" w:cs="Times New Roman"/>
              </w:rPr>
            </w:pPr>
            <w:ins w:id="1286" w:author="Merissa Roth" w:date="2014-11-09T17:48:00Z">
              <w:r>
                <w:rPr>
                  <w:rFonts w:ascii="Times New Roman" w:hAnsi="Times New Roman" w:cs="Times New Roman"/>
                </w:rPr>
                <w:t>The APS rotates</w:t>
              </w:r>
            </w:ins>
            <w:r w:rsidR="002A0C08">
              <w:rPr>
                <w:rFonts w:ascii="Times New Roman" w:hAnsi="Times New Roman" w:cs="Times New Roman"/>
              </w:rPr>
              <w:t xml:space="preserve"> one row of the </w:t>
            </w:r>
            <w:ins w:id="1287" w:author="Merissa Roth" w:date="2014-11-09T17:48:00Z">
              <w:r>
                <w:rPr>
                  <w:rFonts w:ascii="Times New Roman" w:hAnsi="Times New Roman" w:cs="Times New Roman"/>
                </w:rPr>
                <w:t>Rubik</w:t>
              </w:r>
            </w:ins>
            <w:ins w:id="1288" w:author="Merissa Roth" w:date="2014-11-09T17:49:00Z">
              <w:r>
                <w:rPr>
                  <w:rFonts w:ascii="Times New Roman" w:hAnsi="Times New Roman" w:cs="Times New Roman"/>
                </w:rPr>
                <w:t>’s Cube 180 degrees</w:t>
              </w:r>
            </w:ins>
          </w:p>
        </w:tc>
        <w:tc>
          <w:tcPr>
            <w:tcW w:w="1121" w:type="dxa"/>
            <w:tcPrChange w:id="1289" w:author="Merissa Roth" w:date="2014-11-09T17:59:00Z">
              <w:tcPr>
                <w:tcW w:w="1145" w:type="dxa"/>
                <w:gridSpan w:val="2"/>
              </w:tcPr>
            </w:tcPrChange>
          </w:tcPr>
          <w:p w14:paraId="5159194E" w14:textId="77777777" w:rsidR="00D5595C" w:rsidRPr="00E904E6" w:rsidRDefault="00D5595C" w:rsidP="00BC1039">
            <w:pPr>
              <w:pStyle w:val="ListParagraph"/>
              <w:numPr>
                <w:ilvl w:val="0"/>
                <w:numId w:val="0"/>
              </w:numPr>
              <w:spacing w:after="0" w:line="240" w:lineRule="auto"/>
              <w:rPr>
                <w:ins w:id="1290" w:author="Merissa Roth" w:date="2014-11-09T17:48:00Z"/>
                <w:rFonts w:ascii="Times New Roman" w:hAnsi="Times New Roman" w:cs="Times New Roman"/>
              </w:rPr>
            </w:pPr>
          </w:p>
        </w:tc>
        <w:tc>
          <w:tcPr>
            <w:tcW w:w="1589" w:type="dxa"/>
            <w:tcPrChange w:id="1291" w:author="Merissa Roth" w:date="2014-11-09T17:59:00Z">
              <w:tcPr>
                <w:tcW w:w="1145" w:type="dxa"/>
                <w:gridSpan w:val="2"/>
              </w:tcPr>
            </w:tcPrChange>
          </w:tcPr>
          <w:p w14:paraId="622CB5F4" w14:textId="77777777" w:rsidR="00D5595C" w:rsidRPr="00E904E6" w:rsidRDefault="00D5595C" w:rsidP="00BC1039">
            <w:pPr>
              <w:pStyle w:val="ListParagraph"/>
              <w:numPr>
                <w:ilvl w:val="0"/>
                <w:numId w:val="0"/>
              </w:numPr>
              <w:spacing w:after="0" w:line="240" w:lineRule="auto"/>
              <w:rPr>
                <w:ins w:id="1292" w:author="Merissa Roth" w:date="2014-11-09T17:48:00Z"/>
                <w:rFonts w:ascii="Times New Roman" w:hAnsi="Times New Roman" w:cs="Times New Roman"/>
              </w:rPr>
            </w:pPr>
          </w:p>
        </w:tc>
      </w:tr>
      <w:tr w:rsidR="00D5595C" w:rsidRPr="00E904E6" w14:paraId="05C34C37" w14:textId="77777777" w:rsidTr="00334185">
        <w:trPr>
          <w:jc w:val="center"/>
          <w:ins w:id="1293" w:author="Merissa Roth" w:date="2014-11-09T17:49:00Z"/>
          <w:trPrChange w:id="1294" w:author="Merissa Roth" w:date="2014-11-09T17:59:00Z">
            <w:trPr>
              <w:gridAfter w:val="0"/>
              <w:jc w:val="center"/>
            </w:trPr>
          </w:trPrChange>
        </w:trPr>
        <w:tc>
          <w:tcPr>
            <w:tcW w:w="1694" w:type="dxa"/>
            <w:tcPrChange w:id="1295" w:author="Merissa Roth" w:date="2014-11-09T17:59:00Z">
              <w:tcPr>
                <w:tcW w:w="2300" w:type="dxa"/>
                <w:gridSpan w:val="3"/>
              </w:tcPr>
            </w:tcPrChange>
          </w:tcPr>
          <w:p w14:paraId="1831EC62" w14:textId="2C4F2DA3" w:rsidR="00D5595C" w:rsidRDefault="00D5595C" w:rsidP="00BC1039">
            <w:pPr>
              <w:pStyle w:val="ListParagraph"/>
              <w:numPr>
                <w:ilvl w:val="0"/>
                <w:numId w:val="0"/>
              </w:numPr>
              <w:spacing w:after="0" w:line="240" w:lineRule="auto"/>
              <w:rPr>
                <w:ins w:id="1296" w:author="Merissa Roth" w:date="2014-11-09T17:49:00Z"/>
                <w:rFonts w:ascii="Times New Roman" w:hAnsi="Times New Roman" w:cs="Times New Roman"/>
              </w:rPr>
            </w:pPr>
            <w:ins w:id="1297" w:author="Merissa Roth" w:date="2014-11-09T17:49:00Z">
              <w:r>
                <w:rPr>
                  <w:rFonts w:ascii="Times New Roman" w:hAnsi="Times New Roman" w:cs="Times New Roman"/>
                </w:rPr>
                <w:t>4.2.1</w:t>
              </w:r>
            </w:ins>
            <w:ins w:id="1298" w:author="Merissa Roth" w:date="2014-11-09T17:50:00Z">
              <w:r>
                <w:rPr>
                  <w:rFonts w:ascii="Times New Roman" w:hAnsi="Times New Roman" w:cs="Times New Roman"/>
                </w:rPr>
                <w:t>2</w:t>
              </w:r>
            </w:ins>
          </w:p>
        </w:tc>
        <w:tc>
          <w:tcPr>
            <w:tcW w:w="4776" w:type="dxa"/>
            <w:tcPrChange w:id="1299" w:author="Merissa Roth" w:date="2014-11-09T17:59:00Z">
              <w:tcPr>
                <w:tcW w:w="3410" w:type="dxa"/>
              </w:tcPr>
            </w:tcPrChange>
          </w:tcPr>
          <w:p w14:paraId="4E4620F3" w14:textId="2CB36759" w:rsidR="00D5595C" w:rsidRDefault="00D5595C" w:rsidP="00BC1039">
            <w:pPr>
              <w:pStyle w:val="ListParagraph"/>
              <w:numPr>
                <w:ilvl w:val="0"/>
                <w:numId w:val="0"/>
              </w:numPr>
              <w:spacing w:after="0" w:line="240" w:lineRule="auto"/>
              <w:rPr>
                <w:ins w:id="1300" w:author="Merissa Roth" w:date="2014-11-09T17:49:00Z"/>
                <w:rFonts w:ascii="Times New Roman" w:hAnsi="Times New Roman" w:cs="Times New Roman"/>
              </w:rPr>
            </w:pPr>
            <w:ins w:id="1301" w:author="Merissa Roth" w:date="2014-11-09T17:49:00Z">
              <w:r>
                <w:rPr>
                  <w:rFonts w:ascii="Times New Roman" w:hAnsi="Times New Roman" w:cs="Times New Roman"/>
                </w:rPr>
                <w:t>The APS draws “IEEE</w:t>
              </w:r>
            </w:ins>
            <w:ins w:id="1302" w:author="Merissa Roth" w:date="2014-11-09T17:50:00Z">
              <w:r>
                <w:rPr>
                  <w:rFonts w:ascii="Times New Roman" w:hAnsi="Times New Roman" w:cs="Times New Roman"/>
                </w:rPr>
                <w:t>” on the Etch-a-Sketch</w:t>
              </w:r>
            </w:ins>
          </w:p>
        </w:tc>
        <w:tc>
          <w:tcPr>
            <w:tcW w:w="1121" w:type="dxa"/>
            <w:tcPrChange w:id="1303" w:author="Merissa Roth" w:date="2014-11-09T17:59:00Z">
              <w:tcPr>
                <w:tcW w:w="1145" w:type="dxa"/>
                <w:gridSpan w:val="2"/>
              </w:tcPr>
            </w:tcPrChange>
          </w:tcPr>
          <w:p w14:paraId="736AF0B4" w14:textId="77777777" w:rsidR="00D5595C" w:rsidRPr="00E904E6" w:rsidRDefault="00D5595C" w:rsidP="00BC1039">
            <w:pPr>
              <w:pStyle w:val="ListParagraph"/>
              <w:numPr>
                <w:ilvl w:val="0"/>
                <w:numId w:val="0"/>
              </w:numPr>
              <w:spacing w:after="0" w:line="240" w:lineRule="auto"/>
              <w:rPr>
                <w:ins w:id="1304" w:author="Merissa Roth" w:date="2014-11-09T17:49:00Z"/>
                <w:rFonts w:ascii="Times New Roman" w:hAnsi="Times New Roman" w:cs="Times New Roman"/>
              </w:rPr>
            </w:pPr>
          </w:p>
        </w:tc>
        <w:tc>
          <w:tcPr>
            <w:tcW w:w="1589" w:type="dxa"/>
            <w:tcPrChange w:id="1305" w:author="Merissa Roth" w:date="2014-11-09T17:59:00Z">
              <w:tcPr>
                <w:tcW w:w="1145" w:type="dxa"/>
                <w:gridSpan w:val="2"/>
              </w:tcPr>
            </w:tcPrChange>
          </w:tcPr>
          <w:p w14:paraId="68A10ED7" w14:textId="77777777" w:rsidR="00D5595C" w:rsidRPr="00E904E6" w:rsidRDefault="00D5595C" w:rsidP="00BC1039">
            <w:pPr>
              <w:pStyle w:val="ListParagraph"/>
              <w:numPr>
                <w:ilvl w:val="0"/>
                <w:numId w:val="0"/>
              </w:numPr>
              <w:spacing w:after="0" w:line="240" w:lineRule="auto"/>
              <w:rPr>
                <w:ins w:id="1306" w:author="Merissa Roth" w:date="2014-11-09T17:49:00Z"/>
                <w:rFonts w:ascii="Times New Roman" w:hAnsi="Times New Roman" w:cs="Times New Roman"/>
              </w:rPr>
            </w:pPr>
          </w:p>
        </w:tc>
      </w:tr>
      <w:tr w:rsidR="00D5595C" w:rsidRPr="00E904E6" w14:paraId="5768DE70" w14:textId="77777777" w:rsidTr="00334185">
        <w:trPr>
          <w:jc w:val="center"/>
          <w:ins w:id="1307" w:author="Merissa Roth" w:date="2014-11-09T17:50:00Z"/>
          <w:trPrChange w:id="1308" w:author="Merissa Roth" w:date="2014-11-09T17:59:00Z">
            <w:trPr>
              <w:gridAfter w:val="0"/>
              <w:jc w:val="center"/>
            </w:trPr>
          </w:trPrChange>
        </w:trPr>
        <w:tc>
          <w:tcPr>
            <w:tcW w:w="1694" w:type="dxa"/>
            <w:tcPrChange w:id="1309" w:author="Merissa Roth" w:date="2014-11-09T17:59:00Z">
              <w:tcPr>
                <w:tcW w:w="2300" w:type="dxa"/>
                <w:gridSpan w:val="3"/>
              </w:tcPr>
            </w:tcPrChange>
          </w:tcPr>
          <w:p w14:paraId="7668DDA7" w14:textId="4D7C3951" w:rsidR="00D5595C" w:rsidRDefault="00D5595C" w:rsidP="00BC1039">
            <w:pPr>
              <w:pStyle w:val="ListParagraph"/>
              <w:numPr>
                <w:ilvl w:val="0"/>
                <w:numId w:val="0"/>
              </w:numPr>
              <w:spacing w:after="0" w:line="240" w:lineRule="auto"/>
              <w:rPr>
                <w:ins w:id="1310" w:author="Merissa Roth" w:date="2014-11-09T17:50:00Z"/>
                <w:rFonts w:ascii="Times New Roman" w:hAnsi="Times New Roman" w:cs="Times New Roman"/>
              </w:rPr>
            </w:pPr>
            <w:ins w:id="1311" w:author="Merissa Roth" w:date="2014-11-09T17:50:00Z">
              <w:r>
                <w:rPr>
                  <w:rFonts w:ascii="Times New Roman" w:hAnsi="Times New Roman" w:cs="Times New Roman"/>
                </w:rPr>
                <w:t>4.2.13</w:t>
              </w:r>
            </w:ins>
          </w:p>
        </w:tc>
        <w:tc>
          <w:tcPr>
            <w:tcW w:w="4776" w:type="dxa"/>
            <w:tcPrChange w:id="1312" w:author="Merissa Roth" w:date="2014-11-09T17:59:00Z">
              <w:tcPr>
                <w:tcW w:w="3410" w:type="dxa"/>
              </w:tcPr>
            </w:tcPrChange>
          </w:tcPr>
          <w:p w14:paraId="300C3C77" w14:textId="62387630" w:rsidR="00D5595C" w:rsidRDefault="00D5595C" w:rsidP="00BC1039">
            <w:pPr>
              <w:pStyle w:val="ListParagraph"/>
              <w:numPr>
                <w:ilvl w:val="0"/>
                <w:numId w:val="0"/>
              </w:numPr>
              <w:spacing w:after="0" w:line="240" w:lineRule="auto"/>
              <w:rPr>
                <w:ins w:id="1313" w:author="Merissa Roth" w:date="2014-11-09T17:50:00Z"/>
                <w:rFonts w:ascii="Times New Roman" w:hAnsi="Times New Roman" w:cs="Times New Roman"/>
              </w:rPr>
            </w:pPr>
            <w:ins w:id="1314" w:author="Merissa Roth" w:date="2014-11-09T17:51:00Z">
              <w:r>
                <w:rPr>
                  <w:rFonts w:ascii="Times New Roman" w:hAnsi="Times New Roman" w:cs="Times New Roman"/>
                </w:rPr>
                <w:t>The drawn “IEEE” is visible to a person 4 ft. away</w:t>
              </w:r>
            </w:ins>
          </w:p>
        </w:tc>
        <w:tc>
          <w:tcPr>
            <w:tcW w:w="1121" w:type="dxa"/>
            <w:tcPrChange w:id="1315" w:author="Merissa Roth" w:date="2014-11-09T17:59:00Z">
              <w:tcPr>
                <w:tcW w:w="1145" w:type="dxa"/>
                <w:gridSpan w:val="2"/>
              </w:tcPr>
            </w:tcPrChange>
          </w:tcPr>
          <w:p w14:paraId="6078712D" w14:textId="77777777" w:rsidR="00D5595C" w:rsidRPr="00E904E6" w:rsidRDefault="00D5595C" w:rsidP="00BC1039">
            <w:pPr>
              <w:pStyle w:val="ListParagraph"/>
              <w:numPr>
                <w:ilvl w:val="0"/>
                <w:numId w:val="0"/>
              </w:numPr>
              <w:spacing w:after="0" w:line="240" w:lineRule="auto"/>
              <w:rPr>
                <w:ins w:id="1316" w:author="Merissa Roth" w:date="2014-11-09T17:50:00Z"/>
                <w:rFonts w:ascii="Times New Roman" w:hAnsi="Times New Roman" w:cs="Times New Roman"/>
              </w:rPr>
            </w:pPr>
          </w:p>
        </w:tc>
        <w:tc>
          <w:tcPr>
            <w:tcW w:w="1589" w:type="dxa"/>
            <w:tcPrChange w:id="1317" w:author="Merissa Roth" w:date="2014-11-09T17:59:00Z">
              <w:tcPr>
                <w:tcW w:w="1145" w:type="dxa"/>
                <w:gridSpan w:val="2"/>
              </w:tcPr>
            </w:tcPrChange>
          </w:tcPr>
          <w:p w14:paraId="079AC449" w14:textId="77777777" w:rsidR="00D5595C" w:rsidRPr="00E904E6" w:rsidRDefault="00D5595C" w:rsidP="00BC1039">
            <w:pPr>
              <w:pStyle w:val="ListParagraph"/>
              <w:numPr>
                <w:ilvl w:val="0"/>
                <w:numId w:val="0"/>
              </w:numPr>
              <w:spacing w:after="0" w:line="240" w:lineRule="auto"/>
              <w:rPr>
                <w:ins w:id="1318" w:author="Merissa Roth" w:date="2014-11-09T17:50:00Z"/>
                <w:rFonts w:ascii="Times New Roman" w:hAnsi="Times New Roman" w:cs="Times New Roman"/>
              </w:rPr>
            </w:pPr>
          </w:p>
        </w:tc>
      </w:tr>
      <w:tr w:rsidR="00D5595C" w:rsidRPr="00E904E6" w14:paraId="0363BDB4" w14:textId="77777777" w:rsidTr="00334185">
        <w:trPr>
          <w:jc w:val="center"/>
          <w:ins w:id="1319" w:author="Merissa Roth" w:date="2014-11-09T17:51:00Z"/>
          <w:trPrChange w:id="1320" w:author="Merissa Roth" w:date="2014-11-09T17:59:00Z">
            <w:trPr>
              <w:gridAfter w:val="0"/>
              <w:jc w:val="center"/>
            </w:trPr>
          </w:trPrChange>
        </w:trPr>
        <w:tc>
          <w:tcPr>
            <w:tcW w:w="1694" w:type="dxa"/>
            <w:tcPrChange w:id="1321" w:author="Merissa Roth" w:date="2014-11-09T17:59:00Z">
              <w:tcPr>
                <w:tcW w:w="2300" w:type="dxa"/>
                <w:gridSpan w:val="3"/>
              </w:tcPr>
            </w:tcPrChange>
          </w:tcPr>
          <w:p w14:paraId="5E7580C3" w14:textId="2471568B" w:rsidR="00D5595C" w:rsidRDefault="00D5595C" w:rsidP="00BC1039">
            <w:pPr>
              <w:pStyle w:val="ListParagraph"/>
              <w:numPr>
                <w:ilvl w:val="0"/>
                <w:numId w:val="0"/>
              </w:numPr>
              <w:spacing w:after="0" w:line="240" w:lineRule="auto"/>
              <w:rPr>
                <w:ins w:id="1322" w:author="Merissa Roth" w:date="2014-11-09T17:51:00Z"/>
                <w:rFonts w:ascii="Times New Roman" w:hAnsi="Times New Roman" w:cs="Times New Roman"/>
              </w:rPr>
            </w:pPr>
            <w:ins w:id="1323" w:author="Merissa Roth" w:date="2014-11-09T17:51:00Z">
              <w:r>
                <w:rPr>
                  <w:rFonts w:ascii="Times New Roman" w:hAnsi="Times New Roman" w:cs="Times New Roman"/>
                </w:rPr>
                <w:t>4.2.15</w:t>
              </w:r>
            </w:ins>
          </w:p>
        </w:tc>
        <w:tc>
          <w:tcPr>
            <w:tcW w:w="4776" w:type="dxa"/>
            <w:tcPrChange w:id="1324" w:author="Merissa Roth" w:date="2014-11-09T17:59:00Z">
              <w:tcPr>
                <w:tcW w:w="3410" w:type="dxa"/>
              </w:tcPr>
            </w:tcPrChange>
          </w:tcPr>
          <w:p w14:paraId="5CD9A03D" w14:textId="2672F7F2" w:rsidR="00D5595C" w:rsidRDefault="00D5595C" w:rsidP="00BC1039">
            <w:pPr>
              <w:pStyle w:val="ListParagraph"/>
              <w:numPr>
                <w:ilvl w:val="0"/>
                <w:numId w:val="0"/>
              </w:numPr>
              <w:spacing w:after="0" w:line="240" w:lineRule="auto"/>
              <w:rPr>
                <w:ins w:id="1325" w:author="Merissa Roth" w:date="2014-11-09T17:51:00Z"/>
                <w:rFonts w:ascii="Times New Roman" w:hAnsi="Times New Roman" w:cs="Times New Roman"/>
              </w:rPr>
            </w:pPr>
            <w:ins w:id="1326" w:author="Merissa Roth" w:date="2014-11-09T17:51:00Z">
              <w:r>
                <w:rPr>
                  <w:rFonts w:ascii="Times New Roman" w:hAnsi="Times New Roman" w:cs="Times New Roman"/>
                </w:rPr>
                <w:t>The APS picks up one playing card from a stack of cards</w:t>
              </w:r>
            </w:ins>
          </w:p>
        </w:tc>
        <w:tc>
          <w:tcPr>
            <w:tcW w:w="1121" w:type="dxa"/>
            <w:tcPrChange w:id="1327" w:author="Merissa Roth" w:date="2014-11-09T17:59:00Z">
              <w:tcPr>
                <w:tcW w:w="1145" w:type="dxa"/>
                <w:gridSpan w:val="2"/>
              </w:tcPr>
            </w:tcPrChange>
          </w:tcPr>
          <w:p w14:paraId="23E5377A" w14:textId="77777777" w:rsidR="00D5595C" w:rsidRPr="00E904E6" w:rsidRDefault="00D5595C" w:rsidP="00BC1039">
            <w:pPr>
              <w:pStyle w:val="ListParagraph"/>
              <w:numPr>
                <w:ilvl w:val="0"/>
                <w:numId w:val="0"/>
              </w:numPr>
              <w:spacing w:after="0" w:line="240" w:lineRule="auto"/>
              <w:rPr>
                <w:ins w:id="1328" w:author="Merissa Roth" w:date="2014-11-09T17:51:00Z"/>
                <w:rFonts w:ascii="Times New Roman" w:hAnsi="Times New Roman" w:cs="Times New Roman"/>
              </w:rPr>
            </w:pPr>
          </w:p>
        </w:tc>
        <w:tc>
          <w:tcPr>
            <w:tcW w:w="1589" w:type="dxa"/>
            <w:tcPrChange w:id="1329" w:author="Merissa Roth" w:date="2014-11-09T17:59:00Z">
              <w:tcPr>
                <w:tcW w:w="1145" w:type="dxa"/>
                <w:gridSpan w:val="2"/>
              </w:tcPr>
            </w:tcPrChange>
          </w:tcPr>
          <w:p w14:paraId="2B8E0BB4" w14:textId="77777777" w:rsidR="00D5595C" w:rsidRPr="00E904E6" w:rsidRDefault="00D5595C" w:rsidP="00BC1039">
            <w:pPr>
              <w:pStyle w:val="ListParagraph"/>
              <w:numPr>
                <w:ilvl w:val="0"/>
                <w:numId w:val="0"/>
              </w:numPr>
              <w:spacing w:after="0" w:line="240" w:lineRule="auto"/>
              <w:rPr>
                <w:ins w:id="1330" w:author="Merissa Roth" w:date="2014-11-09T17:51:00Z"/>
                <w:rFonts w:ascii="Times New Roman" w:hAnsi="Times New Roman" w:cs="Times New Roman"/>
              </w:rPr>
            </w:pPr>
          </w:p>
        </w:tc>
      </w:tr>
      <w:tr w:rsidR="00D5595C" w:rsidRPr="00E904E6" w14:paraId="689D7A6A" w14:textId="77777777" w:rsidTr="00334185">
        <w:trPr>
          <w:jc w:val="center"/>
          <w:ins w:id="1331" w:author="Merissa Roth" w:date="2014-11-09T17:52:00Z"/>
          <w:trPrChange w:id="1332" w:author="Merissa Roth" w:date="2014-11-09T17:59:00Z">
            <w:trPr>
              <w:gridAfter w:val="0"/>
              <w:jc w:val="center"/>
            </w:trPr>
          </w:trPrChange>
        </w:trPr>
        <w:tc>
          <w:tcPr>
            <w:tcW w:w="1694" w:type="dxa"/>
            <w:tcPrChange w:id="1333" w:author="Merissa Roth" w:date="2014-11-09T17:59:00Z">
              <w:tcPr>
                <w:tcW w:w="2300" w:type="dxa"/>
                <w:gridSpan w:val="3"/>
              </w:tcPr>
            </w:tcPrChange>
          </w:tcPr>
          <w:p w14:paraId="3CD83BC9" w14:textId="28D2D754" w:rsidR="00D5595C" w:rsidRDefault="00D5595C" w:rsidP="00BC1039">
            <w:pPr>
              <w:pStyle w:val="ListParagraph"/>
              <w:numPr>
                <w:ilvl w:val="0"/>
                <w:numId w:val="0"/>
              </w:numPr>
              <w:spacing w:after="0" w:line="240" w:lineRule="auto"/>
              <w:rPr>
                <w:ins w:id="1334" w:author="Merissa Roth" w:date="2014-11-09T17:52:00Z"/>
                <w:rFonts w:ascii="Times New Roman" w:hAnsi="Times New Roman" w:cs="Times New Roman"/>
              </w:rPr>
            </w:pPr>
            <w:ins w:id="1335" w:author="Merissa Roth" w:date="2014-11-09T17:52:00Z">
              <w:r>
                <w:rPr>
                  <w:rFonts w:ascii="Times New Roman" w:hAnsi="Times New Roman" w:cs="Times New Roman"/>
                </w:rPr>
                <w:t>4.2.16</w:t>
              </w:r>
            </w:ins>
          </w:p>
        </w:tc>
        <w:tc>
          <w:tcPr>
            <w:tcW w:w="4776" w:type="dxa"/>
            <w:tcPrChange w:id="1336" w:author="Merissa Roth" w:date="2014-11-09T17:59:00Z">
              <w:tcPr>
                <w:tcW w:w="3410" w:type="dxa"/>
              </w:tcPr>
            </w:tcPrChange>
          </w:tcPr>
          <w:p w14:paraId="4E7A708D" w14:textId="75BCE4DF" w:rsidR="00D5595C" w:rsidRDefault="00D5595C" w:rsidP="00BC1039">
            <w:pPr>
              <w:pStyle w:val="ListParagraph"/>
              <w:numPr>
                <w:ilvl w:val="0"/>
                <w:numId w:val="0"/>
              </w:numPr>
              <w:spacing w:after="0" w:line="240" w:lineRule="auto"/>
              <w:rPr>
                <w:ins w:id="1337" w:author="Merissa Roth" w:date="2014-11-09T17:52:00Z"/>
                <w:rFonts w:ascii="Times New Roman" w:hAnsi="Times New Roman" w:cs="Times New Roman"/>
              </w:rPr>
            </w:pPr>
            <w:ins w:id="1338" w:author="Merissa Roth" w:date="2014-11-09T17:52:00Z">
              <w:r>
                <w:rPr>
                  <w:rFonts w:ascii="Times New Roman" w:hAnsi="Times New Roman" w:cs="Times New Roman"/>
                </w:rPr>
                <w:t>The APS crosses the finish line</w:t>
              </w:r>
            </w:ins>
          </w:p>
        </w:tc>
        <w:tc>
          <w:tcPr>
            <w:tcW w:w="1121" w:type="dxa"/>
            <w:tcPrChange w:id="1339" w:author="Merissa Roth" w:date="2014-11-09T17:59:00Z">
              <w:tcPr>
                <w:tcW w:w="1145" w:type="dxa"/>
                <w:gridSpan w:val="2"/>
              </w:tcPr>
            </w:tcPrChange>
          </w:tcPr>
          <w:p w14:paraId="4A3CA597" w14:textId="77777777" w:rsidR="00D5595C" w:rsidRPr="00E904E6" w:rsidRDefault="00D5595C" w:rsidP="00BC1039">
            <w:pPr>
              <w:pStyle w:val="ListParagraph"/>
              <w:numPr>
                <w:ilvl w:val="0"/>
                <w:numId w:val="0"/>
              </w:numPr>
              <w:spacing w:after="0" w:line="240" w:lineRule="auto"/>
              <w:rPr>
                <w:ins w:id="1340" w:author="Merissa Roth" w:date="2014-11-09T17:52:00Z"/>
                <w:rFonts w:ascii="Times New Roman" w:hAnsi="Times New Roman" w:cs="Times New Roman"/>
              </w:rPr>
            </w:pPr>
          </w:p>
        </w:tc>
        <w:tc>
          <w:tcPr>
            <w:tcW w:w="1589" w:type="dxa"/>
            <w:tcPrChange w:id="1341" w:author="Merissa Roth" w:date="2014-11-09T17:59:00Z">
              <w:tcPr>
                <w:tcW w:w="1145" w:type="dxa"/>
                <w:gridSpan w:val="2"/>
              </w:tcPr>
            </w:tcPrChange>
          </w:tcPr>
          <w:p w14:paraId="13A97FEE" w14:textId="77777777" w:rsidR="00D5595C" w:rsidRPr="00E904E6" w:rsidRDefault="00D5595C" w:rsidP="00BC1039">
            <w:pPr>
              <w:pStyle w:val="ListParagraph"/>
              <w:numPr>
                <w:ilvl w:val="0"/>
                <w:numId w:val="0"/>
              </w:numPr>
              <w:spacing w:after="0" w:line="240" w:lineRule="auto"/>
              <w:rPr>
                <w:ins w:id="1342" w:author="Merissa Roth" w:date="2014-11-09T17:52:00Z"/>
                <w:rFonts w:ascii="Times New Roman" w:hAnsi="Times New Roman" w:cs="Times New Roman"/>
              </w:rPr>
            </w:pPr>
          </w:p>
        </w:tc>
      </w:tr>
      <w:tr w:rsidR="002A0C08" w:rsidRPr="00E904E6" w14:paraId="02E0927B" w14:textId="77777777" w:rsidTr="00334185">
        <w:trPr>
          <w:jc w:val="center"/>
        </w:trPr>
        <w:tc>
          <w:tcPr>
            <w:tcW w:w="1694" w:type="dxa"/>
          </w:tcPr>
          <w:p w14:paraId="51551E3D" w14:textId="7C602629" w:rsidR="002A0C08" w:rsidRDefault="002A0C08" w:rsidP="00BC1039">
            <w:pPr>
              <w:pStyle w:val="ListParagraph"/>
              <w:numPr>
                <w:ilvl w:val="0"/>
                <w:numId w:val="0"/>
              </w:numPr>
              <w:spacing w:after="0" w:line="240" w:lineRule="auto"/>
              <w:rPr>
                <w:rFonts w:ascii="Times New Roman" w:hAnsi="Times New Roman" w:cs="Times New Roman"/>
              </w:rPr>
            </w:pPr>
            <w:r>
              <w:rPr>
                <w:rFonts w:ascii="Times New Roman" w:hAnsi="Times New Roman" w:cs="Times New Roman"/>
              </w:rPr>
              <w:t>4.2.16</w:t>
            </w:r>
          </w:p>
        </w:tc>
        <w:tc>
          <w:tcPr>
            <w:tcW w:w="4776" w:type="dxa"/>
          </w:tcPr>
          <w:p w14:paraId="4975F0E3" w14:textId="47877DE4" w:rsidR="002A0C08" w:rsidRDefault="002A0C08" w:rsidP="00BC1039">
            <w:pPr>
              <w:pStyle w:val="ListParagraph"/>
              <w:numPr>
                <w:ilvl w:val="0"/>
                <w:numId w:val="0"/>
              </w:numPr>
              <w:spacing w:after="0" w:line="240" w:lineRule="auto"/>
              <w:rPr>
                <w:rFonts w:ascii="Times New Roman" w:hAnsi="Times New Roman" w:cs="Times New Roman"/>
              </w:rPr>
            </w:pPr>
            <w:r>
              <w:rPr>
                <w:rFonts w:ascii="Times New Roman" w:hAnsi="Times New Roman" w:cs="Times New Roman"/>
              </w:rPr>
              <w:t>The APS crosses the finish line while holding the playing card</w:t>
            </w:r>
          </w:p>
        </w:tc>
        <w:tc>
          <w:tcPr>
            <w:tcW w:w="1121" w:type="dxa"/>
          </w:tcPr>
          <w:p w14:paraId="4CA70F6D" w14:textId="77777777" w:rsidR="002A0C08" w:rsidRPr="00E904E6" w:rsidRDefault="002A0C08" w:rsidP="00BC1039">
            <w:pPr>
              <w:pStyle w:val="ListParagraph"/>
              <w:numPr>
                <w:ilvl w:val="0"/>
                <w:numId w:val="0"/>
              </w:numPr>
              <w:spacing w:after="0" w:line="240" w:lineRule="auto"/>
              <w:rPr>
                <w:rFonts w:ascii="Times New Roman" w:hAnsi="Times New Roman" w:cs="Times New Roman"/>
              </w:rPr>
            </w:pPr>
          </w:p>
        </w:tc>
        <w:tc>
          <w:tcPr>
            <w:tcW w:w="1589" w:type="dxa"/>
          </w:tcPr>
          <w:p w14:paraId="4007B611" w14:textId="77777777" w:rsidR="002A0C08" w:rsidRPr="00E904E6" w:rsidRDefault="002A0C08" w:rsidP="00BC1039">
            <w:pPr>
              <w:pStyle w:val="ListParagraph"/>
              <w:numPr>
                <w:ilvl w:val="0"/>
                <w:numId w:val="0"/>
              </w:numPr>
              <w:spacing w:after="0" w:line="240" w:lineRule="auto"/>
              <w:rPr>
                <w:rFonts w:ascii="Times New Roman" w:hAnsi="Times New Roman" w:cs="Times New Roman"/>
              </w:rPr>
            </w:pPr>
          </w:p>
        </w:tc>
      </w:tr>
      <w:tr w:rsidR="00D5595C" w:rsidRPr="00E904E6" w14:paraId="252F06DB" w14:textId="77777777" w:rsidTr="00334185">
        <w:trPr>
          <w:trHeight w:val="341"/>
          <w:jc w:val="center"/>
          <w:ins w:id="1343" w:author="Merissa Roth" w:date="2014-11-09T17:52:00Z"/>
          <w:trPrChange w:id="1344" w:author="Merissa Roth" w:date="2014-11-09T17:59:00Z">
            <w:trPr>
              <w:gridAfter w:val="0"/>
              <w:jc w:val="center"/>
            </w:trPr>
          </w:trPrChange>
        </w:trPr>
        <w:tc>
          <w:tcPr>
            <w:tcW w:w="1694" w:type="dxa"/>
            <w:tcPrChange w:id="1345" w:author="Merissa Roth" w:date="2014-11-09T17:59:00Z">
              <w:tcPr>
                <w:tcW w:w="2300" w:type="dxa"/>
                <w:gridSpan w:val="3"/>
              </w:tcPr>
            </w:tcPrChange>
          </w:tcPr>
          <w:p w14:paraId="46B6DBDA" w14:textId="4309D580" w:rsidR="00D5595C" w:rsidRDefault="00D5595C" w:rsidP="00BC1039">
            <w:pPr>
              <w:pStyle w:val="ListParagraph"/>
              <w:numPr>
                <w:ilvl w:val="0"/>
                <w:numId w:val="0"/>
              </w:numPr>
              <w:spacing w:after="0" w:line="240" w:lineRule="auto"/>
              <w:rPr>
                <w:ins w:id="1346" w:author="Merissa Roth" w:date="2014-11-09T17:52:00Z"/>
                <w:rFonts w:ascii="Times New Roman" w:hAnsi="Times New Roman" w:cs="Times New Roman"/>
              </w:rPr>
            </w:pPr>
            <w:ins w:id="1347" w:author="Merissa Roth" w:date="2014-11-09T17:52:00Z">
              <w:r>
                <w:rPr>
                  <w:rFonts w:ascii="Times New Roman" w:hAnsi="Times New Roman" w:cs="Times New Roman"/>
                </w:rPr>
                <w:t>5.1</w:t>
              </w:r>
            </w:ins>
          </w:p>
        </w:tc>
        <w:tc>
          <w:tcPr>
            <w:tcW w:w="4776" w:type="dxa"/>
            <w:tcPrChange w:id="1348" w:author="Merissa Roth" w:date="2014-11-09T17:59:00Z">
              <w:tcPr>
                <w:tcW w:w="3410" w:type="dxa"/>
              </w:tcPr>
            </w:tcPrChange>
          </w:tcPr>
          <w:p w14:paraId="701D19A7" w14:textId="1B64F9FF" w:rsidR="00D5595C" w:rsidRDefault="00D5595C" w:rsidP="00BC1039">
            <w:pPr>
              <w:pStyle w:val="ListParagraph"/>
              <w:numPr>
                <w:ilvl w:val="0"/>
                <w:numId w:val="0"/>
              </w:numPr>
              <w:spacing w:after="0" w:line="240" w:lineRule="auto"/>
              <w:rPr>
                <w:ins w:id="1349" w:author="Merissa Roth" w:date="2014-11-09T17:52:00Z"/>
                <w:rFonts w:ascii="Times New Roman" w:hAnsi="Times New Roman" w:cs="Times New Roman"/>
              </w:rPr>
            </w:pPr>
            <w:ins w:id="1350" w:author="Merissa Roth" w:date="2014-11-09T17:52:00Z">
              <w:r>
                <w:rPr>
                  <w:rFonts w:ascii="Times New Roman" w:hAnsi="Times New Roman" w:cs="Times New Roman"/>
                </w:rPr>
                <w:t>The FTFP places all objects within the respected game stations under one minute</w:t>
              </w:r>
            </w:ins>
          </w:p>
        </w:tc>
        <w:tc>
          <w:tcPr>
            <w:tcW w:w="1121" w:type="dxa"/>
            <w:tcPrChange w:id="1351" w:author="Merissa Roth" w:date="2014-11-09T17:59:00Z">
              <w:tcPr>
                <w:tcW w:w="1145" w:type="dxa"/>
                <w:gridSpan w:val="2"/>
              </w:tcPr>
            </w:tcPrChange>
          </w:tcPr>
          <w:p w14:paraId="276E053E" w14:textId="77777777" w:rsidR="00D5595C" w:rsidRPr="00E904E6" w:rsidRDefault="00D5595C" w:rsidP="00BC1039">
            <w:pPr>
              <w:pStyle w:val="ListParagraph"/>
              <w:numPr>
                <w:ilvl w:val="0"/>
                <w:numId w:val="0"/>
              </w:numPr>
              <w:spacing w:after="0" w:line="240" w:lineRule="auto"/>
              <w:rPr>
                <w:ins w:id="1352" w:author="Merissa Roth" w:date="2014-11-09T17:52:00Z"/>
                <w:rFonts w:ascii="Times New Roman" w:hAnsi="Times New Roman" w:cs="Times New Roman"/>
              </w:rPr>
            </w:pPr>
          </w:p>
        </w:tc>
        <w:tc>
          <w:tcPr>
            <w:tcW w:w="1589" w:type="dxa"/>
            <w:tcPrChange w:id="1353" w:author="Merissa Roth" w:date="2014-11-09T17:59:00Z">
              <w:tcPr>
                <w:tcW w:w="1145" w:type="dxa"/>
                <w:gridSpan w:val="2"/>
              </w:tcPr>
            </w:tcPrChange>
          </w:tcPr>
          <w:p w14:paraId="42CBF2D1" w14:textId="77777777" w:rsidR="00D5595C" w:rsidRPr="00E904E6" w:rsidRDefault="00D5595C" w:rsidP="00BC1039">
            <w:pPr>
              <w:pStyle w:val="ListParagraph"/>
              <w:numPr>
                <w:ilvl w:val="0"/>
                <w:numId w:val="0"/>
              </w:numPr>
              <w:spacing w:after="0" w:line="240" w:lineRule="auto"/>
              <w:rPr>
                <w:ins w:id="1354" w:author="Merissa Roth" w:date="2014-11-09T17:52:00Z"/>
                <w:rFonts w:ascii="Times New Roman" w:hAnsi="Times New Roman" w:cs="Times New Roman"/>
              </w:rPr>
            </w:pPr>
          </w:p>
        </w:tc>
      </w:tr>
      <w:tr w:rsidR="00D5595C" w:rsidRPr="00E904E6" w14:paraId="2C339FFF" w14:textId="77777777" w:rsidTr="00334185">
        <w:trPr>
          <w:jc w:val="center"/>
          <w:ins w:id="1355" w:author="Merissa Roth" w:date="2014-11-09T17:53:00Z"/>
          <w:trPrChange w:id="1356" w:author="Merissa Roth" w:date="2014-11-09T17:59:00Z">
            <w:trPr>
              <w:gridAfter w:val="0"/>
              <w:jc w:val="center"/>
            </w:trPr>
          </w:trPrChange>
        </w:trPr>
        <w:tc>
          <w:tcPr>
            <w:tcW w:w="1694" w:type="dxa"/>
            <w:tcPrChange w:id="1357" w:author="Merissa Roth" w:date="2014-11-09T17:59:00Z">
              <w:tcPr>
                <w:tcW w:w="2300" w:type="dxa"/>
                <w:gridSpan w:val="3"/>
              </w:tcPr>
            </w:tcPrChange>
          </w:tcPr>
          <w:p w14:paraId="44E76D02" w14:textId="538DBEF2" w:rsidR="00D5595C" w:rsidRDefault="00D5595C" w:rsidP="00BC1039">
            <w:pPr>
              <w:pStyle w:val="ListParagraph"/>
              <w:numPr>
                <w:ilvl w:val="0"/>
                <w:numId w:val="0"/>
              </w:numPr>
              <w:spacing w:after="0" w:line="240" w:lineRule="auto"/>
              <w:rPr>
                <w:ins w:id="1358" w:author="Merissa Roth" w:date="2014-11-09T17:53:00Z"/>
                <w:rFonts w:ascii="Times New Roman" w:hAnsi="Times New Roman" w:cs="Times New Roman"/>
              </w:rPr>
            </w:pPr>
            <w:ins w:id="1359" w:author="Merissa Roth" w:date="2014-11-09T17:53:00Z">
              <w:r>
                <w:rPr>
                  <w:rFonts w:ascii="Times New Roman" w:hAnsi="Times New Roman" w:cs="Times New Roman"/>
                </w:rPr>
                <w:t>5.2</w:t>
              </w:r>
            </w:ins>
          </w:p>
        </w:tc>
        <w:tc>
          <w:tcPr>
            <w:tcW w:w="4776" w:type="dxa"/>
            <w:tcPrChange w:id="1360" w:author="Merissa Roth" w:date="2014-11-09T17:59:00Z">
              <w:tcPr>
                <w:tcW w:w="3410" w:type="dxa"/>
              </w:tcPr>
            </w:tcPrChange>
          </w:tcPr>
          <w:p w14:paraId="7D4DCAF4" w14:textId="6B506810" w:rsidR="00D5595C" w:rsidRDefault="00D5595C" w:rsidP="00BC1039">
            <w:pPr>
              <w:pStyle w:val="ListParagraph"/>
              <w:numPr>
                <w:ilvl w:val="0"/>
                <w:numId w:val="0"/>
              </w:numPr>
              <w:spacing w:after="0" w:line="240" w:lineRule="auto"/>
              <w:rPr>
                <w:ins w:id="1361" w:author="Merissa Roth" w:date="2014-11-09T17:53:00Z"/>
                <w:rFonts w:ascii="Times New Roman" w:hAnsi="Times New Roman" w:cs="Times New Roman"/>
              </w:rPr>
            </w:pPr>
            <w:ins w:id="1362" w:author="Merissa Roth" w:date="2014-11-09T17:53:00Z">
              <w:r>
                <w:rPr>
                  <w:rFonts w:ascii="Times New Roman" w:hAnsi="Times New Roman" w:cs="Times New Roman"/>
                </w:rPr>
                <w:t>The APS completes the competition round under five minutes</w:t>
              </w:r>
            </w:ins>
          </w:p>
        </w:tc>
        <w:tc>
          <w:tcPr>
            <w:tcW w:w="1121" w:type="dxa"/>
            <w:tcPrChange w:id="1363" w:author="Merissa Roth" w:date="2014-11-09T17:59:00Z">
              <w:tcPr>
                <w:tcW w:w="1145" w:type="dxa"/>
                <w:gridSpan w:val="2"/>
              </w:tcPr>
            </w:tcPrChange>
          </w:tcPr>
          <w:p w14:paraId="2C6FDBB1" w14:textId="77777777" w:rsidR="00D5595C" w:rsidRPr="00E904E6" w:rsidRDefault="00D5595C" w:rsidP="00BC1039">
            <w:pPr>
              <w:pStyle w:val="ListParagraph"/>
              <w:numPr>
                <w:ilvl w:val="0"/>
                <w:numId w:val="0"/>
              </w:numPr>
              <w:spacing w:after="0" w:line="240" w:lineRule="auto"/>
              <w:rPr>
                <w:ins w:id="1364" w:author="Merissa Roth" w:date="2014-11-09T17:53:00Z"/>
                <w:rFonts w:ascii="Times New Roman" w:hAnsi="Times New Roman" w:cs="Times New Roman"/>
              </w:rPr>
            </w:pPr>
          </w:p>
        </w:tc>
        <w:tc>
          <w:tcPr>
            <w:tcW w:w="1589" w:type="dxa"/>
            <w:tcPrChange w:id="1365" w:author="Merissa Roth" w:date="2014-11-09T17:59:00Z">
              <w:tcPr>
                <w:tcW w:w="1145" w:type="dxa"/>
                <w:gridSpan w:val="2"/>
              </w:tcPr>
            </w:tcPrChange>
          </w:tcPr>
          <w:p w14:paraId="5A4BE240" w14:textId="77777777" w:rsidR="00D5595C" w:rsidRPr="00E904E6" w:rsidRDefault="00D5595C" w:rsidP="00BC1039">
            <w:pPr>
              <w:pStyle w:val="ListParagraph"/>
              <w:numPr>
                <w:ilvl w:val="0"/>
                <w:numId w:val="0"/>
              </w:numPr>
              <w:spacing w:after="0" w:line="240" w:lineRule="auto"/>
              <w:rPr>
                <w:ins w:id="1366" w:author="Merissa Roth" w:date="2014-11-09T17:53:00Z"/>
                <w:rFonts w:ascii="Times New Roman" w:hAnsi="Times New Roman" w:cs="Times New Roman"/>
              </w:rPr>
            </w:pPr>
          </w:p>
        </w:tc>
      </w:tr>
      <w:tr w:rsidR="00D5595C" w:rsidRPr="00E904E6" w14:paraId="2A025C5E" w14:textId="77777777" w:rsidTr="00334185">
        <w:trPr>
          <w:jc w:val="center"/>
          <w:ins w:id="1367" w:author="Merissa Roth" w:date="2014-11-09T17:53:00Z"/>
          <w:trPrChange w:id="1368" w:author="Merissa Roth" w:date="2014-11-09T17:59:00Z">
            <w:trPr>
              <w:gridAfter w:val="0"/>
              <w:jc w:val="center"/>
            </w:trPr>
          </w:trPrChange>
        </w:trPr>
        <w:tc>
          <w:tcPr>
            <w:tcW w:w="1694" w:type="dxa"/>
            <w:tcPrChange w:id="1369" w:author="Merissa Roth" w:date="2014-11-09T17:59:00Z">
              <w:tcPr>
                <w:tcW w:w="2300" w:type="dxa"/>
                <w:gridSpan w:val="3"/>
              </w:tcPr>
            </w:tcPrChange>
          </w:tcPr>
          <w:p w14:paraId="28CD3D6B" w14:textId="379E541F" w:rsidR="00D5595C" w:rsidRDefault="00D5595C" w:rsidP="00BC1039">
            <w:pPr>
              <w:pStyle w:val="ListParagraph"/>
              <w:numPr>
                <w:ilvl w:val="0"/>
                <w:numId w:val="0"/>
              </w:numPr>
              <w:spacing w:after="0" w:line="240" w:lineRule="auto"/>
              <w:rPr>
                <w:ins w:id="1370" w:author="Merissa Roth" w:date="2014-11-09T17:53:00Z"/>
                <w:rFonts w:ascii="Times New Roman" w:hAnsi="Times New Roman" w:cs="Times New Roman"/>
              </w:rPr>
            </w:pPr>
            <w:ins w:id="1371" w:author="Merissa Roth" w:date="2014-11-09T17:54:00Z">
              <w:r>
                <w:rPr>
                  <w:rFonts w:ascii="Times New Roman" w:hAnsi="Times New Roman" w:cs="Times New Roman"/>
                </w:rPr>
                <w:t>5.3</w:t>
              </w:r>
            </w:ins>
          </w:p>
        </w:tc>
        <w:tc>
          <w:tcPr>
            <w:tcW w:w="4776" w:type="dxa"/>
            <w:tcPrChange w:id="1372" w:author="Merissa Roth" w:date="2014-11-09T17:59:00Z">
              <w:tcPr>
                <w:tcW w:w="3410" w:type="dxa"/>
              </w:tcPr>
            </w:tcPrChange>
          </w:tcPr>
          <w:p w14:paraId="64B9F65B" w14:textId="500DF829" w:rsidR="00D5595C" w:rsidRDefault="00D5595C" w:rsidP="00BC1039">
            <w:pPr>
              <w:pStyle w:val="ListParagraph"/>
              <w:numPr>
                <w:ilvl w:val="0"/>
                <w:numId w:val="0"/>
              </w:numPr>
              <w:spacing w:after="0" w:line="240" w:lineRule="auto"/>
              <w:rPr>
                <w:ins w:id="1373" w:author="Merissa Roth" w:date="2014-11-09T17:53:00Z"/>
                <w:rFonts w:ascii="Times New Roman" w:hAnsi="Times New Roman" w:cs="Times New Roman"/>
              </w:rPr>
            </w:pPr>
            <w:ins w:id="1374" w:author="Merissa Roth" w:date="2014-11-09T17:54:00Z">
              <w:r>
                <w:rPr>
                  <w:rFonts w:ascii="Times New Roman" w:hAnsi="Times New Roman" w:cs="Times New Roman"/>
                </w:rPr>
                <w:t xml:space="preserve">The APS competes in three rounds of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ins>
          </w:p>
        </w:tc>
        <w:tc>
          <w:tcPr>
            <w:tcW w:w="1121" w:type="dxa"/>
            <w:tcPrChange w:id="1375" w:author="Merissa Roth" w:date="2014-11-09T17:59:00Z">
              <w:tcPr>
                <w:tcW w:w="1145" w:type="dxa"/>
                <w:gridSpan w:val="2"/>
              </w:tcPr>
            </w:tcPrChange>
          </w:tcPr>
          <w:p w14:paraId="4D2CDBA5" w14:textId="77777777" w:rsidR="00D5595C" w:rsidRPr="00E904E6" w:rsidRDefault="00D5595C" w:rsidP="00BC1039">
            <w:pPr>
              <w:pStyle w:val="ListParagraph"/>
              <w:numPr>
                <w:ilvl w:val="0"/>
                <w:numId w:val="0"/>
              </w:numPr>
              <w:spacing w:after="0" w:line="240" w:lineRule="auto"/>
              <w:rPr>
                <w:ins w:id="1376" w:author="Merissa Roth" w:date="2014-11-09T17:53:00Z"/>
                <w:rFonts w:ascii="Times New Roman" w:hAnsi="Times New Roman" w:cs="Times New Roman"/>
              </w:rPr>
            </w:pPr>
          </w:p>
        </w:tc>
        <w:tc>
          <w:tcPr>
            <w:tcW w:w="1589" w:type="dxa"/>
            <w:tcPrChange w:id="1377" w:author="Merissa Roth" w:date="2014-11-09T17:59:00Z">
              <w:tcPr>
                <w:tcW w:w="1145" w:type="dxa"/>
                <w:gridSpan w:val="2"/>
              </w:tcPr>
            </w:tcPrChange>
          </w:tcPr>
          <w:p w14:paraId="4CF339EF" w14:textId="77777777" w:rsidR="00D5595C" w:rsidRPr="00E904E6" w:rsidRDefault="00D5595C" w:rsidP="00BC1039">
            <w:pPr>
              <w:pStyle w:val="ListParagraph"/>
              <w:numPr>
                <w:ilvl w:val="0"/>
                <w:numId w:val="0"/>
              </w:numPr>
              <w:spacing w:after="0" w:line="240" w:lineRule="auto"/>
              <w:rPr>
                <w:ins w:id="1378" w:author="Merissa Roth" w:date="2014-11-09T17:53:00Z"/>
                <w:rFonts w:ascii="Times New Roman" w:hAnsi="Times New Roman" w:cs="Times New Roman"/>
              </w:rPr>
            </w:pPr>
          </w:p>
        </w:tc>
      </w:tr>
      <w:tr w:rsidR="00D5595C" w:rsidRPr="00E904E6" w14:paraId="73DD30C5" w14:textId="77777777" w:rsidTr="00334185">
        <w:trPr>
          <w:jc w:val="center"/>
          <w:ins w:id="1379" w:author="Merissa Roth" w:date="2014-11-09T17:54:00Z"/>
          <w:trPrChange w:id="1380" w:author="Merissa Roth" w:date="2014-11-09T17:59:00Z">
            <w:trPr>
              <w:gridAfter w:val="0"/>
              <w:jc w:val="center"/>
            </w:trPr>
          </w:trPrChange>
        </w:trPr>
        <w:tc>
          <w:tcPr>
            <w:tcW w:w="1694" w:type="dxa"/>
            <w:tcPrChange w:id="1381" w:author="Merissa Roth" w:date="2014-11-09T17:59:00Z">
              <w:tcPr>
                <w:tcW w:w="2300" w:type="dxa"/>
                <w:gridSpan w:val="3"/>
              </w:tcPr>
            </w:tcPrChange>
          </w:tcPr>
          <w:p w14:paraId="2FFB837A" w14:textId="07A4FC11" w:rsidR="00D5595C" w:rsidRDefault="00D5595C" w:rsidP="00BC1039">
            <w:pPr>
              <w:pStyle w:val="ListParagraph"/>
              <w:numPr>
                <w:ilvl w:val="0"/>
                <w:numId w:val="0"/>
              </w:numPr>
              <w:spacing w:after="0" w:line="240" w:lineRule="auto"/>
              <w:rPr>
                <w:ins w:id="1382" w:author="Merissa Roth" w:date="2014-11-09T17:54:00Z"/>
                <w:rFonts w:ascii="Times New Roman" w:hAnsi="Times New Roman" w:cs="Times New Roman"/>
              </w:rPr>
            </w:pPr>
            <w:ins w:id="1383" w:author="Merissa Roth" w:date="2014-11-09T17:54:00Z">
              <w:r>
                <w:rPr>
                  <w:rFonts w:ascii="Times New Roman" w:hAnsi="Times New Roman" w:cs="Times New Roman"/>
                </w:rPr>
                <w:t>5.4/5.5</w:t>
              </w:r>
            </w:ins>
          </w:p>
        </w:tc>
        <w:tc>
          <w:tcPr>
            <w:tcW w:w="4776" w:type="dxa"/>
            <w:tcPrChange w:id="1384" w:author="Merissa Roth" w:date="2014-11-09T17:59:00Z">
              <w:tcPr>
                <w:tcW w:w="3410" w:type="dxa"/>
              </w:tcPr>
            </w:tcPrChange>
          </w:tcPr>
          <w:p w14:paraId="5EEFB303" w14:textId="492D685E" w:rsidR="00D5595C" w:rsidRDefault="00D5595C" w:rsidP="00BC1039">
            <w:pPr>
              <w:pStyle w:val="ListParagraph"/>
              <w:numPr>
                <w:ilvl w:val="0"/>
                <w:numId w:val="0"/>
              </w:numPr>
              <w:spacing w:after="0" w:line="240" w:lineRule="auto"/>
              <w:rPr>
                <w:ins w:id="1385" w:author="Merissa Roth" w:date="2014-11-09T17:54:00Z"/>
                <w:rFonts w:ascii="Times New Roman" w:hAnsi="Times New Roman" w:cs="Times New Roman"/>
              </w:rPr>
            </w:pPr>
            <w:ins w:id="1386" w:author="Merissa Roth" w:date="2014-11-09T17:54:00Z">
              <w:r>
                <w:rPr>
                  <w:rFonts w:ascii="Times New Roman" w:hAnsi="Times New Roman" w:cs="Times New Roman"/>
                </w:rPr>
                <w:t xml:space="preserve">The APS </w:t>
              </w:r>
            </w:ins>
            <w:ins w:id="1387" w:author="Merissa Roth" w:date="2014-11-09T17:56:00Z">
              <w:r>
                <w:rPr>
                  <w:rFonts w:ascii="Times New Roman" w:hAnsi="Times New Roman" w:cs="Times New Roman"/>
                </w:rPr>
                <w:t>is no bigger than 1 ft. x 1 ft. x 1 ft.</w:t>
              </w:r>
            </w:ins>
          </w:p>
        </w:tc>
        <w:tc>
          <w:tcPr>
            <w:tcW w:w="1121" w:type="dxa"/>
            <w:tcPrChange w:id="1388" w:author="Merissa Roth" w:date="2014-11-09T17:59:00Z">
              <w:tcPr>
                <w:tcW w:w="1145" w:type="dxa"/>
                <w:gridSpan w:val="2"/>
              </w:tcPr>
            </w:tcPrChange>
          </w:tcPr>
          <w:p w14:paraId="2CB3762C" w14:textId="77777777" w:rsidR="00D5595C" w:rsidRPr="00E904E6" w:rsidRDefault="00D5595C" w:rsidP="00BC1039">
            <w:pPr>
              <w:pStyle w:val="ListParagraph"/>
              <w:numPr>
                <w:ilvl w:val="0"/>
                <w:numId w:val="0"/>
              </w:numPr>
              <w:spacing w:after="0" w:line="240" w:lineRule="auto"/>
              <w:rPr>
                <w:ins w:id="1389" w:author="Merissa Roth" w:date="2014-11-09T17:54:00Z"/>
                <w:rFonts w:ascii="Times New Roman" w:hAnsi="Times New Roman" w:cs="Times New Roman"/>
              </w:rPr>
            </w:pPr>
          </w:p>
        </w:tc>
        <w:tc>
          <w:tcPr>
            <w:tcW w:w="1589" w:type="dxa"/>
            <w:tcPrChange w:id="1390" w:author="Merissa Roth" w:date="2014-11-09T17:59:00Z">
              <w:tcPr>
                <w:tcW w:w="1145" w:type="dxa"/>
                <w:gridSpan w:val="2"/>
              </w:tcPr>
            </w:tcPrChange>
          </w:tcPr>
          <w:p w14:paraId="7BC94807" w14:textId="77777777" w:rsidR="00D5595C" w:rsidRPr="00E904E6" w:rsidRDefault="00D5595C" w:rsidP="00BC1039">
            <w:pPr>
              <w:pStyle w:val="ListParagraph"/>
              <w:numPr>
                <w:ilvl w:val="0"/>
                <w:numId w:val="0"/>
              </w:numPr>
              <w:spacing w:after="0" w:line="240" w:lineRule="auto"/>
              <w:rPr>
                <w:ins w:id="1391" w:author="Merissa Roth" w:date="2014-11-09T17:54:00Z"/>
                <w:rFonts w:ascii="Times New Roman" w:hAnsi="Times New Roman" w:cs="Times New Roman"/>
              </w:rPr>
            </w:pPr>
          </w:p>
        </w:tc>
      </w:tr>
      <w:tr w:rsidR="00D5595C" w:rsidRPr="00E904E6" w14:paraId="0A5EE40F" w14:textId="77777777" w:rsidTr="00334185">
        <w:trPr>
          <w:jc w:val="center"/>
          <w:ins w:id="1392" w:author="Merissa Roth" w:date="2014-11-09T17:56:00Z"/>
          <w:trPrChange w:id="1393" w:author="Merissa Roth" w:date="2014-11-09T17:59:00Z">
            <w:trPr>
              <w:gridAfter w:val="0"/>
              <w:jc w:val="center"/>
            </w:trPr>
          </w:trPrChange>
        </w:trPr>
        <w:tc>
          <w:tcPr>
            <w:tcW w:w="1694" w:type="dxa"/>
            <w:tcPrChange w:id="1394" w:author="Merissa Roth" w:date="2014-11-09T17:59:00Z">
              <w:tcPr>
                <w:tcW w:w="2300" w:type="dxa"/>
                <w:gridSpan w:val="3"/>
              </w:tcPr>
            </w:tcPrChange>
          </w:tcPr>
          <w:p w14:paraId="4DAF7B60" w14:textId="72C7F8E9" w:rsidR="00D5595C" w:rsidRDefault="00D5595C" w:rsidP="00BC1039">
            <w:pPr>
              <w:pStyle w:val="ListParagraph"/>
              <w:numPr>
                <w:ilvl w:val="0"/>
                <w:numId w:val="0"/>
              </w:numPr>
              <w:spacing w:after="0" w:line="240" w:lineRule="auto"/>
              <w:rPr>
                <w:ins w:id="1395" w:author="Merissa Roth" w:date="2014-11-09T17:56:00Z"/>
                <w:rFonts w:ascii="Times New Roman" w:hAnsi="Times New Roman" w:cs="Times New Roman"/>
              </w:rPr>
            </w:pPr>
            <w:ins w:id="1396" w:author="Merissa Roth" w:date="2014-11-09T17:57:00Z">
              <w:r>
                <w:rPr>
                  <w:rFonts w:ascii="Times New Roman" w:hAnsi="Times New Roman" w:cs="Times New Roman"/>
                </w:rPr>
                <w:t>5.6</w:t>
              </w:r>
            </w:ins>
          </w:p>
        </w:tc>
        <w:tc>
          <w:tcPr>
            <w:tcW w:w="4776" w:type="dxa"/>
            <w:tcPrChange w:id="1397" w:author="Merissa Roth" w:date="2014-11-09T17:59:00Z">
              <w:tcPr>
                <w:tcW w:w="3410" w:type="dxa"/>
              </w:tcPr>
            </w:tcPrChange>
          </w:tcPr>
          <w:p w14:paraId="601CEDE3" w14:textId="7CA4EAA4" w:rsidR="00D5595C" w:rsidRDefault="00D5595C" w:rsidP="00BC1039">
            <w:pPr>
              <w:pStyle w:val="ListParagraph"/>
              <w:numPr>
                <w:ilvl w:val="0"/>
                <w:numId w:val="0"/>
              </w:numPr>
              <w:spacing w:after="0" w:line="240" w:lineRule="auto"/>
              <w:rPr>
                <w:ins w:id="1398" w:author="Merissa Roth" w:date="2014-11-09T17:56:00Z"/>
                <w:rFonts w:ascii="Times New Roman" w:hAnsi="Times New Roman" w:cs="Times New Roman"/>
              </w:rPr>
            </w:pPr>
            <w:ins w:id="1399" w:author="Merissa Roth" w:date="2014-11-09T17:57:00Z">
              <w:r>
                <w:rPr>
                  <w:rFonts w:ascii="Times New Roman" w:hAnsi="Times New Roman" w:cs="Times New Roman"/>
                </w:rPr>
                <w:t>The APS performs without human interaction</w:t>
              </w:r>
            </w:ins>
          </w:p>
        </w:tc>
        <w:tc>
          <w:tcPr>
            <w:tcW w:w="1121" w:type="dxa"/>
            <w:tcPrChange w:id="1400" w:author="Merissa Roth" w:date="2014-11-09T17:59:00Z">
              <w:tcPr>
                <w:tcW w:w="1145" w:type="dxa"/>
                <w:gridSpan w:val="2"/>
              </w:tcPr>
            </w:tcPrChange>
          </w:tcPr>
          <w:p w14:paraId="50DEF967" w14:textId="77777777" w:rsidR="00D5595C" w:rsidRPr="00E904E6" w:rsidRDefault="00D5595C" w:rsidP="00BC1039">
            <w:pPr>
              <w:pStyle w:val="ListParagraph"/>
              <w:numPr>
                <w:ilvl w:val="0"/>
                <w:numId w:val="0"/>
              </w:numPr>
              <w:spacing w:after="0" w:line="240" w:lineRule="auto"/>
              <w:rPr>
                <w:ins w:id="1401" w:author="Merissa Roth" w:date="2014-11-09T17:56:00Z"/>
                <w:rFonts w:ascii="Times New Roman" w:hAnsi="Times New Roman" w:cs="Times New Roman"/>
              </w:rPr>
            </w:pPr>
          </w:p>
        </w:tc>
        <w:tc>
          <w:tcPr>
            <w:tcW w:w="1589" w:type="dxa"/>
            <w:tcPrChange w:id="1402" w:author="Merissa Roth" w:date="2014-11-09T17:59:00Z">
              <w:tcPr>
                <w:tcW w:w="1145" w:type="dxa"/>
                <w:gridSpan w:val="2"/>
              </w:tcPr>
            </w:tcPrChange>
          </w:tcPr>
          <w:p w14:paraId="1512B964" w14:textId="77777777" w:rsidR="00D5595C" w:rsidRPr="00E904E6" w:rsidRDefault="00D5595C" w:rsidP="00BC1039">
            <w:pPr>
              <w:pStyle w:val="ListParagraph"/>
              <w:numPr>
                <w:ilvl w:val="0"/>
                <w:numId w:val="0"/>
              </w:numPr>
              <w:spacing w:after="0" w:line="240" w:lineRule="auto"/>
              <w:rPr>
                <w:ins w:id="1403" w:author="Merissa Roth" w:date="2014-11-09T17:56:00Z"/>
                <w:rFonts w:ascii="Times New Roman" w:hAnsi="Times New Roman" w:cs="Times New Roman"/>
              </w:rPr>
            </w:pPr>
          </w:p>
        </w:tc>
      </w:tr>
      <w:tr w:rsidR="00D5595C" w:rsidRPr="00E904E6" w14:paraId="24314000" w14:textId="77777777" w:rsidTr="00334185">
        <w:trPr>
          <w:jc w:val="center"/>
          <w:ins w:id="1404" w:author="Merissa Roth" w:date="2014-11-09T17:57:00Z"/>
          <w:trPrChange w:id="1405" w:author="Merissa Roth" w:date="2014-11-09T17:59:00Z">
            <w:trPr>
              <w:gridAfter w:val="0"/>
              <w:jc w:val="center"/>
            </w:trPr>
          </w:trPrChange>
        </w:trPr>
        <w:tc>
          <w:tcPr>
            <w:tcW w:w="1694" w:type="dxa"/>
            <w:tcPrChange w:id="1406" w:author="Merissa Roth" w:date="2014-11-09T17:59:00Z">
              <w:tcPr>
                <w:tcW w:w="2300" w:type="dxa"/>
                <w:gridSpan w:val="3"/>
              </w:tcPr>
            </w:tcPrChange>
          </w:tcPr>
          <w:p w14:paraId="22FAD953" w14:textId="2DB5394D" w:rsidR="00D5595C" w:rsidRDefault="00705B8B" w:rsidP="00BC1039">
            <w:pPr>
              <w:pStyle w:val="ListParagraph"/>
              <w:numPr>
                <w:ilvl w:val="0"/>
                <w:numId w:val="0"/>
              </w:numPr>
              <w:spacing w:after="0" w:line="240" w:lineRule="auto"/>
              <w:rPr>
                <w:ins w:id="1407" w:author="Merissa Roth" w:date="2014-11-09T17:57:00Z"/>
                <w:rFonts w:ascii="Times New Roman" w:hAnsi="Times New Roman" w:cs="Times New Roman"/>
              </w:rPr>
            </w:pPr>
            <w:ins w:id="1408" w:author="Merissa Roth" w:date="2014-11-09T17:57:00Z">
              <w:r>
                <w:rPr>
                  <w:rFonts w:ascii="Times New Roman" w:hAnsi="Times New Roman" w:cs="Times New Roman"/>
                </w:rPr>
                <w:t>5.7</w:t>
              </w:r>
            </w:ins>
          </w:p>
        </w:tc>
        <w:tc>
          <w:tcPr>
            <w:tcW w:w="4776" w:type="dxa"/>
            <w:tcPrChange w:id="1409" w:author="Merissa Roth" w:date="2014-11-09T17:59:00Z">
              <w:tcPr>
                <w:tcW w:w="3410" w:type="dxa"/>
              </w:tcPr>
            </w:tcPrChange>
          </w:tcPr>
          <w:p w14:paraId="0C7004EB" w14:textId="7A94788B" w:rsidR="00D5595C" w:rsidRDefault="00705B8B" w:rsidP="00C44760">
            <w:pPr>
              <w:pStyle w:val="ListParagraph"/>
              <w:numPr>
                <w:ilvl w:val="0"/>
                <w:numId w:val="0"/>
              </w:numPr>
              <w:spacing w:after="0" w:line="240" w:lineRule="auto"/>
              <w:rPr>
                <w:ins w:id="1410" w:author="Merissa Roth" w:date="2014-11-09T17:57:00Z"/>
                <w:rFonts w:ascii="Times New Roman" w:hAnsi="Times New Roman" w:cs="Times New Roman"/>
              </w:rPr>
            </w:pPr>
            <w:ins w:id="1411" w:author="Merissa Roth" w:date="2014-11-09T17:57:00Z">
              <w:r>
                <w:rPr>
                  <w:rFonts w:ascii="Times New Roman" w:hAnsi="Times New Roman" w:cs="Times New Roman"/>
                </w:rPr>
                <w:t xml:space="preserve">The APS </w:t>
              </w:r>
            </w:ins>
            <w:r w:rsidR="00C44760">
              <w:rPr>
                <w:rFonts w:ascii="Times New Roman" w:hAnsi="Times New Roman" w:cs="Times New Roman"/>
              </w:rPr>
              <w:t>has no detachable parts</w:t>
            </w:r>
          </w:p>
        </w:tc>
        <w:tc>
          <w:tcPr>
            <w:tcW w:w="1121" w:type="dxa"/>
            <w:tcPrChange w:id="1412" w:author="Merissa Roth" w:date="2014-11-09T17:59:00Z">
              <w:tcPr>
                <w:tcW w:w="1145" w:type="dxa"/>
                <w:gridSpan w:val="2"/>
              </w:tcPr>
            </w:tcPrChange>
          </w:tcPr>
          <w:p w14:paraId="407974F3" w14:textId="77777777" w:rsidR="00D5595C" w:rsidRPr="00E904E6" w:rsidRDefault="00D5595C" w:rsidP="00BC1039">
            <w:pPr>
              <w:pStyle w:val="ListParagraph"/>
              <w:numPr>
                <w:ilvl w:val="0"/>
                <w:numId w:val="0"/>
              </w:numPr>
              <w:spacing w:after="0" w:line="240" w:lineRule="auto"/>
              <w:rPr>
                <w:ins w:id="1413" w:author="Merissa Roth" w:date="2014-11-09T17:57:00Z"/>
                <w:rFonts w:ascii="Times New Roman" w:hAnsi="Times New Roman" w:cs="Times New Roman"/>
              </w:rPr>
            </w:pPr>
          </w:p>
        </w:tc>
        <w:tc>
          <w:tcPr>
            <w:tcW w:w="1589" w:type="dxa"/>
            <w:tcPrChange w:id="1414" w:author="Merissa Roth" w:date="2014-11-09T17:59:00Z">
              <w:tcPr>
                <w:tcW w:w="1145" w:type="dxa"/>
                <w:gridSpan w:val="2"/>
              </w:tcPr>
            </w:tcPrChange>
          </w:tcPr>
          <w:p w14:paraId="0E88765B" w14:textId="77777777" w:rsidR="00D5595C" w:rsidRPr="00E904E6" w:rsidRDefault="00D5595C" w:rsidP="00BC1039">
            <w:pPr>
              <w:pStyle w:val="ListParagraph"/>
              <w:numPr>
                <w:ilvl w:val="0"/>
                <w:numId w:val="0"/>
              </w:numPr>
              <w:spacing w:after="0" w:line="240" w:lineRule="auto"/>
              <w:rPr>
                <w:ins w:id="1415" w:author="Merissa Roth" w:date="2014-11-09T17:57:00Z"/>
                <w:rFonts w:ascii="Times New Roman" w:hAnsi="Times New Roman" w:cs="Times New Roman"/>
              </w:rPr>
            </w:pPr>
          </w:p>
        </w:tc>
      </w:tr>
      <w:tr w:rsidR="00705B8B" w:rsidRPr="00E904E6" w14:paraId="688349DF" w14:textId="77777777" w:rsidTr="00334185">
        <w:trPr>
          <w:jc w:val="center"/>
          <w:ins w:id="1416" w:author="Merissa Roth" w:date="2014-11-09T17:57:00Z"/>
          <w:trPrChange w:id="1417" w:author="Merissa Roth" w:date="2014-11-09T17:59:00Z">
            <w:trPr>
              <w:gridAfter w:val="0"/>
              <w:jc w:val="center"/>
            </w:trPr>
          </w:trPrChange>
        </w:trPr>
        <w:tc>
          <w:tcPr>
            <w:tcW w:w="1694" w:type="dxa"/>
            <w:tcPrChange w:id="1418" w:author="Merissa Roth" w:date="2014-11-09T17:59:00Z">
              <w:tcPr>
                <w:tcW w:w="2300" w:type="dxa"/>
                <w:gridSpan w:val="3"/>
              </w:tcPr>
            </w:tcPrChange>
          </w:tcPr>
          <w:p w14:paraId="2956884F" w14:textId="0FB5D5B1" w:rsidR="00705B8B" w:rsidRDefault="00705B8B" w:rsidP="00BC1039">
            <w:pPr>
              <w:pStyle w:val="ListParagraph"/>
              <w:numPr>
                <w:ilvl w:val="0"/>
                <w:numId w:val="0"/>
              </w:numPr>
              <w:spacing w:after="0" w:line="240" w:lineRule="auto"/>
              <w:rPr>
                <w:ins w:id="1419" w:author="Merissa Roth" w:date="2014-11-09T17:57:00Z"/>
                <w:rFonts w:ascii="Times New Roman" w:hAnsi="Times New Roman" w:cs="Times New Roman"/>
              </w:rPr>
            </w:pPr>
            <w:ins w:id="1420" w:author="Merissa Roth" w:date="2014-11-09T17:58:00Z">
              <w:r>
                <w:rPr>
                  <w:rFonts w:ascii="Times New Roman" w:hAnsi="Times New Roman" w:cs="Times New Roman"/>
                </w:rPr>
                <w:t>5.11</w:t>
              </w:r>
            </w:ins>
          </w:p>
        </w:tc>
        <w:tc>
          <w:tcPr>
            <w:tcW w:w="4776" w:type="dxa"/>
            <w:tcPrChange w:id="1421" w:author="Merissa Roth" w:date="2014-11-09T17:59:00Z">
              <w:tcPr>
                <w:tcW w:w="3410" w:type="dxa"/>
              </w:tcPr>
            </w:tcPrChange>
          </w:tcPr>
          <w:p w14:paraId="77B813F7" w14:textId="4DD3AD6F" w:rsidR="00705B8B" w:rsidRDefault="00705B8B" w:rsidP="00BC1039">
            <w:pPr>
              <w:pStyle w:val="ListParagraph"/>
              <w:numPr>
                <w:ilvl w:val="0"/>
                <w:numId w:val="0"/>
              </w:numPr>
              <w:spacing w:after="0" w:line="240" w:lineRule="auto"/>
              <w:rPr>
                <w:ins w:id="1422" w:author="Merissa Roth" w:date="2014-11-09T17:57:00Z"/>
                <w:rFonts w:ascii="Times New Roman" w:hAnsi="Times New Roman" w:cs="Times New Roman"/>
              </w:rPr>
            </w:pPr>
            <w:ins w:id="1423" w:author="Merissa Roth" w:date="2014-11-09T17:58:00Z">
              <w:r>
                <w:rPr>
                  <w:rFonts w:ascii="Times New Roman" w:hAnsi="Times New Roman" w:cs="Times New Roman"/>
                </w:rPr>
                <w:t>The APS allows all games to be visible to the judges at all times</w:t>
              </w:r>
            </w:ins>
          </w:p>
        </w:tc>
        <w:tc>
          <w:tcPr>
            <w:tcW w:w="1121" w:type="dxa"/>
            <w:tcPrChange w:id="1424" w:author="Merissa Roth" w:date="2014-11-09T17:59:00Z">
              <w:tcPr>
                <w:tcW w:w="1145" w:type="dxa"/>
                <w:gridSpan w:val="2"/>
              </w:tcPr>
            </w:tcPrChange>
          </w:tcPr>
          <w:p w14:paraId="6BE2DFB1" w14:textId="77777777" w:rsidR="00705B8B" w:rsidRPr="00E904E6" w:rsidRDefault="00705B8B" w:rsidP="00BC1039">
            <w:pPr>
              <w:pStyle w:val="ListParagraph"/>
              <w:numPr>
                <w:ilvl w:val="0"/>
                <w:numId w:val="0"/>
              </w:numPr>
              <w:spacing w:after="0" w:line="240" w:lineRule="auto"/>
              <w:rPr>
                <w:ins w:id="1425" w:author="Merissa Roth" w:date="2014-11-09T17:57:00Z"/>
                <w:rFonts w:ascii="Times New Roman" w:hAnsi="Times New Roman" w:cs="Times New Roman"/>
              </w:rPr>
            </w:pPr>
          </w:p>
        </w:tc>
        <w:tc>
          <w:tcPr>
            <w:tcW w:w="1589" w:type="dxa"/>
            <w:tcPrChange w:id="1426" w:author="Merissa Roth" w:date="2014-11-09T17:59:00Z">
              <w:tcPr>
                <w:tcW w:w="1145" w:type="dxa"/>
                <w:gridSpan w:val="2"/>
              </w:tcPr>
            </w:tcPrChange>
          </w:tcPr>
          <w:p w14:paraId="79AC77F7" w14:textId="77777777" w:rsidR="00705B8B" w:rsidRPr="00E904E6" w:rsidRDefault="00705B8B" w:rsidP="00BC1039">
            <w:pPr>
              <w:pStyle w:val="ListParagraph"/>
              <w:numPr>
                <w:ilvl w:val="0"/>
                <w:numId w:val="0"/>
              </w:numPr>
              <w:spacing w:after="0" w:line="240" w:lineRule="auto"/>
              <w:rPr>
                <w:ins w:id="1427" w:author="Merissa Roth" w:date="2014-11-09T17:57:00Z"/>
                <w:rFonts w:ascii="Times New Roman" w:hAnsi="Times New Roman" w:cs="Times New Roman"/>
              </w:rPr>
            </w:pPr>
          </w:p>
        </w:tc>
      </w:tr>
      <w:tr w:rsidR="00705B8B" w:rsidRPr="00E904E6" w14:paraId="1A7AC601" w14:textId="77777777" w:rsidTr="00334185">
        <w:trPr>
          <w:jc w:val="center"/>
          <w:ins w:id="1428" w:author="Merissa Roth" w:date="2014-11-09T17:58:00Z"/>
          <w:trPrChange w:id="1429" w:author="Merissa Roth" w:date="2014-11-09T17:59:00Z">
            <w:trPr>
              <w:gridAfter w:val="0"/>
              <w:jc w:val="center"/>
            </w:trPr>
          </w:trPrChange>
        </w:trPr>
        <w:tc>
          <w:tcPr>
            <w:tcW w:w="1694" w:type="dxa"/>
            <w:tcPrChange w:id="1430" w:author="Merissa Roth" w:date="2014-11-09T17:59:00Z">
              <w:tcPr>
                <w:tcW w:w="2300" w:type="dxa"/>
                <w:gridSpan w:val="3"/>
              </w:tcPr>
            </w:tcPrChange>
          </w:tcPr>
          <w:p w14:paraId="75A576F0" w14:textId="730ADE64" w:rsidR="00705B8B" w:rsidRDefault="00705B8B" w:rsidP="00BC1039">
            <w:pPr>
              <w:pStyle w:val="ListParagraph"/>
              <w:numPr>
                <w:ilvl w:val="0"/>
                <w:numId w:val="0"/>
              </w:numPr>
              <w:spacing w:after="0" w:line="240" w:lineRule="auto"/>
              <w:rPr>
                <w:ins w:id="1431" w:author="Merissa Roth" w:date="2014-11-09T17:58:00Z"/>
                <w:rFonts w:ascii="Times New Roman" w:hAnsi="Times New Roman" w:cs="Times New Roman"/>
              </w:rPr>
            </w:pPr>
            <w:ins w:id="1432" w:author="Merissa Roth" w:date="2014-11-09T17:58:00Z">
              <w:r>
                <w:rPr>
                  <w:rFonts w:ascii="Times New Roman" w:hAnsi="Times New Roman" w:cs="Times New Roman"/>
                </w:rPr>
                <w:t>5.12</w:t>
              </w:r>
            </w:ins>
          </w:p>
        </w:tc>
        <w:tc>
          <w:tcPr>
            <w:tcW w:w="4776" w:type="dxa"/>
            <w:tcPrChange w:id="1433" w:author="Merissa Roth" w:date="2014-11-09T17:59:00Z">
              <w:tcPr>
                <w:tcW w:w="3410" w:type="dxa"/>
              </w:tcPr>
            </w:tcPrChange>
          </w:tcPr>
          <w:p w14:paraId="67D0BC23" w14:textId="03028DDB" w:rsidR="00705B8B" w:rsidRDefault="00705B8B" w:rsidP="00BC1039">
            <w:pPr>
              <w:pStyle w:val="ListParagraph"/>
              <w:numPr>
                <w:ilvl w:val="0"/>
                <w:numId w:val="0"/>
              </w:numPr>
              <w:spacing w:after="0" w:line="240" w:lineRule="auto"/>
              <w:rPr>
                <w:ins w:id="1434" w:author="Merissa Roth" w:date="2014-11-09T17:58:00Z"/>
                <w:rFonts w:ascii="Times New Roman" w:hAnsi="Times New Roman" w:cs="Times New Roman"/>
              </w:rPr>
            </w:pPr>
            <w:ins w:id="1435" w:author="Merissa Roth" w:date="2014-11-09T17:58:00Z">
              <w:r>
                <w:rPr>
                  <w:rFonts w:ascii="Times New Roman" w:hAnsi="Times New Roman" w:cs="Times New Roman"/>
                </w:rPr>
                <w:t>The APS weighs less than 50 lbs.</w:t>
              </w:r>
            </w:ins>
          </w:p>
        </w:tc>
        <w:tc>
          <w:tcPr>
            <w:tcW w:w="1121" w:type="dxa"/>
            <w:tcPrChange w:id="1436" w:author="Merissa Roth" w:date="2014-11-09T17:59:00Z">
              <w:tcPr>
                <w:tcW w:w="1145" w:type="dxa"/>
                <w:gridSpan w:val="2"/>
              </w:tcPr>
            </w:tcPrChange>
          </w:tcPr>
          <w:p w14:paraId="4DCE7ABB" w14:textId="77777777" w:rsidR="00705B8B" w:rsidRPr="00E904E6" w:rsidRDefault="00705B8B" w:rsidP="00BC1039">
            <w:pPr>
              <w:pStyle w:val="ListParagraph"/>
              <w:numPr>
                <w:ilvl w:val="0"/>
                <w:numId w:val="0"/>
              </w:numPr>
              <w:spacing w:after="0" w:line="240" w:lineRule="auto"/>
              <w:rPr>
                <w:ins w:id="1437" w:author="Merissa Roth" w:date="2014-11-09T17:58:00Z"/>
                <w:rFonts w:ascii="Times New Roman" w:hAnsi="Times New Roman" w:cs="Times New Roman"/>
              </w:rPr>
            </w:pPr>
          </w:p>
        </w:tc>
        <w:tc>
          <w:tcPr>
            <w:tcW w:w="1589" w:type="dxa"/>
            <w:tcPrChange w:id="1438" w:author="Merissa Roth" w:date="2014-11-09T17:59:00Z">
              <w:tcPr>
                <w:tcW w:w="1145" w:type="dxa"/>
                <w:gridSpan w:val="2"/>
              </w:tcPr>
            </w:tcPrChange>
          </w:tcPr>
          <w:p w14:paraId="054746FB" w14:textId="77777777" w:rsidR="00705B8B" w:rsidRPr="00E904E6" w:rsidRDefault="00705B8B" w:rsidP="00BC1039">
            <w:pPr>
              <w:pStyle w:val="ListParagraph"/>
              <w:keepNext/>
              <w:numPr>
                <w:ilvl w:val="0"/>
                <w:numId w:val="0"/>
              </w:numPr>
              <w:spacing w:after="0" w:line="240" w:lineRule="auto"/>
              <w:rPr>
                <w:ins w:id="1439" w:author="Merissa Roth" w:date="2014-11-09T17:58:00Z"/>
                <w:rFonts w:ascii="Times New Roman" w:hAnsi="Times New Roman" w:cs="Times New Roman"/>
              </w:rPr>
            </w:pPr>
          </w:p>
        </w:tc>
      </w:tr>
    </w:tbl>
    <w:p w14:paraId="212FD013" w14:textId="1F558ECD" w:rsidR="00427AFD" w:rsidRPr="00AA137B" w:rsidRDefault="00AA137B">
      <w:pPr>
        <w:pStyle w:val="Caption"/>
        <w:jc w:val="center"/>
        <w:rPr>
          <w:ins w:id="1440" w:author="Merissa Roth" w:date="2014-11-09T17:21:00Z"/>
          <w:rFonts w:ascii="Arial" w:hAnsi="Arial" w:cs="Arial"/>
          <w:rPrChange w:id="1441" w:author="Merissa Roth" w:date="2014-11-09T17:24:00Z">
            <w:rPr>
              <w:ins w:id="1442" w:author="Merissa Roth" w:date="2014-11-09T17:21:00Z"/>
            </w:rPr>
          </w:rPrChange>
        </w:rPr>
        <w:pPrChange w:id="1443" w:author="Merissa Roth" w:date="2014-11-09T17:24:00Z">
          <w:pPr/>
        </w:pPrChange>
      </w:pPr>
      <w:bookmarkStart w:id="1444" w:name="_Ref403404491"/>
      <w:bookmarkStart w:id="1445" w:name="_Toc403394467"/>
      <w:r w:rsidRPr="00AA137B">
        <w:rPr>
          <w:rFonts w:ascii="Arial" w:hAnsi="Arial" w:cs="Arial"/>
          <w:color w:val="auto"/>
        </w:rPr>
        <w:t xml:space="preserve">Table </w:t>
      </w:r>
      <w:r w:rsidRPr="00AA137B">
        <w:rPr>
          <w:rFonts w:ascii="Arial" w:hAnsi="Arial" w:cs="Arial"/>
          <w:color w:val="auto"/>
        </w:rPr>
        <w:fldChar w:fldCharType="begin"/>
      </w:r>
      <w:r w:rsidRPr="00AA137B">
        <w:rPr>
          <w:rFonts w:ascii="Arial" w:hAnsi="Arial" w:cs="Arial"/>
          <w:color w:val="auto"/>
        </w:rPr>
        <w:instrText xml:space="preserve"> SEQ Table \* ARABIC </w:instrText>
      </w:r>
      <w:r w:rsidRPr="00AA137B">
        <w:rPr>
          <w:rFonts w:ascii="Arial" w:hAnsi="Arial" w:cs="Arial"/>
          <w:color w:val="auto"/>
        </w:rPr>
        <w:fldChar w:fldCharType="separate"/>
      </w:r>
      <w:r w:rsidRPr="00AA137B">
        <w:rPr>
          <w:rFonts w:ascii="Arial" w:hAnsi="Arial" w:cs="Arial"/>
          <w:noProof/>
          <w:color w:val="auto"/>
        </w:rPr>
        <w:t>3</w:t>
      </w:r>
      <w:r w:rsidRPr="00AA137B">
        <w:rPr>
          <w:rFonts w:ascii="Arial" w:hAnsi="Arial" w:cs="Arial"/>
          <w:color w:val="auto"/>
        </w:rPr>
        <w:fldChar w:fldCharType="end"/>
      </w:r>
      <w:bookmarkEnd w:id="1444"/>
      <w:r w:rsidRPr="00AA137B">
        <w:rPr>
          <w:rFonts w:ascii="Arial" w:hAnsi="Arial" w:cs="Arial"/>
          <w:color w:val="auto"/>
        </w:rPr>
        <w:t>. Test cases for the FTFP to test the APS</w:t>
      </w:r>
      <w:bookmarkEnd w:id="1445"/>
    </w:p>
    <w:p w14:paraId="4D69FE89" w14:textId="77777777" w:rsidR="00705B8B" w:rsidRDefault="00E24762" w:rsidP="00BC1039">
      <w:pPr>
        <w:rPr>
          <w:ins w:id="1446" w:author="Merissa Roth" w:date="2014-11-09T17:59:00Z"/>
          <w:rFonts w:ascii="Times New Roman" w:hAnsi="Times New Roman" w:cs="Times New Roman"/>
        </w:rPr>
      </w:pPr>
      <w:r w:rsidRPr="00427AFD">
        <w:rPr>
          <w:rFonts w:ascii="Times New Roman" w:hAnsi="Times New Roman" w:cs="Times New Roman"/>
          <w:rPrChange w:id="1447" w:author="Merissa Roth" w:date="2014-11-09T17:20:00Z">
            <w:rPr/>
          </w:rPrChange>
        </w:rPr>
        <w:t xml:space="preserve"> </w:t>
      </w:r>
      <w:ins w:id="1448" w:author="Merissa Roth" w:date="2014-11-09T17:59:00Z">
        <w:r w:rsidR="00705B8B">
          <w:rPr>
            <w:rFonts w:ascii="Times New Roman" w:hAnsi="Times New Roman" w:cs="Times New Roman"/>
          </w:rPr>
          <w:br w:type="page"/>
        </w:r>
      </w:ins>
    </w:p>
    <w:p w14:paraId="4E74BD86" w14:textId="5B364E62" w:rsidR="004524B6" w:rsidRPr="00DF27D7" w:rsidDel="00427AFD" w:rsidRDefault="004524B6">
      <w:pPr>
        <w:rPr>
          <w:del w:id="1449" w:author="Merissa Roth" w:date="2014-11-09T17:20:00Z"/>
          <w:rFonts w:ascii="Times New Roman" w:hAnsi="Times New Roman" w:cs="Times New Roman"/>
        </w:rPr>
        <w:pPrChange w:id="1450" w:author="Merissa Roth" w:date="2014-11-09T17:20:00Z">
          <w:pPr>
            <w:pStyle w:val="ListParagraph"/>
            <w:numPr>
              <w:ilvl w:val="1"/>
              <w:numId w:val="2"/>
            </w:numPr>
            <w:spacing w:line="240" w:lineRule="auto"/>
            <w:ind w:left="990" w:hanging="630"/>
          </w:pPr>
        </w:pPrChange>
      </w:pPr>
      <w:del w:id="1451" w:author="Merissa Roth" w:date="2014-11-09T17:20:00Z">
        <w:r w:rsidRPr="00DF27D7" w:rsidDel="00427AFD">
          <w:rPr>
            <w:rFonts w:ascii="Times New Roman" w:hAnsi="Times New Roman" w:cs="Times New Roman"/>
          </w:rPr>
          <w:lastRenderedPageBreak/>
          <w:br w:type="page"/>
        </w:r>
      </w:del>
    </w:p>
    <w:p w14:paraId="0B173258" w14:textId="61555AAD" w:rsidR="004459B4" w:rsidRPr="003D0401" w:rsidRDefault="00730C89" w:rsidP="00BC1039">
      <w:pPr>
        <w:pStyle w:val="Heading1"/>
        <w:rPr>
          <w:rFonts w:cs="Times New Roman"/>
          <w:b/>
          <w:sz w:val="22"/>
          <w:szCs w:val="22"/>
        </w:rPr>
      </w:pPr>
      <w:bookmarkStart w:id="1452" w:name="_Toc403485136"/>
      <w:r w:rsidRPr="003D0401">
        <w:rPr>
          <w:rFonts w:cs="Times New Roman"/>
          <w:b/>
          <w:sz w:val="22"/>
          <w:szCs w:val="22"/>
        </w:rPr>
        <w:t>Appendi</w:t>
      </w:r>
      <w:r w:rsidR="004459B4" w:rsidRPr="003D0401">
        <w:rPr>
          <w:rFonts w:cs="Times New Roman"/>
          <w:b/>
          <w:sz w:val="22"/>
          <w:szCs w:val="22"/>
        </w:rPr>
        <w:t>ces</w:t>
      </w:r>
      <w:bookmarkEnd w:id="1452"/>
    </w:p>
    <w:p w14:paraId="7472F7DA" w14:textId="3B70092A" w:rsidR="00BE23D6" w:rsidRPr="004F6895" w:rsidRDefault="004459B4" w:rsidP="00BC1039">
      <w:pPr>
        <w:rPr>
          <w:rFonts w:ascii="Times New Roman" w:hAnsi="Times New Roman" w:cs="Times New Roman"/>
          <w:sz w:val="22"/>
          <w:szCs w:val="22"/>
          <w:rPrChange w:id="1453" w:author="Pedrosa, Kurt L" w:date="2014-09-18T18:12:00Z">
            <w:rPr>
              <w:rFonts w:ascii="Times New Roman" w:hAnsi="Times New Roman" w:cs="Times New Roman"/>
            </w:rPr>
          </w:rPrChange>
        </w:rPr>
      </w:pPr>
      <w:r w:rsidRPr="004F6895">
        <w:rPr>
          <w:rFonts w:ascii="Times New Roman" w:hAnsi="Times New Roman" w:cs="Times New Roman"/>
          <w:sz w:val="22"/>
          <w:szCs w:val="22"/>
          <w:rPrChange w:id="1454" w:author="Pedrosa, Kurt L" w:date="2014-09-18T18:12:00Z">
            <w:rPr>
              <w:rFonts w:ascii="Times New Roman" w:hAnsi="Times New Roman" w:cs="Times New Roman"/>
            </w:rPr>
          </w:rPrChange>
        </w:rPr>
        <w:t>The appendices</w:t>
      </w:r>
      <w:r w:rsidR="009B6715">
        <w:rPr>
          <w:rFonts w:ascii="Times New Roman" w:hAnsi="Times New Roman" w:cs="Times New Roman"/>
          <w:sz w:val="22"/>
          <w:szCs w:val="22"/>
        </w:rPr>
        <w:t xml:space="preserve"> </w:t>
      </w:r>
      <w:r w:rsidR="009B6715" w:rsidRPr="009B6715">
        <w:rPr>
          <w:rFonts w:ascii="Times New Roman" w:hAnsi="Times New Roman" w:cs="Times New Roman"/>
          <w:strike/>
          <w:color w:val="00B050"/>
          <w:sz w:val="22"/>
          <w:szCs w:val="22"/>
        </w:rPr>
        <w:t>hold</w:t>
      </w:r>
      <w:r w:rsidRPr="004F6895">
        <w:rPr>
          <w:rFonts w:ascii="Times New Roman" w:hAnsi="Times New Roman" w:cs="Times New Roman"/>
          <w:sz w:val="22"/>
          <w:szCs w:val="22"/>
          <w:rPrChange w:id="1455" w:author="Pedrosa, Kurt L" w:date="2014-09-18T18:12:00Z">
            <w:rPr>
              <w:rFonts w:ascii="Times New Roman" w:hAnsi="Times New Roman" w:cs="Times New Roman"/>
            </w:rPr>
          </w:rPrChange>
        </w:rPr>
        <w:t xml:space="preserve"> </w:t>
      </w:r>
      <w:del w:id="1456" w:author="Worldwide, Computer Support" w:date="2014-09-26T18:05:00Z">
        <w:r w:rsidRPr="009B6715" w:rsidDel="00563765">
          <w:rPr>
            <w:rFonts w:ascii="Times New Roman" w:hAnsi="Times New Roman" w:cs="Times New Roman"/>
            <w:color w:val="FF0000"/>
            <w:sz w:val="22"/>
            <w:szCs w:val="22"/>
            <w:rPrChange w:id="1457" w:author="Pedrosa, Kurt L" w:date="2014-09-18T18:12:00Z">
              <w:rPr>
                <w:rFonts w:ascii="Times New Roman" w:hAnsi="Times New Roman" w:cs="Times New Roman"/>
              </w:rPr>
            </w:rPrChange>
          </w:rPr>
          <w:delText xml:space="preserve">hold </w:delText>
        </w:r>
      </w:del>
      <w:ins w:id="1458" w:author="Worldwide, Computer Support" w:date="2014-09-26T18:05:00Z">
        <w:r w:rsidR="00563765" w:rsidRPr="009B6715">
          <w:rPr>
            <w:rFonts w:ascii="Times New Roman" w:hAnsi="Times New Roman" w:cs="Times New Roman"/>
            <w:color w:val="FF0000"/>
            <w:sz w:val="22"/>
            <w:szCs w:val="22"/>
          </w:rPr>
          <w:t>contain</w:t>
        </w:r>
        <w:r w:rsidR="00563765" w:rsidRPr="009B6715">
          <w:rPr>
            <w:rFonts w:ascii="Times New Roman" w:hAnsi="Times New Roman" w:cs="Times New Roman"/>
            <w:color w:val="FF0000"/>
            <w:sz w:val="22"/>
            <w:szCs w:val="22"/>
            <w:rPrChange w:id="1459" w:author="Pedrosa, Kurt L" w:date="2014-09-18T18:12:00Z">
              <w:rPr>
                <w:rFonts w:ascii="Times New Roman" w:hAnsi="Times New Roman" w:cs="Times New Roman"/>
              </w:rPr>
            </w:rPrChange>
          </w:rPr>
          <w:t xml:space="preserve"> </w:t>
        </w:r>
      </w:ins>
      <w:r w:rsidRPr="004F6895">
        <w:rPr>
          <w:rFonts w:ascii="Times New Roman" w:hAnsi="Times New Roman" w:cs="Times New Roman"/>
          <w:sz w:val="22"/>
          <w:szCs w:val="22"/>
          <w:rPrChange w:id="1460" w:author="Pedrosa, Kurt L" w:date="2014-09-18T18:12:00Z">
            <w:rPr>
              <w:rFonts w:ascii="Times New Roman" w:hAnsi="Times New Roman" w:cs="Times New Roman"/>
            </w:rPr>
          </w:rPrChange>
        </w:rPr>
        <w:t xml:space="preserve">supplementary material </w:t>
      </w:r>
      <w:r w:rsidR="00BE23D6" w:rsidRPr="004F6895">
        <w:rPr>
          <w:rFonts w:ascii="Times New Roman" w:hAnsi="Times New Roman" w:cs="Times New Roman"/>
          <w:sz w:val="22"/>
          <w:szCs w:val="22"/>
          <w:rPrChange w:id="1461" w:author="Pedrosa, Kurt L" w:date="2014-09-18T18:12:00Z">
            <w:rPr>
              <w:rFonts w:ascii="Times New Roman" w:hAnsi="Times New Roman" w:cs="Times New Roman"/>
            </w:rPr>
          </w:rPrChange>
        </w:rPr>
        <w:t xml:space="preserve">relating to the IEEE </w:t>
      </w:r>
      <w:proofErr w:type="spellStart"/>
      <w:r w:rsidR="00BE23D6" w:rsidRPr="004F6895">
        <w:rPr>
          <w:rFonts w:ascii="Times New Roman" w:hAnsi="Times New Roman" w:cs="Times New Roman"/>
          <w:sz w:val="22"/>
          <w:szCs w:val="22"/>
          <w:rPrChange w:id="1462" w:author="Pedrosa, Kurt L" w:date="2014-09-18T18:12:00Z">
            <w:rPr>
              <w:rFonts w:ascii="Times New Roman" w:hAnsi="Times New Roman" w:cs="Times New Roman"/>
            </w:rPr>
          </w:rPrChange>
        </w:rPr>
        <w:t>SoutheastCon</w:t>
      </w:r>
      <w:proofErr w:type="spellEnd"/>
      <w:r w:rsidR="00BE23D6" w:rsidRPr="004F6895">
        <w:rPr>
          <w:rFonts w:ascii="Times New Roman" w:hAnsi="Times New Roman" w:cs="Times New Roman"/>
          <w:sz w:val="22"/>
          <w:szCs w:val="22"/>
          <w:rPrChange w:id="1463" w:author="Pedrosa, Kurt L" w:date="2014-09-18T18:12:00Z">
            <w:rPr>
              <w:rFonts w:ascii="Times New Roman" w:hAnsi="Times New Roman" w:cs="Times New Roman"/>
            </w:rPr>
          </w:rPrChange>
        </w:rPr>
        <w:t xml:space="preserve"> 2015 Hardware Competition</w:t>
      </w:r>
      <w:ins w:id="1464" w:author="Worldwide, Computer Support" w:date="2014-09-26T17:28:00Z">
        <w:r w:rsidR="008A3318">
          <w:rPr>
            <w:rFonts w:ascii="Times New Roman" w:hAnsi="Times New Roman" w:cs="Times New Roman"/>
            <w:sz w:val="22"/>
            <w:szCs w:val="22"/>
          </w:rPr>
          <w:t xml:space="preserve"> </w:t>
        </w:r>
        <w:r w:rsidR="008A3318" w:rsidRPr="009B6715">
          <w:rPr>
            <w:rFonts w:ascii="Times New Roman" w:hAnsi="Times New Roman" w:cs="Times New Roman"/>
            <w:color w:val="FF0000"/>
            <w:sz w:val="22"/>
            <w:szCs w:val="22"/>
          </w:rPr>
          <w:t>[1]</w:t>
        </w:r>
      </w:ins>
      <w:r w:rsidR="00BE23D6" w:rsidRPr="004F6895">
        <w:rPr>
          <w:rFonts w:ascii="Times New Roman" w:hAnsi="Times New Roman" w:cs="Times New Roman"/>
          <w:sz w:val="22"/>
          <w:szCs w:val="22"/>
          <w:rPrChange w:id="1465" w:author="Pedrosa, Kurt L" w:date="2014-09-18T18:12:00Z">
            <w:rPr>
              <w:rFonts w:ascii="Times New Roman" w:hAnsi="Times New Roman" w:cs="Times New Roman"/>
            </w:rPr>
          </w:rPrChange>
        </w:rPr>
        <w:t xml:space="preserve">. </w:t>
      </w:r>
    </w:p>
    <w:p w14:paraId="13F30701" w14:textId="799B50BD" w:rsidR="004459B4" w:rsidRPr="003D0401" w:rsidRDefault="00BE23D6" w:rsidP="00BC1039">
      <w:pPr>
        <w:rPr>
          <w:rFonts w:ascii="Times New Roman" w:hAnsi="Times New Roman" w:cs="Times New Roman"/>
        </w:rPr>
      </w:pPr>
      <w:r w:rsidRPr="003D0401">
        <w:rPr>
          <w:rFonts w:ascii="Times New Roman" w:hAnsi="Times New Roman" w:cs="Times New Roman"/>
        </w:rPr>
        <w:t xml:space="preserve"> </w:t>
      </w:r>
    </w:p>
    <w:p w14:paraId="0E5269F9" w14:textId="1690D6B9" w:rsidR="004459B4" w:rsidRPr="003D0401" w:rsidRDefault="00730C89" w:rsidP="00BC1039">
      <w:pPr>
        <w:pStyle w:val="Heading2"/>
        <w:rPr>
          <w:rFonts w:cs="Times New Roman"/>
          <w:b/>
          <w:szCs w:val="22"/>
        </w:rPr>
      </w:pPr>
      <w:bookmarkStart w:id="1466" w:name="_Toc403485137"/>
      <w:r w:rsidRPr="003D0401">
        <w:rPr>
          <w:rFonts w:cs="Times New Roman"/>
          <w:b/>
          <w:szCs w:val="22"/>
        </w:rPr>
        <w:t>Appendix A</w:t>
      </w:r>
      <w:r w:rsidR="00907411" w:rsidRPr="003D0401">
        <w:rPr>
          <w:rFonts w:cs="Times New Roman"/>
          <w:b/>
          <w:szCs w:val="22"/>
        </w:rPr>
        <w:t>: Figures</w:t>
      </w:r>
      <w:bookmarkEnd w:id="1466"/>
    </w:p>
    <w:p w14:paraId="07A3C3F1" w14:textId="01A8CEC0" w:rsidR="004459B4" w:rsidRPr="00903DAF" w:rsidRDefault="00730C89" w:rsidP="00BC1039">
      <w:pPr>
        <w:rPr>
          <w:rFonts w:ascii="Times New Roman" w:hAnsi="Times New Roman" w:cs="Times New Roman"/>
          <w:sz w:val="22"/>
          <w:szCs w:val="22"/>
        </w:rPr>
      </w:pPr>
      <w:r w:rsidRPr="00903DAF">
        <w:rPr>
          <w:rFonts w:ascii="Times New Roman" w:hAnsi="Times New Roman" w:cs="Times New Roman"/>
          <w:sz w:val="22"/>
          <w:szCs w:val="22"/>
        </w:rPr>
        <w:t>The following figures are referenc</w:t>
      </w:r>
      <w:ins w:id="1467" w:author="Worldwide, Computer Support" w:date="2014-09-26T18:05:00Z">
        <w:r w:rsidR="00563765">
          <w:rPr>
            <w:rFonts w:ascii="Times New Roman" w:hAnsi="Times New Roman" w:cs="Times New Roman"/>
            <w:sz w:val="22"/>
            <w:szCs w:val="22"/>
          </w:rPr>
          <w:t>es to</w:t>
        </w:r>
      </w:ins>
      <w:del w:id="1468" w:author="Worldwide, Computer Support" w:date="2014-09-26T18:05:00Z">
        <w:r w:rsidRPr="00903DAF" w:rsidDel="00563765">
          <w:rPr>
            <w:rFonts w:ascii="Times New Roman" w:hAnsi="Times New Roman" w:cs="Times New Roman"/>
            <w:sz w:val="22"/>
            <w:szCs w:val="22"/>
          </w:rPr>
          <w:delText>ing</w:delText>
        </w:r>
      </w:del>
      <w:r w:rsidRPr="00903DAF">
        <w:rPr>
          <w:rFonts w:ascii="Times New Roman" w:hAnsi="Times New Roman" w:cs="Times New Roman"/>
          <w:sz w:val="22"/>
          <w:szCs w:val="22"/>
        </w:rPr>
        <w:t xml:space="preserve"> the </w:t>
      </w:r>
      <w:del w:id="1469" w:author="Worldwide, Computer Support" w:date="2014-09-26T18:05:00Z">
        <w:r w:rsidRPr="00903DAF" w:rsidDel="00563765">
          <w:rPr>
            <w:rFonts w:ascii="Times New Roman" w:hAnsi="Times New Roman" w:cs="Times New Roman"/>
            <w:sz w:val="22"/>
            <w:szCs w:val="22"/>
          </w:rPr>
          <w:delText>game stations and playing board</w:delText>
        </w:r>
      </w:del>
      <w:ins w:id="1470" w:author="Worldwide, Computer Support" w:date="2014-09-26T18:05:00Z">
        <w:r w:rsidR="00563765">
          <w:rPr>
            <w:rFonts w:ascii="Times New Roman" w:hAnsi="Times New Roman" w:cs="Times New Roman"/>
            <w:sz w:val="22"/>
            <w:szCs w:val="22"/>
          </w:rPr>
          <w:t>playing board and game stations</w:t>
        </w:r>
      </w:ins>
      <w:r w:rsidRPr="00903DAF">
        <w:rPr>
          <w:rFonts w:ascii="Times New Roman" w:hAnsi="Times New Roman" w:cs="Times New Roman"/>
          <w:sz w:val="22"/>
          <w:szCs w:val="22"/>
        </w:rPr>
        <w:t>.</w:t>
      </w:r>
      <w:r w:rsidR="004459B4" w:rsidRPr="00903DAF">
        <w:rPr>
          <w:rFonts w:ascii="Times New Roman" w:hAnsi="Times New Roman" w:cs="Times New Roman"/>
          <w:sz w:val="22"/>
          <w:szCs w:val="22"/>
        </w:rPr>
        <w:t xml:space="preserve"> </w:t>
      </w:r>
      <w:r w:rsidR="006F7B0A" w:rsidRPr="006F7B0A">
        <w:rPr>
          <w:rFonts w:ascii="Times New Roman" w:hAnsi="Times New Roman" w:cs="Times New Roman"/>
          <w:sz w:val="22"/>
          <w:szCs w:val="22"/>
        </w:rPr>
        <w:fldChar w:fldCharType="begin"/>
      </w:r>
      <w:r w:rsidR="006F7B0A" w:rsidRPr="006F7B0A">
        <w:rPr>
          <w:rFonts w:ascii="Times New Roman" w:hAnsi="Times New Roman" w:cs="Times New Roman"/>
          <w:sz w:val="22"/>
          <w:szCs w:val="22"/>
        </w:rPr>
        <w:instrText xml:space="preserve"> REF _Ref403404395 \h  \* MERGEFORMAT </w:instrText>
      </w:r>
      <w:r w:rsidR="006F7B0A" w:rsidRPr="006F7B0A">
        <w:rPr>
          <w:rFonts w:ascii="Times New Roman" w:hAnsi="Times New Roman" w:cs="Times New Roman"/>
          <w:sz w:val="22"/>
          <w:szCs w:val="22"/>
        </w:rPr>
      </w:r>
      <w:r w:rsidR="006F7B0A" w:rsidRPr="006F7B0A">
        <w:rPr>
          <w:rFonts w:ascii="Times New Roman" w:hAnsi="Times New Roman" w:cs="Times New Roman"/>
          <w:sz w:val="22"/>
          <w:szCs w:val="22"/>
        </w:rPr>
        <w:fldChar w:fldCharType="separate"/>
      </w:r>
      <w:r w:rsidR="006F7B0A" w:rsidRPr="006F7B0A">
        <w:rPr>
          <w:rFonts w:ascii="Times New Roman" w:hAnsi="Times New Roman" w:cs="Times New Roman"/>
          <w:sz w:val="22"/>
          <w:szCs w:val="22"/>
        </w:rPr>
        <w:t xml:space="preserve">Figure </w:t>
      </w:r>
      <w:r w:rsidR="006F7B0A" w:rsidRPr="006F7B0A">
        <w:rPr>
          <w:rFonts w:ascii="Times New Roman" w:hAnsi="Times New Roman" w:cs="Times New Roman"/>
          <w:noProof/>
          <w:sz w:val="22"/>
          <w:szCs w:val="22"/>
        </w:rPr>
        <w:t>8</w:t>
      </w:r>
      <w:r w:rsidR="006F7B0A" w:rsidRPr="006F7B0A">
        <w:rPr>
          <w:rFonts w:ascii="Times New Roman" w:hAnsi="Times New Roman" w:cs="Times New Roman"/>
          <w:sz w:val="22"/>
          <w:szCs w:val="22"/>
        </w:rPr>
        <w:fldChar w:fldCharType="end"/>
      </w:r>
      <w:r w:rsidR="009B6715" w:rsidRPr="009B6715">
        <w:rPr>
          <w:rFonts w:ascii="Times New Roman" w:hAnsi="Times New Roman" w:cs="Times New Roman"/>
          <w:strike/>
          <w:color w:val="00B050"/>
          <w:sz w:val="22"/>
          <w:szCs w:val="22"/>
        </w:rPr>
        <w:t>8</w:t>
      </w:r>
      <w:r w:rsidR="006F7B0A">
        <w:rPr>
          <w:rFonts w:ascii="Times New Roman" w:hAnsi="Times New Roman" w:cs="Times New Roman"/>
          <w:sz w:val="22"/>
          <w:szCs w:val="22"/>
        </w:rPr>
        <w:t xml:space="preserve"> </w:t>
      </w:r>
      <w:ins w:id="1471" w:author="Pedrosa, Kurt L" w:date="2014-09-18T17:48:00Z">
        <w:del w:id="1472" w:author="Worldwide, Computer Support" w:date="2014-09-26T17:28:00Z">
          <w:r w:rsidR="00016516" w:rsidRPr="00E920CE" w:rsidDel="008A3318">
            <w:rPr>
              <w:rFonts w:ascii="Times New Roman" w:hAnsi="Times New Roman" w:cs="Times New Roman"/>
              <w:sz w:val="22"/>
              <w:szCs w:val="22"/>
            </w:rPr>
            <w:fldChar w:fldCharType="begin"/>
          </w:r>
          <w:r w:rsidR="00016516" w:rsidRPr="00903DAF" w:rsidDel="008A3318">
            <w:rPr>
              <w:rFonts w:ascii="Times New Roman" w:hAnsi="Times New Roman" w:cs="Times New Roman"/>
              <w:sz w:val="22"/>
              <w:szCs w:val="22"/>
            </w:rPr>
            <w:delInstrText xml:space="preserve"> REF _Ref398825814 \h </w:delInstrText>
          </w:r>
        </w:del>
      </w:ins>
      <w:del w:id="1473" w:author="Worldwide, Computer Support" w:date="2014-09-26T17:28:00Z">
        <w:r w:rsidR="00016516" w:rsidRPr="00903DAF" w:rsidDel="008A3318">
          <w:rPr>
            <w:rFonts w:ascii="Times New Roman" w:hAnsi="Times New Roman" w:cs="Times New Roman"/>
            <w:sz w:val="22"/>
            <w:szCs w:val="22"/>
          </w:rPr>
          <w:delInstrText xml:space="preserve"> \* MERGEFORMAT </w:delInstrText>
        </w:r>
        <w:r w:rsidR="00016516" w:rsidRPr="00E920CE" w:rsidDel="008A3318">
          <w:rPr>
            <w:rFonts w:ascii="Times New Roman" w:hAnsi="Times New Roman" w:cs="Times New Roman"/>
            <w:sz w:val="22"/>
            <w:szCs w:val="22"/>
          </w:rPr>
        </w:r>
        <w:r w:rsidR="00016516" w:rsidRPr="00E920CE" w:rsidDel="008A3318">
          <w:rPr>
            <w:rFonts w:ascii="Times New Roman" w:hAnsi="Times New Roman" w:cs="Times New Roman"/>
            <w:sz w:val="22"/>
            <w:szCs w:val="22"/>
          </w:rPr>
          <w:fldChar w:fldCharType="separate"/>
        </w:r>
      </w:del>
      <w:ins w:id="1474" w:author="Pedrosa, Kurt L" w:date="2014-09-18T20:12:00Z">
        <w:del w:id="1475" w:author="Worldwide, Computer Support" w:date="2014-09-26T17:28:00Z">
          <w:r w:rsidR="005B3EE3" w:rsidRPr="005B3EE3" w:rsidDel="008A3318">
            <w:rPr>
              <w:rFonts w:ascii="Times New Roman" w:hAnsi="Times New Roman" w:cs="Times New Roman"/>
              <w:sz w:val="22"/>
              <w:szCs w:val="22"/>
              <w:rPrChange w:id="1476" w:author="Pedrosa, Kurt L" w:date="2014-09-18T20:12:00Z">
                <w:rPr>
                  <w:rFonts w:ascii="Times New Roman" w:hAnsi="Times New Roman" w:cs="Times New Roman"/>
                </w:rPr>
              </w:rPrChange>
            </w:rPr>
            <w:delText xml:space="preserve">Figure </w:delText>
          </w:r>
          <w:r w:rsidR="005B3EE3" w:rsidRPr="005B3EE3" w:rsidDel="008A3318">
            <w:rPr>
              <w:rFonts w:ascii="Times New Roman" w:hAnsi="Times New Roman" w:cs="Times New Roman"/>
              <w:noProof/>
              <w:sz w:val="22"/>
              <w:szCs w:val="22"/>
              <w:rPrChange w:id="1477" w:author="Pedrosa, Kurt L" w:date="2014-09-18T20:12:00Z">
                <w:rPr>
                  <w:rFonts w:ascii="Arial" w:hAnsi="Arial" w:cs="Arial"/>
                  <w:noProof/>
                </w:rPr>
              </w:rPrChange>
            </w:rPr>
            <w:delText>88</w:delText>
          </w:r>
        </w:del>
      </w:ins>
      <w:ins w:id="1478" w:author="Pedrosa, Kurt L" w:date="2014-09-18T17:48:00Z">
        <w:del w:id="1479" w:author="Worldwide, Computer Support" w:date="2014-09-26T17:28:00Z">
          <w:r w:rsidR="00016516" w:rsidRPr="00E920CE" w:rsidDel="008A3318">
            <w:rPr>
              <w:rFonts w:ascii="Times New Roman" w:hAnsi="Times New Roman" w:cs="Times New Roman"/>
              <w:sz w:val="22"/>
              <w:szCs w:val="22"/>
            </w:rPr>
            <w:fldChar w:fldCharType="end"/>
          </w:r>
        </w:del>
      </w:ins>
      <w:del w:id="1480" w:author="Worldwide, Computer Support" w:date="2014-09-26T17:28:00Z">
        <w:r w:rsidR="004459B4" w:rsidRPr="00903DAF" w:rsidDel="008A3318">
          <w:rPr>
            <w:rFonts w:ascii="Times New Roman" w:hAnsi="Times New Roman" w:cs="Times New Roman"/>
            <w:sz w:val="22"/>
            <w:szCs w:val="22"/>
          </w:rPr>
          <w:delText xml:space="preserve">Figure 8 </w:delText>
        </w:r>
      </w:del>
      <w:r w:rsidR="004459B4" w:rsidRPr="00903DAF">
        <w:rPr>
          <w:rFonts w:ascii="Times New Roman" w:hAnsi="Times New Roman" w:cs="Times New Roman"/>
          <w:sz w:val="22"/>
          <w:szCs w:val="22"/>
        </w:rPr>
        <w:t xml:space="preserve">describes the playing board to be used in this competition. </w:t>
      </w:r>
    </w:p>
    <w:p w14:paraId="39D0BF2B" w14:textId="77777777" w:rsidR="00730C89" w:rsidRPr="003D0401" w:rsidRDefault="00730C89" w:rsidP="00BC1039">
      <w:pPr>
        <w:rPr>
          <w:rFonts w:ascii="Times New Roman" w:hAnsi="Times New Roman" w:cs="Times New Roman"/>
          <w:sz w:val="22"/>
          <w:szCs w:val="22"/>
        </w:rPr>
      </w:pPr>
    </w:p>
    <w:p w14:paraId="6283BC42" w14:textId="77777777" w:rsidR="00DF27D7" w:rsidRDefault="00730C89" w:rsidP="00BC1039">
      <w:pPr>
        <w:keepNext/>
        <w:jc w:val="center"/>
      </w:pPr>
      <w:r w:rsidRPr="003D0401">
        <w:rPr>
          <w:rFonts w:ascii="Times New Roman" w:hAnsi="Times New Roman" w:cs="Times New Roman"/>
          <w:noProof/>
        </w:rPr>
        <w:drawing>
          <wp:inline distT="0" distB="0" distL="0" distR="0" wp14:anchorId="09766BB8" wp14:editId="1C9DC59F">
            <wp:extent cx="3285628" cy="2102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1743" cy="2113268"/>
                    </a:xfrm>
                    <a:prstGeom prst="rect">
                      <a:avLst/>
                    </a:prstGeom>
                  </pic:spPr>
                </pic:pic>
              </a:graphicData>
            </a:graphic>
          </wp:inline>
        </w:drawing>
      </w:r>
    </w:p>
    <w:p w14:paraId="1842B043" w14:textId="1BEAE114" w:rsidR="00730C89" w:rsidRPr="00DF27D7" w:rsidRDefault="00DF27D7" w:rsidP="00334185">
      <w:pPr>
        <w:pStyle w:val="Caption"/>
        <w:spacing w:after="0"/>
        <w:jc w:val="center"/>
        <w:rPr>
          <w:rFonts w:ascii="Arial" w:hAnsi="Arial" w:cs="Arial"/>
          <w:color w:val="auto"/>
          <w:rPrChange w:id="1481" w:author="Pedrosa, Kurt L" w:date="2014-09-18T19:14:00Z">
            <w:rPr>
              <w:rFonts w:ascii="Times New Roman" w:hAnsi="Times New Roman" w:cs="Times New Roman"/>
              <w:color w:val="auto"/>
              <w:sz w:val="22"/>
              <w:szCs w:val="22"/>
            </w:rPr>
          </w:rPrChange>
        </w:rPr>
      </w:pPr>
      <w:bookmarkStart w:id="1482" w:name="_Ref403404395"/>
      <w:bookmarkStart w:id="1483" w:name="_Toc403404087"/>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8</w:t>
      </w:r>
      <w:r w:rsidRPr="00DF27D7">
        <w:rPr>
          <w:rFonts w:ascii="Arial" w:hAnsi="Arial" w:cs="Arial"/>
          <w:color w:val="auto"/>
        </w:rPr>
        <w:fldChar w:fldCharType="end"/>
      </w:r>
      <w:bookmarkEnd w:id="1482"/>
      <w:r w:rsidRPr="00DF27D7">
        <w:rPr>
          <w:rFonts w:ascii="Arial" w:hAnsi="Arial" w:cs="Arial"/>
          <w:color w:val="auto"/>
        </w:rPr>
        <w:t xml:space="preserve">. The playing board defined by IEEE </w:t>
      </w:r>
      <w:proofErr w:type="spellStart"/>
      <w:r w:rsidRPr="00DF27D7">
        <w:rPr>
          <w:rFonts w:ascii="Arial" w:hAnsi="Arial" w:cs="Arial"/>
          <w:color w:val="auto"/>
        </w:rPr>
        <w:t>SoutheastCon</w:t>
      </w:r>
      <w:proofErr w:type="spellEnd"/>
      <w:r w:rsidRPr="00DF27D7">
        <w:rPr>
          <w:rFonts w:ascii="Arial" w:hAnsi="Arial" w:cs="Arial"/>
          <w:color w:val="auto"/>
        </w:rPr>
        <w:t xml:space="preserve"> 2015 Hardware Competition [</w:t>
      </w:r>
      <w:r w:rsidR="009B6715">
        <w:rPr>
          <w:rFonts w:ascii="Arial" w:hAnsi="Arial" w:cs="Arial"/>
          <w:strike/>
          <w:color w:val="00B050"/>
        </w:rPr>
        <w:t>7</w:t>
      </w:r>
      <w:r w:rsidRPr="009B6715">
        <w:rPr>
          <w:rFonts w:ascii="Arial" w:hAnsi="Arial" w:cs="Arial"/>
          <w:color w:val="FF0000"/>
        </w:rPr>
        <w:t>1</w:t>
      </w:r>
      <w:r w:rsidRPr="00DF27D7">
        <w:rPr>
          <w:rFonts w:ascii="Arial" w:hAnsi="Arial" w:cs="Arial"/>
          <w:color w:val="auto"/>
        </w:rPr>
        <w:t>]</w:t>
      </w:r>
      <w:bookmarkEnd w:id="1483"/>
    </w:p>
    <w:p w14:paraId="33185AB5" w14:textId="77777777" w:rsidR="00730C89" w:rsidRPr="003D0401" w:rsidRDefault="00730C89" w:rsidP="00BC1039">
      <w:pPr>
        <w:rPr>
          <w:rFonts w:ascii="Times New Roman" w:hAnsi="Times New Roman" w:cs="Times New Roman"/>
          <w:sz w:val="22"/>
          <w:szCs w:val="22"/>
        </w:rPr>
      </w:pPr>
    </w:p>
    <w:p w14:paraId="7213765F" w14:textId="23F651DA" w:rsidR="00BE23D6" w:rsidRPr="003D0401" w:rsidRDefault="006F7B0A" w:rsidP="00BC1039">
      <w:pPr>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REF _Ref403404372 \h  \* MERGEFORMAT </w:instrText>
      </w:r>
      <w:r>
        <w:rPr>
          <w:rFonts w:ascii="Times New Roman" w:hAnsi="Times New Roman" w:cs="Times New Roman"/>
          <w:sz w:val="22"/>
          <w:szCs w:val="22"/>
        </w:rPr>
      </w:r>
      <w:r>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9</w:t>
      </w:r>
      <w:r>
        <w:rPr>
          <w:rFonts w:ascii="Times New Roman" w:hAnsi="Times New Roman" w:cs="Times New Roman"/>
          <w:sz w:val="22"/>
          <w:szCs w:val="22"/>
        </w:rPr>
        <w:fldChar w:fldCharType="end"/>
      </w:r>
      <w:r>
        <w:rPr>
          <w:rFonts w:ascii="Times New Roman" w:hAnsi="Times New Roman" w:cs="Times New Roman"/>
          <w:sz w:val="22"/>
          <w:szCs w:val="22"/>
        </w:rPr>
        <w:t xml:space="preserve"> </w:t>
      </w:r>
      <w:r w:rsidR="00BE23D6" w:rsidRPr="003D0401">
        <w:rPr>
          <w:rFonts w:ascii="Times New Roman" w:hAnsi="Times New Roman" w:cs="Times New Roman"/>
          <w:sz w:val="22"/>
          <w:szCs w:val="22"/>
        </w:rPr>
        <w:t xml:space="preserve">depicts the Etch-a-Sketch to be used during the competition. </w:t>
      </w:r>
    </w:p>
    <w:p w14:paraId="6FB114A4" w14:textId="77777777" w:rsidR="00BE23D6" w:rsidRPr="003D0401" w:rsidRDefault="00BE23D6" w:rsidP="00BC1039">
      <w:pPr>
        <w:rPr>
          <w:rFonts w:ascii="Times New Roman" w:hAnsi="Times New Roman" w:cs="Times New Roman"/>
          <w:sz w:val="22"/>
          <w:szCs w:val="22"/>
        </w:rPr>
      </w:pPr>
    </w:p>
    <w:p w14:paraId="616A4775" w14:textId="77777777" w:rsidR="00DF27D7" w:rsidRDefault="00730C89" w:rsidP="00BC1039">
      <w:pPr>
        <w:keepNext/>
        <w:jc w:val="center"/>
      </w:pPr>
      <w:r w:rsidRPr="008A3318">
        <w:rPr>
          <w:rFonts w:ascii="Times New Roman" w:hAnsi="Times New Roman" w:cs="Times New Roman"/>
          <w:i/>
          <w:noProof/>
          <w:rPrChange w:id="1484" w:author="Unknown">
            <w:rPr>
              <w:rFonts w:ascii="Times New Roman" w:hAnsi="Times New Roman" w:cs="Times New Roman"/>
              <w:noProof/>
            </w:rPr>
          </w:rPrChange>
        </w:rPr>
        <w:drawing>
          <wp:inline distT="0" distB="0" distL="0" distR="0" wp14:anchorId="7F906E01" wp14:editId="66FA8A0A">
            <wp:extent cx="1474055" cy="1757073"/>
            <wp:effectExtent l="0" t="0" r="0" b="0"/>
            <wp:docPr id="16" name="Picture 16" descr="Etch A Sketch Classic P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ch A Sketch Classic Pock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0371" cy="1776522"/>
                    </a:xfrm>
                    <a:prstGeom prst="rect">
                      <a:avLst/>
                    </a:prstGeom>
                    <a:noFill/>
                    <a:ln>
                      <a:noFill/>
                    </a:ln>
                  </pic:spPr>
                </pic:pic>
              </a:graphicData>
            </a:graphic>
          </wp:inline>
        </w:drawing>
      </w:r>
    </w:p>
    <w:p w14:paraId="3A2FF712" w14:textId="7A9C31FB" w:rsidR="00334185" w:rsidRDefault="00DF27D7">
      <w:pPr>
        <w:pStyle w:val="Caption"/>
        <w:jc w:val="center"/>
        <w:rPr>
          <w:rFonts w:ascii="Arial" w:hAnsi="Arial" w:cs="Arial"/>
          <w:color w:val="auto"/>
        </w:rPr>
      </w:pPr>
      <w:bookmarkStart w:id="1485" w:name="_Ref403404372"/>
      <w:bookmarkStart w:id="1486" w:name="_Toc403404088"/>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9</w:t>
      </w:r>
      <w:r w:rsidRPr="00DF27D7">
        <w:rPr>
          <w:rFonts w:ascii="Arial" w:hAnsi="Arial" w:cs="Arial"/>
          <w:color w:val="auto"/>
        </w:rPr>
        <w:fldChar w:fldCharType="end"/>
      </w:r>
      <w:bookmarkEnd w:id="1485"/>
      <w:r w:rsidRPr="00DF27D7">
        <w:rPr>
          <w:rFonts w:ascii="Arial" w:hAnsi="Arial" w:cs="Arial"/>
          <w:color w:val="auto"/>
        </w:rPr>
        <w:t xml:space="preserve">. The Etch-a-Sketch defined in the IEEE </w:t>
      </w:r>
      <w:proofErr w:type="spellStart"/>
      <w:r w:rsidRPr="00DF27D7">
        <w:rPr>
          <w:rFonts w:ascii="Arial" w:hAnsi="Arial" w:cs="Arial"/>
          <w:color w:val="auto"/>
        </w:rPr>
        <w:t>SoutheastCon</w:t>
      </w:r>
      <w:proofErr w:type="spellEnd"/>
      <w:r w:rsidRPr="00DF27D7">
        <w:rPr>
          <w:rFonts w:ascii="Arial" w:hAnsi="Arial" w:cs="Arial"/>
          <w:color w:val="auto"/>
        </w:rPr>
        <w:t xml:space="preserve"> 2015 Hardware Competition [</w:t>
      </w:r>
      <w:r w:rsidR="009B6715" w:rsidRPr="009B6715">
        <w:rPr>
          <w:rFonts w:ascii="Arial" w:hAnsi="Arial" w:cs="Arial"/>
          <w:strike/>
          <w:color w:val="00B050"/>
        </w:rPr>
        <w:t>7</w:t>
      </w:r>
      <w:r w:rsidRPr="009B6715">
        <w:rPr>
          <w:rFonts w:ascii="Arial" w:hAnsi="Arial" w:cs="Arial"/>
          <w:color w:val="FF0000"/>
        </w:rPr>
        <w:t>1</w:t>
      </w:r>
      <w:r w:rsidRPr="00DF27D7">
        <w:rPr>
          <w:rFonts w:ascii="Arial" w:hAnsi="Arial" w:cs="Arial"/>
          <w:color w:val="auto"/>
        </w:rPr>
        <w:t>], [</w:t>
      </w:r>
      <w:r w:rsidR="009B6715" w:rsidRPr="009B6715">
        <w:rPr>
          <w:rFonts w:ascii="Arial" w:hAnsi="Arial" w:cs="Arial"/>
          <w:strike/>
          <w:color w:val="00B050"/>
        </w:rPr>
        <w:t>9</w:t>
      </w:r>
      <w:r w:rsidRPr="009B6715">
        <w:rPr>
          <w:rFonts w:ascii="Arial" w:hAnsi="Arial" w:cs="Arial"/>
          <w:color w:val="FF0000"/>
        </w:rPr>
        <w:t>4</w:t>
      </w:r>
      <w:r w:rsidRPr="00DF27D7">
        <w:rPr>
          <w:rFonts w:ascii="Arial" w:hAnsi="Arial" w:cs="Arial"/>
          <w:color w:val="auto"/>
        </w:rPr>
        <w:t>]</w:t>
      </w:r>
      <w:bookmarkEnd w:id="1486"/>
    </w:p>
    <w:p w14:paraId="5C933B0E" w14:textId="77F757CC" w:rsidR="00CB6BE3" w:rsidRPr="00334185" w:rsidRDefault="00334185">
      <w:pPr>
        <w:rPr>
          <w:rFonts w:ascii="Arial" w:hAnsi="Arial" w:cs="Arial"/>
          <w:i/>
          <w:iCs/>
          <w:sz w:val="18"/>
          <w:szCs w:val="18"/>
        </w:rPr>
      </w:pPr>
      <w:r>
        <w:rPr>
          <w:rFonts w:ascii="Arial" w:hAnsi="Arial" w:cs="Arial"/>
        </w:rPr>
        <w:br w:type="page"/>
      </w:r>
    </w:p>
    <w:p w14:paraId="5D263E63" w14:textId="25F517B8" w:rsidR="00CB6BE3" w:rsidRPr="004F6895" w:rsidRDefault="006F7B0A" w:rsidP="00BC1039">
      <w:pPr>
        <w:rPr>
          <w:rFonts w:ascii="Times New Roman" w:hAnsi="Times New Roman" w:cs="Times New Roman"/>
          <w:sz w:val="22"/>
          <w:szCs w:val="22"/>
          <w:rPrChange w:id="1487" w:author="Pedrosa, Kurt L" w:date="2014-09-18T18:12:00Z">
            <w:rPr>
              <w:rFonts w:ascii="Times New Roman" w:hAnsi="Times New Roman" w:cs="Times New Roman"/>
            </w:rPr>
          </w:rPrChange>
        </w:rPr>
      </w:pPr>
      <w:r w:rsidRPr="006F7B0A">
        <w:rPr>
          <w:rFonts w:ascii="Times New Roman" w:hAnsi="Times New Roman" w:cs="Times New Roman"/>
          <w:sz w:val="22"/>
          <w:szCs w:val="22"/>
        </w:rPr>
        <w:lastRenderedPageBreak/>
        <w:fldChar w:fldCharType="begin"/>
      </w:r>
      <w:r w:rsidRPr="006F7B0A">
        <w:rPr>
          <w:rFonts w:ascii="Times New Roman" w:hAnsi="Times New Roman" w:cs="Times New Roman"/>
          <w:sz w:val="22"/>
          <w:szCs w:val="22"/>
        </w:rPr>
        <w:instrText xml:space="preserve"> REF _Ref403404427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10</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CB6BE3" w:rsidRPr="004F6895">
        <w:rPr>
          <w:rFonts w:ascii="Times New Roman" w:hAnsi="Times New Roman" w:cs="Times New Roman"/>
          <w:sz w:val="22"/>
          <w:szCs w:val="22"/>
          <w:rPrChange w:id="1488" w:author="Pedrosa, Kurt L" w:date="2014-09-18T18:12:00Z">
            <w:rPr>
              <w:rFonts w:ascii="Times New Roman" w:hAnsi="Times New Roman" w:cs="Times New Roman"/>
            </w:rPr>
          </w:rPrChange>
        </w:rPr>
        <w:t xml:space="preserve">depicts the Rubik’s Cube to be used during the competition. </w:t>
      </w:r>
    </w:p>
    <w:p w14:paraId="1F34356E" w14:textId="77777777" w:rsidR="00CB6BE3" w:rsidRPr="003D0401" w:rsidRDefault="00CB6BE3" w:rsidP="00BC1039">
      <w:pPr>
        <w:rPr>
          <w:rFonts w:ascii="Times New Roman" w:hAnsi="Times New Roman" w:cs="Times New Roman"/>
        </w:rPr>
      </w:pPr>
    </w:p>
    <w:p w14:paraId="35C5E680" w14:textId="77777777" w:rsidR="00DF27D7" w:rsidRDefault="006C0B19" w:rsidP="00BC1039">
      <w:pPr>
        <w:keepNext/>
        <w:jc w:val="center"/>
      </w:pPr>
      <w:r w:rsidRPr="003D0401">
        <w:rPr>
          <w:rFonts w:ascii="Times New Roman" w:hAnsi="Times New Roman" w:cs="Times New Roman"/>
          <w:noProof/>
        </w:rPr>
        <w:drawing>
          <wp:inline distT="0" distB="0" distL="0" distR="0" wp14:anchorId="4633EB3F" wp14:editId="079E9A18">
            <wp:extent cx="2083573" cy="2083573"/>
            <wp:effectExtent l="0" t="0" r="0" b="0"/>
            <wp:docPr id="17" name="Picture 17" descr="http://www.toysrus.com/graphics/tru_prod_images/Rubiks-3x3-Cube--pTRU1-17508005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ysrus.com/graphics/tru_prod_images/Rubiks-3x3-Cube--pTRU1-17508005d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3586" cy="2093586"/>
                    </a:xfrm>
                    <a:prstGeom prst="rect">
                      <a:avLst/>
                    </a:prstGeom>
                    <a:noFill/>
                    <a:ln>
                      <a:noFill/>
                    </a:ln>
                  </pic:spPr>
                </pic:pic>
              </a:graphicData>
            </a:graphic>
          </wp:inline>
        </w:drawing>
      </w:r>
    </w:p>
    <w:p w14:paraId="32689DEB" w14:textId="07AF9DA3" w:rsidR="00CB6BE3" w:rsidRDefault="00DF27D7" w:rsidP="00334185">
      <w:pPr>
        <w:pStyle w:val="Caption"/>
        <w:jc w:val="center"/>
        <w:rPr>
          <w:rFonts w:ascii="Arial" w:hAnsi="Arial" w:cs="Arial"/>
          <w:color w:val="auto"/>
        </w:rPr>
      </w:pPr>
      <w:bookmarkStart w:id="1489" w:name="_Ref403404427"/>
      <w:bookmarkStart w:id="1490" w:name="_Toc403404089"/>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10</w:t>
      </w:r>
      <w:r w:rsidRPr="00DF27D7">
        <w:rPr>
          <w:rFonts w:ascii="Arial" w:hAnsi="Arial" w:cs="Arial"/>
          <w:color w:val="auto"/>
        </w:rPr>
        <w:fldChar w:fldCharType="end"/>
      </w:r>
      <w:bookmarkEnd w:id="1489"/>
      <w:r w:rsidRPr="00DF27D7">
        <w:rPr>
          <w:rFonts w:ascii="Arial" w:hAnsi="Arial" w:cs="Arial"/>
          <w:color w:val="auto"/>
        </w:rPr>
        <w:t xml:space="preserve">. The Rubik's Cube defined by the IEEE </w:t>
      </w:r>
      <w:proofErr w:type="spellStart"/>
      <w:r w:rsidRPr="00DF27D7">
        <w:rPr>
          <w:rFonts w:ascii="Arial" w:hAnsi="Arial" w:cs="Arial"/>
          <w:color w:val="auto"/>
        </w:rPr>
        <w:t>SoutheastCon</w:t>
      </w:r>
      <w:proofErr w:type="spellEnd"/>
      <w:r w:rsidRPr="00DF27D7">
        <w:rPr>
          <w:rFonts w:ascii="Arial" w:hAnsi="Arial" w:cs="Arial"/>
          <w:color w:val="auto"/>
        </w:rPr>
        <w:t xml:space="preserve"> 2015 Hardware Competition [</w:t>
      </w:r>
      <w:r w:rsidR="009B6715" w:rsidRPr="009B6715">
        <w:rPr>
          <w:rFonts w:ascii="Arial" w:hAnsi="Arial" w:cs="Arial"/>
          <w:strike/>
          <w:color w:val="00B050"/>
        </w:rPr>
        <w:t>7</w:t>
      </w:r>
      <w:r w:rsidRPr="009B6715">
        <w:rPr>
          <w:rFonts w:ascii="Arial" w:hAnsi="Arial" w:cs="Arial"/>
          <w:color w:val="FF0000"/>
        </w:rPr>
        <w:t>1</w:t>
      </w:r>
      <w:r w:rsidRPr="00DF27D7">
        <w:rPr>
          <w:rFonts w:ascii="Arial" w:hAnsi="Arial" w:cs="Arial"/>
          <w:color w:val="auto"/>
        </w:rPr>
        <w:t>], [</w:t>
      </w:r>
      <w:r w:rsidR="009B6715" w:rsidRPr="009B6715">
        <w:rPr>
          <w:rFonts w:ascii="Arial" w:hAnsi="Arial" w:cs="Arial"/>
          <w:strike/>
          <w:color w:val="00B050"/>
        </w:rPr>
        <w:t>10</w:t>
      </w:r>
      <w:r w:rsidRPr="009B6715">
        <w:rPr>
          <w:rFonts w:ascii="Arial" w:hAnsi="Arial" w:cs="Arial"/>
          <w:color w:val="FF0000"/>
        </w:rPr>
        <w:t>5</w:t>
      </w:r>
      <w:r w:rsidRPr="00DF27D7">
        <w:rPr>
          <w:rFonts w:ascii="Arial" w:hAnsi="Arial" w:cs="Arial"/>
          <w:color w:val="auto"/>
        </w:rPr>
        <w:t>]</w:t>
      </w:r>
      <w:bookmarkEnd w:id="1490"/>
    </w:p>
    <w:p w14:paraId="25A18849" w14:textId="77777777" w:rsidR="00334185" w:rsidRPr="00334185" w:rsidRDefault="00334185" w:rsidP="00334185"/>
    <w:p w14:paraId="2A6A2741" w14:textId="12708165" w:rsidR="00903DAF" w:rsidRDefault="006F7B0A">
      <w:pPr>
        <w:pStyle w:val="Caption"/>
        <w:tabs>
          <w:tab w:val="left" w:pos="1920"/>
        </w:tabs>
        <w:spacing w:after="0"/>
        <w:rPr>
          <w:ins w:id="1491" w:author="Pedrosa, Kurt L" w:date="2014-09-18T19:24:00Z"/>
          <w:rFonts w:ascii="Times New Roman" w:hAnsi="Times New Roman" w:cs="Times New Roman"/>
          <w:i w:val="0"/>
          <w:color w:val="auto"/>
          <w:sz w:val="22"/>
          <w:szCs w:val="22"/>
        </w:rPr>
        <w:pPrChange w:id="1492" w:author="Merissa Roth" w:date="2014-11-09T16:13:00Z">
          <w:pPr>
            <w:pStyle w:val="Caption"/>
            <w:jc w:val="center"/>
          </w:pPr>
        </w:pPrChange>
      </w:pPr>
      <w:r w:rsidRPr="006F7B0A">
        <w:rPr>
          <w:rFonts w:ascii="Times New Roman" w:hAnsi="Times New Roman" w:cs="Times New Roman"/>
          <w:i w:val="0"/>
          <w:color w:val="auto"/>
          <w:sz w:val="22"/>
          <w:szCs w:val="22"/>
        </w:rPr>
        <w:fldChar w:fldCharType="begin"/>
      </w:r>
      <w:r w:rsidRPr="006F7B0A">
        <w:rPr>
          <w:rFonts w:ascii="Times New Roman" w:hAnsi="Times New Roman" w:cs="Times New Roman"/>
          <w:i w:val="0"/>
          <w:color w:val="auto"/>
          <w:sz w:val="22"/>
          <w:szCs w:val="22"/>
        </w:rPr>
        <w:instrText xml:space="preserve"> REF _Ref403404436 \h  \* MERGEFORMAT </w:instrText>
      </w:r>
      <w:r w:rsidRPr="006F7B0A">
        <w:rPr>
          <w:rFonts w:ascii="Times New Roman" w:hAnsi="Times New Roman" w:cs="Times New Roman"/>
          <w:i w:val="0"/>
          <w:color w:val="auto"/>
          <w:sz w:val="22"/>
          <w:szCs w:val="22"/>
        </w:rPr>
      </w:r>
      <w:r w:rsidRPr="006F7B0A">
        <w:rPr>
          <w:rFonts w:ascii="Times New Roman" w:hAnsi="Times New Roman" w:cs="Times New Roman"/>
          <w:i w:val="0"/>
          <w:color w:val="auto"/>
          <w:sz w:val="22"/>
          <w:szCs w:val="22"/>
        </w:rPr>
        <w:fldChar w:fldCharType="separate"/>
      </w:r>
      <w:r w:rsidRPr="006F7B0A">
        <w:rPr>
          <w:rFonts w:ascii="Times New Roman" w:hAnsi="Times New Roman" w:cs="Times New Roman"/>
          <w:i w:val="0"/>
          <w:color w:val="auto"/>
          <w:sz w:val="22"/>
          <w:szCs w:val="22"/>
        </w:rPr>
        <w:t xml:space="preserve">Figure </w:t>
      </w:r>
      <w:r w:rsidRPr="006F7B0A">
        <w:rPr>
          <w:rFonts w:ascii="Times New Roman" w:hAnsi="Times New Roman" w:cs="Times New Roman"/>
          <w:i w:val="0"/>
          <w:noProof/>
          <w:color w:val="auto"/>
          <w:sz w:val="22"/>
          <w:szCs w:val="22"/>
        </w:rPr>
        <w:t>11</w:t>
      </w:r>
      <w:r w:rsidRPr="006F7B0A">
        <w:rPr>
          <w:rFonts w:ascii="Times New Roman" w:hAnsi="Times New Roman" w:cs="Times New Roman"/>
          <w:i w:val="0"/>
          <w:color w:val="auto"/>
          <w:sz w:val="22"/>
          <w:szCs w:val="22"/>
        </w:rPr>
        <w:fldChar w:fldCharType="end"/>
      </w:r>
      <w:r>
        <w:rPr>
          <w:rFonts w:ascii="Times New Roman" w:hAnsi="Times New Roman" w:cs="Times New Roman"/>
          <w:i w:val="0"/>
          <w:color w:val="auto"/>
          <w:sz w:val="22"/>
          <w:szCs w:val="22"/>
        </w:rPr>
        <w:t xml:space="preserve"> </w:t>
      </w:r>
      <w:r w:rsidR="00CB6BE3" w:rsidRPr="003D0401">
        <w:rPr>
          <w:rFonts w:ascii="Times New Roman" w:hAnsi="Times New Roman" w:cs="Times New Roman"/>
          <w:i w:val="0"/>
          <w:color w:val="auto"/>
          <w:sz w:val="22"/>
          <w:szCs w:val="22"/>
        </w:rPr>
        <w:t xml:space="preserve">depicts the Simon </w:t>
      </w:r>
      <w:del w:id="1493" w:author="Pedrosa, Kurt L" w:date="2014-09-18T17:43:00Z">
        <w:r w:rsidR="00CB6BE3" w:rsidRPr="003D0401" w:rsidDel="00514745">
          <w:rPr>
            <w:rFonts w:ascii="Times New Roman" w:hAnsi="Times New Roman" w:cs="Times New Roman"/>
            <w:i w:val="0"/>
            <w:color w:val="auto"/>
            <w:sz w:val="22"/>
            <w:szCs w:val="22"/>
          </w:rPr>
          <w:delText>Carabineer</w:delText>
        </w:r>
      </w:del>
      <w:ins w:id="1494" w:author="Pedrosa, Kurt L" w:date="2014-09-18T17:43:00Z">
        <w:r w:rsidR="00514745">
          <w:rPr>
            <w:rFonts w:ascii="Times New Roman" w:hAnsi="Times New Roman" w:cs="Times New Roman"/>
            <w:i w:val="0"/>
            <w:color w:val="auto"/>
            <w:sz w:val="22"/>
            <w:szCs w:val="22"/>
          </w:rPr>
          <w:t>Carabiner</w:t>
        </w:r>
      </w:ins>
      <w:r w:rsidR="00CB6BE3" w:rsidRPr="003D0401">
        <w:rPr>
          <w:rFonts w:ascii="Times New Roman" w:hAnsi="Times New Roman" w:cs="Times New Roman"/>
          <w:i w:val="0"/>
          <w:color w:val="auto"/>
          <w:sz w:val="22"/>
          <w:szCs w:val="22"/>
        </w:rPr>
        <w:t xml:space="preserve"> to be used during the competition.</w:t>
      </w:r>
    </w:p>
    <w:p w14:paraId="727F1197" w14:textId="4570A348" w:rsidR="00CB6BE3" w:rsidRPr="00903DAF" w:rsidDel="00903DAF" w:rsidRDefault="00CB6BE3">
      <w:pPr>
        <w:pStyle w:val="Caption"/>
        <w:tabs>
          <w:tab w:val="left" w:pos="1920"/>
        </w:tabs>
        <w:spacing w:after="0"/>
        <w:rPr>
          <w:del w:id="1495" w:author="Pedrosa, Kurt L" w:date="2014-09-18T19:24:00Z"/>
          <w:rFonts w:ascii="Times New Roman" w:hAnsi="Times New Roman" w:cs="Times New Roman"/>
          <w:i w:val="0"/>
          <w:color w:val="auto"/>
          <w:sz w:val="22"/>
          <w:szCs w:val="22"/>
        </w:rPr>
        <w:pPrChange w:id="1496" w:author="Merissa Roth" w:date="2014-11-09T16:13:00Z">
          <w:pPr>
            <w:pStyle w:val="Caption"/>
            <w:tabs>
              <w:tab w:val="left" w:pos="1920"/>
            </w:tabs>
          </w:pPr>
        </w:pPrChange>
      </w:pPr>
      <w:r w:rsidRPr="003D0401">
        <w:rPr>
          <w:rFonts w:ascii="Times New Roman" w:hAnsi="Times New Roman" w:cs="Times New Roman"/>
          <w:i w:val="0"/>
          <w:color w:val="auto"/>
          <w:sz w:val="22"/>
          <w:szCs w:val="22"/>
        </w:rPr>
        <w:t xml:space="preserve"> </w:t>
      </w:r>
    </w:p>
    <w:p w14:paraId="0FD2CA2A" w14:textId="6A7DC64D" w:rsidR="00CB6BE3" w:rsidRPr="003D0401" w:rsidRDefault="00CB6BE3">
      <w:pPr>
        <w:pStyle w:val="Caption"/>
        <w:tabs>
          <w:tab w:val="left" w:pos="1920"/>
        </w:tabs>
        <w:spacing w:after="0"/>
        <w:rPr>
          <w:rFonts w:ascii="Times New Roman" w:hAnsi="Times New Roman" w:cs="Times New Roman"/>
          <w:color w:val="auto"/>
        </w:rPr>
        <w:pPrChange w:id="1497" w:author="Merissa Roth" w:date="2014-11-09T16:13:00Z">
          <w:pPr>
            <w:pStyle w:val="Caption"/>
            <w:jc w:val="center"/>
          </w:pPr>
        </w:pPrChange>
      </w:pPr>
    </w:p>
    <w:p w14:paraId="184E0FD6" w14:textId="77777777" w:rsidR="00DF27D7" w:rsidRDefault="00CB6BE3" w:rsidP="00BC1039">
      <w:pPr>
        <w:pStyle w:val="Caption"/>
        <w:keepNext/>
        <w:jc w:val="center"/>
      </w:pPr>
      <w:r w:rsidRPr="003D0401">
        <w:rPr>
          <w:rFonts w:ascii="Times New Roman" w:hAnsi="Times New Roman" w:cs="Times New Roman"/>
          <w:i w:val="0"/>
          <w:iCs w:val="0"/>
          <w:noProof/>
        </w:rPr>
        <w:drawing>
          <wp:inline distT="0" distB="0" distL="0" distR="0" wp14:anchorId="7FB71FAA" wp14:editId="4AD9563C">
            <wp:extent cx="1920986" cy="1920986"/>
            <wp:effectExtent l="0" t="0" r="3175" b="3175"/>
            <wp:docPr id="18" name="Picture 18" descr="http://www.toysrus.com/graphics/tru_prod_images/Simon-Carabiner--pTRU1-6791488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ysrus.com/graphics/tru_prod_images/Simon-Carabiner--pTRU1-6791488d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2688" cy="1932688"/>
                    </a:xfrm>
                    <a:prstGeom prst="rect">
                      <a:avLst/>
                    </a:prstGeom>
                    <a:noFill/>
                    <a:ln>
                      <a:noFill/>
                    </a:ln>
                  </pic:spPr>
                </pic:pic>
              </a:graphicData>
            </a:graphic>
          </wp:inline>
        </w:drawing>
      </w:r>
    </w:p>
    <w:p w14:paraId="52127703" w14:textId="0E22BFD1" w:rsidR="00DF27D7" w:rsidRPr="00DF27D7" w:rsidRDefault="00DF27D7" w:rsidP="00BC1039">
      <w:pPr>
        <w:pStyle w:val="Caption"/>
        <w:jc w:val="center"/>
        <w:rPr>
          <w:rFonts w:ascii="Arial" w:hAnsi="Arial" w:cs="Arial"/>
          <w:color w:val="auto"/>
        </w:rPr>
      </w:pPr>
      <w:bookmarkStart w:id="1498" w:name="_Ref403404436"/>
      <w:bookmarkStart w:id="1499" w:name="_Toc403404090"/>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Pr>
          <w:rFonts w:ascii="Arial" w:hAnsi="Arial" w:cs="Arial"/>
          <w:noProof/>
          <w:color w:val="auto"/>
        </w:rPr>
        <w:t>11</w:t>
      </w:r>
      <w:r w:rsidRPr="00DF27D7">
        <w:rPr>
          <w:rFonts w:ascii="Arial" w:hAnsi="Arial" w:cs="Arial"/>
          <w:color w:val="auto"/>
        </w:rPr>
        <w:fldChar w:fldCharType="end"/>
      </w:r>
      <w:bookmarkEnd w:id="1498"/>
      <w:r w:rsidR="006F7B0A">
        <w:rPr>
          <w:rFonts w:ascii="Arial" w:hAnsi="Arial" w:cs="Arial"/>
          <w:color w:val="auto"/>
        </w:rPr>
        <w:t xml:space="preserve">. </w:t>
      </w:r>
      <w:r w:rsidRPr="00DF27D7">
        <w:rPr>
          <w:rFonts w:ascii="Arial" w:hAnsi="Arial" w:cs="Arial"/>
          <w:color w:val="auto"/>
        </w:rPr>
        <w:t xml:space="preserve">The Simon Carabiner defined by IEEE </w:t>
      </w:r>
      <w:proofErr w:type="spellStart"/>
      <w:r w:rsidRPr="00DF27D7">
        <w:rPr>
          <w:rFonts w:ascii="Arial" w:hAnsi="Arial" w:cs="Arial"/>
          <w:color w:val="auto"/>
        </w:rPr>
        <w:t>SoutheastCon</w:t>
      </w:r>
      <w:proofErr w:type="spellEnd"/>
      <w:r w:rsidRPr="00DF27D7">
        <w:rPr>
          <w:rFonts w:ascii="Arial" w:hAnsi="Arial" w:cs="Arial"/>
          <w:color w:val="auto"/>
        </w:rPr>
        <w:t xml:space="preserve"> 2015 Hardware Competition [</w:t>
      </w:r>
      <w:r w:rsidR="000A6503" w:rsidRPr="000A6503">
        <w:rPr>
          <w:rFonts w:ascii="Arial" w:hAnsi="Arial" w:cs="Arial"/>
          <w:strike/>
          <w:color w:val="00B050"/>
        </w:rPr>
        <w:t>7</w:t>
      </w:r>
      <w:r w:rsidRPr="009B6715">
        <w:rPr>
          <w:rFonts w:ascii="Arial" w:hAnsi="Arial" w:cs="Arial"/>
          <w:color w:val="FF0000"/>
        </w:rPr>
        <w:t>1</w:t>
      </w:r>
      <w:r w:rsidRPr="00DF27D7">
        <w:rPr>
          <w:rFonts w:ascii="Arial" w:hAnsi="Arial" w:cs="Arial"/>
          <w:color w:val="auto"/>
        </w:rPr>
        <w:t>], [</w:t>
      </w:r>
      <w:r w:rsidR="000A6503" w:rsidRPr="000A6503">
        <w:rPr>
          <w:rFonts w:ascii="Arial" w:hAnsi="Arial" w:cs="Arial"/>
          <w:strike/>
          <w:color w:val="00B050"/>
        </w:rPr>
        <w:t>11</w:t>
      </w:r>
      <w:r w:rsidRPr="009B6715">
        <w:rPr>
          <w:rFonts w:ascii="Arial" w:hAnsi="Arial" w:cs="Arial"/>
          <w:color w:val="FF0000"/>
        </w:rPr>
        <w:t>6</w:t>
      </w:r>
      <w:r w:rsidRPr="00DF27D7">
        <w:rPr>
          <w:rFonts w:ascii="Arial" w:hAnsi="Arial" w:cs="Arial"/>
          <w:color w:val="auto"/>
        </w:rPr>
        <w:t>]</w:t>
      </w:r>
      <w:bookmarkEnd w:id="1499"/>
    </w:p>
    <w:p w14:paraId="25F2E9AE" w14:textId="4DC27819" w:rsidR="00CB6BE3" w:rsidRPr="006B0F8D" w:rsidDel="00266DC8" w:rsidRDefault="00CB6BE3" w:rsidP="00BC1039">
      <w:pPr>
        <w:rPr>
          <w:del w:id="1500" w:author="Merissa Roth" w:date="2014-11-09T16:28:00Z"/>
          <w:rFonts w:ascii="Times New Roman" w:hAnsi="Times New Roman" w:cs="Times New Roman"/>
          <w:i/>
        </w:rPr>
      </w:pPr>
    </w:p>
    <w:p w14:paraId="38B700E6" w14:textId="77777777" w:rsidR="00266DC8" w:rsidRPr="003D0401" w:rsidRDefault="00266DC8">
      <w:pPr>
        <w:pStyle w:val="Caption"/>
        <w:jc w:val="center"/>
        <w:rPr>
          <w:ins w:id="1501" w:author="Merissa Roth" w:date="2014-11-09T16:28:00Z"/>
        </w:rPr>
        <w:pPrChange w:id="1502" w:author="Merissa Roth" w:date="2014-11-09T16:28:00Z">
          <w:pPr/>
        </w:pPrChange>
      </w:pPr>
    </w:p>
    <w:p w14:paraId="67EDEB68" w14:textId="2D6CEBFE" w:rsidR="00CB6BE3" w:rsidRPr="006F7B0A" w:rsidDel="00266DC8" w:rsidRDefault="00266DC8" w:rsidP="00BC1039">
      <w:pPr>
        <w:rPr>
          <w:del w:id="1503" w:author="Merissa Roth" w:date="2014-11-09T16:28:00Z"/>
          <w:rFonts w:ascii="Times New Roman" w:hAnsi="Times New Roman" w:cs="Times New Roman"/>
          <w:sz w:val="22"/>
          <w:szCs w:val="22"/>
        </w:rPr>
      </w:pPr>
      <w:ins w:id="1504" w:author="Merissa Roth" w:date="2014-11-09T16:28:00Z">
        <w:r>
          <w:rPr>
            <w:rFonts w:ascii="Times New Roman" w:hAnsi="Times New Roman" w:cs="Times New Roman"/>
          </w:rPr>
          <w:br w:type="page"/>
        </w:r>
      </w:ins>
    </w:p>
    <w:p w14:paraId="35502EBA" w14:textId="0F407D36" w:rsidR="00CB6BE3" w:rsidRPr="006F7B0A" w:rsidDel="00266DC8" w:rsidRDefault="00CB6BE3" w:rsidP="00BC1039">
      <w:pPr>
        <w:rPr>
          <w:del w:id="1505" w:author="Merissa Roth" w:date="2014-11-09T16:28:00Z"/>
          <w:rFonts w:ascii="Times New Roman" w:hAnsi="Times New Roman" w:cs="Times New Roman"/>
          <w:sz w:val="22"/>
          <w:szCs w:val="22"/>
        </w:rPr>
      </w:pPr>
    </w:p>
    <w:p w14:paraId="601D696A" w14:textId="38103A50" w:rsidR="00CB6BE3" w:rsidRPr="006F7B0A" w:rsidDel="00266DC8" w:rsidRDefault="00CB6BE3" w:rsidP="00BC1039">
      <w:pPr>
        <w:rPr>
          <w:del w:id="1506" w:author="Merissa Roth" w:date="2014-11-09T16:28:00Z"/>
          <w:rFonts w:ascii="Times New Roman" w:hAnsi="Times New Roman" w:cs="Times New Roman"/>
          <w:sz w:val="22"/>
          <w:szCs w:val="22"/>
        </w:rPr>
      </w:pPr>
    </w:p>
    <w:p w14:paraId="78BAED49" w14:textId="6199E3A8" w:rsidR="004F6895" w:rsidRPr="006F7B0A" w:rsidDel="00266DC8" w:rsidRDefault="004F6895" w:rsidP="00BC1039">
      <w:pPr>
        <w:rPr>
          <w:ins w:id="1507" w:author="Pedrosa, Kurt L" w:date="2014-09-18T18:12:00Z"/>
          <w:del w:id="1508" w:author="Merissa Roth" w:date="2014-11-09T16:28:00Z"/>
          <w:rFonts w:ascii="Times New Roman" w:hAnsi="Times New Roman" w:cs="Times New Roman"/>
          <w:sz w:val="22"/>
          <w:szCs w:val="22"/>
        </w:rPr>
      </w:pPr>
    </w:p>
    <w:p w14:paraId="6361EB29" w14:textId="67BF80A4" w:rsidR="00CB6BE3" w:rsidRPr="006F7B0A" w:rsidDel="00266DC8" w:rsidRDefault="00CB6BE3" w:rsidP="00BC1039">
      <w:pPr>
        <w:rPr>
          <w:ins w:id="1509" w:author="Pedrosa, Kurt L" w:date="2014-09-18T19:24:00Z"/>
          <w:del w:id="1510" w:author="Merissa Roth" w:date="2014-11-09T16:28:00Z"/>
          <w:rFonts w:ascii="Times New Roman" w:hAnsi="Times New Roman" w:cs="Times New Roman"/>
          <w:sz w:val="22"/>
          <w:szCs w:val="22"/>
        </w:rPr>
      </w:pPr>
    </w:p>
    <w:p w14:paraId="410CCB70" w14:textId="77777777" w:rsidR="00903DAF" w:rsidRPr="006F7B0A" w:rsidDel="00266DC8" w:rsidRDefault="00903DAF" w:rsidP="00BC1039">
      <w:pPr>
        <w:rPr>
          <w:del w:id="1511" w:author="Merissa Roth" w:date="2014-11-09T16:28:00Z"/>
          <w:rFonts w:ascii="Times New Roman" w:hAnsi="Times New Roman" w:cs="Times New Roman"/>
          <w:sz w:val="22"/>
          <w:szCs w:val="22"/>
        </w:rPr>
      </w:pPr>
    </w:p>
    <w:p w14:paraId="3E877410" w14:textId="427AFAB1" w:rsidR="00CB6BE3" w:rsidRDefault="006F7B0A" w:rsidP="00BC1039">
      <w:pPr>
        <w:rPr>
          <w:ins w:id="1512" w:author="Pedrosa, Kurt L" w:date="2014-09-18T19:24:00Z"/>
          <w:rFonts w:ascii="Times New Roman" w:hAnsi="Times New Roman" w:cs="Times New Roman"/>
          <w:sz w:val="22"/>
          <w:szCs w:val="22"/>
        </w:rPr>
      </w:pPr>
      <w:r w:rsidRPr="006F7B0A">
        <w:rPr>
          <w:rFonts w:ascii="Times New Roman" w:hAnsi="Times New Roman" w:cs="Times New Roman"/>
          <w:sz w:val="22"/>
          <w:szCs w:val="22"/>
        </w:rPr>
        <w:fldChar w:fldCharType="begin"/>
      </w:r>
      <w:r w:rsidRPr="006F7B0A">
        <w:rPr>
          <w:rFonts w:ascii="Times New Roman" w:hAnsi="Times New Roman" w:cs="Times New Roman"/>
          <w:sz w:val="22"/>
          <w:szCs w:val="22"/>
        </w:rPr>
        <w:instrText xml:space="preserve"> REF _Ref403404413 \h  \* MERGEFORMAT </w:instrText>
      </w:r>
      <w:r w:rsidRPr="006F7B0A">
        <w:rPr>
          <w:rFonts w:ascii="Times New Roman" w:hAnsi="Times New Roman" w:cs="Times New Roman"/>
          <w:sz w:val="22"/>
          <w:szCs w:val="22"/>
        </w:rPr>
      </w:r>
      <w:r w:rsidRPr="006F7B0A">
        <w:rPr>
          <w:rFonts w:ascii="Times New Roman" w:hAnsi="Times New Roman" w:cs="Times New Roman"/>
          <w:sz w:val="22"/>
          <w:szCs w:val="22"/>
        </w:rPr>
        <w:fldChar w:fldCharType="separate"/>
      </w:r>
      <w:r w:rsidRPr="006F7B0A">
        <w:rPr>
          <w:rFonts w:ascii="Times New Roman" w:hAnsi="Times New Roman" w:cs="Times New Roman"/>
          <w:sz w:val="22"/>
          <w:szCs w:val="22"/>
        </w:rPr>
        <w:t xml:space="preserve">Figure </w:t>
      </w:r>
      <w:r w:rsidRPr="006F7B0A">
        <w:rPr>
          <w:rFonts w:ascii="Times New Roman" w:hAnsi="Times New Roman" w:cs="Times New Roman"/>
          <w:noProof/>
          <w:sz w:val="22"/>
          <w:szCs w:val="22"/>
        </w:rPr>
        <w:t>12</w:t>
      </w:r>
      <w:r w:rsidRPr="006F7B0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CB6BE3" w:rsidRPr="004F6895">
        <w:rPr>
          <w:rFonts w:ascii="Times New Roman" w:hAnsi="Times New Roman" w:cs="Times New Roman"/>
          <w:sz w:val="22"/>
          <w:szCs w:val="22"/>
          <w:rPrChange w:id="1513" w:author="Pedrosa, Kurt L" w:date="2014-09-18T18:11:00Z">
            <w:rPr>
              <w:rFonts w:ascii="Times New Roman" w:hAnsi="Times New Roman" w:cs="Times New Roman"/>
            </w:rPr>
          </w:rPrChange>
        </w:rPr>
        <w:t xml:space="preserve">depicts the stack of cards to be used during the competition. </w:t>
      </w:r>
    </w:p>
    <w:p w14:paraId="22E55384" w14:textId="77777777" w:rsidR="00903DAF" w:rsidRPr="004F6895" w:rsidRDefault="00903DAF" w:rsidP="00BC1039">
      <w:pPr>
        <w:rPr>
          <w:rFonts w:ascii="Times New Roman" w:hAnsi="Times New Roman" w:cs="Times New Roman"/>
          <w:sz w:val="22"/>
          <w:szCs w:val="22"/>
          <w:rPrChange w:id="1514" w:author="Pedrosa, Kurt L" w:date="2014-09-18T18:11:00Z">
            <w:rPr>
              <w:rFonts w:ascii="Times New Roman" w:hAnsi="Times New Roman" w:cs="Times New Roman"/>
            </w:rPr>
          </w:rPrChange>
        </w:rPr>
      </w:pPr>
    </w:p>
    <w:p w14:paraId="45193FAE" w14:textId="77777777" w:rsidR="00DF27D7" w:rsidRDefault="006C0B19" w:rsidP="00BC1039">
      <w:pPr>
        <w:keepNext/>
        <w:jc w:val="center"/>
      </w:pPr>
      <w:r w:rsidRPr="003D0401">
        <w:rPr>
          <w:rFonts w:ascii="Times New Roman" w:hAnsi="Times New Roman" w:cs="Times New Roman"/>
          <w:noProof/>
        </w:rPr>
        <w:drawing>
          <wp:inline distT="0" distB="0" distL="0" distR="0" wp14:anchorId="3497D743" wp14:editId="32E458CA">
            <wp:extent cx="2399282" cy="1545602"/>
            <wp:effectExtent l="0" t="0" r="1270" b="0"/>
            <wp:docPr id="19" name="Picture 19" descr="http://thumbs.dreamstime.com/z/deck-cards-18545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s.dreamstime.com/z/deck-cards-18545272.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9952"/>
                    <a:stretch/>
                  </pic:blipFill>
                  <pic:spPr bwMode="auto">
                    <a:xfrm>
                      <a:off x="0" y="0"/>
                      <a:ext cx="2413941" cy="15550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C9F6ECF" w14:textId="66256567" w:rsidR="006C0B19" w:rsidRPr="00DF27D7" w:rsidRDefault="00DF27D7" w:rsidP="00BC1039">
      <w:pPr>
        <w:pStyle w:val="Caption"/>
        <w:jc w:val="center"/>
        <w:rPr>
          <w:rFonts w:ascii="Arial" w:hAnsi="Arial" w:cs="Arial"/>
        </w:rPr>
      </w:pPr>
      <w:bookmarkStart w:id="1515" w:name="_Ref403404413"/>
      <w:bookmarkStart w:id="1516" w:name="_Toc403404091"/>
      <w:r w:rsidRPr="00DF27D7">
        <w:rPr>
          <w:rFonts w:ascii="Arial" w:hAnsi="Arial" w:cs="Arial"/>
          <w:color w:val="auto"/>
        </w:rPr>
        <w:t xml:space="preserve">Figure </w:t>
      </w:r>
      <w:r w:rsidRPr="00DF27D7">
        <w:rPr>
          <w:rFonts w:ascii="Arial" w:hAnsi="Arial" w:cs="Arial"/>
          <w:color w:val="auto"/>
        </w:rPr>
        <w:fldChar w:fldCharType="begin"/>
      </w:r>
      <w:r w:rsidRPr="00DF27D7">
        <w:rPr>
          <w:rFonts w:ascii="Arial" w:hAnsi="Arial" w:cs="Arial"/>
          <w:color w:val="auto"/>
        </w:rPr>
        <w:instrText xml:space="preserve"> SEQ Figure \* ARABIC </w:instrText>
      </w:r>
      <w:r w:rsidRPr="00DF27D7">
        <w:rPr>
          <w:rFonts w:ascii="Arial" w:hAnsi="Arial" w:cs="Arial"/>
          <w:color w:val="auto"/>
        </w:rPr>
        <w:fldChar w:fldCharType="separate"/>
      </w:r>
      <w:r w:rsidRPr="00DF27D7">
        <w:rPr>
          <w:rFonts w:ascii="Arial" w:hAnsi="Arial" w:cs="Arial"/>
          <w:noProof/>
          <w:color w:val="auto"/>
        </w:rPr>
        <w:t>12</w:t>
      </w:r>
      <w:r w:rsidRPr="00DF27D7">
        <w:rPr>
          <w:rFonts w:ascii="Arial" w:hAnsi="Arial" w:cs="Arial"/>
          <w:color w:val="auto"/>
        </w:rPr>
        <w:fldChar w:fldCharType="end"/>
      </w:r>
      <w:bookmarkEnd w:id="1515"/>
      <w:r w:rsidRPr="00DF27D7">
        <w:rPr>
          <w:rFonts w:ascii="Arial" w:hAnsi="Arial" w:cs="Arial"/>
          <w:color w:val="auto"/>
        </w:rPr>
        <w:t xml:space="preserve">. The stack of cards to be determined by the IEEE </w:t>
      </w:r>
      <w:proofErr w:type="spellStart"/>
      <w:r w:rsidRPr="00DF27D7">
        <w:rPr>
          <w:rFonts w:ascii="Arial" w:hAnsi="Arial" w:cs="Arial"/>
          <w:color w:val="auto"/>
        </w:rPr>
        <w:t>SoutheastCon</w:t>
      </w:r>
      <w:proofErr w:type="spellEnd"/>
      <w:r w:rsidRPr="00DF27D7">
        <w:rPr>
          <w:rFonts w:ascii="Arial" w:hAnsi="Arial" w:cs="Arial"/>
          <w:color w:val="auto"/>
        </w:rPr>
        <w:t xml:space="preserve"> 2015 Hardware Competition [</w:t>
      </w:r>
      <w:r w:rsidR="000A6503">
        <w:rPr>
          <w:rFonts w:ascii="Arial" w:hAnsi="Arial" w:cs="Arial"/>
          <w:strike/>
          <w:color w:val="00B050"/>
        </w:rPr>
        <w:t>2</w:t>
      </w:r>
      <w:r w:rsidRPr="000A6503">
        <w:rPr>
          <w:rFonts w:ascii="Arial" w:hAnsi="Arial" w:cs="Arial"/>
          <w:color w:val="FF0000"/>
        </w:rPr>
        <w:t>1</w:t>
      </w:r>
      <w:r w:rsidRPr="00DF27D7">
        <w:rPr>
          <w:rFonts w:ascii="Arial" w:hAnsi="Arial" w:cs="Arial"/>
          <w:color w:val="auto"/>
        </w:rPr>
        <w:t>], [7]</w:t>
      </w:r>
      <w:bookmarkEnd w:id="1516"/>
      <w:r w:rsidR="004404AF" w:rsidRPr="00DF27D7">
        <w:rPr>
          <w:rFonts w:ascii="Arial" w:hAnsi="Arial" w:cs="Arial"/>
        </w:rPr>
        <w:br w:type="page"/>
      </w:r>
    </w:p>
    <w:p w14:paraId="4BC73657" w14:textId="70C2F3AF" w:rsidR="0056428E" w:rsidRPr="003D0401" w:rsidDel="00EA2A49" w:rsidRDefault="00AB204F" w:rsidP="00BC1039">
      <w:pPr>
        <w:pStyle w:val="Heading2"/>
        <w:rPr>
          <w:del w:id="1517" w:author="Pedrosa, Kurt L" w:date="2014-09-18T19:15:00Z"/>
          <w:rFonts w:cs="Times New Roman"/>
          <w:b/>
        </w:rPr>
      </w:pPr>
      <w:bookmarkStart w:id="1518" w:name="_Toc403485138"/>
      <w:r w:rsidRPr="003D0401">
        <w:rPr>
          <w:rFonts w:cs="Times New Roman"/>
          <w:b/>
        </w:rPr>
        <w:lastRenderedPageBreak/>
        <w:t>Appendix B: Glossary</w:t>
      </w:r>
      <w:bookmarkEnd w:id="1518"/>
    </w:p>
    <w:p w14:paraId="2833FC34" w14:textId="77777777" w:rsidR="00AB204F" w:rsidRPr="003D0401" w:rsidRDefault="00AB204F">
      <w:pPr>
        <w:pStyle w:val="Heading2"/>
        <w:pPrChange w:id="1519" w:author="Merissa Roth" w:date="2014-11-09T16:13:00Z">
          <w:pPr/>
        </w:pPrChange>
      </w:pPr>
    </w:p>
    <w:tbl>
      <w:tblPr>
        <w:tblStyle w:val="TableGrid"/>
        <w:tblpPr w:leftFromText="180" w:rightFromText="180" w:vertAnchor="text" w:horzAnchor="margin" w:tblpXSpec="center" w:tblpY="124"/>
        <w:tblW w:w="9522" w:type="dxa"/>
        <w:tblLook w:val="04A0" w:firstRow="1" w:lastRow="0" w:firstColumn="1" w:lastColumn="0" w:noHBand="0" w:noVBand="1"/>
        <w:tblPrChange w:id="1520" w:author="Merissa Roth" w:date="2014-11-09T16:30:00Z">
          <w:tblPr>
            <w:tblStyle w:val="TableGrid"/>
            <w:tblpPr w:leftFromText="180" w:rightFromText="180" w:vertAnchor="text" w:horzAnchor="margin" w:tblpXSpec="center" w:tblpY="124"/>
            <w:tblW w:w="10282" w:type="dxa"/>
            <w:tblLook w:val="04A0" w:firstRow="1" w:lastRow="0" w:firstColumn="1" w:lastColumn="0" w:noHBand="0" w:noVBand="1"/>
          </w:tblPr>
        </w:tblPrChange>
      </w:tblPr>
      <w:tblGrid>
        <w:gridCol w:w="2465"/>
        <w:gridCol w:w="7057"/>
        <w:tblGridChange w:id="1521">
          <w:tblGrid>
            <w:gridCol w:w="113"/>
            <w:gridCol w:w="2172"/>
            <w:gridCol w:w="293"/>
            <w:gridCol w:w="6292"/>
            <w:gridCol w:w="765"/>
          </w:tblGrid>
        </w:tblGridChange>
      </w:tblGrid>
      <w:tr w:rsidR="00266DC8" w:rsidRPr="003D0401" w14:paraId="457A28D7" w14:textId="77777777" w:rsidTr="00266DC8">
        <w:trPr>
          <w:trPrChange w:id="1522" w:author="Merissa Roth" w:date="2014-11-09T16:30:00Z">
            <w:trPr>
              <w:gridAfter w:val="0"/>
            </w:trPr>
          </w:trPrChange>
        </w:trPr>
        <w:tc>
          <w:tcPr>
            <w:tcW w:w="2465" w:type="dxa"/>
            <w:shd w:val="clear" w:color="auto" w:fill="BFBFBF" w:themeFill="background1" w:themeFillShade="BF"/>
            <w:tcPrChange w:id="1523" w:author="Merissa Roth" w:date="2014-11-09T16:30:00Z">
              <w:tcPr>
                <w:tcW w:w="2285" w:type="dxa"/>
                <w:gridSpan w:val="2"/>
                <w:shd w:val="clear" w:color="auto" w:fill="BFBFBF" w:themeFill="background1" w:themeFillShade="BF"/>
              </w:tcPr>
            </w:tcPrChange>
          </w:tcPr>
          <w:p w14:paraId="158F2F4B" w14:textId="77777777" w:rsidR="00266DC8" w:rsidRPr="003D0401" w:rsidRDefault="00266DC8" w:rsidP="00BC1039">
            <w:pPr>
              <w:jc w:val="center"/>
              <w:rPr>
                <w:rFonts w:ascii="Times New Roman" w:hAnsi="Times New Roman" w:cs="Times New Roman"/>
                <w:b/>
                <w:sz w:val="22"/>
                <w:szCs w:val="22"/>
              </w:rPr>
            </w:pPr>
            <w:r w:rsidRPr="003D0401">
              <w:rPr>
                <w:rFonts w:ascii="Times New Roman" w:hAnsi="Times New Roman" w:cs="Times New Roman"/>
                <w:b/>
                <w:sz w:val="22"/>
                <w:szCs w:val="22"/>
              </w:rPr>
              <w:t>Entry</w:t>
            </w:r>
          </w:p>
        </w:tc>
        <w:tc>
          <w:tcPr>
            <w:tcW w:w="7057" w:type="dxa"/>
            <w:shd w:val="clear" w:color="auto" w:fill="BFBFBF" w:themeFill="background1" w:themeFillShade="BF"/>
            <w:tcPrChange w:id="1524" w:author="Merissa Roth" w:date="2014-11-09T16:30:00Z">
              <w:tcPr>
                <w:tcW w:w="6585" w:type="dxa"/>
                <w:gridSpan w:val="2"/>
                <w:shd w:val="clear" w:color="auto" w:fill="BFBFBF" w:themeFill="background1" w:themeFillShade="BF"/>
              </w:tcPr>
            </w:tcPrChange>
          </w:tcPr>
          <w:p w14:paraId="311613AF" w14:textId="77777777" w:rsidR="00266DC8" w:rsidRPr="003D0401" w:rsidRDefault="00266DC8" w:rsidP="00BC1039">
            <w:pPr>
              <w:jc w:val="center"/>
              <w:rPr>
                <w:rStyle w:val="oneclick-link"/>
                <w:rFonts w:ascii="Times New Roman" w:hAnsi="Times New Roman" w:cs="Times New Roman"/>
                <w:b/>
                <w:sz w:val="22"/>
                <w:szCs w:val="22"/>
              </w:rPr>
            </w:pPr>
            <w:r w:rsidRPr="003D0401">
              <w:rPr>
                <w:rStyle w:val="oneclick-link"/>
                <w:rFonts w:ascii="Times New Roman" w:hAnsi="Times New Roman" w:cs="Times New Roman"/>
                <w:b/>
                <w:sz w:val="22"/>
                <w:szCs w:val="22"/>
              </w:rPr>
              <w:t>Definition</w:t>
            </w:r>
          </w:p>
        </w:tc>
      </w:tr>
      <w:tr w:rsidR="00AA137B" w:rsidRPr="003D0401" w14:paraId="0A2ACD8C" w14:textId="77777777" w:rsidTr="00266DC8">
        <w:trPr>
          <w:trPrChange w:id="1525" w:author="Merissa Roth" w:date="2014-11-09T16:30:00Z">
            <w:trPr>
              <w:gridAfter w:val="0"/>
            </w:trPr>
          </w:trPrChange>
        </w:trPr>
        <w:tc>
          <w:tcPr>
            <w:tcW w:w="2465" w:type="dxa"/>
            <w:tcPrChange w:id="1526" w:author="Merissa Roth" w:date="2014-11-09T16:30:00Z">
              <w:tcPr>
                <w:tcW w:w="2285" w:type="dxa"/>
                <w:gridSpan w:val="2"/>
              </w:tcPr>
            </w:tcPrChange>
          </w:tcPr>
          <w:p w14:paraId="54943646"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w:t>
            </w:r>
          </w:p>
        </w:tc>
        <w:tc>
          <w:tcPr>
            <w:tcW w:w="7057" w:type="dxa"/>
            <w:tcPrChange w:id="1527" w:author="Merissa Roth" w:date="2014-11-09T16:30:00Z">
              <w:tcPr>
                <w:tcW w:w="6585" w:type="dxa"/>
                <w:gridSpan w:val="2"/>
              </w:tcPr>
            </w:tcPrChange>
          </w:tcPr>
          <w:p w14:paraId="54F3059A" w14:textId="77777777" w:rsidR="00AA137B" w:rsidRPr="003D0401" w:rsidRDefault="00AA137B" w:rsidP="00BC1039">
            <w:pPr>
              <w:rPr>
                <w:rStyle w:val="oneclick-link"/>
                <w:rFonts w:ascii="Times New Roman" w:hAnsi="Times New Roman" w:cs="Times New Roman"/>
                <w:sz w:val="22"/>
                <w:szCs w:val="22"/>
              </w:rPr>
            </w:pPr>
            <w:r w:rsidRPr="003D0401">
              <w:rPr>
                <w:rStyle w:val="oneclick-link"/>
                <w:rFonts w:ascii="Times New Roman" w:hAnsi="Times New Roman" w:cs="Times New Roman"/>
                <w:sz w:val="22"/>
                <w:szCs w:val="22"/>
              </w:rPr>
              <w:t>At any time throughout a use case.</w:t>
            </w:r>
          </w:p>
        </w:tc>
      </w:tr>
      <w:tr w:rsidR="00AA137B" w:rsidRPr="003D0401" w14:paraId="2374B579" w14:textId="77777777" w:rsidTr="00266DC8">
        <w:trPr>
          <w:trPrChange w:id="1528" w:author="Merissa Roth" w:date="2014-11-09T16:30:00Z">
            <w:trPr>
              <w:gridAfter w:val="0"/>
            </w:trPr>
          </w:trPrChange>
        </w:trPr>
        <w:tc>
          <w:tcPr>
            <w:tcW w:w="2465" w:type="dxa"/>
            <w:tcPrChange w:id="1529" w:author="Merissa Roth" w:date="2014-11-09T16:30:00Z">
              <w:tcPr>
                <w:tcW w:w="2285" w:type="dxa"/>
                <w:gridSpan w:val="2"/>
              </w:tcPr>
            </w:tcPrChange>
          </w:tcPr>
          <w:p w14:paraId="271C3D37"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Autonomous</w:t>
            </w:r>
          </w:p>
        </w:tc>
        <w:tc>
          <w:tcPr>
            <w:tcW w:w="7057" w:type="dxa"/>
            <w:tcPrChange w:id="1530" w:author="Merissa Roth" w:date="2014-11-09T16:30:00Z">
              <w:tcPr>
                <w:tcW w:w="6585" w:type="dxa"/>
                <w:gridSpan w:val="2"/>
              </w:tcPr>
            </w:tcPrChange>
          </w:tcPr>
          <w:p w14:paraId="01653A28"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Behavior independent of any outside commands or authority. Moves and performs tasks by itself without human interaction past powering the APS</w:t>
            </w:r>
            <w:ins w:id="1531" w:author="Pedrosa, Kurt L" w:date="2014-09-18T19:15:00Z">
              <w:r>
                <w:rPr>
                  <w:rFonts w:ascii="Times New Roman" w:hAnsi="Times New Roman" w:cs="Times New Roman"/>
                  <w:sz w:val="22"/>
                  <w:szCs w:val="22"/>
                </w:rPr>
                <w:t xml:space="preserve"> on</w:t>
              </w:r>
            </w:ins>
            <w:r w:rsidRPr="003D0401">
              <w:rPr>
                <w:rFonts w:ascii="Times New Roman" w:hAnsi="Times New Roman" w:cs="Times New Roman"/>
                <w:sz w:val="22"/>
                <w:szCs w:val="22"/>
              </w:rPr>
              <w:t xml:space="preserve">. </w:t>
            </w:r>
          </w:p>
        </w:tc>
      </w:tr>
      <w:tr w:rsidR="00AA137B" w:rsidRPr="003D0401" w14:paraId="6821147D" w14:textId="77777777" w:rsidTr="00266DC8">
        <w:trPr>
          <w:trPrChange w:id="1532" w:author="Merissa Roth" w:date="2014-11-09T16:30:00Z">
            <w:trPr>
              <w:gridAfter w:val="0"/>
            </w:trPr>
          </w:trPrChange>
        </w:trPr>
        <w:tc>
          <w:tcPr>
            <w:tcW w:w="2465" w:type="dxa"/>
            <w:tcPrChange w:id="1533" w:author="Merissa Roth" w:date="2014-11-09T16:30:00Z">
              <w:tcPr>
                <w:tcW w:w="2285" w:type="dxa"/>
                <w:gridSpan w:val="2"/>
              </w:tcPr>
            </w:tcPrChange>
          </w:tcPr>
          <w:p w14:paraId="4F62AB7D"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Edges</w:t>
            </w:r>
          </w:p>
        </w:tc>
        <w:tc>
          <w:tcPr>
            <w:tcW w:w="7057" w:type="dxa"/>
            <w:tcPrChange w:id="1534" w:author="Merissa Roth" w:date="2014-11-09T16:30:00Z">
              <w:tcPr>
                <w:tcW w:w="6585" w:type="dxa"/>
                <w:gridSpan w:val="2"/>
              </w:tcPr>
            </w:tcPrChange>
          </w:tcPr>
          <w:p w14:paraId="1759B929"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The boundaries of the playing board.</w:t>
            </w:r>
          </w:p>
        </w:tc>
      </w:tr>
      <w:tr w:rsidR="00AA137B" w:rsidRPr="003D0401" w14:paraId="63E379B7" w14:textId="77777777" w:rsidTr="00266DC8">
        <w:trPr>
          <w:trHeight w:val="63"/>
          <w:trPrChange w:id="1535" w:author="Merissa Roth" w:date="2014-11-09T16:30:00Z">
            <w:trPr>
              <w:gridAfter w:val="0"/>
            </w:trPr>
          </w:trPrChange>
        </w:trPr>
        <w:tc>
          <w:tcPr>
            <w:tcW w:w="2465" w:type="dxa"/>
            <w:tcPrChange w:id="1536" w:author="Merissa Roth" w:date="2014-11-09T16:30:00Z">
              <w:tcPr>
                <w:tcW w:w="2285" w:type="dxa"/>
                <w:gridSpan w:val="2"/>
              </w:tcPr>
            </w:tcPrChange>
          </w:tcPr>
          <w:p w14:paraId="581BDAE5" w14:textId="77777777" w:rsidR="00AA137B" w:rsidRPr="003D0401" w:rsidRDefault="00AA137B" w:rsidP="00BC1039">
            <w:pPr>
              <w:rPr>
                <w:rFonts w:ascii="Times New Roman" w:hAnsi="Times New Roman" w:cs="Times New Roman"/>
                <w:sz w:val="22"/>
                <w:szCs w:val="22"/>
              </w:rPr>
            </w:pPr>
            <w:r w:rsidRPr="003D0401">
              <w:rPr>
                <w:rFonts w:ascii="Times New Roman" w:eastAsia="Arial Unicode MS" w:hAnsi="Times New Roman" w:cs="Times New Roman"/>
                <w:sz w:val="22"/>
                <w:szCs w:val="22"/>
              </w:rPr>
              <w:t xml:space="preserve">Error Margin </w:t>
            </w:r>
          </w:p>
        </w:tc>
        <w:tc>
          <w:tcPr>
            <w:tcW w:w="7057" w:type="dxa"/>
            <w:tcPrChange w:id="1537" w:author="Merissa Roth" w:date="2014-11-09T16:30:00Z">
              <w:tcPr>
                <w:tcW w:w="6585" w:type="dxa"/>
                <w:gridSpan w:val="2"/>
              </w:tcPr>
            </w:tcPrChange>
          </w:tcPr>
          <w:p w14:paraId="3FA97B14" w14:textId="77777777" w:rsidR="00AA137B" w:rsidRPr="003D0401" w:rsidRDefault="00AA137B" w:rsidP="00BC1039">
            <w:pPr>
              <w:rPr>
                <w:rStyle w:val="oneclick-link"/>
                <w:rFonts w:ascii="Times New Roman" w:hAnsi="Times New Roman" w:cs="Times New Roman"/>
                <w:sz w:val="22"/>
                <w:szCs w:val="22"/>
              </w:rPr>
            </w:pPr>
            <w:r w:rsidRPr="003D0401">
              <w:rPr>
                <w:rFonts w:ascii="Times New Roman" w:eastAsia="Arial Unicode MS" w:hAnsi="Times New Roman" w:cs="Times New Roman"/>
                <w:sz w:val="22"/>
                <w:szCs w:val="22"/>
              </w:rPr>
              <w:t>The range of suboptimal data for a specific set of data.</w:t>
            </w:r>
          </w:p>
        </w:tc>
      </w:tr>
      <w:tr w:rsidR="00AA137B" w:rsidRPr="003D0401" w14:paraId="5917C2E4" w14:textId="77777777" w:rsidTr="00266DC8">
        <w:trPr>
          <w:trPrChange w:id="1538" w:author="Merissa Roth" w:date="2014-11-09T16:30:00Z">
            <w:trPr>
              <w:gridAfter w:val="0"/>
            </w:trPr>
          </w:trPrChange>
        </w:trPr>
        <w:tc>
          <w:tcPr>
            <w:tcW w:w="2465" w:type="dxa"/>
            <w:tcPrChange w:id="1539" w:author="Merissa Roth" w:date="2014-11-09T16:30:00Z">
              <w:tcPr>
                <w:tcW w:w="2285" w:type="dxa"/>
                <w:gridSpan w:val="2"/>
              </w:tcPr>
            </w:tcPrChange>
          </w:tcPr>
          <w:p w14:paraId="28C15E50" w14:textId="77777777" w:rsidR="00AA137B" w:rsidRPr="003D0401" w:rsidRDefault="00AA137B" w:rsidP="00BC1039">
            <w:pPr>
              <w:rPr>
                <w:rFonts w:ascii="Times New Roman" w:eastAsia="Arial Unicode MS" w:hAnsi="Times New Roman" w:cs="Times New Roman"/>
                <w:sz w:val="22"/>
                <w:szCs w:val="22"/>
              </w:rPr>
            </w:pPr>
            <w:r w:rsidRPr="003D0401">
              <w:rPr>
                <w:rFonts w:ascii="Times New Roman" w:hAnsi="Times New Roman" w:cs="Times New Roman"/>
                <w:sz w:val="22"/>
                <w:szCs w:val="22"/>
              </w:rPr>
              <w:t>Etch-a-Sketch</w:t>
            </w:r>
          </w:p>
        </w:tc>
        <w:tc>
          <w:tcPr>
            <w:tcW w:w="7057" w:type="dxa"/>
            <w:tcPrChange w:id="1540" w:author="Merissa Roth" w:date="2014-11-09T16:30:00Z">
              <w:tcPr>
                <w:tcW w:w="6585" w:type="dxa"/>
                <w:gridSpan w:val="2"/>
              </w:tcPr>
            </w:tcPrChange>
          </w:tcPr>
          <w:p w14:paraId="1D4BEE11"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Small, travel version of the toy, Etch-a-Sketch.</w:t>
            </w:r>
            <w:ins w:id="1541" w:author="Merissa Roth" w:date="2014-11-09T16:29:00Z">
              <w:r>
                <w:rPr>
                  <w:rFonts w:ascii="Times New Roman" w:hAnsi="Times New Roman" w:cs="Times New Roman"/>
                  <w:sz w:val="22"/>
                  <w:szCs w:val="22"/>
                </w:rPr>
                <w:t xml:space="preserve"> </w:t>
              </w:r>
            </w:ins>
            <w:del w:id="1542" w:author="Merissa Roth" w:date="2014-11-09T16:29:00Z">
              <w:r w:rsidRPr="003D0401" w:rsidDel="00266DC8">
                <w:rPr>
                  <w:rFonts w:ascii="Times New Roman" w:hAnsi="Times New Roman" w:cs="Times New Roman"/>
                  <w:sz w:val="22"/>
                  <w:szCs w:val="22"/>
                </w:rPr>
                <w:delText xml:space="preserve"> </w:delText>
              </w:r>
            </w:del>
          </w:p>
          <w:p w14:paraId="04F8D533" w14:textId="33B0CC2E" w:rsidR="00AA137B" w:rsidRPr="003D0401" w:rsidRDefault="00AA137B">
            <w:pPr>
              <w:rPr>
                <w:rFonts w:ascii="Times New Roman" w:eastAsia="Arial Unicode MS" w:hAnsi="Times New Roman" w:cs="Times New Roman"/>
                <w:i/>
                <w:iCs/>
                <w:color w:val="404040" w:themeColor="text1" w:themeTint="BF"/>
                <w:sz w:val="22"/>
                <w:szCs w:val="22"/>
              </w:rPr>
              <w:pPrChange w:id="1543" w:author="Merissa Roth" w:date="2014-11-09T16:13:00Z">
                <w:pPr>
                  <w:keepNext/>
                  <w:keepLines/>
                  <w:framePr w:hSpace="180" w:wrap="around" w:vAnchor="text" w:hAnchor="margin" w:xAlign="center" w:y="124"/>
                  <w:spacing w:before="200"/>
                  <w:outlineLvl w:val="8"/>
                </w:pPr>
              </w:pPrChange>
            </w:pPr>
            <w:r w:rsidRPr="003D0401">
              <w:rPr>
                <w:rFonts w:ascii="Times New Roman" w:hAnsi="Times New Roman" w:cs="Times New Roman"/>
                <w:sz w:val="22"/>
                <w:szCs w:val="22"/>
              </w:rPr>
              <w:t>By: Ohio Art – “R” Web# 636061, SKU: FD79DD3F, UPC/EAN/ISBN:</w:t>
            </w:r>
            <w:ins w:id="1544" w:author="Merissa Roth" w:date="2014-11-09T16:29:00Z">
              <w:r>
                <w:rPr>
                  <w:rFonts w:ascii="Times New Roman" w:hAnsi="Times New Roman" w:cs="Times New Roman"/>
                  <w:sz w:val="22"/>
                  <w:szCs w:val="22"/>
                </w:rPr>
                <w:t xml:space="preserve"> </w:t>
              </w:r>
            </w:ins>
            <w:del w:id="1545" w:author="Merissa Roth" w:date="2014-11-09T16:29:00Z">
              <w:r w:rsidRPr="003D0401" w:rsidDel="00266DC8">
                <w:rPr>
                  <w:rFonts w:ascii="Times New Roman" w:hAnsi="Times New Roman" w:cs="Times New Roman"/>
                  <w:sz w:val="22"/>
                  <w:szCs w:val="22"/>
                </w:rPr>
                <w:delText xml:space="preserve"> </w:delText>
              </w:r>
            </w:del>
            <w:r w:rsidRPr="003D0401">
              <w:rPr>
                <w:rFonts w:ascii="Times New Roman" w:hAnsi="Times New Roman" w:cs="Times New Roman"/>
                <w:sz w:val="22"/>
                <w:szCs w:val="22"/>
              </w:rPr>
              <w:t>026511051508</w:t>
            </w:r>
            <w:ins w:id="1546" w:author="Pedrosa, Kurt L" w:date="2014-09-18T18:01:00Z">
              <w:r>
                <w:rPr>
                  <w:rFonts w:ascii="Times New Roman" w:hAnsi="Times New Roman" w:cs="Times New Roman"/>
                  <w:sz w:val="22"/>
                  <w:szCs w:val="22"/>
                </w:rPr>
                <w:t xml:space="preserve"> [</w:t>
              </w:r>
            </w:ins>
            <w:r w:rsidR="000A6503" w:rsidRPr="000A6503">
              <w:rPr>
                <w:rFonts w:ascii="Times New Roman" w:hAnsi="Times New Roman" w:cs="Times New Roman"/>
                <w:strike/>
                <w:color w:val="00B050"/>
                <w:sz w:val="22"/>
                <w:szCs w:val="22"/>
              </w:rPr>
              <w:t>7</w:t>
            </w:r>
            <w:ins w:id="1547" w:author="Pedrosa, Kurt L" w:date="2014-09-18T18:01:00Z">
              <w:del w:id="1548" w:author="Worldwide, Computer Support" w:date="2014-09-26T17:28:00Z">
                <w:r w:rsidRPr="000A6503" w:rsidDel="008A3318">
                  <w:rPr>
                    <w:rFonts w:ascii="Times New Roman" w:hAnsi="Times New Roman" w:cs="Times New Roman"/>
                    <w:color w:val="FF0000"/>
                    <w:sz w:val="22"/>
                    <w:szCs w:val="22"/>
                  </w:rPr>
                  <w:delText>7</w:delText>
                </w:r>
              </w:del>
            </w:ins>
            <w:ins w:id="1549" w:author="Worldwide, Computer Support" w:date="2014-09-26T17:28:00Z">
              <w:r w:rsidRPr="000A6503">
                <w:rPr>
                  <w:rFonts w:ascii="Times New Roman" w:hAnsi="Times New Roman" w:cs="Times New Roman"/>
                  <w:color w:val="FF0000"/>
                  <w:sz w:val="22"/>
                  <w:szCs w:val="22"/>
                </w:rPr>
                <w:t>1</w:t>
              </w:r>
            </w:ins>
            <w:ins w:id="1550" w:author="Pedrosa, Kurt L" w:date="2014-09-18T18:01:00Z">
              <w:r>
                <w:rPr>
                  <w:rFonts w:ascii="Times New Roman" w:hAnsi="Times New Roman" w:cs="Times New Roman"/>
                  <w:sz w:val="22"/>
                  <w:szCs w:val="22"/>
                </w:rPr>
                <w:t>]</w:t>
              </w:r>
            </w:ins>
            <w:r w:rsidRPr="003D0401">
              <w:rPr>
                <w:rFonts w:ascii="Times New Roman" w:hAnsi="Times New Roman" w:cs="Times New Roman"/>
                <w:sz w:val="22"/>
                <w:szCs w:val="22"/>
              </w:rPr>
              <w:t>.</w:t>
            </w:r>
          </w:p>
        </w:tc>
      </w:tr>
      <w:tr w:rsidR="00AA137B" w:rsidRPr="003D0401" w14:paraId="5758FB75" w14:textId="77777777" w:rsidTr="00266DC8">
        <w:trPr>
          <w:trHeight w:val="70"/>
          <w:trPrChange w:id="1551" w:author="Merissa Roth" w:date="2014-11-09T16:30:00Z">
            <w:trPr>
              <w:gridAfter w:val="0"/>
              <w:trHeight w:val="70"/>
            </w:trPr>
          </w:trPrChange>
        </w:trPr>
        <w:tc>
          <w:tcPr>
            <w:tcW w:w="2465" w:type="dxa"/>
            <w:tcPrChange w:id="1552" w:author="Merissa Roth" w:date="2014-11-09T16:30:00Z">
              <w:tcPr>
                <w:tcW w:w="2285" w:type="dxa"/>
                <w:gridSpan w:val="2"/>
              </w:tcPr>
            </w:tcPrChange>
          </w:tcPr>
          <w:p w14:paraId="7F9C9BF6"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Finish Line</w:t>
            </w:r>
          </w:p>
        </w:tc>
        <w:tc>
          <w:tcPr>
            <w:tcW w:w="7057" w:type="dxa"/>
            <w:tcPrChange w:id="1553" w:author="Merissa Roth" w:date="2014-11-09T16:30:00Z">
              <w:tcPr>
                <w:tcW w:w="6585" w:type="dxa"/>
                <w:gridSpan w:val="2"/>
              </w:tcPr>
            </w:tcPrChange>
          </w:tcPr>
          <w:p w14:paraId="3618253A"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A line signifying the end of the course.</w:t>
            </w:r>
          </w:p>
        </w:tc>
      </w:tr>
      <w:tr w:rsidR="00AA137B" w:rsidRPr="003D0401" w14:paraId="08F94DF0" w14:textId="77777777" w:rsidTr="00266DC8">
        <w:trPr>
          <w:trHeight w:val="70"/>
          <w:trPrChange w:id="1554" w:author="Merissa Roth" w:date="2014-11-09T16:30:00Z">
            <w:trPr>
              <w:gridAfter w:val="0"/>
              <w:trHeight w:val="70"/>
            </w:trPr>
          </w:trPrChange>
        </w:trPr>
        <w:tc>
          <w:tcPr>
            <w:tcW w:w="2465" w:type="dxa"/>
            <w:tcPrChange w:id="1555" w:author="Merissa Roth" w:date="2014-11-09T16:30:00Z">
              <w:tcPr>
                <w:tcW w:w="2285" w:type="dxa"/>
                <w:gridSpan w:val="2"/>
              </w:tcPr>
            </w:tcPrChange>
          </w:tcPr>
          <w:p w14:paraId="0BB3AC19"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 xml:space="preserve">Game Station </w:t>
            </w:r>
          </w:p>
        </w:tc>
        <w:tc>
          <w:tcPr>
            <w:tcW w:w="7057" w:type="dxa"/>
            <w:tcPrChange w:id="1556" w:author="Merissa Roth" w:date="2014-11-09T16:30:00Z">
              <w:tcPr>
                <w:tcW w:w="6585" w:type="dxa"/>
                <w:gridSpan w:val="2"/>
              </w:tcPr>
            </w:tcPrChange>
          </w:tcPr>
          <w:p w14:paraId="06DDE07A" w14:textId="55CE073B"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White box</w:t>
            </w:r>
            <w:ins w:id="1557" w:author="Pedrosa, Kurt L" w:date="2014-09-18T19:15:00Z">
              <w:r>
                <w:rPr>
                  <w:rFonts w:ascii="Times New Roman" w:hAnsi="Times New Roman" w:cs="Times New Roman"/>
                  <w:sz w:val="22"/>
                  <w:szCs w:val="22"/>
                </w:rPr>
                <w:t>, 1 ft. x 1 ft. in size</w:t>
              </w:r>
            </w:ins>
            <w:r w:rsidR="003A1F90">
              <w:rPr>
                <w:rFonts w:ascii="Times New Roman" w:hAnsi="Times New Roman" w:cs="Times New Roman"/>
                <w:sz w:val="22"/>
                <w:szCs w:val="22"/>
              </w:rPr>
              <w:t xml:space="preserve"> </w:t>
            </w:r>
            <w:r w:rsidR="003A1F90" w:rsidRPr="000A6503">
              <w:rPr>
                <w:rFonts w:ascii="Times New Roman" w:hAnsi="Times New Roman" w:cs="Times New Roman"/>
                <w:color w:val="FF0000"/>
                <w:sz w:val="22"/>
                <w:szCs w:val="22"/>
              </w:rPr>
              <w:t>6 in. away from the edge of the playing board</w:t>
            </w:r>
            <w:r w:rsidR="003A1F90">
              <w:rPr>
                <w:rFonts w:ascii="Times New Roman" w:hAnsi="Times New Roman" w:cs="Times New Roman"/>
                <w:sz w:val="22"/>
                <w:szCs w:val="22"/>
              </w:rPr>
              <w:t>,</w:t>
            </w:r>
            <w:r w:rsidRPr="003D0401">
              <w:rPr>
                <w:rFonts w:ascii="Times New Roman" w:hAnsi="Times New Roman" w:cs="Times New Roman"/>
                <w:sz w:val="22"/>
                <w:szCs w:val="22"/>
              </w:rPr>
              <w:t xml:space="preserve"> on the playing boards where the objects are sitting</w:t>
            </w:r>
            <w:ins w:id="1558" w:author="Pedrosa, Kurt L" w:date="2014-09-18T18:04:00Z">
              <w:r>
                <w:rPr>
                  <w:rFonts w:ascii="Times New Roman" w:hAnsi="Times New Roman" w:cs="Times New Roman"/>
                  <w:sz w:val="22"/>
                  <w:szCs w:val="22"/>
                </w:rPr>
                <w:t>.</w:t>
              </w:r>
            </w:ins>
          </w:p>
        </w:tc>
      </w:tr>
      <w:tr w:rsidR="00AA137B" w:rsidRPr="003D0401" w14:paraId="7D1BB0FA" w14:textId="77777777" w:rsidTr="00266DC8">
        <w:trPr>
          <w:trPrChange w:id="1559" w:author="Merissa Roth" w:date="2014-11-09T16:30:00Z">
            <w:trPr>
              <w:gridAfter w:val="0"/>
            </w:trPr>
          </w:trPrChange>
        </w:trPr>
        <w:tc>
          <w:tcPr>
            <w:tcW w:w="2465" w:type="dxa"/>
            <w:tcPrChange w:id="1560" w:author="Merissa Roth" w:date="2014-11-09T16:30:00Z">
              <w:tcPr>
                <w:tcW w:w="2285" w:type="dxa"/>
                <w:gridSpan w:val="2"/>
              </w:tcPr>
            </w:tcPrChange>
          </w:tcPr>
          <w:p w14:paraId="5F2FAAB4"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Line</w:t>
            </w:r>
          </w:p>
        </w:tc>
        <w:tc>
          <w:tcPr>
            <w:tcW w:w="7057" w:type="dxa"/>
            <w:tcPrChange w:id="1561" w:author="Merissa Roth" w:date="2014-11-09T16:30:00Z">
              <w:tcPr>
                <w:tcW w:w="6585" w:type="dxa"/>
                <w:gridSpan w:val="2"/>
              </w:tcPr>
            </w:tcPrChange>
          </w:tcPr>
          <w:p w14:paraId="42B4B646"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 xml:space="preserve">White lines painted on the playing board defined by painter’s tape. </w:t>
            </w:r>
          </w:p>
          <w:p w14:paraId="29C17113" w14:textId="44E9FC45" w:rsidR="00AA137B" w:rsidRPr="003D0401" w:rsidRDefault="00AA137B">
            <w:pPr>
              <w:rPr>
                <w:rFonts w:ascii="Times New Roman" w:eastAsiaTheme="majorEastAsia" w:hAnsi="Times New Roman" w:cs="Times New Roman"/>
                <w:i/>
                <w:iCs/>
                <w:color w:val="404040" w:themeColor="text1" w:themeTint="BF"/>
                <w:sz w:val="22"/>
                <w:szCs w:val="22"/>
              </w:rPr>
              <w:pPrChange w:id="1562" w:author="Merissa Roth" w:date="2014-11-09T16:13:00Z">
                <w:pPr>
                  <w:keepNext/>
                  <w:keepLines/>
                  <w:framePr w:hSpace="180" w:wrap="around" w:vAnchor="text" w:hAnchor="margin" w:xAlign="center" w:y="124"/>
                  <w:spacing w:before="200"/>
                  <w:outlineLvl w:val="8"/>
                </w:pPr>
              </w:pPrChange>
            </w:pPr>
            <w:r w:rsidRPr="003D0401">
              <w:rPr>
                <w:rFonts w:ascii="Times New Roman" w:hAnsi="Times New Roman" w:cs="Times New Roman"/>
                <w:sz w:val="22"/>
                <w:szCs w:val="22"/>
              </w:rPr>
              <w:t>Scotch Blue 0.94 in. x 60 yds. Painter’s Tape; Home depot: Model# 2090-1J Store SKU # 958999</w:t>
            </w:r>
            <w:ins w:id="1563" w:author="Pedrosa, Kurt L" w:date="2014-09-18T18:00:00Z">
              <w:r>
                <w:rPr>
                  <w:rFonts w:ascii="Times New Roman" w:hAnsi="Times New Roman" w:cs="Times New Roman"/>
                  <w:sz w:val="22"/>
                  <w:szCs w:val="22"/>
                </w:rPr>
                <w:t xml:space="preserve"> [</w:t>
              </w:r>
              <w:del w:id="1564" w:author="Worldwide, Computer Support" w:date="2014-09-26T17:28:00Z">
                <w:r w:rsidDel="008A3318">
                  <w:rPr>
                    <w:rFonts w:ascii="Times New Roman" w:hAnsi="Times New Roman" w:cs="Times New Roman"/>
                    <w:sz w:val="22"/>
                    <w:szCs w:val="22"/>
                  </w:rPr>
                  <w:delText>7</w:delText>
                </w:r>
              </w:del>
            </w:ins>
            <w:r w:rsidR="000A6503" w:rsidRPr="000A6503">
              <w:rPr>
                <w:rFonts w:ascii="Times New Roman" w:hAnsi="Times New Roman" w:cs="Times New Roman"/>
                <w:strike/>
                <w:color w:val="00B050"/>
                <w:sz w:val="22"/>
                <w:szCs w:val="22"/>
              </w:rPr>
              <w:t>7</w:t>
            </w:r>
            <w:ins w:id="1565" w:author="Pedrosa, Kurt L" w:date="2014-09-18T18:01:00Z">
              <w:del w:id="1566" w:author="Worldwide, Computer Support" w:date="2014-09-26T17:28:00Z">
                <w:r w:rsidR="000A6503" w:rsidRPr="000A6503" w:rsidDel="008A3318">
                  <w:rPr>
                    <w:rFonts w:ascii="Times New Roman" w:hAnsi="Times New Roman" w:cs="Times New Roman"/>
                    <w:color w:val="FF0000"/>
                    <w:sz w:val="22"/>
                    <w:szCs w:val="22"/>
                  </w:rPr>
                  <w:delText>7</w:delText>
                </w:r>
              </w:del>
            </w:ins>
            <w:ins w:id="1567" w:author="Worldwide, Computer Support" w:date="2014-09-26T17:28:00Z">
              <w:r w:rsidR="000A6503" w:rsidRPr="000A6503">
                <w:rPr>
                  <w:rFonts w:ascii="Times New Roman" w:hAnsi="Times New Roman" w:cs="Times New Roman"/>
                  <w:color w:val="FF0000"/>
                  <w:sz w:val="22"/>
                  <w:szCs w:val="22"/>
                </w:rPr>
                <w:t>1</w:t>
              </w:r>
            </w:ins>
            <w:ins w:id="1568" w:author="Pedrosa, Kurt L" w:date="2014-09-18T18:00:00Z">
              <w:r>
                <w:rPr>
                  <w:rFonts w:ascii="Times New Roman" w:hAnsi="Times New Roman" w:cs="Times New Roman"/>
                  <w:sz w:val="22"/>
                  <w:szCs w:val="22"/>
                </w:rPr>
                <w:t>]</w:t>
              </w:r>
            </w:ins>
            <w:r w:rsidRPr="003D0401">
              <w:rPr>
                <w:rFonts w:ascii="Times New Roman" w:hAnsi="Times New Roman" w:cs="Times New Roman"/>
                <w:sz w:val="22"/>
                <w:szCs w:val="22"/>
              </w:rPr>
              <w:t xml:space="preserve">. </w:t>
            </w:r>
          </w:p>
        </w:tc>
      </w:tr>
      <w:tr w:rsidR="00AA137B" w:rsidRPr="003D0401" w14:paraId="5D67923C" w14:textId="77777777" w:rsidTr="00266DC8">
        <w:trPr>
          <w:trPrChange w:id="1569" w:author="Merissa Roth" w:date="2014-11-09T16:30:00Z">
            <w:trPr>
              <w:gridAfter w:val="0"/>
            </w:trPr>
          </w:trPrChange>
        </w:trPr>
        <w:tc>
          <w:tcPr>
            <w:tcW w:w="2465" w:type="dxa"/>
            <w:tcPrChange w:id="1570" w:author="Merissa Roth" w:date="2014-11-09T16:30:00Z">
              <w:tcPr>
                <w:tcW w:w="2285" w:type="dxa"/>
                <w:gridSpan w:val="2"/>
              </w:tcPr>
            </w:tcPrChange>
          </w:tcPr>
          <w:p w14:paraId="2A61672D"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shd w:val="clear" w:color="auto" w:fill="FFFFFF"/>
              </w:rPr>
              <w:t>Middle Button</w:t>
            </w:r>
          </w:p>
        </w:tc>
        <w:tc>
          <w:tcPr>
            <w:tcW w:w="7057" w:type="dxa"/>
            <w:tcPrChange w:id="1571" w:author="Merissa Roth" w:date="2014-11-09T16:30:00Z">
              <w:tcPr>
                <w:tcW w:w="6585" w:type="dxa"/>
                <w:gridSpan w:val="2"/>
              </w:tcPr>
            </w:tcPrChange>
          </w:tcPr>
          <w:p w14:paraId="75BFE2AA" w14:textId="03A30119" w:rsidR="00AA137B" w:rsidRPr="000A6503" w:rsidRDefault="00AA137B" w:rsidP="00BC1039">
            <w:pPr>
              <w:rPr>
                <w:rFonts w:ascii="Times New Roman" w:hAnsi="Times New Roman" w:cs="Times New Roman"/>
                <w:sz w:val="22"/>
                <w:szCs w:val="22"/>
                <w:shd w:val="clear" w:color="auto" w:fill="FFFFFF"/>
              </w:rPr>
            </w:pPr>
            <w:r w:rsidRPr="003D0401">
              <w:rPr>
                <w:rFonts w:ascii="Times New Roman" w:hAnsi="Times New Roman" w:cs="Times New Roman"/>
                <w:sz w:val="22"/>
                <w:szCs w:val="22"/>
                <w:shd w:val="clear" w:color="auto" w:fill="FFFFFF"/>
              </w:rPr>
              <w:t>On the Simon</w:t>
            </w:r>
            <w:r w:rsidRPr="003D0401">
              <w:rPr>
                <w:rStyle w:val="apple-converted-space"/>
                <w:rFonts w:ascii="Times New Roman" w:hAnsi="Times New Roman" w:cs="Times New Roman"/>
                <w:sz w:val="22"/>
                <w:szCs w:val="22"/>
                <w:shd w:val="clear" w:color="auto" w:fill="FFFFFF"/>
              </w:rPr>
              <w:t> </w:t>
            </w:r>
            <w:del w:id="1572" w:author="Pedrosa, Kurt L" w:date="2014-09-18T17:43:00Z">
              <w:r w:rsidRPr="003D0401" w:rsidDel="00514745">
                <w:rPr>
                  <w:rFonts w:ascii="Times New Roman" w:hAnsi="Times New Roman" w:cs="Times New Roman"/>
                  <w:sz w:val="22"/>
                  <w:szCs w:val="22"/>
                  <w:shd w:val="clear" w:color="auto" w:fill="FFFFFF"/>
                </w:rPr>
                <w:delText>Carabineer</w:delText>
              </w:r>
            </w:del>
            <w:ins w:id="1573" w:author="Pedrosa, Kurt L" w:date="2014-09-18T17:43:00Z">
              <w:r>
                <w:rPr>
                  <w:rFonts w:ascii="Times New Roman" w:hAnsi="Times New Roman" w:cs="Times New Roman"/>
                  <w:sz w:val="22"/>
                  <w:szCs w:val="22"/>
                  <w:shd w:val="clear" w:color="auto" w:fill="FFFFFF"/>
                </w:rPr>
                <w:t>Carabiner</w:t>
              </w:r>
            </w:ins>
            <w:r w:rsidRPr="003D0401">
              <w:rPr>
                <w:rFonts w:ascii="Times New Roman" w:hAnsi="Times New Roman" w:cs="Times New Roman"/>
                <w:sz w:val="22"/>
                <w:szCs w:val="22"/>
                <w:shd w:val="clear" w:color="auto" w:fill="FFFFFF"/>
              </w:rPr>
              <w:t>,</w:t>
            </w:r>
            <w:r w:rsidR="000A6503">
              <w:rPr>
                <w:rFonts w:ascii="Times New Roman" w:hAnsi="Times New Roman" w:cs="Times New Roman"/>
                <w:sz w:val="22"/>
                <w:szCs w:val="22"/>
                <w:shd w:val="clear" w:color="auto" w:fill="FFFFFF"/>
              </w:rPr>
              <w:t xml:space="preserve"> </w:t>
            </w:r>
            <w:r w:rsidR="000A6503" w:rsidRPr="000A6503">
              <w:rPr>
                <w:strike/>
                <w:color w:val="00B050"/>
                <w:sz w:val="22"/>
                <w:szCs w:val="22"/>
              </w:rPr>
              <w:t>there are three (3) round buttons that control the game setting, the round button in the middle is referred to as the middle button.</w:t>
            </w:r>
            <w:r w:rsidR="000A6503" w:rsidRPr="000A6503">
              <w:rPr>
                <w:color w:val="00B050"/>
                <w:sz w:val="22"/>
                <w:szCs w:val="22"/>
              </w:rPr>
              <w:t xml:space="preserve"> </w:t>
            </w:r>
            <w:del w:id="1574" w:author="Merissa Roth" w:date="2014-11-09T13:18:00Z">
              <w:r w:rsidRPr="000A6503" w:rsidDel="00726614">
                <w:rPr>
                  <w:rFonts w:ascii="Times New Roman" w:hAnsi="Times New Roman" w:cs="Times New Roman"/>
                  <w:color w:val="FF0000"/>
                  <w:sz w:val="22"/>
                  <w:szCs w:val="22"/>
                  <w:shd w:val="clear" w:color="auto" w:fill="FFFFFF"/>
                </w:rPr>
                <w:delText xml:space="preserve">there are three </w:delText>
              </w:r>
            </w:del>
            <w:del w:id="1575" w:author="Merissa Roth" w:date="2014-11-09T13:17:00Z">
              <w:r w:rsidRPr="000A6503" w:rsidDel="00726614">
                <w:rPr>
                  <w:rFonts w:ascii="Times New Roman" w:hAnsi="Times New Roman" w:cs="Times New Roman"/>
                  <w:color w:val="FF0000"/>
                  <w:sz w:val="22"/>
                  <w:szCs w:val="22"/>
                  <w:shd w:val="clear" w:color="auto" w:fill="FFFFFF"/>
                </w:rPr>
                <w:delText xml:space="preserve">(3) </w:delText>
              </w:r>
            </w:del>
            <w:del w:id="1576" w:author="Merissa Roth" w:date="2014-11-09T13:18:00Z">
              <w:r w:rsidRPr="000A6503" w:rsidDel="00726614">
                <w:rPr>
                  <w:rFonts w:ascii="Times New Roman" w:hAnsi="Times New Roman" w:cs="Times New Roman"/>
                  <w:color w:val="FF0000"/>
                  <w:sz w:val="22"/>
                  <w:szCs w:val="22"/>
                  <w:shd w:val="clear" w:color="auto" w:fill="FFFFFF"/>
                </w:rPr>
                <w:delText>round buttons that control the game setting, the round button in the middle is referred to as the middle button</w:delText>
              </w:r>
            </w:del>
            <w:proofErr w:type="gramStart"/>
            <w:ins w:id="1577" w:author="Merissa Roth" w:date="2014-11-09T13:18:00Z">
              <w:r w:rsidRPr="000A6503">
                <w:rPr>
                  <w:rFonts w:ascii="Times New Roman" w:hAnsi="Times New Roman" w:cs="Times New Roman"/>
                  <w:color w:val="FF0000"/>
                  <w:sz w:val="22"/>
                  <w:szCs w:val="22"/>
                  <w:shd w:val="clear" w:color="auto" w:fill="FFFFFF"/>
                </w:rPr>
                <w:t>there</w:t>
              </w:r>
              <w:proofErr w:type="gramEnd"/>
              <w:r w:rsidRPr="000A6503">
                <w:rPr>
                  <w:rFonts w:ascii="Times New Roman" w:hAnsi="Times New Roman" w:cs="Times New Roman"/>
                  <w:color w:val="FF0000"/>
                  <w:sz w:val="22"/>
                  <w:szCs w:val="22"/>
                  <w:shd w:val="clear" w:color="auto" w:fill="FFFFFF"/>
                </w:rPr>
                <w:t xml:space="preserve"> is a large button used to start the game</w:t>
              </w:r>
            </w:ins>
            <w:r w:rsidRPr="000A6503">
              <w:rPr>
                <w:rFonts w:ascii="Times New Roman" w:hAnsi="Times New Roman" w:cs="Times New Roman"/>
                <w:color w:val="FF0000"/>
                <w:sz w:val="22"/>
                <w:szCs w:val="22"/>
                <w:shd w:val="clear" w:color="auto" w:fill="FFFFFF"/>
              </w:rPr>
              <w:t>.</w:t>
            </w:r>
          </w:p>
        </w:tc>
      </w:tr>
      <w:tr w:rsidR="00AA137B" w:rsidRPr="003D0401" w14:paraId="44B21ABE" w14:textId="77777777" w:rsidTr="00266DC8">
        <w:trPr>
          <w:trPrChange w:id="1578" w:author="Merissa Roth" w:date="2014-11-09T16:30:00Z">
            <w:trPr>
              <w:gridAfter w:val="0"/>
            </w:trPr>
          </w:trPrChange>
        </w:trPr>
        <w:tc>
          <w:tcPr>
            <w:tcW w:w="2465" w:type="dxa"/>
            <w:tcPrChange w:id="1579" w:author="Merissa Roth" w:date="2014-11-09T16:30:00Z">
              <w:tcPr>
                <w:tcW w:w="2285" w:type="dxa"/>
                <w:gridSpan w:val="2"/>
              </w:tcPr>
            </w:tcPrChange>
          </w:tcPr>
          <w:p w14:paraId="6961F903" w14:textId="77777777" w:rsidR="00AA137B" w:rsidRPr="003D0401" w:rsidRDefault="00AA137B" w:rsidP="00BC1039">
            <w:pPr>
              <w:rPr>
                <w:rFonts w:ascii="Times New Roman" w:hAnsi="Times New Roman" w:cs="Times New Roman"/>
                <w:sz w:val="22"/>
                <w:szCs w:val="22"/>
              </w:rPr>
            </w:pPr>
            <w:r w:rsidRPr="003D0401">
              <w:rPr>
                <w:rFonts w:ascii="Times New Roman" w:eastAsia="Arial Unicode MS" w:hAnsi="Times New Roman" w:cs="Times New Roman"/>
                <w:sz w:val="22"/>
                <w:szCs w:val="22"/>
              </w:rPr>
              <w:t>Navigational System</w:t>
            </w:r>
          </w:p>
        </w:tc>
        <w:tc>
          <w:tcPr>
            <w:tcW w:w="7057" w:type="dxa"/>
            <w:tcPrChange w:id="1580" w:author="Merissa Roth" w:date="2014-11-09T16:30:00Z">
              <w:tcPr>
                <w:tcW w:w="6585" w:type="dxa"/>
                <w:gridSpan w:val="2"/>
              </w:tcPr>
            </w:tcPrChange>
          </w:tcPr>
          <w:p w14:paraId="6E9AD389" w14:textId="77777777" w:rsidR="00AA137B" w:rsidRPr="003D0401" w:rsidRDefault="00AA137B" w:rsidP="00BC1039">
            <w:pPr>
              <w:rPr>
                <w:rFonts w:ascii="Times New Roman" w:hAnsi="Times New Roman" w:cs="Times New Roman"/>
                <w:sz w:val="22"/>
                <w:szCs w:val="22"/>
              </w:rPr>
            </w:pPr>
            <w:r w:rsidRPr="003D0401">
              <w:rPr>
                <w:rFonts w:ascii="Times New Roman" w:eastAsia="Arial Unicode MS" w:hAnsi="Times New Roman" w:cs="Times New Roman"/>
                <w:sz w:val="22"/>
                <w:szCs w:val="22"/>
              </w:rPr>
              <w:t>A subsystem controlling direction, speed, and maneuvering of the APS.</w:t>
            </w:r>
          </w:p>
        </w:tc>
      </w:tr>
      <w:tr w:rsidR="00AA137B" w:rsidRPr="003D0401" w14:paraId="395F819C" w14:textId="77777777" w:rsidTr="00266DC8">
        <w:trPr>
          <w:trPrChange w:id="1581" w:author="Merissa Roth" w:date="2014-11-09T16:30:00Z">
            <w:trPr>
              <w:gridAfter w:val="0"/>
            </w:trPr>
          </w:trPrChange>
        </w:trPr>
        <w:tc>
          <w:tcPr>
            <w:tcW w:w="2465" w:type="dxa"/>
            <w:tcPrChange w:id="1582" w:author="Merissa Roth" w:date="2014-11-09T16:30:00Z">
              <w:tcPr>
                <w:tcW w:w="2285" w:type="dxa"/>
                <w:gridSpan w:val="2"/>
              </w:tcPr>
            </w:tcPrChange>
          </w:tcPr>
          <w:p w14:paraId="7FB8BB1E" w14:textId="77777777" w:rsidR="00AA137B" w:rsidRPr="003D0401" w:rsidRDefault="00AA137B" w:rsidP="00BC1039">
            <w:pPr>
              <w:rPr>
                <w:rFonts w:ascii="Times New Roman" w:eastAsia="Arial Unicode MS" w:hAnsi="Times New Roman" w:cs="Times New Roman"/>
                <w:sz w:val="22"/>
                <w:szCs w:val="22"/>
              </w:rPr>
            </w:pPr>
            <w:r w:rsidRPr="003D0401">
              <w:rPr>
                <w:rFonts w:ascii="Times New Roman" w:hAnsi="Times New Roman" w:cs="Times New Roman"/>
                <w:sz w:val="22"/>
                <w:szCs w:val="22"/>
              </w:rPr>
              <w:t>Object</w:t>
            </w:r>
          </w:p>
        </w:tc>
        <w:tc>
          <w:tcPr>
            <w:tcW w:w="7057" w:type="dxa"/>
            <w:tcPrChange w:id="1583" w:author="Merissa Roth" w:date="2014-11-09T16:30:00Z">
              <w:tcPr>
                <w:tcW w:w="6585" w:type="dxa"/>
                <w:gridSpan w:val="2"/>
              </w:tcPr>
            </w:tcPrChange>
          </w:tcPr>
          <w:p w14:paraId="6CEF74C4" w14:textId="422B85B4" w:rsidR="00AA137B" w:rsidRPr="003D0401" w:rsidRDefault="00AA137B">
            <w:pPr>
              <w:pStyle w:val="Body"/>
              <w:rPr>
                <w:rFonts w:ascii="Times New Roman" w:hAnsi="Times New Roman" w:cs="Times New Roman"/>
                <w:i/>
                <w:iCs/>
                <w:color w:val="auto"/>
                <w:sz w:val="22"/>
                <w:szCs w:val="22"/>
              </w:rPr>
              <w:pPrChange w:id="1584" w:author="Merissa Roth" w:date="2014-11-09T16:13:00Z">
                <w:pPr>
                  <w:pStyle w:val="Body"/>
                  <w:keepNext/>
                  <w:keepLines/>
                  <w:framePr w:hSpace="180" w:wrap="around" w:vAnchor="text" w:hAnchor="margin" w:xAlign="center" w:y="124"/>
                  <w:spacing w:before="200"/>
                  <w:outlineLvl w:val="8"/>
                </w:pPr>
              </w:pPrChange>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ins w:id="1585" w:author="Pedrosa, Kurt L" w:date="2014-09-18T18:01:00Z">
              <w:r>
                <w:rPr>
                  <w:rFonts w:ascii="Times New Roman" w:hAnsi="Times New Roman" w:cs="Times New Roman"/>
                  <w:color w:val="auto"/>
                  <w:sz w:val="22"/>
                  <w:szCs w:val="22"/>
                </w:rPr>
                <w:t xml:space="preserve"> [</w:t>
              </w:r>
              <w:del w:id="1586" w:author="Worldwide, Computer Support" w:date="2014-09-26T17:28:00Z">
                <w:r w:rsidDel="008A3318">
                  <w:rPr>
                    <w:rFonts w:ascii="Times New Roman" w:hAnsi="Times New Roman" w:cs="Times New Roman"/>
                    <w:color w:val="auto"/>
                    <w:sz w:val="22"/>
                    <w:szCs w:val="22"/>
                  </w:rPr>
                  <w:delText>7</w:delText>
                </w:r>
              </w:del>
            </w:ins>
            <w:r w:rsidR="000A6503" w:rsidRPr="000A6503">
              <w:rPr>
                <w:rFonts w:ascii="Times New Roman" w:hAnsi="Times New Roman" w:cs="Times New Roman"/>
                <w:strike/>
                <w:color w:val="00B050"/>
                <w:sz w:val="22"/>
                <w:szCs w:val="22"/>
              </w:rPr>
              <w:t>7</w:t>
            </w:r>
            <w:ins w:id="1587" w:author="Pedrosa, Kurt L" w:date="2014-09-18T18:01:00Z">
              <w:del w:id="1588" w:author="Worldwide, Computer Support" w:date="2014-09-26T17:28:00Z">
                <w:r w:rsidR="000A6503" w:rsidRPr="000A6503" w:rsidDel="008A3318">
                  <w:rPr>
                    <w:rFonts w:ascii="Times New Roman" w:hAnsi="Times New Roman" w:cs="Times New Roman"/>
                    <w:color w:val="FF0000"/>
                    <w:sz w:val="22"/>
                    <w:szCs w:val="22"/>
                  </w:rPr>
                  <w:delText>7</w:delText>
                </w:r>
              </w:del>
            </w:ins>
            <w:ins w:id="1589" w:author="Worldwide, Computer Support" w:date="2014-09-26T17:28:00Z">
              <w:r w:rsidR="000A6503" w:rsidRPr="000A6503">
                <w:rPr>
                  <w:rFonts w:ascii="Times New Roman" w:hAnsi="Times New Roman" w:cs="Times New Roman"/>
                  <w:color w:val="FF0000"/>
                  <w:sz w:val="22"/>
                  <w:szCs w:val="22"/>
                </w:rPr>
                <w:t>1</w:t>
              </w:r>
            </w:ins>
            <w:ins w:id="1590" w:author="Pedrosa, Kurt L" w:date="2014-09-18T18:01:00Z">
              <w:r>
                <w:rPr>
                  <w:rFonts w:ascii="Times New Roman" w:hAnsi="Times New Roman" w:cs="Times New Roman"/>
                  <w:color w:val="auto"/>
                  <w:sz w:val="22"/>
                  <w:szCs w:val="22"/>
                </w:rPr>
                <w:t>]</w:t>
              </w:r>
            </w:ins>
            <w:r w:rsidRPr="003D0401">
              <w:rPr>
                <w:rFonts w:ascii="Times New Roman" w:hAnsi="Times New Roman" w:cs="Times New Roman"/>
                <w:color w:val="auto"/>
                <w:sz w:val="22"/>
                <w:szCs w:val="22"/>
              </w:rPr>
              <w:t xml:space="preserve">. </w:t>
            </w:r>
          </w:p>
        </w:tc>
      </w:tr>
      <w:tr w:rsidR="00334185" w:rsidRPr="003D0401" w14:paraId="178E37DE" w14:textId="77777777" w:rsidTr="00266DC8">
        <w:tc>
          <w:tcPr>
            <w:tcW w:w="2465" w:type="dxa"/>
          </w:tcPr>
          <w:p w14:paraId="20E97C87" w14:textId="4601FE37" w:rsidR="00334185" w:rsidRPr="003D0401" w:rsidRDefault="00334185" w:rsidP="00BC1039">
            <w:pPr>
              <w:rPr>
                <w:rFonts w:ascii="Times New Roman" w:hAnsi="Times New Roman" w:cs="Times New Roman"/>
                <w:sz w:val="22"/>
                <w:szCs w:val="22"/>
              </w:rPr>
            </w:pPr>
            <w:r>
              <w:rPr>
                <w:rFonts w:ascii="Times New Roman" w:hAnsi="Times New Roman" w:cs="Times New Roman"/>
                <w:sz w:val="22"/>
                <w:szCs w:val="22"/>
              </w:rPr>
              <w:t>Object Detection System</w:t>
            </w:r>
          </w:p>
        </w:tc>
        <w:tc>
          <w:tcPr>
            <w:tcW w:w="7057" w:type="dxa"/>
          </w:tcPr>
          <w:p w14:paraId="385B09A8" w14:textId="0071D580" w:rsidR="00334185" w:rsidRPr="003D0401" w:rsidRDefault="00334185">
            <w:pPr>
              <w:pStyle w:val="Body"/>
              <w:rPr>
                <w:rFonts w:ascii="Times New Roman" w:hAnsi="Times New Roman" w:cs="Times New Roman"/>
                <w:color w:val="auto"/>
                <w:sz w:val="22"/>
                <w:szCs w:val="22"/>
              </w:rPr>
            </w:pPr>
            <w:r>
              <w:rPr>
                <w:rFonts w:ascii="Times New Roman" w:hAnsi="Times New Roman" w:cs="Times New Roman"/>
                <w:color w:val="auto"/>
                <w:sz w:val="22"/>
                <w:szCs w:val="22"/>
              </w:rPr>
              <w:t>The system used to detect the objects at the game stations.</w:t>
            </w:r>
          </w:p>
        </w:tc>
      </w:tr>
      <w:tr w:rsidR="00AA137B" w:rsidRPr="003D0401" w14:paraId="618AF1A7" w14:textId="77777777" w:rsidTr="00266DC8">
        <w:trPr>
          <w:trPrChange w:id="1591" w:author="Merissa Roth" w:date="2014-11-09T16:30:00Z">
            <w:trPr>
              <w:gridAfter w:val="0"/>
            </w:trPr>
          </w:trPrChange>
        </w:trPr>
        <w:tc>
          <w:tcPr>
            <w:tcW w:w="2465" w:type="dxa"/>
            <w:tcPrChange w:id="1592" w:author="Merissa Roth" w:date="2014-11-09T16:30:00Z">
              <w:tcPr>
                <w:tcW w:w="2285" w:type="dxa"/>
                <w:gridSpan w:val="2"/>
              </w:tcPr>
            </w:tcPrChange>
          </w:tcPr>
          <w:p w14:paraId="1FFC01A2"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One Playing Card</w:t>
            </w:r>
          </w:p>
        </w:tc>
        <w:tc>
          <w:tcPr>
            <w:tcW w:w="7057" w:type="dxa"/>
            <w:tcPrChange w:id="1593" w:author="Merissa Roth" w:date="2014-11-09T16:30:00Z">
              <w:tcPr>
                <w:tcW w:w="6585" w:type="dxa"/>
                <w:gridSpan w:val="2"/>
              </w:tcPr>
            </w:tcPrChange>
          </w:tcPr>
          <w:p w14:paraId="21D77407" w14:textId="77777777" w:rsidR="00AA137B" w:rsidRPr="003D0401" w:rsidRDefault="00AA137B" w:rsidP="00BC1039">
            <w:pPr>
              <w:rPr>
                <w:rFonts w:ascii="Times New Roman" w:hAnsi="Times New Roman" w:cs="Times New Roman"/>
                <w:sz w:val="22"/>
                <w:szCs w:val="22"/>
                <w:vertAlign w:val="superscript"/>
              </w:rPr>
            </w:pPr>
            <w:r w:rsidRPr="003D0401">
              <w:rPr>
                <w:rFonts w:ascii="Times New Roman" w:hAnsi="Times New Roman" w:cs="Times New Roman"/>
                <w:sz w:val="22"/>
                <w:szCs w:val="22"/>
              </w:rPr>
              <w:t>A single card from the standard 52-card deck.</w:t>
            </w:r>
          </w:p>
        </w:tc>
      </w:tr>
      <w:tr w:rsidR="00AA137B" w:rsidRPr="003D0401" w14:paraId="44679C9A" w14:textId="77777777" w:rsidTr="00266DC8">
        <w:trPr>
          <w:trPrChange w:id="1594" w:author="Merissa Roth" w:date="2014-11-09T16:30:00Z">
            <w:trPr>
              <w:gridAfter w:val="0"/>
            </w:trPr>
          </w:trPrChange>
        </w:trPr>
        <w:tc>
          <w:tcPr>
            <w:tcW w:w="2465" w:type="dxa"/>
            <w:tcPrChange w:id="1595" w:author="Merissa Roth" w:date="2014-11-09T16:30:00Z">
              <w:tcPr>
                <w:tcW w:w="2285" w:type="dxa"/>
                <w:gridSpan w:val="2"/>
              </w:tcPr>
            </w:tcPrChange>
          </w:tcPr>
          <w:p w14:paraId="2A658DF4" w14:textId="77777777" w:rsidR="00AA137B" w:rsidRPr="003D0401" w:rsidRDefault="00AA137B" w:rsidP="00BC1039">
            <w:pPr>
              <w:rPr>
                <w:rFonts w:ascii="Times New Roman" w:hAnsi="Times New Roman" w:cs="Times New Roman"/>
                <w:sz w:val="22"/>
                <w:szCs w:val="22"/>
              </w:rPr>
            </w:pPr>
            <w:r w:rsidRPr="003D0401">
              <w:rPr>
                <w:rFonts w:ascii="Times New Roman" w:eastAsia="Arial Unicode MS" w:hAnsi="Times New Roman" w:cs="Times New Roman"/>
                <w:sz w:val="22"/>
                <w:szCs w:val="22"/>
              </w:rPr>
              <w:t>Operational System</w:t>
            </w:r>
          </w:p>
        </w:tc>
        <w:tc>
          <w:tcPr>
            <w:tcW w:w="7057" w:type="dxa"/>
            <w:tcPrChange w:id="1596" w:author="Merissa Roth" w:date="2014-11-09T16:30:00Z">
              <w:tcPr>
                <w:tcW w:w="6585" w:type="dxa"/>
                <w:gridSpan w:val="2"/>
              </w:tcPr>
            </w:tcPrChange>
          </w:tcPr>
          <w:p w14:paraId="15038DE7" w14:textId="77777777" w:rsidR="00AA137B" w:rsidRPr="003D0401" w:rsidRDefault="00AA137B" w:rsidP="00BC1039">
            <w:pPr>
              <w:rPr>
                <w:rFonts w:ascii="Times New Roman" w:hAnsi="Times New Roman" w:cs="Times New Roman"/>
                <w:sz w:val="22"/>
                <w:szCs w:val="22"/>
              </w:rPr>
            </w:pPr>
            <w:r w:rsidRPr="003D0401">
              <w:rPr>
                <w:rFonts w:ascii="Times New Roman" w:eastAsia="Arial Unicode MS" w:hAnsi="Times New Roman" w:cs="Times New Roman"/>
                <w:sz w:val="22"/>
                <w:szCs w:val="22"/>
              </w:rPr>
              <w:t>A subsystem controlling all functions related with the interaction of the APS with each of the objects.</w:t>
            </w:r>
          </w:p>
        </w:tc>
      </w:tr>
      <w:tr w:rsidR="00AA137B" w:rsidRPr="003D0401" w14:paraId="7F00F8D7" w14:textId="77777777" w:rsidTr="00266DC8">
        <w:trPr>
          <w:trPrChange w:id="1597" w:author="Merissa Roth" w:date="2014-11-09T16:30:00Z">
            <w:trPr>
              <w:gridAfter w:val="0"/>
            </w:trPr>
          </w:trPrChange>
        </w:trPr>
        <w:tc>
          <w:tcPr>
            <w:tcW w:w="2465" w:type="dxa"/>
            <w:tcPrChange w:id="1598" w:author="Merissa Roth" w:date="2014-11-09T16:30:00Z">
              <w:tcPr>
                <w:tcW w:w="2285" w:type="dxa"/>
                <w:gridSpan w:val="2"/>
              </w:tcPr>
            </w:tcPrChange>
          </w:tcPr>
          <w:p w14:paraId="55EF96F0"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shd w:val="clear" w:color="auto" w:fill="FFFFFF"/>
              </w:rPr>
              <w:t>Pattern</w:t>
            </w:r>
            <w:r w:rsidRPr="003D0401">
              <w:rPr>
                <w:rStyle w:val="apple-converted-space"/>
                <w:rFonts w:ascii="Times New Roman" w:hAnsi="Times New Roman" w:cs="Times New Roman"/>
                <w:sz w:val="22"/>
                <w:szCs w:val="22"/>
                <w:shd w:val="clear" w:color="auto" w:fill="FFFFFF"/>
              </w:rPr>
              <w:t> </w:t>
            </w:r>
          </w:p>
        </w:tc>
        <w:tc>
          <w:tcPr>
            <w:tcW w:w="7057" w:type="dxa"/>
            <w:tcPrChange w:id="1599" w:author="Merissa Roth" w:date="2014-11-09T16:30:00Z">
              <w:tcPr>
                <w:tcW w:w="6585" w:type="dxa"/>
                <w:gridSpan w:val="2"/>
              </w:tcPr>
            </w:tcPrChange>
          </w:tcPr>
          <w:p w14:paraId="637E4A9B"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shd w:val="clear" w:color="auto" w:fill="FFFFFF"/>
              </w:rPr>
              <w:t xml:space="preserve">The random sequence of lights to be repeated by pressing the corresponding buttons on the Simon </w:t>
            </w:r>
            <w:del w:id="1600" w:author="Pedrosa, Kurt L" w:date="2014-09-18T17:43:00Z">
              <w:r w:rsidRPr="003D0401" w:rsidDel="00514745">
                <w:rPr>
                  <w:rFonts w:ascii="Times New Roman" w:hAnsi="Times New Roman" w:cs="Times New Roman"/>
                  <w:sz w:val="22"/>
                  <w:szCs w:val="22"/>
                  <w:shd w:val="clear" w:color="auto" w:fill="FFFFFF"/>
                </w:rPr>
                <w:delText>Carabineer</w:delText>
              </w:r>
            </w:del>
            <w:ins w:id="1601" w:author="Pedrosa, Kurt L" w:date="2014-09-18T17:43:00Z">
              <w:r>
                <w:rPr>
                  <w:rFonts w:ascii="Times New Roman" w:hAnsi="Times New Roman" w:cs="Times New Roman"/>
                  <w:sz w:val="22"/>
                  <w:szCs w:val="22"/>
                  <w:shd w:val="clear" w:color="auto" w:fill="FFFFFF"/>
                </w:rPr>
                <w:t>Carabiner</w:t>
              </w:r>
            </w:ins>
            <w:r w:rsidRPr="003D0401">
              <w:rPr>
                <w:rFonts w:ascii="Times New Roman" w:hAnsi="Times New Roman" w:cs="Times New Roman"/>
                <w:sz w:val="22"/>
                <w:szCs w:val="22"/>
                <w:shd w:val="clear" w:color="auto" w:fill="FFFFFF"/>
              </w:rPr>
              <w:t>.</w:t>
            </w:r>
          </w:p>
        </w:tc>
      </w:tr>
      <w:tr w:rsidR="00AA137B" w:rsidRPr="003D0401" w14:paraId="3192C162" w14:textId="77777777" w:rsidTr="00266DC8">
        <w:trPr>
          <w:trPrChange w:id="1602" w:author="Merissa Roth" w:date="2014-11-09T16:30:00Z">
            <w:trPr>
              <w:gridAfter w:val="0"/>
            </w:trPr>
          </w:trPrChange>
        </w:trPr>
        <w:tc>
          <w:tcPr>
            <w:tcW w:w="2465" w:type="dxa"/>
            <w:tcPrChange w:id="1603" w:author="Merissa Roth" w:date="2014-11-09T16:30:00Z">
              <w:tcPr>
                <w:tcW w:w="2285" w:type="dxa"/>
                <w:gridSpan w:val="2"/>
              </w:tcPr>
            </w:tcPrChange>
          </w:tcPr>
          <w:p w14:paraId="63575CD2"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Play Simon Says</w:t>
            </w:r>
          </w:p>
        </w:tc>
        <w:tc>
          <w:tcPr>
            <w:tcW w:w="7057" w:type="dxa"/>
            <w:tcPrChange w:id="1604" w:author="Merissa Roth" w:date="2014-11-09T16:30:00Z">
              <w:tcPr>
                <w:tcW w:w="6585" w:type="dxa"/>
                <w:gridSpan w:val="2"/>
              </w:tcPr>
            </w:tcPrChange>
          </w:tcPr>
          <w:p w14:paraId="2990C2ED"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 xml:space="preserve">Game that challenges the user to repeat a pattern of flashing lights and sounds using the Simon </w:t>
            </w:r>
            <w:del w:id="1605" w:author="Pedrosa, Kurt L" w:date="2014-09-18T17:43:00Z">
              <w:r w:rsidRPr="003D0401" w:rsidDel="00514745">
                <w:rPr>
                  <w:rFonts w:ascii="Times New Roman" w:hAnsi="Times New Roman" w:cs="Times New Roman"/>
                  <w:sz w:val="22"/>
                  <w:szCs w:val="22"/>
                </w:rPr>
                <w:delText>Carabineer</w:delText>
              </w:r>
            </w:del>
            <w:ins w:id="1606" w:author="Pedrosa, Kurt L" w:date="2014-09-18T17:43:00Z">
              <w:r>
                <w:rPr>
                  <w:rFonts w:ascii="Times New Roman" w:hAnsi="Times New Roman" w:cs="Times New Roman"/>
                  <w:sz w:val="22"/>
                  <w:szCs w:val="22"/>
                </w:rPr>
                <w:t>Carabiner</w:t>
              </w:r>
            </w:ins>
            <w:r w:rsidRPr="003D0401">
              <w:rPr>
                <w:rFonts w:ascii="Times New Roman" w:hAnsi="Times New Roman" w:cs="Times New Roman"/>
                <w:sz w:val="22"/>
                <w:szCs w:val="22"/>
              </w:rPr>
              <w:t xml:space="preserve">. </w:t>
            </w:r>
          </w:p>
        </w:tc>
      </w:tr>
      <w:tr w:rsidR="00AA137B" w:rsidRPr="003D0401" w14:paraId="60D4A641" w14:textId="77777777" w:rsidTr="00266DC8">
        <w:trPr>
          <w:trPrChange w:id="1607" w:author="Merissa Roth" w:date="2014-11-09T16:30:00Z">
            <w:trPr>
              <w:gridAfter w:val="0"/>
            </w:trPr>
          </w:trPrChange>
        </w:trPr>
        <w:tc>
          <w:tcPr>
            <w:tcW w:w="2465" w:type="dxa"/>
            <w:tcPrChange w:id="1608" w:author="Merissa Roth" w:date="2014-11-09T16:30:00Z">
              <w:tcPr>
                <w:tcW w:w="2285" w:type="dxa"/>
                <w:gridSpan w:val="2"/>
              </w:tcPr>
            </w:tcPrChange>
          </w:tcPr>
          <w:p w14:paraId="6611AAC9" w14:textId="77777777" w:rsidR="00AA137B" w:rsidRPr="003D0401" w:rsidRDefault="00AA137B" w:rsidP="00BC1039">
            <w:pPr>
              <w:rPr>
                <w:rFonts w:ascii="Times New Roman" w:eastAsia="Arial Unicode MS" w:hAnsi="Times New Roman" w:cs="Times New Roman"/>
                <w:sz w:val="22"/>
                <w:szCs w:val="22"/>
              </w:rPr>
            </w:pPr>
            <w:r w:rsidRPr="003D0401">
              <w:rPr>
                <w:rFonts w:ascii="Times New Roman" w:hAnsi="Times New Roman" w:cs="Times New Roman"/>
                <w:sz w:val="22"/>
                <w:szCs w:val="22"/>
              </w:rPr>
              <w:t>Playing Board</w:t>
            </w:r>
          </w:p>
        </w:tc>
        <w:tc>
          <w:tcPr>
            <w:tcW w:w="7057" w:type="dxa"/>
            <w:tcPrChange w:id="1609" w:author="Merissa Roth" w:date="2014-11-09T16:30:00Z">
              <w:tcPr>
                <w:tcW w:w="6585" w:type="dxa"/>
                <w:gridSpan w:val="2"/>
              </w:tcPr>
            </w:tcPrChange>
          </w:tcPr>
          <w:p w14:paraId="4ED1C739" w14:textId="32D41641" w:rsidR="00AA137B" w:rsidRPr="003D0401" w:rsidRDefault="00AA137B">
            <w:pPr>
              <w:rPr>
                <w:rFonts w:ascii="Times New Roman" w:eastAsia="Arial Unicode MS" w:hAnsi="Times New Roman" w:cs="Times New Roman"/>
                <w:i/>
                <w:iCs/>
                <w:color w:val="404040" w:themeColor="text1" w:themeTint="BF"/>
                <w:sz w:val="22"/>
                <w:szCs w:val="22"/>
              </w:rPr>
              <w:pPrChange w:id="1610" w:author="Merissa Roth" w:date="2014-11-09T16:13:00Z">
                <w:pPr>
                  <w:keepNext/>
                  <w:keepLines/>
                  <w:framePr w:hSpace="180" w:wrap="around" w:vAnchor="text" w:hAnchor="margin" w:xAlign="center" w:y="124"/>
                  <w:spacing w:before="200"/>
                  <w:outlineLvl w:val="8"/>
                </w:pPr>
              </w:pPrChange>
            </w:pPr>
            <w:r w:rsidRPr="003D0401">
              <w:rPr>
                <w:rFonts w:ascii="Times New Roman" w:hAnsi="Times New Roman" w:cs="Times New Roman"/>
                <w:sz w:val="22"/>
                <w:szCs w:val="22"/>
              </w:rPr>
              <w:t xml:space="preserve">A 5/8 in. x 4 ft. x 8 ft. sanded pine plywood surface as defined by IEEE </w:t>
            </w:r>
            <w:proofErr w:type="spellStart"/>
            <w:r w:rsidRPr="003D0401">
              <w:rPr>
                <w:rFonts w:ascii="Times New Roman" w:hAnsi="Times New Roman" w:cs="Times New Roman"/>
                <w:sz w:val="22"/>
                <w:szCs w:val="22"/>
              </w:rPr>
              <w:t>SoutheastCon</w:t>
            </w:r>
            <w:proofErr w:type="spellEnd"/>
            <w:r w:rsidRPr="003D0401">
              <w:rPr>
                <w:rFonts w:ascii="Times New Roman" w:hAnsi="Times New Roman" w:cs="Times New Roman"/>
                <w:sz w:val="22"/>
                <w:szCs w:val="22"/>
              </w:rPr>
              <w:t xml:space="preserve"> 2015 Hardware Competition rules </w:t>
            </w:r>
            <w:ins w:id="1611" w:author="Pedrosa, Kurt L" w:date="2014-09-18T18:02:00Z">
              <w:r>
                <w:rPr>
                  <w:rFonts w:ascii="Times New Roman" w:hAnsi="Times New Roman" w:cs="Times New Roman"/>
                  <w:sz w:val="22"/>
                  <w:szCs w:val="22"/>
                </w:rPr>
                <w:t>[</w:t>
              </w:r>
              <w:del w:id="1612" w:author="Worldwide, Computer Support" w:date="2014-09-26T17:28:00Z">
                <w:r w:rsidDel="008A3318">
                  <w:rPr>
                    <w:rFonts w:ascii="Times New Roman" w:hAnsi="Times New Roman" w:cs="Times New Roman"/>
                    <w:sz w:val="22"/>
                    <w:szCs w:val="22"/>
                  </w:rPr>
                  <w:delText>7</w:delText>
                </w:r>
              </w:del>
            </w:ins>
            <w:r w:rsidR="000A6503" w:rsidRPr="000A6503">
              <w:rPr>
                <w:rFonts w:ascii="Times New Roman" w:hAnsi="Times New Roman" w:cs="Times New Roman"/>
                <w:strike/>
                <w:color w:val="00B050"/>
                <w:sz w:val="22"/>
                <w:szCs w:val="22"/>
              </w:rPr>
              <w:t>7</w:t>
            </w:r>
            <w:ins w:id="1613" w:author="Pedrosa, Kurt L" w:date="2014-09-18T18:01:00Z">
              <w:del w:id="1614" w:author="Worldwide, Computer Support" w:date="2014-09-26T17:28:00Z">
                <w:r w:rsidR="000A6503" w:rsidRPr="000A6503" w:rsidDel="008A3318">
                  <w:rPr>
                    <w:rFonts w:ascii="Times New Roman" w:hAnsi="Times New Roman" w:cs="Times New Roman"/>
                    <w:color w:val="FF0000"/>
                    <w:sz w:val="22"/>
                    <w:szCs w:val="22"/>
                  </w:rPr>
                  <w:delText>7</w:delText>
                </w:r>
              </w:del>
            </w:ins>
            <w:ins w:id="1615" w:author="Worldwide, Computer Support" w:date="2014-09-26T17:28:00Z">
              <w:r w:rsidR="000A6503" w:rsidRPr="000A6503">
                <w:rPr>
                  <w:rFonts w:ascii="Times New Roman" w:hAnsi="Times New Roman" w:cs="Times New Roman"/>
                  <w:color w:val="FF0000"/>
                  <w:sz w:val="22"/>
                  <w:szCs w:val="22"/>
                </w:rPr>
                <w:t>1</w:t>
              </w:r>
            </w:ins>
            <w:ins w:id="1616" w:author="Pedrosa, Kurt L" w:date="2014-09-18T18:02:00Z">
              <w:r>
                <w:rPr>
                  <w:rFonts w:ascii="Times New Roman" w:hAnsi="Times New Roman" w:cs="Times New Roman"/>
                  <w:sz w:val="22"/>
                  <w:szCs w:val="22"/>
                </w:rPr>
                <w:t>].</w:t>
              </w:r>
            </w:ins>
          </w:p>
        </w:tc>
      </w:tr>
      <w:tr w:rsidR="00AA137B" w:rsidRPr="003D0401" w14:paraId="0AE73032" w14:textId="77777777" w:rsidTr="00266DC8">
        <w:trPr>
          <w:trPrChange w:id="1617" w:author="Merissa Roth" w:date="2014-11-09T16:30:00Z">
            <w:trPr>
              <w:gridAfter w:val="0"/>
            </w:trPr>
          </w:trPrChange>
        </w:trPr>
        <w:tc>
          <w:tcPr>
            <w:tcW w:w="2465" w:type="dxa"/>
            <w:tcPrChange w:id="1618" w:author="Merissa Roth" w:date="2014-11-09T16:30:00Z">
              <w:tcPr>
                <w:tcW w:w="2285" w:type="dxa"/>
                <w:gridSpan w:val="2"/>
              </w:tcPr>
            </w:tcPrChange>
          </w:tcPr>
          <w:p w14:paraId="58FAEF91"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Position</w:t>
            </w:r>
          </w:p>
        </w:tc>
        <w:tc>
          <w:tcPr>
            <w:tcW w:w="7057" w:type="dxa"/>
            <w:tcPrChange w:id="1619" w:author="Merissa Roth" w:date="2014-11-09T16:30:00Z">
              <w:tcPr>
                <w:tcW w:w="6585" w:type="dxa"/>
                <w:gridSpan w:val="2"/>
              </w:tcPr>
            </w:tcPrChange>
          </w:tcPr>
          <w:p w14:paraId="2DC5735B"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 xml:space="preserve">A location within the playing board. </w:t>
            </w:r>
          </w:p>
        </w:tc>
      </w:tr>
      <w:tr w:rsidR="00AA137B" w:rsidRPr="003D0401" w14:paraId="14E8D9C5" w14:textId="77777777" w:rsidTr="00266DC8">
        <w:trPr>
          <w:trPrChange w:id="1620" w:author="Merissa Roth" w:date="2014-11-09T16:30:00Z">
            <w:trPr>
              <w:gridAfter w:val="0"/>
            </w:trPr>
          </w:trPrChange>
        </w:trPr>
        <w:tc>
          <w:tcPr>
            <w:tcW w:w="2465" w:type="dxa"/>
            <w:tcPrChange w:id="1621" w:author="Merissa Roth" w:date="2014-11-09T16:30:00Z">
              <w:tcPr>
                <w:tcW w:w="2285" w:type="dxa"/>
                <w:gridSpan w:val="2"/>
              </w:tcPr>
            </w:tcPrChange>
          </w:tcPr>
          <w:p w14:paraId="6230A23D"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shd w:val="clear" w:color="auto" w:fill="FFFFFF"/>
              </w:rPr>
              <w:t>Power Off</w:t>
            </w:r>
          </w:p>
        </w:tc>
        <w:tc>
          <w:tcPr>
            <w:tcW w:w="7057" w:type="dxa"/>
            <w:tcPrChange w:id="1622" w:author="Merissa Roth" w:date="2014-11-09T16:30:00Z">
              <w:tcPr>
                <w:tcW w:w="6585" w:type="dxa"/>
                <w:gridSpan w:val="2"/>
              </w:tcPr>
            </w:tcPrChange>
          </w:tcPr>
          <w:p w14:paraId="7ECCE136"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shd w:val="clear" w:color="auto" w:fill="FFFFFF"/>
              </w:rPr>
              <w:t>A state in which no current or voltage is being supplied to the system.</w:t>
            </w:r>
          </w:p>
        </w:tc>
      </w:tr>
      <w:tr w:rsidR="00AA137B" w:rsidRPr="003D0401" w14:paraId="2E068AFA" w14:textId="77777777" w:rsidTr="00266DC8">
        <w:trPr>
          <w:trPrChange w:id="1623" w:author="Merissa Roth" w:date="2014-11-09T16:30:00Z">
            <w:trPr>
              <w:gridAfter w:val="0"/>
            </w:trPr>
          </w:trPrChange>
        </w:trPr>
        <w:tc>
          <w:tcPr>
            <w:tcW w:w="2465" w:type="dxa"/>
            <w:tcPrChange w:id="1624" w:author="Merissa Roth" w:date="2014-11-09T16:30:00Z">
              <w:tcPr>
                <w:tcW w:w="2285" w:type="dxa"/>
                <w:gridSpan w:val="2"/>
              </w:tcPr>
            </w:tcPrChange>
          </w:tcPr>
          <w:p w14:paraId="43F70580"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shd w:val="clear" w:color="auto" w:fill="FFFFFF"/>
              </w:rPr>
              <w:t>Power On</w:t>
            </w:r>
          </w:p>
        </w:tc>
        <w:tc>
          <w:tcPr>
            <w:tcW w:w="7057" w:type="dxa"/>
            <w:tcPrChange w:id="1625" w:author="Merissa Roth" w:date="2014-11-09T16:30:00Z">
              <w:tcPr>
                <w:tcW w:w="6585" w:type="dxa"/>
                <w:gridSpan w:val="2"/>
              </w:tcPr>
            </w:tcPrChange>
          </w:tcPr>
          <w:p w14:paraId="769ADC68"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shd w:val="clear" w:color="auto" w:fill="FFFFFF"/>
              </w:rPr>
              <w:t>A state in which current and voltage is being supplied to the system.</w:t>
            </w:r>
          </w:p>
        </w:tc>
      </w:tr>
      <w:tr w:rsidR="00AA137B" w:rsidRPr="003D0401" w14:paraId="3E9AA7BF" w14:textId="77777777" w:rsidTr="00266DC8">
        <w:trPr>
          <w:trPrChange w:id="1626" w:author="Merissa Roth" w:date="2014-11-09T16:30:00Z">
            <w:trPr>
              <w:gridAfter w:val="0"/>
            </w:trPr>
          </w:trPrChange>
        </w:trPr>
        <w:tc>
          <w:tcPr>
            <w:tcW w:w="2465" w:type="dxa"/>
            <w:tcPrChange w:id="1627" w:author="Merissa Roth" w:date="2014-11-09T16:30:00Z">
              <w:tcPr>
                <w:tcW w:w="2285" w:type="dxa"/>
                <w:gridSpan w:val="2"/>
              </w:tcPr>
            </w:tcPrChange>
          </w:tcPr>
          <w:p w14:paraId="4C0E62C6" w14:textId="77777777" w:rsidR="00AA137B" w:rsidRPr="003D0401" w:rsidRDefault="00AA137B" w:rsidP="00BC1039">
            <w:pPr>
              <w:rPr>
                <w:rFonts w:ascii="Times New Roman" w:hAnsi="Times New Roman" w:cs="Times New Roman"/>
                <w:sz w:val="22"/>
                <w:szCs w:val="22"/>
                <w:shd w:val="clear" w:color="auto" w:fill="FFFFFF"/>
              </w:rPr>
            </w:pPr>
            <w:r w:rsidRPr="003D0401">
              <w:rPr>
                <w:rFonts w:ascii="Times New Roman" w:hAnsi="Times New Roman" w:cs="Times New Roman"/>
                <w:sz w:val="22"/>
                <w:szCs w:val="22"/>
              </w:rPr>
              <w:t xml:space="preserve">Real-Time </w:t>
            </w:r>
            <w:del w:id="1628" w:author="Merissa Roth" w:date="2014-11-09T16:30:00Z">
              <w:r w:rsidRPr="003D0401" w:rsidDel="00266DC8">
                <w:rPr>
                  <w:rFonts w:ascii="Times New Roman" w:hAnsi="Times New Roman" w:cs="Times New Roman"/>
                  <w:sz w:val="22"/>
                  <w:szCs w:val="22"/>
                </w:rPr>
                <w:delText>events</w:delText>
              </w:r>
            </w:del>
            <w:ins w:id="1629" w:author="Merissa Roth" w:date="2014-11-09T16:30:00Z">
              <w:r>
                <w:rPr>
                  <w:rFonts w:ascii="Times New Roman" w:hAnsi="Times New Roman" w:cs="Times New Roman"/>
                  <w:sz w:val="22"/>
                  <w:szCs w:val="22"/>
                </w:rPr>
                <w:t>E</w:t>
              </w:r>
              <w:r w:rsidRPr="003D0401">
                <w:rPr>
                  <w:rFonts w:ascii="Times New Roman" w:hAnsi="Times New Roman" w:cs="Times New Roman"/>
                  <w:sz w:val="22"/>
                  <w:szCs w:val="22"/>
                </w:rPr>
                <w:t>vents</w:t>
              </w:r>
            </w:ins>
          </w:p>
        </w:tc>
        <w:tc>
          <w:tcPr>
            <w:tcW w:w="7057" w:type="dxa"/>
            <w:tcPrChange w:id="1630" w:author="Merissa Roth" w:date="2014-11-09T16:30:00Z">
              <w:tcPr>
                <w:tcW w:w="6585" w:type="dxa"/>
                <w:gridSpan w:val="2"/>
              </w:tcPr>
            </w:tcPrChange>
          </w:tcPr>
          <w:p w14:paraId="5EF02A7B" w14:textId="77777777" w:rsidR="00AA137B" w:rsidRPr="003D0401" w:rsidRDefault="00AA137B" w:rsidP="00BC1039">
            <w:pPr>
              <w:rPr>
                <w:rFonts w:ascii="Times New Roman" w:hAnsi="Times New Roman" w:cs="Times New Roman"/>
                <w:sz w:val="22"/>
                <w:szCs w:val="22"/>
                <w:shd w:val="clear" w:color="auto" w:fill="FFFFFF"/>
              </w:rPr>
            </w:pPr>
            <w:r w:rsidRPr="003D0401">
              <w:rPr>
                <w:rFonts w:ascii="Times New Roman" w:hAnsi="Times New Roman" w:cs="Times New Roman"/>
                <w:sz w:val="22"/>
                <w:szCs w:val="22"/>
              </w:rPr>
              <w:t xml:space="preserve">Any event that requires a system response bound by time. </w:t>
            </w:r>
          </w:p>
        </w:tc>
      </w:tr>
      <w:tr w:rsidR="00334185" w:rsidRPr="003D0401" w14:paraId="46025E50" w14:textId="77777777" w:rsidTr="00266DC8">
        <w:tc>
          <w:tcPr>
            <w:tcW w:w="2465" w:type="dxa"/>
          </w:tcPr>
          <w:p w14:paraId="2CEF9F32" w14:textId="63E9097D" w:rsidR="00334185" w:rsidRPr="000A6503" w:rsidRDefault="00334185" w:rsidP="00BC1039">
            <w:pPr>
              <w:rPr>
                <w:rFonts w:ascii="Times New Roman" w:hAnsi="Times New Roman" w:cs="Times New Roman"/>
                <w:color w:val="FF0000"/>
                <w:sz w:val="22"/>
                <w:szCs w:val="22"/>
              </w:rPr>
            </w:pPr>
            <w:r w:rsidRPr="000A6503">
              <w:rPr>
                <w:rFonts w:ascii="Times New Roman" w:hAnsi="Times New Roman" w:cs="Times New Roman"/>
                <w:color w:val="FF0000"/>
                <w:sz w:val="22"/>
                <w:szCs w:val="22"/>
              </w:rPr>
              <w:t>Rod</w:t>
            </w:r>
          </w:p>
        </w:tc>
        <w:tc>
          <w:tcPr>
            <w:tcW w:w="7057" w:type="dxa"/>
          </w:tcPr>
          <w:p w14:paraId="7FBB0D83" w14:textId="1CFBA21B" w:rsidR="00334185" w:rsidRPr="000A6503" w:rsidRDefault="00334185" w:rsidP="00BC1039">
            <w:pPr>
              <w:rPr>
                <w:rFonts w:ascii="Times New Roman" w:hAnsi="Times New Roman" w:cs="Times New Roman"/>
                <w:color w:val="FF0000"/>
                <w:sz w:val="22"/>
                <w:szCs w:val="22"/>
              </w:rPr>
            </w:pPr>
            <w:r w:rsidRPr="000A6503">
              <w:rPr>
                <w:rFonts w:ascii="Times New Roman" w:hAnsi="Times New Roman" w:cs="Times New Roman"/>
                <w:color w:val="FF0000"/>
                <w:sz w:val="22"/>
                <w:szCs w:val="22"/>
              </w:rPr>
              <w:t>A stick used to push the buttons on the Simon Carabiner.</w:t>
            </w:r>
          </w:p>
        </w:tc>
      </w:tr>
      <w:tr w:rsidR="00334185" w:rsidRPr="003D0401" w14:paraId="732C0D08" w14:textId="77777777" w:rsidTr="00266DC8">
        <w:tc>
          <w:tcPr>
            <w:tcW w:w="2465" w:type="dxa"/>
          </w:tcPr>
          <w:p w14:paraId="3FC84640" w14:textId="7BFCD4F4" w:rsidR="00334185" w:rsidRPr="000A6503" w:rsidRDefault="00334185" w:rsidP="00BC1039">
            <w:pPr>
              <w:rPr>
                <w:rFonts w:ascii="Times New Roman" w:hAnsi="Times New Roman" w:cs="Times New Roman"/>
                <w:color w:val="FF0000"/>
                <w:sz w:val="22"/>
                <w:szCs w:val="22"/>
              </w:rPr>
            </w:pPr>
            <w:r w:rsidRPr="000A6503">
              <w:rPr>
                <w:rFonts w:ascii="Times New Roman" w:hAnsi="Times New Roman" w:cs="Times New Roman"/>
                <w:color w:val="FF0000"/>
                <w:sz w:val="22"/>
                <w:szCs w:val="22"/>
              </w:rPr>
              <w:t>Rotation System</w:t>
            </w:r>
          </w:p>
        </w:tc>
        <w:tc>
          <w:tcPr>
            <w:tcW w:w="7057" w:type="dxa"/>
          </w:tcPr>
          <w:p w14:paraId="013BEE27" w14:textId="6804D8BC" w:rsidR="00334185" w:rsidRPr="000A6503" w:rsidRDefault="00334185" w:rsidP="00BC1039">
            <w:pPr>
              <w:rPr>
                <w:rFonts w:ascii="Times New Roman" w:hAnsi="Times New Roman" w:cs="Times New Roman"/>
                <w:color w:val="FF0000"/>
                <w:sz w:val="22"/>
                <w:szCs w:val="22"/>
              </w:rPr>
            </w:pPr>
            <w:r w:rsidRPr="000A6503">
              <w:rPr>
                <w:rFonts w:ascii="Times New Roman" w:hAnsi="Times New Roman" w:cs="Times New Roman"/>
                <w:color w:val="FF0000"/>
                <w:sz w:val="22"/>
                <w:szCs w:val="22"/>
              </w:rPr>
              <w:t>The system attached to the APS used to rotate the Rubik’s Cube and rotate the rod for the Simon Carabiner.</w:t>
            </w:r>
          </w:p>
        </w:tc>
      </w:tr>
      <w:tr w:rsidR="00AA137B" w:rsidRPr="003D0401" w14:paraId="461ECF4C" w14:textId="77777777" w:rsidTr="00266DC8">
        <w:trPr>
          <w:trPrChange w:id="1631" w:author="Merissa Roth" w:date="2014-11-09T16:30:00Z">
            <w:trPr>
              <w:gridAfter w:val="0"/>
            </w:trPr>
          </w:trPrChange>
        </w:trPr>
        <w:tc>
          <w:tcPr>
            <w:tcW w:w="2465" w:type="dxa"/>
            <w:tcPrChange w:id="1632" w:author="Merissa Roth" w:date="2014-11-09T16:30:00Z">
              <w:tcPr>
                <w:tcW w:w="2285" w:type="dxa"/>
                <w:gridSpan w:val="2"/>
              </w:tcPr>
            </w:tcPrChange>
          </w:tcPr>
          <w:p w14:paraId="4E2215EA"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Rubik’s Cube</w:t>
            </w:r>
          </w:p>
        </w:tc>
        <w:tc>
          <w:tcPr>
            <w:tcW w:w="7057" w:type="dxa"/>
            <w:tcPrChange w:id="1633" w:author="Merissa Roth" w:date="2014-11-09T16:30:00Z">
              <w:tcPr>
                <w:tcW w:w="6585" w:type="dxa"/>
                <w:gridSpan w:val="2"/>
              </w:tcPr>
            </w:tcPrChange>
          </w:tcPr>
          <w:p w14:paraId="0CAF8F72" w14:textId="2F72A380" w:rsidR="00AA137B" w:rsidRPr="003D0401" w:rsidRDefault="00AA137B">
            <w:pPr>
              <w:rPr>
                <w:rFonts w:ascii="Times New Roman" w:eastAsiaTheme="majorEastAsia" w:hAnsi="Times New Roman" w:cs="Times New Roman"/>
                <w:i/>
                <w:iCs/>
                <w:color w:val="404040" w:themeColor="text1" w:themeTint="BF"/>
                <w:sz w:val="22"/>
                <w:szCs w:val="22"/>
              </w:rPr>
              <w:pPrChange w:id="1634" w:author="Merissa Roth" w:date="2014-11-09T16:13:00Z">
                <w:pPr>
                  <w:keepNext/>
                  <w:keepLines/>
                  <w:framePr w:hSpace="180" w:wrap="around" w:vAnchor="text" w:hAnchor="margin" w:xAlign="center" w:y="124"/>
                  <w:spacing w:before="200"/>
                  <w:outlineLvl w:val="8"/>
                </w:pPr>
              </w:pPrChange>
            </w:pPr>
            <w:r w:rsidRPr="003D0401">
              <w:rPr>
                <w:rFonts w:ascii="Times New Roman" w:hAnsi="Times New Roman" w:cs="Times New Roman"/>
                <w:sz w:val="22"/>
                <w:szCs w:val="22"/>
              </w:rPr>
              <w:t xml:space="preserve">“R” Web# 374846, SKU: DAD09D9E, UPC/EAN/ISBN: 714043050273 </w:t>
            </w:r>
            <w:ins w:id="1635" w:author="Pedrosa, Kurt L" w:date="2014-09-18T18:02:00Z">
              <w:r>
                <w:rPr>
                  <w:rFonts w:ascii="Times New Roman" w:hAnsi="Times New Roman" w:cs="Times New Roman"/>
                  <w:sz w:val="22"/>
                  <w:szCs w:val="22"/>
                </w:rPr>
                <w:t>[</w:t>
              </w:r>
              <w:del w:id="1636" w:author="Worldwide, Computer Support" w:date="2014-09-26T17:28:00Z">
                <w:r w:rsidDel="008A3318">
                  <w:rPr>
                    <w:rFonts w:ascii="Times New Roman" w:hAnsi="Times New Roman" w:cs="Times New Roman"/>
                    <w:sz w:val="22"/>
                    <w:szCs w:val="22"/>
                  </w:rPr>
                  <w:delText>7</w:delText>
                </w:r>
              </w:del>
            </w:ins>
            <w:r w:rsidR="000A6503" w:rsidRPr="000A6503">
              <w:rPr>
                <w:rFonts w:ascii="Times New Roman" w:hAnsi="Times New Roman" w:cs="Times New Roman"/>
                <w:strike/>
                <w:color w:val="00B050"/>
                <w:sz w:val="22"/>
                <w:szCs w:val="22"/>
              </w:rPr>
              <w:t>7</w:t>
            </w:r>
            <w:ins w:id="1637" w:author="Pedrosa, Kurt L" w:date="2014-09-18T18:01:00Z">
              <w:del w:id="1638" w:author="Worldwide, Computer Support" w:date="2014-09-26T17:28:00Z">
                <w:r w:rsidR="000A6503" w:rsidRPr="000A6503" w:rsidDel="008A3318">
                  <w:rPr>
                    <w:rFonts w:ascii="Times New Roman" w:hAnsi="Times New Roman" w:cs="Times New Roman"/>
                    <w:color w:val="FF0000"/>
                    <w:sz w:val="22"/>
                    <w:szCs w:val="22"/>
                  </w:rPr>
                  <w:delText>7</w:delText>
                </w:r>
              </w:del>
            </w:ins>
            <w:ins w:id="1639" w:author="Worldwide, Computer Support" w:date="2014-09-26T17:28:00Z">
              <w:r w:rsidR="000A6503" w:rsidRPr="000A6503">
                <w:rPr>
                  <w:rFonts w:ascii="Times New Roman" w:hAnsi="Times New Roman" w:cs="Times New Roman"/>
                  <w:color w:val="FF0000"/>
                  <w:sz w:val="22"/>
                  <w:szCs w:val="22"/>
                </w:rPr>
                <w:t>1</w:t>
              </w:r>
            </w:ins>
            <w:ins w:id="1640" w:author="Pedrosa, Kurt L" w:date="2014-09-18T18:02:00Z">
              <w:r>
                <w:rPr>
                  <w:rFonts w:ascii="Times New Roman" w:hAnsi="Times New Roman" w:cs="Times New Roman"/>
                  <w:sz w:val="22"/>
                  <w:szCs w:val="22"/>
                </w:rPr>
                <w:t>]</w:t>
              </w:r>
            </w:ins>
            <w:r w:rsidRPr="003D0401">
              <w:rPr>
                <w:rFonts w:ascii="Times New Roman" w:hAnsi="Times New Roman" w:cs="Times New Roman"/>
                <w:sz w:val="22"/>
                <w:szCs w:val="22"/>
              </w:rPr>
              <w:t>.</w:t>
            </w:r>
          </w:p>
        </w:tc>
      </w:tr>
      <w:tr w:rsidR="00AA137B" w:rsidRPr="003D0401" w14:paraId="1AB22B93" w14:textId="77777777" w:rsidTr="00266DC8">
        <w:trPr>
          <w:ins w:id="1641" w:author="Pedrosa, Kurt L" w:date="2014-09-18T19:56:00Z"/>
          <w:trPrChange w:id="1642" w:author="Merissa Roth" w:date="2014-11-09T16:30:00Z">
            <w:trPr>
              <w:gridAfter w:val="0"/>
            </w:trPr>
          </w:trPrChange>
        </w:trPr>
        <w:tc>
          <w:tcPr>
            <w:tcW w:w="2465" w:type="dxa"/>
            <w:tcPrChange w:id="1643" w:author="Merissa Roth" w:date="2014-11-09T16:30:00Z">
              <w:tcPr>
                <w:tcW w:w="2285" w:type="dxa"/>
                <w:gridSpan w:val="2"/>
              </w:tcPr>
            </w:tcPrChange>
          </w:tcPr>
          <w:p w14:paraId="27036A02" w14:textId="77777777" w:rsidR="00AA137B" w:rsidRPr="003D0401" w:rsidRDefault="00AA137B" w:rsidP="00BC1039">
            <w:pPr>
              <w:rPr>
                <w:ins w:id="1644" w:author="Pedrosa, Kurt L" w:date="2014-09-18T19:56:00Z"/>
                <w:rFonts w:ascii="Times New Roman" w:hAnsi="Times New Roman" w:cs="Times New Roman"/>
                <w:sz w:val="22"/>
                <w:szCs w:val="22"/>
              </w:rPr>
            </w:pPr>
            <w:ins w:id="1645" w:author="Pedrosa, Kurt L" w:date="2014-09-18T19:56:00Z">
              <w:r>
                <w:rPr>
                  <w:rFonts w:ascii="Times New Roman" w:hAnsi="Times New Roman" w:cs="Times New Roman"/>
                  <w:sz w:val="22"/>
                  <w:szCs w:val="22"/>
                </w:rPr>
                <w:t>Sensory System</w:t>
              </w:r>
            </w:ins>
          </w:p>
        </w:tc>
        <w:tc>
          <w:tcPr>
            <w:tcW w:w="7057" w:type="dxa"/>
            <w:tcPrChange w:id="1646" w:author="Merissa Roth" w:date="2014-11-09T16:30:00Z">
              <w:tcPr>
                <w:tcW w:w="6585" w:type="dxa"/>
                <w:gridSpan w:val="2"/>
              </w:tcPr>
            </w:tcPrChange>
          </w:tcPr>
          <w:p w14:paraId="49068892" w14:textId="77777777" w:rsidR="00AA137B" w:rsidRPr="003D0401" w:rsidRDefault="00AA137B" w:rsidP="00BC1039">
            <w:pPr>
              <w:rPr>
                <w:ins w:id="1647" w:author="Pedrosa, Kurt L" w:date="2014-09-18T19:56:00Z"/>
                <w:rFonts w:ascii="Times New Roman" w:hAnsi="Times New Roman" w:cs="Times New Roman"/>
                <w:sz w:val="22"/>
                <w:szCs w:val="22"/>
              </w:rPr>
            </w:pPr>
            <w:ins w:id="1648" w:author="Pedrosa, Kurt L" w:date="2014-09-18T19:56:00Z">
              <w:r>
                <w:rPr>
                  <w:rFonts w:ascii="Times New Roman" w:hAnsi="Times New Roman" w:cs="Times New Roman"/>
                  <w:sz w:val="22"/>
                  <w:szCs w:val="22"/>
                </w:rPr>
                <w:t xml:space="preserve">A complex collection of </w:t>
              </w:r>
            </w:ins>
            <w:ins w:id="1649" w:author="Pedrosa, Kurt L" w:date="2014-09-18T19:57:00Z">
              <w:r>
                <w:rPr>
                  <w:rFonts w:ascii="Times New Roman" w:hAnsi="Times New Roman" w:cs="Times New Roman"/>
                  <w:sz w:val="22"/>
                  <w:szCs w:val="22"/>
                </w:rPr>
                <w:t>input/output</w:t>
              </w:r>
            </w:ins>
            <w:ins w:id="1650" w:author="Pedrosa, Kurt L" w:date="2014-09-18T19:56:00Z">
              <w:r>
                <w:rPr>
                  <w:rFonts w:ascii="Times New Roman" w:hAnsi="Times New Roman" w:cs="Times New Roman"/>
                  <w:sz w:val="22"/>
                  <w:szCs w:val="22"/>
                </w:rPr>
                <w:t xml:space="preserve"> (I/O) devices</w:t>
              </w:r>
            </w:ins>
            <w:ins w:id="1651" w:author="Pedrosa, Kurt L" w:date="2014-09-18T19:57:00Z">
              <w:r>
                <w:rPr>
                  <w:rFonts w:ascii="Times New Roman" w:hAnsi="Times New Roman" w:cs="Times New Roman"/>
                  <w:sz w:val="22"/>
                  <w:szCs w:val="22"/>
                </w:rPr>
                <w:t>.</w:t>
              </w:r>
            </w:ins>
          </w:p>
        </w:tc>
      </w:tr>
      <w:tr w:rsidR="00AA137B" w:rsidRPr="003D0401" w14:paraId="7D4CE630" w14:textId="77777777" w:rsidTr="00266DC8">
        <w:trPr>
          <w:trPrChange w:id="1652" w:author="Merissa Roth" w:date="2014-11-09T16:30:00Z">
            <w:trPr>
              <w:gridAfter w:val="0"/>
            </w:trPr>
          </w:trPrChange>
        </w:trPr>
        <w:tc>
          <w:tcPr>
            <w:tcW w:w="2465" w:type="dxa"/>
            <w:tcPrChange w:id="1653" w:author="Merissa Roth" w:date="2014-11-09T16:30:00Z">
              <w:tcPr>
                <w:tcW w:w="2285" w:type="dxa"/>
                <w:gridSpan w:val="2"/>
              </w:tcPr>
            </w:tcPrChange>
          </w:tcPr>
          <w:p w14:paraId="403E5469"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 xml:space="preserve">Simon </w:t>
            </w:r>
            <w:del w:id="1654" w:author="Pedrosa, Kurt L" w:date="2014-09-18T17:43:00Z">
              <w:r w:rsidRPr="003D0401" w:rsidDel="00514745">
                <w:rPr>
                  <w:rFonts w:ascii="Times New Roman" w:hAnsi="Times New Roman" w:cs="Times New Roman"/>
                  <w:sz w:val="22"/>
                  <w:szCs w:val="22"/>
                </w:rPr>
                <w:delText>Carabineer</w:delText>
              </w:r>
            </w:del>
            <w:ins w:id="1655" w:author="Pedrosa, Kurt L" w:date="2014-09-18T17:43:00Z">
              <w:r>
                <w:rPr>
                  <w:rFonts w:ascii="Times New Roman" w:hAnsi="Times New Roman" w:cs="Times New Roman"/>
                  <w:sz w:val="22"/>
                  <w:szCs w:val="22"/>
                </w:rPr>
                <w:t>Carabiner</w:t>
              </w:r>
            </w:ins>
          </w:p>
        </w:tc>
        <w:tc>
          <w:tcPr>
            <w:tcW w:w="7057" w:type="dxa"/>
            <w:tcPrChange w:id="1656" w:author="Merissa Roth" w:date="2014-11-09T16:30:00Z">
              <w:tcPr>
                <w:tcW w:w="6585" w:type="dxa"/>
                <w:gridSpan w:val="2"/>
              </w:tcPr>
            </w:tcPrChange>
          </w:tcPr>
          <w:p w14:paraId="323907DA"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 xml:space="preserve">Small, travel version of the game Simon Says. </w:t>
            </w:r>
          </w:p>
          <w:p w14:paraId="50EF0984" w14:textId="2D37CCD6" w:rsidR="00AA137B" w:rsidRPr="003D0401" w:rsidRDefault="00AA137B">
            <w:pPr>
              <w:rPr>
                <w:rFonts w:ascii="Times New Roman" w:eastAsiaTheme="majorEastAsia" w:hAnsi="Times New Roman" w:cs="Times New Roman"/>
                <w:i/>
                <w:iCs/>
                <w:color w:val="404040" w:themeColor="text1" w:themeTint="BF"/>
                <w:sz w:val="22"/>
                <w:szCs w:val="22"/>
              </w:rPr>
              <w:pPrChange w:id="1657" w:author="Merissa Roth" w:date="2014-11-09T16:13:00Z">
                <w:pPr>
                  <w:keepNext/>
                  <w:keepLines/>
                  <w:framePr w:hSpace="180" w:wrap="around" w:vAnchor="text" w:hAnchor="margin" w:xAlign="center" w:y="124"/>
                  <w:spacing w:before="200"/>
                  <w:outlineLvl w:val="8"/>
                </w:pPr>
              </w:pPrChange>
            </w:pPr>
            <w:r w:rsidRPr="003D0401">
              <w:rPr>
                <w:rFonts w:ascii="Times New Roman" w:hAnsi="Times New Roman" w:cs="Times New Roman"/>
                <w:sz w:val="22"/>
                <w:szCs w:val="22"/>
              </w:rPr>
              <w:t xml:space="preserve">“R” Web# 351215, SKU: 226CE810, UPC/EAN/ISBN: 014397018500 </w:t>
            </w:r>
            <w:ins w:id="1658" w:author="Pedrosa, Kurt L" w:date="2014-09-18T18:02:00Z">
              <w:r>
                <w:rPr>
                  <w:rFonts w:ascii="Times New Roman" w:hAnsi="Times New Roman" w:cs="Times New Roman"/>
                  <w:sz w:val="22"/>
                  <w:szCs w:val="22"/>
                </w:rPr>
                <w:t>[</w:t>
              </w:r>
              <w:del w:id="1659" w:author="Worldwide, Computer Support" w:date="2014-09-26T17:29:00Z">
                <w:r w:rsidDel="008A3318">
                  <w:rPr>
                    <w:rFonts w:ascii="Times New Roman" w:hAnsi="Times New Roman" w:cs="Times New Roman"/>
                    <w:sz w:val="22"/>
                    <w:szCs w:val="22"/>
                  </w:rPr>
                  <w:delText>7</w:delText>
                </w:r>
              </w:del>
            </w:ins>
            <w:r w:rsidR="000A6503" w:rsidRPr="000A6503">
              <w:rPr>
                <w:rFonts w:ascii="Times New Roman" w:hAnsi="Times New Roman" w:cs="Times New Roman"/>
                <w:strike/>
                <w:color w:val="00B050"/>
                <w:sz w:val="22"/>
                <w:szCs w:val="22"/>
              </w:rPr>
              <w:t>7</w:t>
            </w:r>
            <w:ins w:id="1660" w:author="Pedrosa, Kurt L" w:date="2014-09-18T18:01:00Z">
              <w:del w:id="1661" w:author="Worldwide, Computer Support" w:date="2014-09-26T17:28:00Z">
                <w:r w:rsidR="000A6503" w:rsidRPr="000A6503" w:rsidDel="008A3318">
                  <w:rPr>
                    <w:rFonts w:ascii="Times New Roman" w:hAnsi="Times New Roman" w:cs="Times New Roman"/>
                    <w:color w:val="FF0000"/>
                    <w:sz w:val="22"/>
                    <w:szCs w:val="22"/>
                  </w:rPr>
                  <w:delText>7</w:delText>
                </w:r>
              </w:del>
            </w:ins>
            <w:ins w:id="1662" w:author="Worldwide, Computer Support" w:date="2014-09-26T17:28:00Z">
              <w:r w:rsidR="000A6503" w:rsidRPr="000A6503">
                <w:rPr>
                  <w:rFonts w:ascii="Times New Roman" w:hAnsi="Times New Roman" w:cs="Times New Roman"/>
                  <w:color w:val="FF0000"/>
                  <w:sz w:val="22"/>
                  <w:szCs w:val="22"/>
                </w:rPr>
                <w:t>1</w:t>
              </w:r>
            </w:ins>
            <w:ins w:id="1663" w:author="Pedrosa, Kurt L" w:date="2014-09-18T18:02:00Z">
              <w:r>
                <w:rPr>
                  <w:rFonts w:ascii="Times New Roman" w:hAnsi="Times New Roman" w:cs="Times New Roman"/>
                  <w:sz w:val="22"/>
                  <w:szCs w:val="22"/>
                </w:rPr>
                <w:t>]</w:t>
              </w:r>
            </w:ins>
            <w:r w:rsidRPr="003D0401">
              <w:rPr>
                <w:rFonts w:ascii="Times New Roman" w:hAnsi="Times New Roman" w:cs="Times New Roman"/>
                <w:sz w:val="22"/>
                <w:szCs w:val="22"/>
              </w:rPr>
              <w:t>.</w:t>
            </w:r>
          </w:p>
        </w:tc>
      </w:tr>
      <w:tr w:rsidR="00AA137B" w:rsidRPr="003D0401" w14:paraId="7FF093AE" w14:textId="77777777" w:rsidTr="00266DC8">
        <w:trPr>
          <w:trHeight w:val="188"/>
          <w:trPrChange w:id="1664" w:author="Merissa Roth" w:date="2014-11-09T16:30:00Z">
            <w:trPr>
              <w:gridAfter w:val="0"/>
              <w:trHeight w:val="188"/>
            </w:trPr>
          </w:trPrChange>
        </w:trPr>
        <w:tc>
          <w:tcPr>
            <w:tcW w:w="2465" w:type="dxa"/>
            <w:tcPrChange w:id="1665" w:author="Merissa Roth" w:date="2014-11-09T16:30:00Z">
              <w:tcPr>
                <w:tcW w:w="2285" w:type="dxa"/>
                <w:gridSpan w:val="2"/>
              </w:tcPr>
            </w:tcPrChange>
          </w:tcPr>
          <w:p w14:paraId="0A27CC75"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Stack of Cards</w:t>
            </w:r>
          </w:p>
        </w:tc>
        <w:tc>
          <w:tcPr>
            <w:tcW w:w="7057" w:type="dxa"/>
            <w:tcPrChange w:id="1666" w:author="Merissa Roth" w:date="2014-11-09T16:30:00Z">
              <w:tcPr>
                <w:tcW w:w="6585" w:type="dxa"/>
                <w:gridSpan w:val="2"/>
              </w:tcPr>
            </w:tcPrChange>
          </w:tcPr>
          <w:p w14:paraId="33DB5249"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Multiple playing cards stacked on top of each other from the standard 52-card</w:t>
            </w:r>
            <w:ins w:id="1667" w:author="Pedrosa, Kurt L" w:date="2014-09-18T19:15:00Z">
              <w:r>
                <w:rPr>
                  <w:rFonts w:ascii="Times New Roman" w:hAnsi="Times New Roman" w:cs="Times New Roman"/>
                  <w:sz w:val="22"/>
                  <w:szCs w:val="22"/>
                </w:rPr>
                <w:t xml:space="preserve"> deck</w:t>
              </w:r>
            </w:ins>
            <w:r w:rsidRPr="003D0401">
              <w:rPr>
                <w:rFonts w:ascii="Times New Roman" w:hAnsi="Times New Roman" w:cs="Times New Roman"/>
                <w:sz w:val="22"/>
                <w:szCs w:val="22"/>
              </w:rPr>
              <w:t>.</w:t>
            </w:r>
          </w:p>
        </w:tc>
      </w:tr>
      <w:tr w:rsidR="00AA137B" w:rsidRPr="003D0401" w14:paraId="43F00F71" w14:textId="77777777" w:rsidTr="00266DC8">
        <w:trPr>
          <w:trHeight w:val="76"/>
          <w:trPrChange w:id="1668" w:author="Merissa Roth" w:date="2014-11-09T16:30:00Z">
            <w:trPr>
              <w:gridAfter w:val="0"/>
              <w:trHeight w:val="325"/>
            </w:trPr>
          </w:trPrChange>
        </w:trPr>
        <w:tc>
          <w:tcPr>
            <w:tcW w:w="2465" w:type="dxa"/>
            <w:tcPrChange w:id="1669" w:author="Merissa Roth" w:date="2014-11-09T16:30:00Z">
              <w:tcPr>
                <w:tcW w:w="2285" w:type="dxa"/>
                <w:gridSpan w:val="2"/>
              </w:tcPr>
            </w:tcPrChange>
          </w:tcPr>
          <w:p w14:paraId="4B5E8042"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Standard 52-</w:t>
            </w:r>
            <w:del w:id="1670" w:author="Pedrosa, Kurt L" w:date="2014-09-18T19:15:00Z">
              <w:r w:rsidRPr="003D0401" w:rsidDel="00EA2A49">
                <w:rPr>
                  <w:rFonts w:ascii="Times New Roman" w:hAnsi="Times New Roman" w:cs="Times New Roman"/>
                  <w:sz w:val="22"/>
                  <w:szCs w:val="22"/>
                </w:rPr>
                <w:delText xml:space="preserve">card </w:delText>
              </w:r>
            </w:del>
            <w:ins w:id="1671" w:author="Pedrosa, Kurt L" w:date="2014-09-18T19:15:00Z">
              <w:r>
                <w:rPr>
                  <w:rFonts w:ascii="Times New Roman" w:hAnsi="Times New Roman" w:cs="Times New Roman"/>
                  <w:sz w:val="22"/>
                  <w:szCs w:val="22"/>
                </w:rPr>
                <w:t>C</w:t>
              </w:r>
              <w:r w:rsidRPr="003D0401">
                <w:rPr>
                  <w:rFonts w:ascii="Times New Roman" w:hAnsi="Times New Roman" w:cs="Times New Roman"/>
                  <w:sz w:val="22"/>
                  <w:szCs w:val="22"/>
                </w:rPr>
                <w:t xml:space="preserve">ard </w:t>
              </w:r>
              <w:r>
                <w:rPr>
                  <w:rFonts w:ascii="Times New Roman" w:hAnsi="Times New Roman" w:cs="Times New Roman"/>
                  <w:sz w:val="22"/>
                  <w:szCs w:val="22"/>
                </w:rPr>
                <w:t>D</w:t>
              </w:r>
            </w:ins>
            <w:del w:id="1672" w:author="Pedrosa, Kurt L" w:date="2014-09-18T19:15:00Z">
              <w:r w:rsidRPr="003D0401" w:rsidDel="00EA2A49">
                <w:rPr>
                  <w:rFonts w:ascii="Times New Roman" w:hAnsi="Times New Roman" w:cs="Times New Roman"/>
                  <w:sz w:val="22"/>
                  <w:szCs w:val="22"/>
                </w:rPr>
                <w:delText>d</w:delText>
              </w:r>
            </w:del>
            <w:r w:rsidRPr="003D0401">
              <w:rPr>
                <w:rFonts w:ascii="Times New Roman" w:hAnsi="Times New Roman" w:cs="Times New Roman"/>
                <w:sz w:val="22"/>
                <w:szCs w:val="22"/>
              </w:rPr>
              <w:t>eck</w:t>
            </w:r>
          </w:p>
        </w:tc>
        <w:tc>
          <w:tcPr>
            <w:tcW w:w="7057" w:type="dxa"/>
            <w:tcPrChange w:id="1673" w:author="Merissa Roth" w:date="2014-11-09T16:30:00Z">
              <w:tcPr>
                <w:tcW w:w="6585" w:type="dxa"/>
                <w:gridSpan w:val="2"/>
              </w:tcPr>
            </w:tcPrChange>
          </w:tcPr>
          <w:p w14:paraId="036B3C2C" w14:textId="06DC6931" w:rsidR="00AA137B" w:rsidRPr="003D0401" w:rsidRDefault="00AA137B">
            <w:pPr>
              <w:rPr>
                <w:rFonts w:ascii="Times New Roman" w:eastAsiaTheme="majorEastAsia" w:hAnsi="Times New Roman" w:cs="Times New Roman"/>
                <w:i/>
                <w:iCs/>
                <w:color w:val="404040" w:themeColor="text1" w:themeTint="BF"/>
                <w:sz w:val="22"/>
                <w:szCs w:val="22"/>
              </w:rPr>
              <w:pPrChange w:id="1674" w:author="Merissa Roth" w:date="2014-11-09T16:13:00Z">
                <w:pPr>
                  <w:keepNext/>
                  <w:keepLines/>
                  <w:framePr w:hSpace="180" w:wrap="around" w:vAnchor="text" w:hAnchor="margin" w:xAlign="center" w:y="124"/>
                  <w:spacing w:before="200"/>
                  <w:outlineLvl w:val="8"/>
                </w:pPr>
              </w:pPrChange>
            </w:pPr>
            <w:proofErr w:type="gramStart"/>
            <w:r w:rsidRPr="003D0401">
              <w:rPr>
                <w:rFonts w:ascii="Times New Roman" w:hAnsi="Times New Roman" w:cs="Times New Roman"/>
                <w:sz w:val="22"/>
                <w:szCs w:val="22"/>
              </w:rPr>
              <w:t>Toys ”</w:t>
            </w:r>
            <w:proofErr w:type="gramEnd"/>
            <w:r w:rsidRPr="003D0401">
              <w:rPr>
                <w:rFonts w:ascii="Times New Roman" w:hAnsi="Times New Roman" w:cs="Times New Roman"/>
                <w:sz w:val="22"/>
                <w:szCs w:val="22"/>
              </w:rPr>
              <w:t xml:space="preserve">R” Us# (TBD) </w:t>
            </w:r>
            <w:ins w:id="1675" w:author="Pedrosa, Kurt L" w:date="2014-09-18T18:03:00Z">
              <w:r>
                <w:rPr>
                  <w:rFonts w:ascii="Times New Roman" w:hAnsi="Times New Roman" w:cs="Times New Roman"/>
                  <w:sz w:val="22"/>
                  <w:szCs w:val="22"/>
                </w:rPr>
                <w:t>[</w:t>
              </w:r>
              <w:del w:id="1676" w:author="Worldwide, Computer Support" w:date="2014-09-26T17:29:00Z">
                <w:r w:rsidDel="008A3318">
                  <w:rPr>
                    <w:rFonts w:ascii="Times New Roman" w:hAnsi="Times New Roman" w:cs="Times New Roman"/>
                    <w:sz w:val="22"/>
                    <w:szCs w:val="22"/>
                  </w:rPr>
                  <w:delText>7</w:delText>
                </w:r>
              </w:del>
            </w:ins>
            <w:r w:rsidR="000A6503" w:rsidRPr="000A6503">
              <w:rPr>
                <w:rFonts w:ascii="Times New Roman" w:hAnsi="Times New Roman" w:cs="Times New Roman"/>
                <w:strike/>
                <w:color w:val="00B050"/>
                <w:sz w:val="22"/>
                <w:szCs w:val="22"/>
              </w:rPr>
              <w:t>7</w:t>
            </w:r>
            <w:ins w:id="1677" w:author="Pedrosa, Kurt L" w:date="2014-09-18T18:01:00Z">
              <w:del w:id="1678" w:author="Worldwide, Computer Support" w:date="2014-09-26T17:28:00Z">
                <w:r w:rsidR="000A6503" w:rsidRPr="000A6503" w:rsidDel="008A3318">
                  <w:rPr>
                    <w:rFonts w:ascii="Times New Roman" w:hAnsi="Times New Roman" w:cs="Times New Roman"/>
                    <w:color w:val="FF0000"/>
                    <w:sz w:val="22"/>
                    <w:szCs w:val="22"/>
                  </w:rPr>
                  <w:delText>7</w:delText>
                </w:r>
              </w:del>
            </w:ins>
            <w:ins w:id="1679" w:author="Worldwide, Computer Support" w:date="2014-09-26T17:28:00Z">
              <w:r w:rsidR="000A6503" w:rsidRPr="000A6503">
                <w:rPr>
                  <w:rFonts w:ascii="Times New Roman" w:hAnsi="Times New Roman" w:cs="Times New Roman"/>
                  <w:color w:val="FF0000"/>
                  <w:sz w:val="22"/>
                  <w:szCs w:val="22"/>
                </w:rPr>
                <w:t>1</w:t>
              </w:r>
            </w:ins>
            <w:ins w:id="1680" w:author="Pedrosa, Kurt L" w:date="2014-09-18T18:03:00Z">
              <w:r>
                <w:rPr>
                  <w:rFonts w:ascii="Times New Roman" w:hAnsi="Times New Roman" w:cs="Times New Roman"/>
                  <w:sz w:val="22"/>
                  <w:szCs w:val="22"/>
                </w:rPr>
                <w:t>]</w:t>
              </w:r>
            </w:ins>
            <w:r w:rsidRPr="003D0401">
              <w:rPr>
                <w:rFonts w:ascii="Times New Roman" w:hAnsi="Times New Roman" w:cs="Times New Roman"/>
                <w:sz w:val="22"/>
                <w:szCs w:val="22"/>
              </w:rPr>
              <w:t>.</w:t>
            </w:r>
          </w:p>
        </w:tc>
      </w:tr>
      <w:tr w:rsidR="00AA137B" w:rsidRPr="003D0401" w14:paraId="398E5B5C" w14:textId="77777777" w:rsidTr="00266DC8">
        <w:trPr>
          <w:trPrChange w:id="1681" w:author="Merissa Roth" w:date="2014-11-09T16:30:00Z">
            <w:trPr>
              <w:gridAfter w:val="0"/>
            </w:trPr>
          </w:trPrChange>
        </w:trPr>
        <w:tc>
          <w:tcPr>
            <w:tcW w:w="2465" w:type="dxa"/>
            <w:tcPrChange w:id="1682" w:author="Merissa Roth" w:date="2014-11-09T16:30:00Z">
              <w:tcPr>
                <w:tcW w:w="2285" w:type="dxa"/>
                <w:gridSpan w:val="2"/>
              </w:tcPr>
            </w:tcPrChange>
          </w:tcPr>
          <w:p w14:paraId="6B8D4960"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System</w:t>
            </w:r>
          </w:p>
        </w:tc>
        <w:tc>
          <w:tcPr>
            <w:tcW w:w="7057" w:type="dxa"/>
            <w:tcPrChange w:id="1683" w:author="Merissa Roth" w:date="2014-11-09T16:30:00Z">
              <w:tcPr>
                <w:tcW w:w="6585" w:type="dxa"/>
                <w:gridSpan w:val="2"/>
              </w:tcPr>
            </w:tcPrChange>
          </w:tcPr>
          <w:p w14:paraId="2644D439" w14:textId="50BC2988"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A collection of parts that make up one</w:t>
            </w:r>
            <w:ins w:id="1684" w:author="Pedrosa, Kurt L" w:date="2014-09-18T19:56:00Z">
              <w:r>
                <w:rPr>
                  <w:rFonts w:ascii="Times New Roman" w:hAnsi="Times New Roman" w:cs="Times New Roman"/>
                  <w:sz w:val="22"/>
                  <w:szCs w:val="22"/>
                </w:rPr>
                <w:t xml:space="preserve"> </w:t>
              </w:r>
            </w:ins>
            <w:r w:rsidR="000A6503" w:rsidRPr="000A6503">
              <w:rPr>
                <w:rFonts w:ascii="Times New Roman" w:hAnsi="Times New Roman" w:cs="Times New Roman"/>
                <w:strike/>
                <w:color w:val="00B050"/>
                <w:sz w:val="22"/>
                <w:szCs w:val="22"/>
              </w:rPr>
              <w:t>(1)</w:t>
            </w:r>
            <w:ins w:id="1685" w:author="Pedrosa, Kurt L" w:date="2014-09-18T19:56:00Z">
              <w:del w:id="1686" w:author="Merissa Roth" w:date="2014-11-09T13:16:00Z">
                <w:r w:rsidDel="00726614">
                  <w:rPr>
                    <w:rFonts w:ascii="Times New Roman" w:hAnsi="Times New Roman" w:cs="Times New Roman"/>
                    <w:sz w:val="22"/>
                    <w:szCs w:val="22"/>
                  </w:rPr>
                  <w:delText>(1)</w:delText>
                </w:r>
              </w:del>
            </w:ins>
            <w:r w:rsidRPr="003D0401">
              <w:rPr>
                <w:rFonts w:ascii="Times New Roman" w:hAnsi="Times New Roman" w:cs="Times New Roman"/>
                <w:sz w:val="22"/>
                <w:szCs w:val="22"/>
              </w:rPr>
              <w:t xml:space="preserve"> single unit.</w:t>
            </w:r>
          </w:p>
        </w:tc>
      </w:tr>
      <w:tr w:rsidR="00AA137B" w:rsidRPr="003D0401" w14:paraId="2E8F82A6" w14:textId="77777777" w:rsidTr="00266DC8">
        <w:trPr>
          <w:trPrChange w:id="1687" w:author="Merissa Roth" w:date="2014-11-09T16:30:00Z">
            <w:trPr>
              <w:gridAfter w:val="0"/>
            </w:trPr>
          </w:trPrChange>
        </w:trPr>
        <w:tc>
          <w:tcPr>
            <w:tcW w:w="2465" w:type="dxa"/>
            <w:tcPrChange w:id="1688" w:author="Merissa Roth" w:date="2014-11-09T16:30:00Z">
              <w:tcPr>
                <w:tcW w:w="2285" w:type="dxa"/>
                <w:gridSpan w:val="2"/>
              </w:tcPr>
            </w:tcPrChange>
          </w:tcPr>
          <w:p w14:paraId="2553AB4B"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lastRenderedPageBreak/>
              <w:t>Task</w:t>
            </w:r>
          </w:p>
        </w:tc>
        <w:tc>
          <w:tcPr>
            <w:tcW w:w="7057" w:type="dxa"/>
            <w:tcPrChange w:id="1689" w:author="Merissa Roth" w:date="2014-11-09T16:30:00Z">
              <w:tcPr>
                <w:tcW w:w="6585" w:type="dxa"/>
                <w:gridSpan w:val="2"/>
              </w:tcPr>
            </w:tcPrChange>
          </w:tcPr>
          <w:p w14:paraId="15DF320B" w14:textId="5904E14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 xml:space="preserve">Specified interaction mandated by rules defined by IEEE </w:t>
            </w:r>
            <w:proofErr w:type="spellStart"/>
            <w:r w:rsidRPr="003D0401">
              <w:rPr>
                <w:rFonts w:ascii="Times New Roman" w:hAnsi="Times New Roman" w:cs="Times New Roman"/>
                <w:sz w:val="22"/>
                <w:szCs w:val="22"/>
              </w:rPr>
              <w:t>SoutheastCon</w:t>
            </w:r>
            <w:proofErr w:type="spellEnd"/>
            <w:r w:rsidRPr="003D0401">
              <w:rPr>
                <w:rFonts w:ascii="Times New Roman" w:hAnsi="Times New Roman" w:cs="Times New Roman"/>
                <w:sz w:val="22"/>
                <w:szCs w:val="22"/>
              </w:rPr>
              <w:t xml:space="preserve"> 2015 Hardware Competition</w:t>
            </w:r>
            <w:ins w:id="1690" w:author="Pedrosa, Kurt L" w:date="2014-09-18T18:03:00Z">
              <w:r>
                <w:rPr>
                  <w:rFonts w:ascii="Times New Roman" w:hAnsi="Times New Roman" w:cs="Times New Roman"/>
                  <w:sz w:val="22"/>
                  <w:szCs w:val="22"/>
                </w:rPr>
                <w:t xml:space="preserve"> [</w:t>
              </w:r>
            </w:ins>
            <w:r w:rsidR="000A6503" w:rsidRPr="000A6503">
              <w:rPr>
                <w:rFonts w:ascii="Times New Roman" w:hAnsi="Times New Roman" w:cs="Times New Roman"/>
                <w:strike/>
                <w:color w:val="00B050"/>
                <w:sz w:val="22"/>
                <w:szCs w:val="22"/>
              </w:rPr>
              <w:t>7</w:t>
            </w:r>
            <w:ins w:id="1691" w:author="Pedrosa, Kurt L" w:date="2014-09-18T18:01:00Z">
              <w:del w:id="1692" w:author="Worldwide, Computer Support" w:date="2014-09-26T17:28:00Z">
                <w:r w:rsidR="000A6503" w:rsidRPr="000A6503" w:rsidDel="008A3318">
                  <w:rPr>
                    <w:rFonts w:ascii="Times New Roman" w:hAnsi="Times New Roman" w:cs="Times New Roman"/>
                    <w:color w:val="FF0000"/>
                    <w:sz w:val="22"/>
                    <w:szCs w:val="22"/>
                  </w:rPr>
                  <w:delText>7</w:delText>
                </w:r>
              </w:del>
            </w:ins>
            <w:ins w:id="1693" w:author="Worldwide, Computer Support" w:date="2014-09-26T17:28:00Z">
              <w:r w:rsidR="000A6503" w:rsidRPr="000A6503">
                <w:rPr>
                  <w:rFonts w:ascii="Times New Roman" w:hAnsi="Times New Roman" w:cs="Times New Roman"/>
                  <w:color w:val="FF0000"/>
                  <w:sz w:val="22"/>
                  <w:szCs w:val="22"/>
                </w:rPr>
                <w:t>1</w:t>
              </w:r>
            </w:ins>
            <w:ins w:id="1694" w:author="Pedrosa, Kurt L" w:date="2014-09-18T18:03:00Z">
              <w:del w:id="1695" w:author="Worldwide, Computer Support" w:date="2014-09-26T17:29:00Z">
                <w:r w:rsidDel="008A3318">
                  <w:rPr>
                    <w:rFonts w:ascii="Times New Roman" w:hAnsi="Times New Roman" w:cs="Times New Roman"/>
                    <w:sz w:val="22"/>
                    <w:szCs w:val="22"/>
                  </w:rPr>
                  <w:delText>7</w:delText>
                </w:r>
              </w:del>
              <w:r>
                <w:rPr>
                  <w:rFonts w:ascii="Times New Roman" w:hAnsi="Times New Roman" w:cs="Times New Roman"/>
                  <w:sz w:val="22"/>
                  <w:szCs w:val="22"/>
                </w:rPr>
                <w:t>]</w:t>
              </w:r>
            </w:ins>
            <w:r w:rsidRPr="003D0401">
              <w:rPr>
                <w:rFonts w:ascii="Times New Roman" w:hAnsi="Times New Roman" w:cs="Times New Roman"/>
                <w:sz w:val="22"/>
                <w:szCs w:val="22"/>
              </w:rPr>
              <w:t>.</w:t>
            </w:r>
          </w:p>
        </w:tc>
      </w:tr>
      <w:tr w:rsidR="00AA137B" w:rsidRPr="003D0401" w14:paraId="4224E2BC" w14:textId="77777777" w:rsidTr="00266DC8">
        <w:trPr>
          <w:trPrChange w:id="1696" w:author="Merissa Roth" w:date="2014-11-09T16:30:00Z">
            <w:trPr>
              <w:gridAfter w:val="0"/>
            </w:trPr>
          </w:trPrChange>
        </w:trPr>
        <w:tc>
          <w:tcPr>
            <w:tcW w:w="2465" w:type="dxa"/>
            <w:tcPrChange w:id="1697" w:author="Merissa Roth" w:date="2014-11-09T16:30:00Z">
              <w:tcPr>
                <w:tcW w:w="2285" w:type="dxa"/>
                <w:gridSpan w:val="2"/>
              </w:tcPr>
            </w:tcPrChange>
          </w:tcPr>
          <w:p w14:paraId="5293EC0D" w14:textId="77777777" w:rsidR="00AA137B" w:rsidRPr="003D0401" w:rsidRDefault="00AA137B" w:rsidP="00BC1039">
            <w:pPr>
              <w:rPr>
                <w:rFonts w:ascii="Times New Roman" w:hAnsi="Times New Roman" w:cs="Times New Roman"/>
                <w:sz w:val="22"/>
                <w:szCs w:val="22"/>
              </w:rPr>
            </w:pPr>
            <w:r w:rsidRPr="003D0401">
              <w:rPr>
                <w:rFonts w:ascii="Times New Roman" w:hAnsi="Times New Roman" w:cs="Times New Roman"/>
                <w:sz w:val="22"/>
                <w:szCs w:val="22"/>
              </w:rPr>
              <w:t>Two-Man Lift Rule</w:t>
            </w:r>
          </w:p>
        </w:tc>
        <w:tc>
          <w:tcPr>
            <w:tcW w:w="7057" w:type="dxa"/>
            <w:tcPrChange w:id="1698" w:author="Merissa Roth" w:date="2014-11-09T16:30:00Z">
              <w:tcPr>
                <w:tcW w:w="6585" w:type="dxa"/>
                <w:gridSpan w:val="2"/>
              </w:tcPr>
            </w:tcPrChange>
          </w:tcPr>
          <w:p w14:paraId="0FD38F15" w14:textId="2B434127" w:rsidR="00AA137B" w:rsidRPr="003D0401" w:rsidRDefault="00AA137B">
            <w:pPr>
              <w:rPr>
                <w:rFonts w:ascii="Times New Roman" w:eastAsiaTheme="majorEastAsia" w:hAnsi="Times New Roman" w:cs="Times New Roman"/>
                <w:i/>
                <w:iCs/>
                <w:color w:val="404040" w:themeColor="text1" w:themeTint="BF"/>
                <w:sz w:val="22"/>
                <w:szCs w:val="22"/>
              </w:rPr>
              <w:pPrChange w:id="1699" w:author="Merissa Roth" w:date="2014-11-09T16:13:00Z">
                <w:pPr>
                  <w:keepNext/>
                  <w:keepLines/>
                  <w:framePr w:hSpace="180" w:wrap="around" w:vAnchor="text" w:hAnchor="margin" w:xAlign="center" w:y="124"/>
                  <w:spacing w:before="200"/>
                  <w:outlineLvl w:val="8"/>
                </w:pPr>
              </w:pPrChange>
            </w:pPr>
            <w:r w:rsidRPr="003D0401">
              <w:rPr>
                <w:rFonts w:ascii="Times New Roman" w:hAnsi="Times New Roman" w:cs="Times New Roman"/>
                <w:sz w:val="22"/>
                <w:szCs w:val="22"/>
              </w:rPr>
              <w:t>50 pounds or more must be carried by two</w:t>
            </w:r>
            <w:del w:id="1700" w:author="Merissa Roth" w:date="2014-11-09T16:29:00Z">
              <w:r w:rsidRPr="003D0401" w:rsidDel="00266DC8">
                <w:rPr>
                  <w:rFonts w:ascii="Times New Roman" w:hAnsi="Times New Roman" w:cs="Times New Roman"/>
                  <w:sz w:val="22"/>
                  <w:szCs w:val="22"/>
                </w:rPr>
                <w:delText xml:space="preserve"> </w:delText>
              </w:r>
            </w:del>
            <w:del w:id="1701" w:author="Merissa Roth" w:date="2014-11-09T13:16:00Z">
              <w:r w:rsidRPr="003D0401" w:rsidDel="00726614">
                <w:rPr>
                  <w:rFonts w:ascii="Times New Roman" w:hAnsi="Times New Roman" w:cs="Times New Roman"/>
                  <w:sz w:val="22"/>
                  <w:szCs w:val="22"/>
                </w:rPr>
                <w:delText>(2)</w:delText>
              </w:r>
            </w:del>
            <w:r w:rsidRPr="003D0401">
              <w:rPr>
                <w:rFonts w:ascii="Times New Roman" w:hAnsi="Times New Roman" w:cs="Times New Roman"/>
                <w:sz w:val="22"/>
                <w:szCs w:val="22"/>
              </w:rPr>
              <w:t xml:space="preserve"> people as per the Occupational Safety and Health Administration (OSHA) materials handling regulations</w:t>
            </w:r>
            <w:ins w:id="1702" w:author="Pedrosa, Kurt L" w:date="2014-09-18T18:03:00Z">
              <w:r>
                <w:rPr>
                  <w:rFonts w:ascii="Times New Roman" w:hAnsi="Times New Roman" w:cs="Times New Roman"/>
                  <w:sz w:val="22"/>
                  <w:szCs w:val="22"/>
                </w:rPr>
                <w:t xml:space="preserve"> [</w:t>
              </w:r>
            </w:ins>
            <w:r w:rsidR="000A6503" w:rsidRPr="000A6503">
              <w:rPr>
                <w:rFonts w:ascii="Times New Roman" w:hAnsi="Times New Roman" w:cs="Times New Roman"/>
                <w:strike/>
                <w:color w:val="00B050"/>
                <w:sz w:val="22"/>
                <w:szCs w:val="22"/>
              </w:rPr>
              <w:t>1</w:t>
            </w:r>
            <w:ins w:id="1703" w:author="Pedrosa, Kurt L" w:date="2014-09-18T18:03:00Z">
              <w:del w:id="1704" w:author="Worldwide, Computer Support" w:date="2014-09-26T17:32:00Z">
                <w:r w:rsidRPr="000A6503" w:rsidDel="008A3318">
                  <w:rPr>
                    <w:rFonts w:ascii="Times New Roman" w:hAnsi="Times New Roman" w:cs="Times New Roman"/>
                    <w:color w:val="FF0000"/>
                    <w:sz w:val="22"/>
                    <w:szCs w:val="22"/>
                  </w:rPr>
                  <w:delText>1</w:delText>
                </w:r>
              </w:del>
            </w:ins>
            <w:ins w:id="1705" w:author="Worldwide, Computer Support" w:date="2014-09-26T17:32:00Z">
              <w:r w:rsidRPr="000A6503">
                <w:rPr>
                  <w:rFonts w:ascii="Times New Roman" w:hAnsi="Times New Roman" w:cs="Times New Roman"/>
                  <w:color w:val="FF0000"/>
                  <w:sz w:val="22"/>
                  <w:szCs w:val="22"/>
                </w:rPr>
                <w:t>3</w:t>
              </w:r>
            </w:ins>
            <w:ins w:id="1706" w:author="Pedrosa, Kurt L" w:date="2014-09-18T18:03:00Z">
              <w:r>
                <w:rPr>
                  <w:rFonts w:ascii="Times New Roman" w:hAnsi="Times New Roman" w:cs="Times New Roman"/>
                  <w:sz w:val="22"/>
                  <w:szCs w:val="22"/>
                </w:rPr>
                <w:t>]</w:t>
              </w:r>
            </w:ins>
            <w:r w:rsidRPr="003D0401">
              <w:rPr>
                <w:rFonts w:ascii="Times New Roman" w:hAnsi="Times New Roman" w:cs="Times New Roman"/>
                <w:sz w:val="22"/>
                <w:szCs w:val="22"/>
              </w:rPr>
              <w:t>.</w:t>
            </w:r>
          </w:p>
        </w:tc>
      </w:tr>
    </w:tbl>
    <w:p w14:paraId="3F436A0F" w14:textId="66ED4755" w:rsidR="00377B57" w:rsidRPr="006B0F8D" w:rsidDel="00266DC8" w:rsidRDefault="00377B57" w:rsidP="00BC1039">
      <w:pPr>
        <w:pStyle w:val="Caption"/>
        <w:keepNext/>
        <w:ind w:firstLine="720"/>
        <w:jc w:val="center"/>
        <w:rPr>
          <w:del w:id="1707" w:author="Merissa Roth" w:date="2014-11-09T16:30:00Z"/>
          <w:rFonts w:ascii="Arial" w:hAnsi="Arial" w:cs="Arial"/>
          <w:color w:val="auto"/>
          <w:rPrChange w:id="1708" w:author="Pedrosa, Kurt L" w:date="2014-09-18T19:16:00Z">
            <w:rPr>
              <w:del w:id="1709" w:author="Merissa Roth" w:date="2014-11-09T16:30:00Z"/>
              <w:rFonts w:ascii="Times New Roman" w:hAnsi="Times New Roman" w:cs="Times New Roman"/>
              <w:color w:val="auto"/>
            </w:rPr>
          </w:rPrChange>
        </w:rPr>
      </w:pPr>
      <w:bookmarkStart w:id="1710" w:name="_Toc403394468"/>
      <w:r w:rsidRPr="006B0F8D">
        <w:rPr>
          <w:rFonts w:ascii="Arial" w:hAnsi="Arial" w:cs="Arial"/>
          <w:color w:val="auto"/>
          <w:rPrChange w:id="1711" w:author="Pedrosa, Kurt L" w:date="2014-09-18T19:16:00Z">
            <w:rPr>
              <w:rFonts w:ascii="Times New Roman" w:hAnsi="Times New Roman" w:cs="Times New Roman"/>
            </w:rPr>
          </w:rPrChange>
        </w:rPr>
        <w:t xml:space="preserve">Table </w:t>
      </w:r>
      <w:r w:rsidR="00AA137B">
        <w:rPr>
          <w:rFonts w:ascii="Arial" w:hAnsi="Arial" w:cs="Arial"/>
        </w:rPr>
        <w:fldChar w:fldCharType="begin"/>
      </w:r>
      <w:r w:rsidR="00AA137B">
        <w:rPr>
          <w:rFonts w:ascii="Arial" w:hAnsi="Arial" w:cs="Arial"/>
          <w:color w:val="auto"/>
        </w:rPr>
        <w:instrText xml:space="preserve"> SEQ Table \* ARABIC </w:instrText>
      </w:r>
      <w:r w:rsidR="00AA137B">
        <w:rPr>
          <w:rFonts w:ascii="Arial" w:hAnsi="Arial" w:cs="Arial"/>
        </w:rPr>
        <w:fldChar w:fldCharType="separate"/>
      </w:r>
      <w:r w:rsidR="00AA137B">
        <w:rPr>
          <w:rFonts w:ascii="Arial" w:hAnsi="Arial" w:cs="Arial"/>
          <w:noProof/>
          <w:color w:val="auto"/>
        </w:rPr>
        <w:t>4</w:t>
      </w:r>
      <w:r w:rsidR="00AA137B">
        <w:rPr>
          <w:rFonts w:ascii="Arial" w:hAnsi="Arial" w:cs="Arial"/>
        </w:rPr>
        <w:fldChar w:fldCharType="end"/>
      </w:r>
      <w:r w:rsidRPr="006B0F8D">
        <w:rPr>
          <w:rFonts w:ascii="Arial" w:hAnsi="Arial" w:cs="Arial"/>
          <w:color w:val="auto"/>
          <w:rPrChange w:id="1712" w:author="Pedrosa, Kurt L" w:date="2014-09-18T19:16:00Z">
            <w:rPr>
              <w:rFonts w:ascii="Times New Roman" w:hAnsi="Times New Roman" w:cs="Times New Roman"/>
            </w:rPr>
          </w:rPrChange>
        </w:rPr>
        <w:t>. Listing of terms and definitions used throughout this document</w:t>
      </w:r>
      <w:bookmarkEnd w:id="1710"/>
    </w:p>
    <w:p w14:paraId="799A1A75" w14:textId="77777777" w:rsidR="00CB7113" w:rsidRPr="003D0401" w:rsidRDefault="00CB7113">
      <w:pPr>
        <w:pStyle w:val="Caption"/>
        <w:keepNext/>
        <w:ind w:firstLine="720"/>
        <w:jc w:val="center"/>
        <w:pPrChange w:id="1713" w:author="Merissa Roth" w:date="2014-11-09T16:30:00Z">
          <w:pPr/>
        </w:pPrChange>
      </w:pPr>
    </w:p>
    <w:p w14:paraId="1A1423CF" w14:textId="77777777" w:rsidR="008C7CBD" w:rsidRPr="003D0401" w:rsidRDefault="008C7CBD" w:rsidP="00BC1039">
      <w:pPr>
        <w:rPr>
          <w:rFonts w:ascii="Times New Roman" w:eastAsiaTheme="majorEastAsia" w:hAnsi="Times New Roman" w:cs="Times New Roman"/>
          <w:b/>
          <w:sz w:val="22"/>
          <w:szCs w:val="22"/>
        </w:rPr>
      </w:pPr>
      <w:r w:rsidRPr="003D0401">
        <w:rPr>
          <w:rFonts w:ascii="Times New Roman" w:hAnsi="Times New Roman" w:cs="Times New Roman"/>
          <w:b/>
          <w:sz w:val="22"/>
          <w:szCs w:val="22"/>
        </w:rPr>
        <w:br w:type="page"/>
      </w:r>
      <w:bookmarkStart w:id="1714" w:name="_GoBack"/>
      <w:bookmarkEnd w:id="1714"/>
    </w:p>
    <w:p w14:paraId="742A5D6D" w14:textId="36EF94DA" w:rsidR="00DC13B7" w:rsidRPr="00CB12C7" w:rsidDel="003E376F" w:rsidRDefault="0093101C">
      <w:pPr>
        <w:pStyle w:val="Heading2"/>
        <w:rPr>
          <w:del w:id="1715" w:author="Pedrosa, Kurt L" w:date="2014-09-18T19:16:00Z"/>
          <w:b/>
        </w:rPr>
        <w:pPrChange w:id="1716" w:author="Merissa Roth" w:date="2014-11-09T16:13:00Z">
          <w:pPr/>
        </w:pPrChange>
      </w:pPr>
      <w:bookmarkStart w:id="1717" w:name="_Toc403485139"/>
      <w:r w:rsidRPr="00CB12C7">
        <w:rPr>
          <w:b/>
        </w:rPr>
        <w:lastRenderedPageBreak/>
        <w:t>Appendix C: Acronyms</w:t>
      </w:r>
      <w:r w:rsidR="009D14E7" w:rsidRPr="009D14E7">
        <w:rPr>
          <w:b/>
        </w:rPr>
        <w:t xml:space="preserve"> and Abbreviations</w:t>
      </w:r>
      <w:bookmarkEnd w:id="1717"/>
    </w:p>
    <w:p w14:paraId="3351DF94" w14:textId="77777777" w:rsidR="003E376F" w:rsidRPr="009D14E7" w:rsidRDefault="003E376F" w:rsidP="00BC1039">
      <w:pPr>
        <w:pStyle w:val="Heading2"/>
        <w:rPr>
          <w:ins w:id="1718" w:author="Merissa Roth" w:date="2014-11-09T13:35:00Z"/>
          <w:b/>
          <w:rPrChange w:id="1719" w:author="Merissa Roth" w:date="2014-11-09T15:50:00Z">
            <w:rPr>
              <w:ins w:id="1720" w:author="Merissa Roth" w:date="2014-11-09T13:35:00Z"/>
            </w:rPr>
          </w:rPrChange>
        </w:rPr>
      </w:pPr>
    </w:p>
    <w:p w14:paraId="658FA02B" w14:textId="77777777" w:rsidR="00377B57" w:rsidRPr="00CB12C7" w:rsidRDefault="00377B57">
      <w:pPr>
        <w:pStyle w:val="Heading2"/>
        <w:rPr>
          <w:rFonts w:cs="Times New Roman"/>
        </w:rPr>
        <w:pPrChange w:id="1721" w:author="Merissa Roth" w:date="2014-11-09T16:13:00Z">
          <w:pPr/>
        </w:pPrChange>
      </w:pPr>
    </w:p>
    <w:tbl>
      <w:tblPr>
        <w:tblStyle w:val="TableGrid"/>
        <w:tblW w:w="6433" w:type="dxa"/>
        <w:jc w:val="center"/>
        <w:tblLook w:val="04A0" w:firstRow="1" w:lastRow="0" w:firstColumn="1" w:lastColumn="0" w:noHBand="0" w:noVBand="1"/>
        <w:tblPrChange w:id="1722" w:author="Merissa Roth" w:date="2014-11-09T17:59:00Z">
          <w:tblPr>
            <w:tblStyle w:val="TableGrid"/>
            <w:tblpPr w:leftFromText="180" w:rightFromText="180" w:vertAnchor="text" w:horzAnchor="margin" w:tblpXSpec="center" w:tblpY="-2"/>
            <w:tblW w:w="6887" w:type="dxa"/>
            <w:tblLook w:val="04A0" w:firstRow="1" w:lastRow="0" w:firstColumn="1" w:lastColumn="0" w:noHBand="0" w:noVBand="1"/>
          </w:tblPr>
        </w:tblPrChange>
      </w:tblPr>
      <w:tblGrid>
        <w:gridCol w:w="1164"/>
        <w:gridCol w:w="5269"/>
        <w:tblGridChange w:id="1723">
          <w:tblGrid>
            <w:gridCol w:w="1164"/>
            <w:gridCol w:w="5723"/>
          </w:tblGrid>
        </w:tblGridChange>
      </w:tblGrid>
      <w:tr w:rsidR="003D0401" w:rsidRPr="003D0401" w14:paraId="32B18FA1" w14:textId="77777777" w:rsidTr="00705B8B">
        <w:trPr>
          <w:jc w:val="center"/>
        </w:trPr>
        <w:tc>
          <w:tcPr>
            <w:tcW w:w="1164" w:type="dxa"/>
            <w:shd w:val="clear" w:color="auto" w:fill="BFBFBF" w:themeFill="background1" w:themeFillShade="BF"/>
            <w:tcPrChange w:id="1724" w:author="Merissa Roth" w:date="2014-11-09T17:59:00Z">
              <w:tcPr>
                <w:tcW w:w="1164" w:type="dxa"/>
                <w:shd w:val="clear" w:color="auto" w:fill="BFBFBF" w:themeFill="background1" w:themeFillShade="BF"/>
              </w:tcPr>
            </w:tcPrChange>
          </w:tcPr>
          <w:p w14:paraId="2F52D306" w14:textId="77777777" w:rsidR="0093101C" w:rsidRPr="008E30FE" w:rsidRDefault="0093101C" w:rsidP="00BC1039">
            <w:pPr>
              <w:jc w:val="center"/>
              <w:rPr>
                <w:rFonts w:ascii="Times New Roman" w:hAnsi="Times New Roman" w:cs="Times New Roman"/>
                <w:b/>
                <w:sz w:val="22"/>
                <w:szCs w:val="22"/>
                <w:rPrChange w:id="1725" w:author="Pedrosa, Kurt L" w:date="2014-09-18T20:07:00Z">
                  <w:rPr>
                    <w:rFonts w:ascii="Times New Roman" w:hAnsi="Times New Roman" w:cs="Times New Roman"/>
                    <w:sz w:val="22"/>
                    <w:szCs w:val="22"/>
                  </w:rPr>
                </w:rPrChange>
              </w:rPr>
            </w:pPr>
            <w:r w:rsidRPr="008E30FE">
              <w:rPr>
                <w:rFonts w:ascii="Times New Roman" w:hAnsi="Times New Roman" w:cs="Times New Roman"/>
                <w:b/>
                <w:sz w:val="22"/>
                <w:szCs w:val="22"/>
                <w:rPrChange w:id="1726" w:author="Pedrosa, Kurt L" w:date="2014-09-18T20:07:00Z">
                  <w:rPr>
                    <w:rFonts w:ascii="Times New Roman" w:hAnsi="Times New Roman" w:cs="Times New Roman"/>
                    <w:sz w:val="22"/>
                    <w:szCs w:val="22"/>
                  </w:rPr>
                </w:rPrChange>
              </w:rPr>
              <w:t>Entry</w:t>
            </w:r>
          </w:p>
        </w:tc>
        <w:tc>
          <w:tcPr>
            <w:tcW w:w="5269" w:type="dxa"/>
            <w:shd w:val="clear" w:color="auto" w:fill="BFBFBF" w:themeFill="background1" w:themeFillShade="BF"/>
            <w:tcPrChange w:id="1727" w:author="Merissa Roth" w:date="2014-11-09T17:59:00Z">
              <w:tcPr>
                <w:tcW w:w="5723" w:type="dxa"/>
                <w:shd w:val="clear" w:color="auto" w:fill="BFBFBF" w:themeFill="background1" w:themeFillShade="BF"/>
              </w:tcPr>
            </w:tcPrChange>
          </w:tcPr>
          <w:p w14:paraId="17765BEF" w14:textId="77777777" w:rsidR="0093101C" w:rsidRPr="008E30FE" w:rsidRDefault="0093101C" w:rsidP="00BC1039">
            <w:pPr>
              <w:jc w:val="center"/>
              <w:rPr>
                <w:rFonts w:ascii="Times New Roman" w:hAnsi="Times New Roman" w:cs="Times New Roman"/>
                <w:b/>
                <w:sz w:val="22"/>
                <w:szCs w:val="22"/>
                <w:rPrChange w:id="1728" w:author="Pedrosa, Kurt L" w:date="2014-09-18T20:07:00Z">
                  <w:rPr>
                    <w:rFonts w:ascii="Times New Roman" w:hAnsi="Times New Roman" w:cs="Times New Roman"/>
                    <w:sz w:val="22"/>
                    <w:szCs w:val="22"/>
                  </w:rPr>
                </w:rPrChange>
              </w:rPr>
            </w:pPr>
            <w:r w:rsidRPr="008E30FE">
              <w:rPr>
                <w:rFonts w:ascii="Times New Roman" w:hAnsi="Times New Roman" w:cs="Times New Roman"/>
                <w:b/>
                <w:sz w:val="22"/>
                <w:szCs w:val="22"/>
                <w:rPrChange w:id="1729" w:author="Pedrosa, Kurt L" w:date="2014-09-18T20:07:00Z">
                  <w:rPr>
                    <w:rFonts w:ascii="Times New Roman" w:hAnsi="Times New Roman" w:cs="Times New Roman"/>
                    <w:sz w:val="22"/>
                    <w:szCs w:val="22"/>
                  </w:rPr>
                </w:rPrChange>
              </w:rPr>
              <w:t>Expanded Phrase</w:t>
            </w:r>
          </w:p>
        </w:tc>
      </w:tr>
      <w:tr w:rsidR="003D0401" w:rsidRPr="003D0401" w14:paraId="7194EA2A" w14:textId="77777777" w:rsidTr="00705B8B">
        <w:trPr>
          <w:jc w:val="center"/>
        </w:trPr>
        <w:tc>
          <w:tcPr>
            <w:tcW w:w="1164" w:type="dxa"/>
            <w:tcPrChange w:id="1730" w:author="Merissa Roth" w:date="2014-11-09T17:59:00Z">
              <w:tcPr>
                <w:tcW w:w="1164" w:type="dxa"/>
              </w:tcPr>
            </w:tcPrChange>
          </w:tcPr>
          <w:p w14:paraId="60DFE8FB"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ABET</w:t>
            </w:r>
          </w:p>
        </w:tc>
        <w:tc>
          <w:tcPr>
            <w:tcW w:w="5269" w:type="dxa"/>
            <w:tcPrChange w:id="1731" w:author="Merissa Roth" w:date="2014-11-09T17:59:00Z">
              <w:tcPr>
                <w:tcW w:w="5723" w:type="dxa"/>
              </w:tcPr>
            </w:tcPrChange>
          </w:tcPr>
          <w:p w14:paraId="08F9C8B1"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Accreditation Board for Engineering and Technology</w:t>
            </w:r>
          </w:p>
        </w:tc>
      </w:tr>
      <w:tr w:rsidR="003D0401" w:rsidRPr="003D0401" w14:paraId="3AE6F303" w14:textId="77777777" w:rsidTr="00705B8B">
        <w:trPr>
          <w:jc w:val="center"/>
        </w:trPr>
        <w:tc>
          <w:tcPr>
            <w:tcW w:w="1164" w:type="dxa"/>
            <w:tcPrChange w:id="1732" w:author="Merissa Roth" w:date="2014-11-09T17:59:00Z">
              <w:tcPr>
                <w:tcW w:w="1164" w:type="dxa"/>
              </w:tcPr>
            </w:tcPrChange>
          </w:tcPr>
          <w:p w14:paraId="78E8527A"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APS</w:t>
            </w:r>
          </w:p>
        </w:tc>
        <w:tc>
          <w:tcPr>
            <w:tcW w:w="5269" w:type="dxa"/>
            <w:tcPrChange w:id="1733" w:author="Merissa Roth" w:date="2014-11-09T17:59:00Z">
              <w:tcPr>
                <w:tcW w:w="5723" w:type="dxa"/>
              </w:tcPr>
            </w:tcPrChange>
          </w:tcPr>
          <w:p w14:paraId="03B11107"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Autonomous Panda System</w:t>
            </w:r>
          </w:p>
        </w:tc>
      </w:tr>
      <w:tr w:rsidR="003D0401" w:rsidRPr="003D0401" w14:paraId="04D3D4EC" w14:textId="77777777" w:rsidTr="00705B8B">
        <w:trPr>
          <w:trHeight w:val="64"/>
          <w:jc w:val="center"/>
          <w:trPrChange w:id="1734" w:author="Merissa Roth" w:date="2014-11-09T17:59:00Z">
            <w:trPr>
              <w:trHeight w:val="64"/>
            </w:trPr>
          </w:trPrChange>
        </w:trPr>
        <w:tc>
          <w:tcPr>
            <w:tcW w:w="1164" w:type="dxa"/>
            <w:tcPrChange w:id="1735" w:author="Merissa Roth" w:date="2014-11-09T17:59:00Z">
              <w:tcPr>
                <w:tcW w:w="1164" w:type="dxa"/>
              </w:tcPr>
            </w:tcPrChange>
          </w:tcPr>
          <w:p w14:paraId="4905A024"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ECSSE</w:t>
            </w:r>
          </w:p>
        </w:tc>
        <w:tc>
          <w:tcPr>
            <w:tcW w:w="5269" w:type="dxa"/>
            <w:tcPrChange w:id="1736" w:author="Merissa Roth" w:date="2014-11-09T17:59:00Z">
              <w:tcPr>
                <w:tcW w:w="5723" w:type="dxa"/>
              </w:tcPr>
            </w:tcPrChange>
          </w:tcPr>
          <w:p w14:paraId="77DD6E0D"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Electrical, Computer, Software &amp; Systems Engineering</w:t>
            </w:r>
          </w:p>
        </w:tc>
      </w:tr>
      <w:tr w:rsidR="003D0401" w:rsidRPr="003D0401" w14:paraId="23094A18" w14:textId="77777777" w:rsidTr="00705B8B">
        <w:trPr>
          <w:jc w:val="center"/>
        </w:trPr>
        <w:tc>
          <w:tcPr>
            <w:tcW w:w="1164" w:type="dxa"/>
            <w:tcPrChange w:id="1737" w:author="Merissa Roth" w:date="2014-11-09T17:59:00Z">
              <w:tcPr>
                <w:tcW w:w="1164" w:type="dxa"/>
              </w:tcPr>
            </w:tcPrChange>
          </w:tcPr>
          <w:p w14:paraId="4D9C204D"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ERAU</w:t>
            </w:r>
          </w:p>
        </w:tc>
        <w:tc>
          <w:tcPr>
            <w:tcW w:w="5269" w:type="dxa"/>
            <w:tcPrChange w:id="1738" w:author="Merissa Roth" w:date="2014-11-09T17:59:00Z">
              <w:tcPr>
                <w:tcW w:w="5723" w:type="dxa"/>
              </w:tcPr>
            </w:tcPrChange>
          </w:tcPr>
          <w:p w14:paraId="798FF725"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Embry-Riddle Aeronautical University</w:t>
            </w:r>
          </w:p>
        </w:tc>
      </w:tr>
      <w:tr w:rsidR="003D0401" w:rsidRPr="003D0401" w14:paraId="4088580A" w14:textId="77777777" w:rsidTr="00705B8B">
        <w:trPr>
          <w:jc w:val="center"/>
        </w:trPr>
        <w:tc>
          <w:tcPr>
            <w:tcW w:w="1164" w:type="dxa"/>
            <w:tcPrChange w:id="1739" w:author="Merissa Roth" w:date="2014-11-09T17:59:00Z">
              <w:tcPr>
                <w:tcW w:w="1164" w:type="dxa"/>
              </w:tcPr>
            </w:tcPrChange>
          </w:tcPr>
          <w:p w14:paraId="366C33BD"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FTFP</w:t>
            </w:r>
          </w:p>
        </w:tc>
        <w:tc>
          <w:tcPr>
            <w:tcW w:w="5269" w:type="dxa"/>
            <w:tcPrChange w:id="1740" w:author="Merissa Roth" w:date="2014-11-09T17:59:00Z">
              <w:tcPr>
                <w:tcW w:w="5723" w:type="dxa"/>
              </w:tcPr>
            </w:tcPrChange>
          </w:tcPr>
          <w:p w14:paraId="7009BC43"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Funky Town Fancy Pandas</w:t>
            </w:r>
          </w:p>
        </w:tc>
      </w:tr>
      <w:tr w:rsidR="001E452E" w:rsidRPr="003D0401" w14:paraId="38C92045" w14:textId="77777777" w:rsidTr="00705B8B">
        <w:tblPrEx>
          <w:tblPrExChange w:id="1741" w:author="Merissa Roth" w:date="2014-11-09T17:59:00Z">
            <w:tblPrEx>
              <w:jc w:val="center"/>
            </w:tblPrEx>
          </w:tblPrExChange>
        </w:tblPrEx>
        <w:trPr>
          <w:trHeight w:val="134"/>
          <w:jc w:val="center"/>
          <w:ins w:id="1742" w:author="Pedrosa, Kurt L" w:date="2014-09-18T19:57:00Z"/>
          <w:trPrChange w:id="1743" w:author="Merissa Roth" w:date="2014-11-09T17:59:00Z">
            <w:trPr>
              <w:jc w:val="center"/>
            </w:trPr>
          </w:trPrChange>
        </w:trPr>
        <w:tc>
          <w:tcPr>
            <w:tcW w:w="1164" w:type="dxa"/>
            <w:tcPrChange w:id="1744" w:author="Merissa Roth" w:date="2014-11-09T17:59:00Z">
              <w:tcPr>
                <w:tcW w:w="1164" w:type="dxa"/>
              </w:tcPr>
            </w:tcPrChange>
          </w:tcPr>
          <w:p w14:paraId="6B306D49" w14:textId="16E7BAA8" w:rsidR="001E452E" w:rsidRPr="003D0401" w:rsidRDefault="001E452E" w:rsidP="00BC1039">
            <w:pPr>
              <w:rPr>
                <w:ins w:id="1745" w:author="Pedrosa, Kurt L" w:date="2014-09-18T19:57:00Z"/>
                <w:rFonts w:ascii="Times New Roman" w:hAnsi="Times New Roman" w:cs="Times New Roman"/>
                <w:sz w:val="22"/>
                <w:szCs w:val="22"/>
              </w:rPr>
            </w:pPr>
            <w:ins w:id="1746" w:author="Pedrosa, Kurt L" w:date="2014-09-18T19:57:00Z">
              <w:r>
                <w:rPr>
                  <w:rFonts w:ascii="Times New Roman" w:hAnsi="Times New Roman" w:cs="Times New Roman"/>
                  <w:sz w:val="22"/>
                  <w:szCs w:val="22"/>
                </w:rPr>
                <w:t>I/O</w:t>
              </w:r>
            </w:ins>
          </w:p>
        </w:tc>
        <w:tc>
          <w:tcPr>
            <w:tcW w:w="5269" w:type="dxa"/>
            <w:tcPrChange w:id="1747" w:author="Merissa Roth" w:date="2014-11-09T17:59:00Z">
              <w:tcPr>
                <w:tcW w:w="5723" w:type="dxa"/>
              </w:tcPr>
            </w:tcPrChange>
          </w:tcPr>
          <w:p w14:paraId="3BDD6DC6" w14:textId="52F06C5D" w:rsidR="001E452E" w:rsidRPr="003D0401" w:rsidRDefault="001E452E" w:rsidP="00BC1039">
            <w:pPr>
              <w:rPr>
                <w:ins w:id="1748" w:author="Pedrosa, Kurt L" w:date="2014-09-18T19:57:00Z"/>
                <w:rFonts w:ascii="Times New Roman" w:hAnsi="Times New Roman" w:cs="Times New Roman"/>
                <w:sz w:val="22"/>
                <w:szCs w:val="22"/>
              </w:rPr>
            </w:pPr>
            <w:proofErr w:type="spellStart"/>
            <w:ins w:id="1749" w:author="Pedrosa, Kurt L" w:date="2014-09-18T19:57:00Z">
              <w:r>
                <w:rPr>
                  <w:rFonts w:ascii="Times New Roman" w:hAnsi="Times New Roman" w:cs="Times New Roman"/>
                  <w:sz w:val="22"/>
                  <w:szCs w:val="22"/>
                </w:rPr>
                <w:t>Input/Output</w:t>
              </w:r>
              <w:proofErr w:type="spellEnd"/>
            </w:ins>
          </w:p>
        </w:tc>
      </w:tr>
      <w:tr w:rsidR="003D0401" w:rsidRPr="003D0401" w14:paraId="5FB0B1D0" w14:textId="77777777" w:rsidTr="00705B8B">
        <w:trPr>
          <w:jc w:val="center"/>
        </w:trPr>
        <w:tc>
          <w:tcPr>
            <w:tcW w:w="1164" w:type="dxa"/>
            <w:tcPrChange w:id="1750" w:author="Merissa Roth" w:date="2014-11-09T17:59:00Z">
              <w:tcPr>
                <w:tcW w:w="1164" w:type="dxa"/>
              </w:tcPr>
            </w:tcPrChange>
          </w:tcPr>
          <w:p w14:paraId="513206C3"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IEEE</w:t>
            </w:r>
          </w:p>
        </w:tc>
        <w:tc>
          <w:tcPr>
            <w:tcW w:w="5269" w:type="dxa"/>
            <w:tcPrChange w:id="1751" w:author="Merissa Roth" w:date="2014-11-09T17:59:00Z">
              <w:tcPr>
                <w:tcW w:w="5723" w:type="dxa"/>
              </w:tcPr>
            </w:tcPrChange>
          </w:tcPr>
          <w:p w14:paraId="073A3931"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[The] Institute of Electrical and Electronics Engineers</w:t>
            </w:r>
          </w:p>
        </w:tc>
      </w:tr>
      <w:tr w:rsidR="003D0401" w:rsidRPr="003D0401" w14:paraId="1CD4FDDB" w14:textId="77777777" w:rsidTr="00705B8B">
        <w:trPr>
          <w:jc w:val="center"/>
        </w:trPr>
        <w:tc>
          <w:tcPr>
            <w:tcW w:w="1164" w:type="dxa"/>
            <w:tcPrChange w:id="1752" w:author="Merissa Roth" w:date="2014-11-09T17:59:00Z">
              <w:tcPr>
                <w:tcW w:w="1164" w:type="dxa"/>
              </w:tcPr>
            </w:tcPrChange>
          </w:tcPr>
          <w:p w14:paraId="18A26E6D"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LED</w:t>
            </w:r>
          </w:p>
        </w:tc>
        <w:tc>
          <w:tcPr>
            <w:tcW w:w="5269" w:type="dxa"/>
            <w:tcPrChange w:id="1753" w:author="Merissa Roth" w:date="2014-11-09T17:59:00Z">
              <w:tcPr>
                <w:tcW w:w="5723" w:type="dxa"/>
              </w:tcPr>
            </w:tcPrChange>
          </w:tcPr>
          <w:p w14:paraId="2A731AB9" w14:textId="46B651E0"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Light-</w:t>
            </w:r>
            <w:ins w:id="1754" w:author="Pedrosa, Kurt L" w:date="2014-09-18T19:16:00Z">
              <w:r w:rsidR="00EA2A49">
                <w:rPr>
                  <w:rFonts w:ascii="Times New Roman" w:hAnsi="Times New Roman" w:cs="Times New Roman"/>
                  <w:sz w:val="22"/>
                  <w:szCs w:val="22"/>
                </w:rPr>
                <w:t>E</w:t>
              </w:r>
            </w:ins>
            <w:del w:id="1755" w:author="Pedrosa, Kurt L" w:date="2014-09-18T19:16:00Z">
              <w:r w:rsidRPr="003D0401" w:rsidDel="00EA2A49">
                <w:rPr>
                  <w:rFonts w:ascii="Times New Roman" w:hAnsi="Times New Roman" w:cs="Times New Roman"/>
                  <w:sz w:val="22"/>
                  <w:szCs w:val="22"/>
                </w:rPr>
                <w:delText>e</w:delText>
              </w:r>
            </w:del>
            <w:r w:rsidRPr="003D0401">
              <w:rPr>
                <w:rFonts w:ascii="Times New Roman" w:hAnsi="Times New Roman" w:cs="Times New Roman"/>
                <w:sz w:val="22"/>
                <w:szCs w:val="22"/>
              </w:rPr>
              <w:t>mitting Diode</w:t>
            </w:r>
          </w:p>
        </w:tc>
      </w:tr>
      <w:tr w:rsidR="003D0401" w:rsidRPr="003D0401" w14:paraId="4E8DA15E" w14:textId="77777777" w:rsidTr="00705B8B">
        <w:trPr>
          <w:jc w:val="center"/>
        </w:trPr>
        <w:tc>
          <w:tcPr>
            <w:tcW w:w="1164" w:type="dxa"/>
            <w:tcPrChange w:id="1756" w:author="Merissa Roth" w:date="2014-11-09T17:59:00Z">
              <w:tcPr>
                <w:tcW w:w="1164" w:type="dxa"/>
              </w:tcPr>
            </w:tcPrChange>
          </w:tcPr>
          <w:p w14:paraId="321B7B73"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OSHA</w:t>
            </w:r>
          </w:p>
        </w:tc>
        <w:tc>
          <w:tcPr>
            <w:tcW w:w="5269" w:type="dxa"/>
            <w:tcPrChange w:id="1757" w:author="Merissa Roth" w:date="2014-11-09T17:59:00Z">
              <w:tcPr>
                <w:tcW w:w="5723" w:type="dxa"/>
              </w:tcPr>
            </w:tcPrChange>
          </w:tcPr>
          <w:p w14:paraId="635BA9CA" w14:textId="77777777"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Occupational Safety and Health Administration</w:t>
            </w:r>
          </w:p>
        </w:tc>
      </w:tr>
      <w:tr w:rsidR="003D0401" w:rsidRPr="003D0401" w14:paraId="182E3798" w14:textId="77777777" w:rsidTr="00705B8B">
        <w:trPr>
          <w:jc w:val="center"/>
        </w:trPr>
        <w:tc>
          <w:tcPr>
            <w:tcW w:w="1164" w:type="dxa"/>
            <w:tcPrChange w:id="1758" w:author="Merissa Roth" w:date="2014-11-09T17:59:00Z">
              <w:tcPr>
                <w:tcW w:w="1164" w:type="dxa"/>
              </w:tcPr>
            </w:tcPrChange>
          </w:tcPr>
          <w:p w14:paraId="2A747E13" w14:textId="26EAE1AF"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TB</w:t>
            </w:r>
            <w:ins w:id="1759" w:author="Pedrosa, Kurt L" w:date="2014-09-18T18:05:00Z">
              <w:r w:rsidR="00EF3D6D">
                <w:rPr>
                  <w:rFonts w:ascii="Times New Roman" w:hAnsi="Times New Roman" w:cs="Times New Roman"/>
                  <w:sz w:val="22"/>
                  <w:szCs w:val="22"/>
                </w:rPr>
                <w:t>D</w:t>
              </w:r>
            </w:ins>
            <w:del w:id="1760" w:author="Pedrosa, Kurt L" w:date="2014-09-18T18:05:00Z">
              <w:r w:rsidRPr="003D0401" w:rsidDel="00EF3D6D">
                <w:rPr>
                  <w:rFonts w:ascii="Times New Roman" w:hAnsi="Times New Roman" w:cs="Times New Roman"/>
                  <w:sz w:val="22"/>
                  <w:szCs w:val="22"/>
                </w:rPr>
                <w:delText>R</w:delText>
              </w:r>
            </w:del>
          </w:p>
        </w:tc>
        <w:tc>
          <w:tcPr>
            <w:tcW w:w="5269" w:type="dxa"/>
            <w:tcPrChange w:id="1761" w:author="Merissa Roth" w:date="2014-11-09T17:59:00Z">
              <w:tcPr>
                <w:tcW w:w="5723" w:type="dxa"/>
              </w:tcPr>
            </w:tcPrChange>
          </w:tcPr>
          <w:p w14:paraId="52155A18" w14:textId="0C0569BE" w:rsidR="0093101C" w:rsidRPr="003D0401" w:rsidRDefault="0093101C" w:rsidP="00BC1039">
            <w:pPr>
              <w:rPr>
                <w:rFonts w:ascii="Times New Roman" w:hAnsi="Times New Roman" w:cs="Times New Roman"/>
                <w:sz w:val="22"/>
                <w:szCs w:val="22"/>
              </w:rPr>
            </w:pPr>
            <w:r w:rsidRPr="003D0401">
              <w:rPr>
                <w:rFonts w:ascii="Times New Roman" w:hAnsi="Times New Roman" w:cs="Times New Roman"/>
                <w:sz w:val="22"/>
                <w:szCs w:val="22"/>
              </w:rPr>
              <w:t xml:space="preserve">To </w:t>
            </w:r>
            <w:del w:id="1762" w:author="Pedrosa, Kurt L" w:date="2014-09-18T19:16:00Z">
              <w:r w:rsidRPr="003D0401" w:rsidDel="00EA2A49">
                <w:rPr>
                  <w:rFonts w:ascii="Times New Roman" w:hAnsi="Times New Roman" w:cs="Times New Roman"/>
                  <w:sz w:val="22"/>
                  <w:szCs w:val="22"/>
                </w:rPr>
                <w:delText>b</w:delText>
              </w:r>
            </w:del>
            <w:ins w:id="1763" w:author="Pedrosa, Kurt L" w:date="2014-09-18T19:16:00Z">
              <w:r w:rsidR="00EA2A49">
                <w:rPr>
                  <w:rFonts w:ascii="Times New Roman" w:hAnsi="Times New Roman" w:cs="Times New Roman"/>
                  <w:sz w:val="22"/>
                  <w:szCs w:val="22"/>
                </w:rPr>
                <w:t>B</w:t>
              </w:r>
            </w:ins>
            <w:r w:rsidRPr="003D0401">
              <w:rPr>
                <w:rFonts w:ascii="Times New Roman" w:hAnsi="Times New Roman" w:cs="Times New Roman"/>
                <w:sz w:val="22"/>
                <w:szCs w:val="22"/>
              </w:rPr>
              <w:t xml:space="preserve">e </w:t>
            </w:r>
            <w:del w:id="1764" w:author="Pedrosa, Kurt L" w:date="2014-09-18T18:05:00Z">
              <w:r w:rsidRPr="003D0401" w:rsidDel="00EF3D6D">
                <w:rPr>
                  <w:rFonts w:ascii="Times New Roman" w:hAnsi="Times New Roman" w:cs="Times New Roman"/>
                  <w:sz w:val="22"/>
                  <w:szCs w:val="22"/>
                </w:rPr>
                <w:delText>refined</w:delText>
              </w:r>
            </w:del>
            <w:ins w:id="1765" w:author="Pedrosa, Kurt L" w:date="2014-09-18T18:05:00Z">
              <w:r w:rsidR="00EA2A49">
                <w:rPr>
                  <w:rFonts w:ascii="Times New Roman" w:hAnsi="Times New Roman" w:cs="Times New Roman"/>
                  <w:sz w:val="22"/>
                  <w:szCs w:val="22"/>
                </w:rPr>
                <w:t>D</w:t>
              </w:r>
              <w:r w:rsidR="00EF3D6D">
                <w:rPr>
                  <w:rFonts w:ascii="Times New Roman" w:hAnsi="Times New Roman" w:cs="Times New Roman"/>
                  <w:sz w:val="22"/>
                  <w:szCs w:val="22"/>
                </w:rPr>
                <w:t>etermined</w:t>
              </w:r>
            </w:ins>
          </w:p>
        </w:tc>
      </w:tr>
    </w:tbl>
    <w:p w14:paraId="5200871C" w14:textId="5C059A90" w:rsidR="00377B57" w:rsidRPr="00EA2A49" w:rsidDel="00EA2A49" w:rsidRDefault="00377B57" w:rsidP="00BC1039">
      <w:pPr>
        <w:rPr>
          <w:del w:id="1766" w:author="Pedrosa, Kurt L" w:date="2014-09-18T19:16:00Z"/>
          <w:rFonts w:ascii="Arial" w:hAnsi="Arial" w:cs="Arial"/>
          <w:rPrChange w:id="1767" w:author="Pedrosa, Kurt L" w:date="2014-09-18T19:16:00Z">
            <w:rPr>
              <w:del w:id="1768" w:author="Pedrosa, Kurt L" w:date="2014-09-18T19:16:00Z"/>
              <w:rFonts w:ascii="Times New Roman" w:hAnsi="Times New Roman" w:cs="Times New Roman"/>
            </w:rPr>
          </w:rPrChange>
        </w:rPr>
      </w:pPr>
    </w:p>
    <w:p w14:paraId="463A8D48" w14:textId="5E0772F5" w:rsidR="0093101C" w:rsidRPr="00EA2A49" w:rsidDel="00EA2A49" w:rsidRDefault="0093101C" w:rsidP="00BC1039">
      <w:pPr>
        <w:pStyle w:val="Caption"/>
        <w:keepNext/>
        <w:rPr>
          <w:del w:id="1769" w:author="Pedrosa, Kurt L" w:date="2014-09-18T19:16:00Z"/>
          <w:rFonts w:ascii="Arial" w:hAnsi="Arial" w:cs="Arial"/>
          <w:color w:val="auto"/>
          <w:rPrChange w:id="1770" w:author="Pedrosa, Kurt L" w:date="2014-09-18T19:16:00Z">
            <w:rPr>
              <w:del w:id="1771" w:author="Pedrosa, Kurt L" w:date="2014-09-18T19:16:00Z"/>
              <w:rFonts w:ascii="Times New Roman" w:hAnsi="Times New Roman" w:cs="Times New Roman"/>
              <w:color w:val="auto"/>
            </w:rPr>
          </w:rPrChange>
        </w:rPr>
      </w:pPr>
    </w:p>
    <w:p w14:paraId="4F4AE157" w14:textId="5ED20961" w:rsidR="0093101C" w:rsidRPr="00EA2A49" w:rsidDel="00EA2A49" w:rsidRDefault="0093101C" w:rsidP="00BC1039">
      <w:pPr>
        <w:pStyle w:val="Caption"/>
        <w:keepNext/>
        <w:rPr>
          <w:del w:id="1772" w:author="Pedrosa, Kurt L" w:date="2014-09-18T19:16:00Z"/>
          <w:rFonts w:ascii="Arial" w:hAnsi="Arial" w:cs="Arial"/>
          <w:color w:val="auto"/>
          <w:rPrChange w:id="1773" w:author="Pedrosa, Kurt L" w:date="2014-09-18T19:16:00Z">
            <w:rPr>
              <w:del w:id="1774" w:author="Pedrosa, Kurt L" w:date="2014-09-18T19:16:00Z"/>
              <w:rFonts w:ascii="Times New Roman" w:hAnsi="Times New Roman" w:cs="Times New Roman"/>
              <w:color w:val="auto"/>
            </w:rPr>
          </w:rPrChange>
        </w:rPr>
      </w:pPr>
    </w:p>
    <w:p w14:paraId="694E2AA0" w14:textId="3ABEA90D" w:rsidR="0093101C" w:rsidRPr="00EA2A49" w:rsidDel="00EA2A49" w:rsidRDefault="0093101C" w:rsidP="00BC1039">
      <w:pPr>
        <w:pStyle w:val="Caption"/>
        <w:keepNext/>
        <w:rPr>
          <w:del w:id="1775" w:author="Pedrosa, Kurt L" w:date="2014-09-18T19:16:00Z"/>
          <w:rFonts w:ascii="Arial" w:hAnsi="Arial" w:cs="Arial"/>
          <w:color w:val="auto"/>
          <w:rPrChange w:id="1776" w:author="Pedrosa, Kurt L" w:date="2014-09-18T19:16:00Z">
            <w:rPr>
              <w:del w:id="1777" w:author="Pedrosa, Kurt L" w:date="2014-09-18T19:16:00Z"/>
              <w:rFonts w:ascii="Times New Roman" w:hAnsi="Times New Roman" w:cs="Times New Roman"/>
              <w:color w:val="auto"/>
            </w:rPr>
          </w:rPrChange>
        </w:rPr>
      </w:pPr>
    </w:p>
    <w:p w14:paraId="76C63941" w14:textId="3F683742" w:rsidR="0093101C" w:rsidRPr="00EA2A49" w:rsidDel="00EA2A49" w:rsidRDefault="0093101C" w:rsidP="00BC1039">
      <w:pPr>
        <w:pStyle w:val="Caption"/>
        <w:keepNext/>
        <w:rPr>
          <w:del w:id="1778" w:author="Pedrosa, Kurt L" w:date="2014-09-18T19:16:00Z"/>
          <w:rFonts w:ascii="Arial" w:hAnsi="Arial" w:cs="Arial"/>
          <w:color w:val="auto"/>
          <w:rPrChange w:id="1779" w:author="Pedrosa, Kurt L" w:date="2014-09-18T19:16:00Z">
            <w:rPr>
              <w:del w:id="1780" w:author="Pedrosa, Kurt L" w:date="2014-09-18T19:16:00Z"/>
              <w:rFonts w:ascii="Times New Roman" w:hAnsi="Times New Roman" w:cs="Times New Roman"/>
              <w:color w:val="auto"/>
            </w:rPr>
          </w:rPrChange>
        </w:rPr>
      </w:pPr>
    </w:p>
    <w:p w14:paraId="2D8F597E" w14:textId="1C1CA928" w:rsidR="0093101C" w:rsidRPr="00EA2A49" w:rsidDel="00EA2A49" w:rsidRDefault="0093101C" w:rsidP="00BC1039">
      <w:pPr>
        <w:pStyle w:val="Caption"/>
        <w:keepNext/>
        <w:rPr>
          <w:del w:id="1781" w:author="Pedrosa, Kurt L" w:date="2014-09-18T19:16:00Z"/>
          <w:rFonts w:ascii="Arial" w:hAnsi="Arial" w:cs="Arial"/>
          <w:color w:val="auto"/>
          <w:rPrChange w:id="1782" w:author="Pedrosa, Kurt L" w:date="2014-09-18T19:16:00Z">
            <w:rPr>
              <w:del w:id="1783" w:author="Pedrosa, Kurt L" w:date="2014-09-18T19:16:00Z"/>
              <w:rFonts w:ascii="Times New Roman" w:hAnsi="Times New Roman" w:cs="Times New Roman"/>
              <w:color w:val="auto"/>
            </w:rPr>
          </w:rPrChange>
        </w:rPr>
      </w:pPr>
    </w:p>
    <w:p w14:paraId="6F68F962" w14:textId="129236A1" w:rsidR="0093101C" w:rsidRPr="00EA2A49" w:rsidDel="00EA2A49" w:rsidRDefault="0093101C" w:rsidP="00BC1039">
      <w:pPr>
        <w:pStyle w:val="Caption"/>
        <w:keepNext/>
        <w:rPr>
          <w:del w:id="1784" w:author="Pedrosa, Kurt L" w:date="2014-09-18T19:16:00Z"/>
          <w:rFonts w:ascii="Arial" w:hAnsi="Arial" w:cs="Arial"/>
          <w:color w:val="auto"/>
          <w:rPrChange w:id="1785" w:author="Pedrosa, Kurt L" w:date="2014-09-18T19:16:00Z">
            <w:rPr>
              <w:del w:id="1786" w:author="Pedrosa, Kurt L" w:date="2014-09-18T19:16:00Z"/>
              <w:rFonts w:ascii="Times New Roman" w:hAnsi="Times New Roman" w:cs="Times New Roman"/>
              <w:color w:val="auto"/>
            </w:rPr>
          </w:rPrChange>
        </w:rPr>
      </w:pPr>
    </w:p>
    <w:p w14:paraId="4DC679AA" w14:textId="77777777" w:rsidR="0093101C" w:rsidRPr="00EA2A49" w:rsidDel="00EA2A49" w:rsidRDefault="0093101C">
      <w:pPr>
        <w:pStyle w:val="Caption"/>
        <w:keepNext/>
        <w:spacing w:after="0"/>
        <w:jc w:val="center"/>
        <w:rPr>
          <w:del w:id="1787" w:author="Pedrosa, Kurt L" w:date="2014-09-18T19:16:00Z"/>
          <w:rFonts w:ascii="Arial" w:hAnsi="Arial" w:cs="Arial"/>
          <w:color w:val="auto"/>
          <w:rPrChange w:id="1788" w:author="Pedrosa, Kurt L" w:date="2014-09-18T19:16:00Z">
            <w:rPr>
              <w:del w:id="1789" w:author="Pedrosa, Kurt L" w:date="2014-09-18T19:16:00Z"/>
              <w:rFonts w:ascii="Times New Roman" w:hAnsi="Times New Roman" w:cs="Times New Roman"/>
              <w:color w:val="auto"/>
            </w:rPr>
          </w:rPrChange>
        </w:rPr>
        <w:pPrChange w:id="1790" w:author="Merissa Roth" w:date="2014-11-09T16:13:00Z">
          <w:pPr>
            <w:pStyle w:val="Caption"/>
            <w:keepNext/>
            <w:spacing w:after="0"/>
          </w:pPr>
        </w:pPrChange>
      </w:pPr>
    </w:p>
    <w:p w14:paraId="36A082BE" w14:textId="2F9B2393" w:rsidR="0093101C" w:rsidRPr="00EA2A49" w:rsidRDefault="0093101C" w:rsidP="00BC1039">
      <w:pPr>
        <w:pStyle w:val="Caption"/>
        <w:keepNext/>
        <w:spacing w:after="0"/>
        <w:jc w:val="center"/>
        <w:rPr>
          <w:rFonts w:ascii="Arial" w:hAnsi="Arial" w:cs="Arial"/>
          <w:color w:val="auto"/>
          <w:rPrChange w:id="1791" w:author="Pedrosa, Kurt L" w:date="2014-09-18T19:16:00Z">
            <w:rPr>
              <w:rFonts w:ascii="Times New Roman" w:hAnsi="Times New Roman" w:cs="Times New Roman"/>
              <w:color w:val="auto"/>
            </w:rPr>
          </w:rPrChange>
        </w:rPr>
      </w:pPr>
      <w:bookmarkStart w:id="1792" w:name="_Toc403394469"/>
      <w:r w:rsidRPr="00EA2A49">
        <w:rPr>
          <w:rFonts w:ascii="Arial" w:hAnsi="Arial" w:cs="Arial"/>
          <w:color w:val="auto"/>
          <w:rPrChange w:id="1793" w:author="Pedrosa, Kurt L" w:date="2014-09-18T19:16:00Z">
            <w:rPr>
              <w:rFonts w:ascii="Times New Roman" w:hAnsi="Times New Roman" w:cs="Times New Roman"/>
              <w:color w:val="auto"/>
            </w:rPr>
          </w:rPrChange>
        </w:rPr>
        <w:t xml:space="preserve">Table </w:t>
      </w:r>
      <w:r w:rsidR="00AA137B">
        <w:rPr>
          <w:rFonts w:ascii="Arial" w:hAnsi="Arial" w:cs="Arial"/>
          <w:color w:val="auto"/>
        </w:rPr>
        <w:fldChar w:fldCharType="begin"/>
      </w:r>
      <w:r w:rsidR="00AA137B">
        <w:rPr>
          <w:rFonts w:ascii="Arial" w:hAnsi="Arial" w:cs="Arial"/>
          <w:color w:val="auto"/>
        </w:rPr>
        <w:instrText xml:space="preserve"> SEQ Table \* ARABIC </w:instrText>
      </w:r>
      <w:r w:rsidR="00AA137B">
        <w:rPr>
          <w:rFonts w:ascii="Arial" w:hAnsi="Arial" w:cs="Arial"/>
          <w:color w:val="auto"/>
        </w:rPr>
        <w:fldChar w:fldCharType="separate"/>
      </w:r>
      <w:r w:rsidR="00AA137B">
        <w:rPr>
          <w:rFonts w:ascii="Arial" w:hAnsi="Arial" w:cs="Arial"/>
          <w:noProof/>
          <w:color w:val="auto"/>
        </w:rPr>
        <w:t>5</w:t>
      </w:r>
      <w:r w:rsidR="00AA137B">
        <w:rPr>
          <w:rFonts w:ascii="Arial" w:hAnsi="Arial" w:cs="Arial"/>
          <w:color w:val="auto"/>
        </w:rPr>
        <w:fldChar w:fldCharType="end"/>
      </w:r>
      <w:r w:rsidRPr="00EA2A49">
        <w:rPr>
          <w:rFonts w:ascii="Arial" w:hAnsi="Arial" w:cs="Arial"/>
          <w:color w:val="auto"/>
          <w:rPrChange w:id="1794" w:author="Pedrosa, Kurt L" w:date="2014-09-18T19:16:00Z">
            <w:rPr>
              <w:rFonts w:ascii="Times New Roman" w:hAnsi="Times New Roman" w:cs="Times New Roman"/>
              <w:color w:val="auto"/>
            </w:rPr>
          </w:rPrChange>
        </w:rPr>
        <w:t>. Acronyms</w:t>
      </w:r>
      <w:r w:rsidR="00BC1039">
        <w:rPr>
          <w:rFonts w:ascii="Arial" w:hAnsi="Arial" w:cs="Arial"/>
          <w:color w:val="auto"/>
        </w:rPr>
        <w:t>/abbreviations</w:t>
      </w:r>
      <w:r w:rsidRPr="00EA2A49">
        <w:rPr>
          <w:rFonts w:ascii="Arial" w:hAnsi="Arial" w:cs="Arial"/>
          <w:color w:val="auto"/>
          <w:rPrChange w:id="1795" w:author="Pedrosa, Kurt L" w:date="2014-09-18T19:16:00Z">
            <w:rPr>
              <w:rFonts w:ascii="Times New Roman" w:hAnsi="Times New Roman" w:cs="Times New Roman"/>
              <w:color w:val="auto"/>
            </w:rPr>
          </w:rPrChange>
        </w:rPr>
        <w:t xml:space="preserve"> and their expanded phrase used throughout this document</w:t>
      </w:r>
      <w:bookmarkEnd w:id="1792"/>
    </w:p>
    <w:p w14:paraId="759DB77A" w14:textId="5583B37D" w:rsidR="00761296" w:rsidRPr="003D0401" w:rsidRDefault="00761296" w:rsidP="00BC1039">
      <w:pPr>
        <w:rPr>
          <w:rFonts w:ascii="Times New Roman" w:hAnsi="Times New Roman" w:cs="Times New Roman"/>
          <w:sz w:val="22"/>
          <w:szCs w:val="22"/>
        </w:rPr>
      </w:pPr>
      <w:r w:rsidRPr="003D0401">
        <w:rPr>
          <w:rFonts w:ascii="Times New Roman" w:hAnsi="Times New Roman" w:cs="Times New Roman"/>
          <w:sz w:val="22"/>
          <w:szCs w:val="22"/>
        </w:rPr>
        <w:br w:type="page"/>
      </w:r>
    </w:p>
    <w:p w14:paraId="077C8ED6" w14:textId="0742E229" w:rsidR="00D53915" w:rsidRPr="003D0401" w:rsidRDefault="0056428E" w:rsidP="00BC1039">
      <w:pPr>
        <w:pStyle w:val="Heading1"/>
      </w:pPr>
      <w:bookmarkStart w:id="1796" w:name="_Toc403485140"/>
      <w:r w:rsidRPr="00B10400">
        <w:rPr>
          <w:b/>
          <w:sz w:val="22"/>
          <w:szCs w:val="22"/>
        </w:rPr>
        <w:lastRenderedPageBreak/>
        <w:t>References</w:t>
      </w:r>
      <w:bookmarkEnd w:id="1796"/>
    </w:p>
    <w:p w14:paraId="65543E6A" w14:textId="77777777" w:rsidR="008D6A1B" w:rsidRPr="003D0401" w:rsidRDefault="008D6A1B" w:rsidP="00BC1039">
      <w:pPr>
        <w:rPr>
          <w:rFonts w:ascii="Times New Roman" w:hAnsi="Times New Roman" w:cs="Times New Roman"/>
          <w:sz w:val="22"/>
          <w:szCs w:val="22"/>
        </w:rPr>
      </w:pPr>
    </w:p>
    <w:p w14:paraId="5E1061AD" w14:textId="0C474621" w:rsidR="008A3318" w:rsidRPr="00FF04B1" w:rsidRDefault="008A3318" w:rsidP="00BC1039">
      <w:pPr>
        <w:ind w:left="360" w:hanging="360"/>
        <w:rPr>
          <w:ins w:id="1797" w:author="Worldwide, Computer Support" w:date="2014-09-26T17:25:00Z"/>
          <w:rFonts w:ascii="Times New Roman" w:hAnsi="Times New Roman" w:cs="Times New Roman"/>
          <w:sz w:val="22"/>
          <w:szCs w:val="22"/>
        </w:rPr>
      </w:pPr>
      <w:ins w:id="1798" w:author="Worldwide, Computer Support" w:date="2014-09-26T17:25:00Z">
        <w:r w:rsidRPr="00FF04B1">
          <w:rPr>
            <w:rFonts w:ascii="Times New Roman" w:hAnsi="Times New Roman" w:cs="Times New Roman"/>
            <w:color w:val="000000"/>
            <w:sz w:val="22"/>
            <w:szCs w:val="22"/>
          </w:rPr>
          <w:t>[1]</w:t>
        </w:r>
        <w:r w:rsidRPr="00FF04B1">
          <w:rPr>
            <w:rFonts w:ascii="Times New Roman" w:hAnsi="Times New Roman" w:cs="Times New Roman"/>
            <w:sz w:val="22"/>
            <w:szCs w:val="22"/>
          </w:rPr>
          <w:t xml:space="preserve"> </w:t>
        </w:r>
        <w:r w:rsidRPr="00FF04B1">
          <w:rPr>
            <w:rFonts w:ascii="Times New Roman" w:hAnsi="Times New Roman" w:cs="Times New Roman"/>
            <w:color w:val="000000"/>
            <w:sz w:val="22"/>
            <w:szCs w:val="22"/>
          </w:rPr>
          <w:t>Nova Southeastern University &amp; Broward College.</w:t>
        </w:r>
        <w:r w:rsidRPr="00FF04B1">
          <w:rPr>
            <w:rStyle w:val="apple-converted-space"/>
            <w:rFonts w:ascii="Times New Roman" w:hAnsi="Times New Roman" w:cs="Times New Roman"/>
            <w:color w:val="000000"/>
            <w:sz w:val="22"/>
            <w:szCs w:val="22"/>
            <w:rPrChange w:id="1799"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color w:val="000000"/>
            <w:sz w:val="22"/>
            <w:szCs w:val="22"/>
          </w:rPr>
          <w:t>(2014, March 19).</w:t>
        </w:r>
        <w:r w:rsidRPr="00FF04B1">
          <w:rPr>
            <w:rStyle w:val="apple-converted-space"/>
            <w:rFonts w:ascii="Times New Roman" w:hAnsi="Times New Roman" w:cs="Times New Roman"/>
            <w:color w:val="000000"/>
            <w:sz w:val="22"/>
            <w:szCs w:val="22"/>
            <w:rPrChange w:id="1800" w:author="Worldwide, Computer Support" w:date="2014-09-26T17:41:00Z">
              <w:rPr>
                <w:rStyle w:val="apple-converted-space"/>
                <w:rFonts w:cs="Times New Roman"/>
                <w:color w:val="000000"/>
                <w:sz w:val="22"/>
                <w:szCs w:val="22"/>
              </w:rPr>
            </w:rPrChange>
          </w:rPr>
          <w:t> </w:t>
        </w:r>
        <w:proofErr w:type="spellStart"/>
        <w:r w:rsidRPr="00FF04B1">
          <w:rPr>
            <w:rFonts w:ascii="Times New Roman" w:hAnsi="Times New Roman" w:cs="Times New Roman"/>
            <w:i/>
            <w:iCs/>
            <w:color w:val="000000"/>
            <w:sz w:val="22"/>
            <w:szCs w:val="22"/>
          </w:rPr>
          <w:t>SoutheastCon</w:t>
        </w:r>
        <w:proofErr w:type="spellEnd"/>
        <w:r w:rsidRPr="00FF04B1">
          <w:rPr>
            <w:rFonts w:ascii="Times New Roman" w:hAnsi="Times New Roman" w:cs="Times New Roman"/>
            <w:i/>
            <w:iCs/>
            <w:color w:val="000000"/>
            <w:sz w:val="22"/>
            <w:szCs w:val="22"/>
          </w:rPr>
          <w:t xml:space="preserve"> 2015 Hardware Competition Rules (DRAFT</w:t>
        </w:r>
        <w:r w:rsidRPr="00FF04B1">
          <w:rPr>
            <w:rFonts w:ascii="Times New Roman" w:hAnsi="Times New Roman" w:cs="Times New Roman"/>
            <w:color w:val="000000"/>
            <w:sz w:val="22"/>
            <w:szCs w:val="22"/>
          </w:rPr>
          <w:t xml:space="preserve">) [Online]. Available: </w:t>
        </w:r>
        <w:r w:rsidRPr="00FF04B1">
          <w:rPr>
            <w:rFonts w:ascii="Times New Roman" w:hAnsi="Times New Roman" w:cs="Times New Roman"/>
            <w:sz w:val="22"/>
            <w:szCs w:val="22"/>
          </w:rPr>
          <w:t>https://docs.google.com/file/d/</w:t>
        </w:r>
      </w:ins>
    </w:p>
    <w:p w14:paraId="35800663" w14:textId="77777777" w:rsidR="008A3318" w:rsidRPr="00FF04B1" w:rsidRDefault="008A3318" w:rsidP="00BC1039">
      <w:pPr>
        <w:ind w:left="360"/>
        <w:rPr>
          <w:ins w:id="1801" w:author="Worldwide, Computer Support" w:date="2014-09-26T17:26:00Z"/>
          <w:rFonts w:ascii="Times New Roman" w:hAnsi="Times New Roman" w:cs="Times New Roman"/>
          <w:sz w:val="22"/>
          <w:szCs w:val="22"/>
          <w:rPrChange w:id="1802" w:author="Worldwide, Computer Support" w:date="2014-09-26T17:41:00Z">
            <w:rPr>
              <w:ins w:id="1803" w:author="Worldwide, Computer Support" w:date="2014-09-26T17:26:00Z"/>
            </w:rPr>
          </w:rPrChange>
        </w:rPr>
      </w:pPr>
      <w:ins w:id="1804" w:author="Worldwide, Computer Support" w:date="2014-09-26T17:25:00Z">
        <w:r w:rsidRPr="00FF04B1">
          <w:rPr>
            <w:rFonts w:ascii="Times New Roman" w:hAnsi="Times New Roman" w:cs="Times New Roman"/>
            <w:sz w:val="22"/>
            <w:szCs w:val="22"/>
            <w:rPrChange w:id="1805" w:author="Worldwide, Computer Support" w:date="2014-09-26T17:41:00Z">
              <w:rPr/>
            </w:rPrChange>
          </w:rPr>
          <w:t>0B8nHHJOB5RWcUFPQVlXdngyTVk/</w:t>
        </w:r>
        <w:proofErr w:type="spellStart"/>
        <w:r w:rsidRPr="00FF04B1">
          <w:rPr>
            <w:rFonts w:ascii="Times New Roman" w:hAnsi="Times New Roman" w:cs="Times New Roman"/>
            <w:sz w:val="22"/>
            <w:szCs w:val="22"/>
            <w:rPrChange w:id="1806" w:author="Worldwide, Computer Support" w:date="2014-09-26T17:41:00Z">
              <w:rPr/>
            </w:rPrChange>
          </w:rPr>
          <w:t>edit</w:t>
        </w:r>
        <w:proofErr w:type="gramStart"/>
        <w:r w:rsidRPr="00FF04B1">
          <w:rPr>
            <w:rFonts w:ascii="Times New Roman" w:hAnsi="Times New Roman" w:cs="Times New Roman"/>
            <w:sz w:val="22"/>
            <w:szCs w:val="22"/>
            <w:rPrChange w:id="1807" w:author="Worldwide, Computer Support" w:date="2014-09-26T17:41:00Z">
              <w:rPr/>
            </w:rPrChange>
          </w:rPr>
          <w:t>?pli</w:t>
        </w:r>
        <w:proofErr w:type="spellEnd"/>
        <w:proofErr w:type="gramEnd"/>
        <w:r w:rsidRPr="00FF04B1">
          <w:rPr>
            <w:rFonts w:ascii="Times New Roman" w:hAnsi="Times New Roman" w:cs="Times New Roman"/>
            <w:sz w:val="22"/>
            <w:szCs w:val="22"/>
            <w:rPrChange w:id="1808" w:author="Worldwide, Computer Support" w:date="2014-09-26T17:41:00Z">
              <w:rPr/>
            </w:rPrChange>
          </w:rPr>
          <w:t>=1</w:t>
        </w:r>
      </w:ins>
    </w:p>
    <w:p w14:paraId="23CDA43F" w14:textId="77777777" w:rsidR="008A3318" w:rsidRPr="00FF04B1" w:rsidRDefault="008A3318" w:rsidP="00BC1039">
      <w:pPr>
        <w:ind w:left="360"/>
        <w:rPr>
          <w:ins w:id="1809" w:author="Worldwide, Computer Support" w:date="2014-09-26T17:26:00Z"/>
          <w:rFonts w:ascii="Times New Roman" w:hAnsi="Times New Roman" w:cs="Times New Roman"/>
          <w:sz w:val="22"/>
          <w:szCs w:val="22"/>
          <w:rPrChange w:id="1810" w:author="Worldwide, Computer Support" w:date="2014-09-26T17:41:00Z">
            <w:rPr>
              <w:ins w:id="1811" w:author="Worldwide, Computer Support" w:date="2014-09-26T17:26:00Z"/>
            </w:rPr>
          </w:rPrChange>
        </w:rPr>
      </w:pPr>
    </w:p>
    <w:p w14:paraId="07A2A6F8" w14:textId="413A4EB9" w:rsidR="008A3318" w:rsidRPr="00FF04B1" w:rsidRDefault="008A3318" w:rsidP="00BC1039">
      <w:pPr>
        <w:ind w:left="360" w:hanging="360"/>
        <w:rPr>
          <w:ins w:id="1812" w:author="Worldwide, Computer Support" w:date="2014-09-26T17:32:00Z"/>
          <w:rFonts w:ascii="Times New Roman" w:hAnsi="Times New Roman" w:cs="Times New Roman"/>
          <w:sz w:val="22"/>
          <w:szCs w:val="22"/>
        </w:rPr>
      </w:pPr>
      <w:moveToRangeStart w:id="1813" w:author="Worldwide, Computer Support" w:date="2014-09-26T17:26:00Z" w:name="move399515711"/>
      <w:moveTo w:id="1814" w:author="Worldwide, Computer Support" w:date="2014-09-26T17:26:00Z">
        <w:r w:rsidRPr="00FF04B1">
          <w:rPr>
            <w:rFonts w:ascii="Times New Roman" w:hAnsi="Times New Roman" w:cs="Times New Roman"/>
            <w:color w:val="000000"/>
            <w:sz w:val="22"/>
            <w:szCs w:val="22"/>
          </w:rPr>
          <w:t>[</w:t>
        </w:r>
        <w:del w:id="1815" w:author="Worldwide, Computer Support" w:date="2014-09-26T17:26:00Z">
          <w:r w:rsidRPr="00FF04B1" w:rsidDel="008A3318">
            <w:rPr>
              <w:rFonts w:ascii="Times New Roman" w:hAnsi="Times New Roman" w:cs="Times New Roman"/>
              <w:color w:val="000000"/>
              <w:sz w:val="22"/>
              <w:szCs w:val="22"/>
            </w:rPr>
            <w:delText>3</w:delText>
          </w:r>
        </w:del>
      </w:moveTo>
      <w:ins w:id="1816" w:author="Worldwide, Computer Support" w:date="2014-09-26T17:26:00Z">
        <w:r w:rsidRPr="00FF04B1">
          <w:rPr>
            <w:rFonts w:ascii="Times New Roman" w:hAnsi="Times New Roman" w:cs="Times New Roman"/>
            <w:color w:val="000000"/>
            <w:sz w:val="22"/>
            <w:szCs w:val="22"/>
          </w:rPr>
          <w:t>2</w:t>
        </w:r>
      </w:ins>
      <w:moveTo w:id="1817" w:author="Worldwide, Computer Support" w:date="2014-09-26T17:26:00Z">
        <w:r w:rsidRPr="00FF04B1">
          <w:rPr>
            <w:rFonts w:ascii="Times New Roman" w:hAnsi="Times New Roman" w:cs="Times New Roman"/>
            <w:color w:val="000000"/>
            <w:sz w:val="22"/>
            <w:szCs w:val="22"/>
          </w:rPr>
          <w:t>]</w:t>
        </w:r>
        <w:r w:rsidRPr="00FF04B1">
          <w:rPr>
            <w:rFonts w:ascii="Times New Roman" w:hAnsi="Times New Roman" w:cs="Times New Roman"/>
            <w:sz w:val="22"/>
            <w:szCs w:val="22"/>
          </w:rPr>
          <w:t xml:space="preserve"> </w:t>
        </w:r>
        <w:r w:rsidRPr="00FF04B1">
          <w:rPr>
            <w:rFonts w:ascii="Times New Roman" w:hAnsi="Times New Roman" w:cs="Times New Roman"/>
            <w:i/>
            <w:sz w:val="22"/>
            <w:szCs w:val="22"/>
          </w:rPr>
          <w:t>Embry-Riddle Aeronautical University 2014-2015 Student Handbook</w:t>
        </w:r>
        <w:r w:rsidRPr="00FF04B1">
          <w:rPr>
            <w:rFonts w:ascii="Times New Roman" w:hAnsi="Times New Roman" w:cs="Times New Roman"/>
            <w:sz w:val="22"/>
            <w:szCs w:val="22"/>
          </w:rPr>
          <w:t>, ERAU, Daytona Beach, FL, 2014.</w:t>
        </w:r>
      </w:moveTo>
    </w:p>
    <w:p w14:paraId="4964C164" w14:textId="77777777" w:rsidR="008A3318" w:rsidRPr="00FF04B1" w:rsidRDefault="008A3318" w:rsidP="00BC1039">
      <w:pPr>
        <w:ind w:left="360" w:hanging="360"/>
        <w:rPr>
          <w:ins w:id="1818" w:author="Worldwide, Computer Support" w:date="2014-09-26T17:32:00Z"/>
          <w:rFonts w:ascii="Times New Roman" w:hAnsi="Times New Roman" w:cs="Times New Roman"/>
          <w:sz w:val="22"/>
          <w:szCs w:val="22"/>
        </w:rPr>
      </w:pPr>
    </w:p>
    <w:p w14:paraId="1269067B" w14:textId="77777777" w:rsidR="008A3318" w:rsidRPr="00FF04B1" w:rsidRDefault="008A3318" w:rsidP="00BC1039">
      <w:pPr>
        <w:rPr>
          <w:ins w:id="1819" w:author="Worldwide, Computer Support" w:date="2014-09-26T17:33:00Z"/>
          <w:rFonts w:ascii="Times New Roman" w:hAnsi="Times New Roman" w:cs="Times New Roman"/>
          <w:color w:val="000000"/>
          <w:sz w:val="22"/>
          <w:szCs w:val="22"/>
        </w:rPr>
      </w:pPr>
      <w:ins w:id="1820" w:author="Worldwide, Computer Support" w:date="2014-09-26T17:32:00Z">
        <w:r w:rsidRPr="00FF04B1">
          <w:rPr>
            <w:rFonts w:ascii="Times New Roman" w:hAnsi="Times New Roman" w:cs="Times New Roman"/>
            <w:color w:val="000000"/>
            <w:sz w:val="22"/>
            <w:szCs w:val="22"/>
          </w:rPr>
          <w:t xml:space="preserve">[3] B. </w:t>
        </w:r>
        <w:proofErr w:type="spellStart"/>
        <w:r w:rsidRPr="00FF04B1">
          <w:rPr>
            <w:rFonts w:ascii="Times New Roman" w:hAnsi="Times New Roman" w:cs="Times New Roman"/>
            <w:color w:val="000000"/>
            <w:sz w:val="22"/>
            <w:szCs w:val="22"/>
          </w:rPr>
          <w:t>Besser</w:t>
        </w:r>
        <w:proofErr w:type="spellEnd"/>
        <w:r w:rsidRPr="00FF04B1">
          <w:rPr>
            <w:rFonts w:ascii="Times New Roman" w:hAnsi="Times New Roman" w:cs="Times New Roman"/>
            <w:color w:val="000000"/>
            <w:sz w:val="22"/>
            <w:szCs w:val="22"/>
          </w:rPr>
          <w:t>. (</w:t>
        </w:r>
        <w:proofErr w:type="spellStart"/>
        <w:r w:rsidRPr="00FF04B1">
          <w:rPr>
            <w:rFonts w:ascii="Times New Roman" w:hAnsi="Times New Roman" w:cs="Times New Roman"/>
            <w:color w:val="000000"/>
            <w:sz w:val="22"/>
            <w:szCs w:val="22"/>
          </w:rPr>
          <w:t>n.d.</w:t>
        </w:r>
        <w:proofErr w:type="spellEnd"/>
        <w:r w:rsidRPr="00FF04B1">
          <w:rPr>
            <w:rFonts w:ascii="Times New Roman" w:hAnsi="Times New Roman" w:cs="Times New Roman"/>
            <w:color w:val="000000"/>
            <w:sz w:val="22"/>
            <w:szCs w:val="22"/>
          </w:rPr>
          <w:t>).</w:t>
        </w:r>
        <w:r w:rsidRPr="00FF04B1">
          <w:rPr>
            <w:rStyle w:val="apple-converted-space"/>
            <w:rFonts w:ascii="Times New Roman" w:hAnsi="Times New Roman" w:cs="Times New Roman"/>
            <w:color w:val="000000"/>
            <w:sz w:val="22"/>
            <w:szCs w:val="22"/>
            <w:rPrChange w:id="1821"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i/>
            <w:iCs/>
            <w:color w:val="000000"/>
            <w:sz w:val="22"/>
            <w:szCs w:val="22"/>
          </w:rPr>
          <w:t>Materials handling: heavy lifting</w:t>
        </w:r>
        <w:r w:rsidRPr="00FF04B1">
          <w:rPr>
            <w:rFonts w:ascii="Times New Roman" w:hAnsi="Times New Roman" w:cs="Times New Roman"/>
            <w:color w:val="000000"/>
            <w:sz w:val="22"/>
            <w:szCs w:val="22"/>
          </w:rPr>
          <w:t xml:space="preserve"> [Online]. Available: </w:t>
        </w:r>
      </w:ins>
    </w:p>
    <w:p w14:paraId="357E8A2E" w14:textId="0BD344BB" w:rsidR="008A3318" w:rsidRPr="00FF04B1" w:rsidRDefault="008A3318">
      <w:pPr>
        <w:ind w:left="360"/>
        <w:rPr>
          <w:ins w:id="1822" w:author="Worldwide, Computer Support" w:date="2014-09-26T17:37:00Z"/>
          <w:rFonts w:ascii="Times New Roman" w:hAnsi="Times New Roman" w:cs="Times New Roman"/>
          <w:sz w:val="22"/>
          <w:szCs w:val="22"/>
        </w:rPr>
        <w:pPrChange w:id="1823" w:author="Merissa Roth" w:date="2014-11-09T16:13:00Z">
          <w:pPr>
            <w:ind w:firstLine="270"/>
          </w:pPr>
        </w:pPrChange>
      </w:pPr>
      <w:ins w:id="1824" w:author="Worldwide, Computer Support" w:date="2014-09-26T17:32:00Z">
        <w:r w:rsidRPr="00FF04B1">
          <w:rPr>
            <w:rFonts w:ascii="Times New Roman" w:hAnsi="Times New Roman" w:cs="Times New Roman"/>
            <w:sz w:val="22"/>
            <w:szCs w:val="22"/>
            <w:rPrChange w:id="1825" w:author="Worldwide, Computer Support" w:date="2014-09-26T17:41:00Z">
              <w:rPr/>
            </w:rPrChange>
          </w:rPr>
          <w:t>https://www.osha.gov/SLTC/etools/electricalcontractors/materials/heavy.html</w:t>
        </w:r>
      </w:ins>
    </w:p>
    <w:p w14:paraId="72330828" w14:textId="77777777" w:rsidR="00FF04B1" w:rsidRPr="00FF04B1" w:rsidRDefault="00FF04B1">
      <w:pPr>
        <w:ind w:left="360"/>
        <w:rPr>
          <w:ins w:id="1826" w:author="Worldwide, Computer Support" w:date="2014-09-26T17:32:00Z"/>
          <w:rFonts w:ascii="Times New Roman" w:hAnsi="Times New Roman" w:cs="Times New Roman"/>
          <w:color w:val="000000"/>
          <w:sz w:val="22"/>
          <w:szCs w:val="22"/>
        </w:rPr>
        <w:pPrChange w:id="1827" w:author="Merissa Roth" w:date="2014-11-09T16:13:00Z">
          <w:pPr>
            <w:ind w:firstLine="270"/>
          </w:pPr>
        </w:pPrChange>
      </w:pPr>
    </w:p>
    <w:p w14:paraId="04560BD7" w14:textId="2E82EB2C" w:rsidR="00FF04B1" w:rsidRPr="00FF04B1" w:rsidRDefault="00FF04B1" w:rsidP="00BC1039">
      <w:pPr>
        <w:rPr>
          <w:ins w:id="1828" w:author="Worldwide, Computer Support" w:date="2014-09-26T17:36:00Z"/>
          <w:rStyle w:val="apple-converted-space"/>
          <w:rFonts w:ascii="Times New Roman" w:hAnsi="Times New Roman" w:cs="Times New Roman"/>
          <w:color w:val="000000"/>
          <w:sz w:val="22"/>
          <w:szCs w:val="22"/>
          <w:rPrChange w:id="1829" w:author="Worldwide, Computer Support" w:date="2014-09-26T17:41:00Z">
            <w:rPr>
              <w:ins w:id="1830" w:author="Worldwide, Computer Support" w:date="2014-09-26T17:36:00Z"/>
              <w:rStyle w:val="apple-converted-space"/>
              <w:rFonts w:cs="Times New Roman"/>
              <w:color w:val="000000"/>
              <w:sz w:val="22"/>
              <w:szCs w:val="22"/>
            </w:rPr>
          </w:rPrChange>
        </w:rPr>
      </w:pPr>
      <w:ins w:id="1831" w:author="Worldwide, Computer Support" w:date="2014-09-26T17:36:00Z">
        <w:r w:rsidRPr="00FF04B1">
          <w:rPr>
            <w:rFonts w:ascii="Times New Roman" w:hAnsi="Times New Roman" w:cs="Times New Roman"/>
            <w:sz w:val="22"/>
            <w:szCs w:val="22"/>
          </w:rPr>
          <w:t>[4]</w:t>
        </w:r>
        <w:r w:rsidRPr="00FF04B1">
          <w:rPr>
            <w:rFonts w:ascii="Times New Roman" w:hAnsi="Times New Roman" w:cs="Times New Roman"/>
            <w:color w:val="000000"/>
            <w:sz w:val="22"/>
            <w:szCs w:val="22"/>
          </w:rPr>
          <w:t xml:space="preserve"> Toys R Us.</w:t>
        </w:r>
        <w:r w:rsidRPr="00FF04B1">
          <w:rPr>
            <w:rStyle w:val="apple-converted-space"/>
            <w:rFonts w:ascii="Times New Roman" w:hAnsi="Times New Roman" w:cs="Times New Roman"/>
            <w:color w:val="000000"/>
            <w:sz w:val="22"/>
            <w:szCs w:val="22"/>
            <w:rPrChange w:id="1832"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i/>
            <w:iCs/>
            <w:color w:val="000000"/>
            <w:sz w:val="22"/>
            <w:szCs w:val="22"/>
          </w:rPr>
          <w:t>Pocket Etch A Sketch</w:t>
        </w:r>
        <w:r w:rsidRPr="00FF04B1">
          <w:rPr>
            <w:rStyle w:val="apple-converted-space"/>
            <w:rFonts w:ascii="Times New Roman" w:hAnsi="Times New Roman" w:cs="Times New Roman"/>
            <w:color w:val="000000"/>
            <w:sz w:val="22"/>
            <w:szCs w:val="22"/>
            <w:rPrChange w:id="1833"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i/>
            <w:color w:val="000000"/>
            <w:sz w:val="22"/>
            <w:szCs w:val="22"/>
          </w:rPr>
          <w:t xml:space="preserve">- Red </w:t>
        </w:r>
        <w:r w:rsidRPr="00FF04B1">
          <w:rPr>
            <w:rFonts w:ascii="Times New Roman" w:hAnsi="Times New Roman" w:cs="Times New Roman"/>
            <w:color w:val="000000"/>
            <w:sz w:val="22"/>
            <w:szCs w:val="22"/>
          </w:rPr>
          <w:t>[Online]. Available:</w:t>
        </w:r>
        <w:r w:rsidRPr="00FF04B1">
          <w:rPr>
            <w:rStyle w:val="apple-converted-space"/>
            <w:rFonts w:ascii="Times New Roman" w:hAnsi="Times New Roman" w:cs="Times New Roman"/>
            <w:color w:val="000000"/>
            <w:sz w:val="22"/>
            <w:szCs w:val="22"/>
            <w:rPrChange w:id="1834" w:author="Worldwide, Computer Support" w:date="2014-09-26T17:41:00Z">
              <w:rPr>
                <w:rStyle w:val="apple-converted-space"/>
                <w:rFonts w:cs="Times New Roman"/>
                <w:color w:val="000000"/>
                <w:sz w:val="22"/>
                <w:szCs w:val="22"/>
              </w:rPr>
            </w:rPrChange>
          </w:rPr>
          <w:t xml:space="preserve"> </w:t>
        </w:r>
        <w:r w:rsidRPr="00FF04B1">
          <w:rPr>
            <w:rFonts w:ascii="Times New Roman" w:hAnsi="Times New Roman" w:cs="Times New Roman"/>
            <w:sz w:val="22"/>
            <w:szCs w:val="22"/>
            <w:rPrChange w:id="1835" w:author="Worldwide, Computer Support" w:date="2014-09-26T17:41:00Z">
              <w:rPr/>
            </w:rPrChange>
          </w:rPr>
          <w:t>http://www.toysrus.com/product/</w:t>
        </w:r>
      </w:ins>
    </w:p>
    <w:p w14:paraId="28658804" w14:textId="7410FC90" w:rsidR="008A3318" w:rsidRPr="00FF04B1" w:rsidRDefault="00FF04B1">
      <w:pPr>
        <w:ind w:firstLine="360"/>
        <w:rPr>
          <w:ins w:id="1836" w:author="Worldwide, Computer Support" w:date="2014-09-26T17:37:00Z"/>
          <w:rStyle w:val="apple-converted-space"/>
          <w:rFonts w:ascii="Times New Roman" w:hAnsi="Times New Roman" w:cs="Times New Roman"/>
          <w:color w:val="000000"/>
          <w:sz w:val="22"/>
          <w:szCs w:val="22"/>
        </w:rPr>
        <w:pPrChange w:id="1837" w:author="Merissa Roth" w:date="2014-11-09T16:13:00Z">
          <w:pPr>
            <w:ind w:left="360" w:hanging="360"/>
          </w:pPr>
        </w:pPrChange>
      </w:pPr>
      <w:proofErr w:type="spellStart"/>
      <w:ins w:id="1838" w:author="Worldwide, Computer Support" w:date="2014-09-26T17:36:00Z">
        <w:r w:rsidRPr="00FF04B1">
          <w:rPr>
            <w:rStyle w:val="apple-converted-space"/>
            <w:rFonts w:ascii="Times New Roman" w:hAnsi="Times New Roman" w:cs="Times New Roman"/>
            <w:color w:val="000000"/>
            <w:sz w:val="22"/>
            <w:szCs w:val="22"/>
            <w:rPrChange w:id="1839" w:author="Worldwide, Computer Support" w:date="2014-09-26T17:41:00Z">
              <w:rPr>
                <w:rStyle w:val="apple-converted-space"/>
                <w:rFonts w:cs="Times New Roman"/>
                <w:color w:val="000000"/>
                <w:sz w:val="22"/>
                <w:szCs w:val="22"/>
              </w:rPr>
            </w:rPrChange>
          </w:rPr>
          <w:t>index.jsp</w:t>
        </w:r>
        <w:proofErr w:type="gramStart"/>
        <w:r w:rsidRPr="00FF04B1">
          <w:rPr>
            <w:rStyle w:val="apple-converted-space"/>
            <w:rFonts w:ascii="Times New Roman" w:hAnsi="Times New Roman" w:cs="Times New Roman"/>
            <w:color w:val="000000"/>
            <w:sz w:val="22"/>
            <w:szCs w:val="22"/>
            <w:rPrChange w:id="1840" w:author="Worldwide, Computer Support" w:date="2014-09-26T17:41:00Z">
              <w:rPr>
                <w:rStyle w:val="apple-converted-space"/>
                <w:rFonts w:cs="Times New Roman"/>
                <w:color w:val="000000"/>
                <w:sz w:val="22"/>
                <w:szCs w:val="22"/>
              </w:rPr>
            </w:rPrChange>
          </w:rPr>
          <w:t>?productId</w:t>
        </w:r>
        <w:proofErr w:type="spellEnd"/>
        <w:proofErr w:type="gramEnd"/>
        <w:r w:rsidRPr="00FF04B1">
          <w:rPr>
            <w:rStyle w:val="apple-converted-space"/>
            <w:rFonts w:ascii="Times New Roman" w:hAnsi="Times New Roman" w:cs="Times New Roman"/>
            <w:color w:val="000000"/>
            <w:sz w:val="22"/>
            <w:szCs w:val="22"/>
            <w:rPrChange w:id="1841" w:author="Worldwide, Computer Support" w:date="2014-09-26T17:41:00Z">
              <w:rPr>
                <w:rStyle w:val="apple-converted-space"/>
                <w:rFonts w:cs="Times New Roman"/>
                <w:color w:val="000000"/>
                <w:sz w:val="22"/>
                <w:szCs w:val="22"/>
              </w:rPr>
            </w:rPrChange>
          </w:rPr>
          <w:t>=2395954&amp;cp=2255960.2256553&amp;parentPage=family</w:t>
        </w:r>
      </w:ins>
    </w:p>
    <w:p w14:paraId="4D388D2D" w14:textId="77777777" w:rsidR="00FF04B1" w:rsidRPr="00FF04B1" w:rsidRDefault="00FF04B1">
      <w:pPr>
        <w:ind w:firstLine="360"/>
        <w:rPr>
          <w:ins w:id="1842" w:author="Worldwide, Computer Support" w:date="2014-09-26T17:37:00Z"/>
          <w:rStyle w:val="apple-converted-space"/>
          <w:rFonts w:ascii="Times New Roman" w:hAnsi="Times New Roman" w:cs="Times New Roman"/>
          <w:color w:val="000000"/>
          <w:sz w:val="22"/>
          <w:szCs w:val="22"/>
        </w:rPr>
        <w:pPrChange w:id="1843" w:author="Merissa Roth" w:date="2014-11-09T16:13:00Z">
          <w:pPr>
            <w:ind w:left="360" w:hanging="360"/>
          </w:pPr>
        </w:pPrChange>
      </w:pPr>
    </w:p>
    <w:p w14:paraId="49656510" w14:textId="58582A59" w:rsidR="00FF04B1" w:rsidRPr="00FF04B1" w:rsidRDefault="00FF04B1" w:rsidP="00BC1039">
      <w:pPr>
        <w:rPr>
          <w:ins w:id="1844" w:author="Worldwide, Computer Support" w:date="2014-09-26T17:38:00Z"/>
          <w:rFonts w:ascii="Times New Roman" w:hAnsi="Times New Roman" w:cs="Times New Roman"/>
          <w:sz w:val="22"/>
          <w:szCs w:val="22"/>
        </w:rPr>
      </w:pPr>
      <w:ins w:id="1845" w:author="Worldwide, Computer Support" w:date="2014-09-26T17:38:00Z">
        <w:r w:rsidRPr="00FF04B1">
          <w:rPr>
            <w:rFonts w:ascii="Times New Roman" w:hAnsi="Times New Roman" w:cs="Times New Roman"/>
            <w:color w:val="000000"/>
            <w:sz w:val="22"/>
            <w:szCs w:val="22"/>
          </w:rPr>
          <w:t>[5] Toys R Us.</w:t>
        </w:r>
        <w:r w:rsidRPr="00FF04B1">
          <w:rPr>
            <w:rStyle w:val="apple-converted-space"/>
            <w:rFonts w:ascii="Times New Roman" w:hAnsi="Times New Roman" w:cs="Times New Roman"/>
            <w:color w:val="000000"/>
            <w:sz w:val="22"/>
            <w:szCs w:val="22"/>
            <w:rPrChange w:id="1846"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i/>
            <w:iCs/>
            <w:color w:val="000000"/>
            <w:sz w:val="22"/>
            <w:szCs w:val="22"/>
          </w:rPr>
          <w:t>Rubik’s 3x3 Cube</w:t>
        </w:r>
        <w:r w:rsidRPr="00FF04B1">
          <w:rPr>
            <w:rStyle w:val="apple-converted-space"/>
            <w:rFonts w:ascii="Times New Roman" w:hAnsi="Times New Roman" w:cs="Times New Roman"/>
            <w:color w:val="000000"/>
            <w:sz w:val="22"/>
            <w:szCs w:val="22"/>
            <w:rPrChange w:id="1847"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color w:val="000000"/>
            <w:sz w:val="22"/>
            <w:szCs w:val="22"/>
          </w:rPr>
          <w:t xml:space="preserve">[Online]. Available: </w:t>
        </w:r>
        <w:r w:rsidRPr="00FF04B1">
          <w:rPr>
            <w:rFonts w:ascii="Times New Roman" w:hAnsi="Times New Roman" w:cs="Times New Roman"/>
            <w:sz w:val="22"/>
            <w:szCs w:val="22"/>
            <w:rPrChange w:id="1848" w:author="Worldwide, Computer Support" w:date="2014-09-26T17:41:00Z">
              <w:rPr/>
            </w:rPrChange>
          </w:rPr>
          <w:t>http://www.toysrus.com/buy/</w:t>
        </w:r>
      </w:ins>
    </w:p>
    <w:p w14:paraId="51E30448" w14:textId="77777777" w:rsidR="00FF04B1" w:rsidRPr="00FF04B1" w:rsidRDefault="00FF04B1" w:rsidP="00BC1039">
      <w:pPr>
        <w:ind w:left="360"/>
        <w:rPr>
          <w:ins w:id="1849" w:author="Worldwide, Computer Support" w:date="2014-09-26T17:38:00Z"/>
          <w:rFonts w:ascii="Times New Roman" w:hAnsi="Times New Roman" w:cs="Times New Roman"/>
          <w:color w:val="000000"/>
          <w:sz w:val="22"/>
          <w:szCs w:val="22"/>
        </w:rPr>
      </w:pPr>
      <w:proofErr w:type="gramStart"/>
      <w:ins w:id="1850" w:author="Worldwide, Computer Support" w:date="2014-09-26T17:38:00Z">
        <w:r w:rsidRPr="00FF04B1">
          <w:rPr>
            <w:rFonts w:ascii="Times New Roman" w:hAnsi="Times New Roman" w:cs="Times New Roman"/>
            <w:sz w:val="22"/>
            <w:szCs w:val="22"/>
          </w:rPr>
          <w:t>brain-teasers/rubik-s-3x3</w:t>
        </w:r>
        <w:r w:rsidRPr="00FF04B1">
          <w:rPr>
            <w:rFonts w:ascii="Times New Roman" w:hAnsi="Times New Roman" w:cs="Times New Roman"/>
            <w:color w:val="000000"/>
            <w:sz w:val="22"/>
            <w:szCs w:val="22"/>
          </w:rPr>
          <w:t>-cube-wm5027-29224016</w:t>
        </w:r>
        <w:proofErr w:type="gramEnd"/>
      </w:ins>
    </w:p>
    <w:p w14:paraId="7A78BBBA" w14:textId="77777777" w:rsidR="00FF04B1" w:rsidRPr="00FF04B1" w:rsidRDefault="00FF04B1">
      <w:pPr>
        <w:ind w:firstLine="360"/>
        <w:rPr>
          <w:rFonts w:ascii="Times New Roman" w:hAnsi="Times New Roman" w:cs="Times New Roman"/>
          <w:sz w:val="22"/>
          <w:szCs w:val="22"/>
        </w:rPr>
        <w:pPrChange w:id="1851" w:author="Merissa Roth" w:date="2014-11-09T16:13:00Z">
          <w:pPr>
            <w:ind w:left="360" w:hanging="360"/>
          </w:pPr>
        </w:pPrChange>
      </w:pPr>
    </w:p>
    <w:moveToRangeEnd w:id="1813"/>
    <w:p w14:paraId="73554375" w14:textId="3EA094B0" w:rsidR="00FF04B1" w:rsidRPr="00FF04B1" w:rsidRDefault="00FF04B1" w:rsidP="00BC1039">
      <w:pPr>
        <w:rPr>
          <w:ins w:id="1852" w:author="Worldwide, Computer Support" w:date="2014-09-26T17:38:00Z"/>
          <w:rFonts w:ascii="Times New Roman" w:hAnsi="Times New Roman" w:cs="Times New Roman"/>
          <w:sz w:val="22"/>
          <w:szCs w:val="22"/>
        </w:rPr>
      </w:pPr>
      <w:ins w:id="1853" w:author="Worldwide, Computer Support" w:date="2014-09-26T17:38:00Z">
        <w:r w:rsidRPr="00FF04B1">
          <w:rPr>
            <w:rFonts w:ascii="Times New Roman" w:hAnsi="Times New Roman" w:cs="Times New Roman"/>
            <w:sz w:val="22"/>
            <w:szCs w:val="22"/>
          </w:rPr>
          <w:t>[6]</w:t>
        </w:r>
        <w:r w:rsidRPr="00FF04B1">
          <w:rPr>
            <w:rFonts w:ascii="Times New Roman" w:hAnsi="Times New Roman" w:cs="Times New Roman"/>
            <w:color w:val="000000"/>
            <w:sz w:val="22"/>
            <w:szCs w:val="22"/>
          </w:rPr>
          <w:t xml:space="preserve"> Toys R Us.</w:t>
        </w:r>
        <w:r w:rsidRPr="00FF04B1">
          <w:rPr>
            <w:rStyle w:val="apple-converted-space"/>
            <w:rFonts w:ascii="Times New Roman" w:hAnsi="Times New Roman" w:cs="Times New Roman"/>
            <w:color w:val="000000"/>
            <w:sz w:val="22"/>
            <w:szCs w:val="22"/>
            <w:rPrChange w:id="1854"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i/>
            <w:iCs/>
            <w:color w:val="000000"/>
            <w:sz w:val="22"/>
            <w:szCs w:val="22"/>
          </w:rPr>
          <w:t>Simon-Carabiner</w:t>
        </w:r>
        <w:r w:rsidRPr="00FF04B1">
          <w:rPr>
            <w:rStyle w:val="apple-converted-space"/>
            <w:rFonts w:ascii="Times New Roman" w:hAnsi="Times New Roman" w:cs="Times New Roman"/>
            <w:color w:val="000000"/>
            <w:sz w:val="22"/>
            <w:szCs w:val="22"/>
            <w:rPrChange w:id="1855"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color w:val="000000"/>
            <w:sz w:val="22"/>
            <w:szCs w:val="22"/>
          </w:rPr>
          <w:t>[Online]. Available:</w:t>
        </w:r>
        <w:r w:rsidRPr="00FF04B1">
          <w:rPr>
            <w:rStyle w:val="apple-converted-space"/>
            <w:rFonts w:ascii="Times New Roman" w:hAnsi="Times New Roman" w:cs="Times New Roman"/>
            <w:color w:val="000000"/>
            <w:sz w:val="22"/>
            <w:szCs w:val="22"/>
            <w:rPrChange w:id="1856"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sz w:val="22"/>
            <w:szCs w:val="22"/>
            <w:rPrChange w:id="1857" w:author="Worldwide, Computer Support" w:date="2014-09-26T17:41:00Z">
              <w:rPr/>
            </w:rPrChange>
          </w:rPr>
          <w:t>http://www.toysrus.com/buy/</w:t>
        </w:r>
      </w:ins>
    </w:p>
    <w:p w14:paraId="2322C314" w14:textId="2909C5C8" w:rsidR="008A3318" w:rsidRPr="00FF04B1" w:rsidRDefault="00FF04B1">
      <w:pPr>
        <w:ind w:firstLine="360"/>
        <w:rPr>
          <w:ins w:id="1858" w:author="Worldwide, Computer Support" w:date="2014-09-26T17:39:00Z"/>
          <w:rFonts w:ascii="Times New Roman" w:hAnsi="Times New Roman" w:cs="Times New Roman"/>
          <w:sz w:val="22"/>
          <w:szCs w:val="22"/>
        </w:rPr>
        <w:pPrChange w:id="1859" w:author="Merissa Roth" w:date="2014-11-09T16:13:00Z">
          <w:pPr>
            <w:ind w:left="360"/>
          </w:pPr>
        </w:pPrChange>
      </w:pPr>
      <w:proofErr w:type="gramStart"/>
      <w:ins w:id="1860" w:author="Worldwide, Computer Support" w:date="2014-09-26T17:38:00Z">
        <w:r w:rsidRPr="00FF04B1">
          <w:rPr>
            <w:rFonts w:ascii="Times New Roman" w:hAnsi="Times New Roman" w:cs="Times New Roman"/>
            <w:sz w:val="22"/>
            <w:szCs w:val="22"/>
          </w:rPr>
          <w:t>card-</w:t>
        </w:r>
        <w:proofErr w:type="spellStart"/>
        <w:r w:rsidRPr="00FF04B1">
          <w:rPr>
            <w:rFonts w:ascii="Times New Roman" w:hAnsi="Times New Roman" w:cs="Times New Roman"/>
            <w:sz w:val="22"/>
            <w:szCs w:val="22"/>
          </w:rPr>
          <w:t>puzzlegames</w:t>
        </w:r>
        <w:proofErr w:type="spellEnd"/>
        <w:proofErr w:type="gramEnd"/>
        <w:r w:rsidRPr="00FF04B1">
          <w:rPr>
            <w:rFonts w:ascii="Times New Roman" w:hAnsi="Times New Roman" w:cs="Times New Roman"/>
            <w:sz w:val="22"/>
            <w:szCs w:val="22"/>
          </w:rPr>
          <w:t>/ simon-carabiner-1850-3839349</w:t>
        </w:r>
      </w:ins>
    </w:p>
    <w:p w14:paraId="60203D88" w14:textId="77777777" w:rsidR="00FF04B1" w:rsidRPr="00FF04B1" w:rsidRDefault="00FF04B1">
      <w:pPr>
        <w:rPr>
          <w:ins w:id="1861" w:author="Worldwide, Computer Support" w:date="2014-09-26T17:39:00Z"/>
          <w:rFonts w:ascii="Times New Roman" w:hAnsi="Times New Roman" w:cs="Times New Roman"/>
          <w:sz w:val="22"/>
          <w:szCs w:val="22"/>
        </w:rPr>
        <w:pPrChange w:id="1862" w:author="Merissa Roth" w:date="2014-11-09T16:13:00Z">
          <w:pPr>
            <w:ind w:left="360"/>
          </w:pPr>
        </w:pPrChange>
      </w:pPr>
    </w:p>
    <w:p w14:paraId="462B5DD6" w14:textId="51E6BD3D" w:rsidR="00FF04B1" w:rsidRPr="00FF04B1" w:rsidRDefault="00FF04B1" w:rsidP="00BC1039">
      <w:pPr>
        <w:rPr>
          <w:ins w:id="1863" w:author="Worldwide, Computer Support" w:date="2014-09-26T17:39:00Z"/>
          <w:rFonts w:ascii="Times New Roman" w:hAnsi="Times New Roman" w:cs="Times New Roman"/>
          <w:sz w:val="22"/>
          <w:szCs w:val="22"/>
        </w:rPr>
      </w:pPr>
      <w:ins w:id="1864" w:author="Worldwide, Computer Support" w:date="2014-09-26T17:39:00Z">
        <w:r w:rsidRPr="00FF04B1">
          <w:rPr>
            <w:rFonts w:ascii="Times New Roman" w:hAnsi="Times New Roman" w:cs="Times New Roman"/>
            <w:color w:val="000000"/>
            <w:sz w:val="22"/>
            <w:szCs w:val="22"/>
          </w:rPr>
          <w:t xml:space="preserve">[7] </w:t>
        </w:r>
        <w:proofErr w:type="spellStart"/>
        <w:r w:rsidRPr="00FF04B1">
          <w:rPr>
            <w:rFonts w:ascii="Times New Roman" w:hAnsi="Times New Roman" w:cs="Times New Roman"/>
            <w:color w:val="000000"/>
            <w:sz w:val="22"/>
            <w:szCs w:val="22"/>
          </w:rPr>
          <w:t>Dreamstime</w:t>
        </w:r>
        <w:proofErr w:type="spellEnd"/>
        <w:r w:rsidRPr="00FF04B1">
          <w:rPr>
            <w:rFonts w:ascii="Times New Roman" w:hAnsi="Times New Roman" w:cs="Times New Roman"/>
            <w:color w:val="000000"/>
            <w:sz w:val="22"/>
            <w:szCs w:val="22"/>
          </w:rPr>
          <w:t>.</w:t>
        </w:r>
        <w:r w:rsidRPr="00FF04B1">
          <w:rPr>
            <w:rStyle w:val="apple-converted-space"/>
            <w:rFonts w:ascii="Times New Roman" w:hAnsi="Times New Roman" w:cs="Times New Roman"/>
            <w:color w:val="000000"/>
            <w:sz w:val="22"/>
            <w:szCs w:val="22"/>
            <w:rPrChange w:id="1865"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i/>
            <w:iCs/>
            <w:color w:val="000000"/>
            <w:sz w:val="22"/>
            <w:szCs w:val="22"/>
          </w:rPr>
          <w:t>Deck-Cards</w:t>
        </w:r>
        <w:r w:rsidRPr="00FF04B1">
          <w:rPr>
            <w:rStyle w:val="apple-converted-space"/>
            <w:rFonts w:ascii="Times New Roman" w:hAnsi="Times New Roman" w:cs="Times New Roman"/>
            <w:color w:val="000000"/>
            <w:sz w:val="22"/>
            <w:szCs w:val="22"/>
            <w:rPrChange w:id="1866"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color w:val="000000"/>
            <w:sz w:val="22"/>
            <w:szCs w:val="22"/>
          </w:rPr>
          <w:t xml:space="preserve">[Online]. Available: </w:t>
        </w:r>
        <w:r w:rsidRPr="00FF04B1">
          <w:rPr>
            <w:rFonts w:ascii="Times New Roman" w:hAnsi="Times New Roman" w:cs="Times New Roman"/>
            <w:sz w:val="22"/>
            <w:szCs w:val="22"/>
          </w:rPr>
          <w:t>http://thumbs.dreamstime.com/z/</w:t>
        </w:r>
      </w:ins>
    </w:p>
    <w:p w14:paraId="08BBBB2E" w14:textId="77777777" w:rsidR="00FF04B1" w:rsidRPr="00FF04B1" w:rsidRDefault="00FF04B1" w:rsidP="00BC1039">
      <w:pPr>
        <w:ind w:firstLine="360"/>
        <w:rPr>
          <w:ins w:id="1867" w:author="Worldwide, Computer Support" w:date="2014-09-26T17:39:00Z"/>
          <w:rFonts w:ascii="Times New Roman" w:hAnsi="Times New Roman" w:cs="Times New Roman"/>
          <w:color w:val="000000"/>
          <w:sz w:val="22"/>
          <w:szCs w:val="22"/>
        </w:rPr>
      </w:pPr>
      <w:proofErr w:type="gramStart"/>
      <w:ins w:id="1868" w:author="Worldwide, Computer Support" w:date="2014-09-26T17:39:00Z">
        <w:r w:rsidRPr="00FF04B1">
          <w:rPr>
            <w:rFonts w:ascii="Times New Roman" w:hAnsi="Times New Roman" w:cs="Times New Roman"/>
            <w:sz w:val="22"/>
            <w:szCs w:val="22"/>
            <w:rPrChange w:id="1869" w:author="Worldwide, Computer Support" w:date="2014-09-26T17:41:00Z">
              <w:rPr/>
            </w:rPrChange>
          </w:rPr>
          <w:t>deck-cards-18545272.jpg</w:t>
        </w:r>
        <w:proofErr w:type="gramEnd"/>
      </w:ins>
    </w:p>
    <w:p w14:paraId="18073672" w14:textId="532B436F" w:rsidR="00CD7958" w:rsidRPr="00FF04B1" w:rsidDel="008A3318" w:rsidRDefault="00FF04B1" w:rsidP="00BC1039">
      <w:pPr>
        <w:rPr>
          <w:ins w:id="1870" w:author="Pedrosa, Kurt L" w:date="2014-09-18T18:05:00Z"/>
          <w:del w:id="1871" w:author="Worldwide, Computer Support" w:date="2014-09-26T17:32:00Z"/>
          <w:rFonts w:ascii="Times New Roman" w:hAnsi="Times New Roman" w:cs="Times New Roman"/>
          <w:color w:val="000000"/>
          <w:sz w:val="22"/>
          <w:szCs w:val="22"/>
          <w:rPrChange w:id="1872" w:author="Worldwide, Computer Support" w:date="2014-09-26T17:41:00Z">
            <w:rPr>
              <w:ins w:id="1873" w:author="Pedrosa, Kurt L" w:date="2014-09-18T18:05:00Z"/>
              <w:del w:id="1874" w:author="Worldwide, Computer Support" w:date="2014-09-26T17:32:00Z"/>
              <w:rFonts w:ascii="Times New Roman" w:hAnsi="Times New Roman" w:cs="Times New Roman"/>
              <w:sz w:val="22"/>
              <w:szCs w:val="22"/>
            </w:rPr>
          </w:rPrChange>
        </w:rPr>
      </w:pPr>
      <w:ins w:id="1875" w:author="Worldwide, Computer Support" w:date="2014-09-26T17:40:00Z">
        <w:r w:rsidRPr="00FF04B1" w:rsidDel="008A3318">
          <w:rPr>
            <w:rFonts w:ascii="Times New Roman" w:hAnsi="Times New Roman" w:cs="Times New Roman"/>
            <w:color w:val="000000"/>
            <w:sz w:val="22"/>
            <w:szCs w:val="22"/>
          </w:rPr>
          <w:t xml:space="preserve"> </w:t>
        </w:r>
      </w:ins>
      <w:del w:id="1876" w:author="Worldwide, Computer Support" w:date="2014-09-26T17:32:00Z">
        <w:r w:rsidR="00B10400" w:rsidRPr="00FF04B1" w:rsidDel="008A3318">
          <w:rPr>
            <w:rFonts w:ascii="Times New Roman" w:hAnsi="Times New Roman" w:cs="Times New Roman"/>
            <w:color w:val="000000"/>
            <w:sz w:val="22"/>
            <w:szCs w:val="22"/>
          </w:rPr>
          <w:delText>[1] B. Besser. (n.d.).</w:delText>
        </w:r>
        <w:r w:rsidR="00B10400" w:rsidRPr="00FF04B1" w:rsidDel="008A3318">
          <w:rPr>
            <w:rStyle w:val="apple-converted-space"/>
            <w:rFonts w:ascii="Times New Roman" w:hAnsi="Times New Roman" w:cs="Times New Roman"/>
            <w:color w:val="000000"/>
            <w:sz w:val="22"/>
            <w:szCs w:val="22"/>
            <w:rPrChange w:id="1877" w:author="Worldwide, Computer Support" w:date="2014-09-26T17:41:00Z">
              <w:rPr>
                <w:rStyle w:val="apple-converted-space"/>
                <w:rFonts w:cs="Times New Roman"/>
                <w:color w:val="000000"/>
                <w:sz w:val="22"/>
                <w:szCs w:val="22"/>
              </w:rPr>
            </w:rPrChange>
          </w:rPr>
          <w:delText> </w:delText>
        </w:r>
        <w:r w:rsidR="00B10400" w:rsidRPr="00FF04B1" w:rsidDel="008A3318">
          <w:rPr>
            <w:rFonts w:ascii="Times New Roman" w:hAnsi="Times New Roman" w:cs="Times New Roman"/>
            <w:i/>
            <w:iCs/>
            <w:color w:val="000000"/>
            <w:sz w:val="22"/>
            <w:szCs w:val="22"/>
          </w:rPr>
          <w:delText>Materials handling: heavy lifting</w:delText>
        </w:r>
        <w:r w:rsidR="00B10400" w:rsidRPr="00FF04B1" w:rsidDel="008A3318">
          <w:rPr>
            <w:rFonts w:ascii="Times New Roman" w:hAnsi="Times New Roman" w:cs="Times New Roman"/>
            <w:color w:val="000000"/>
            <w:sz w:val="22"/>
            <w:szCs w:val="22"/>
          </w:rPr>
          <w:delText xml:space="preserve"> [Online]. Available: </w:delText>
        </w:r>
        <w:r w:rsidR="00514745" w:rsidRPr="00DF27D7" w:rsidDel="008A3318">
          <w:rPr>
            <w:rPrChange w:id="1878" w:author="Worldwide, Computer Support" w:date="2014-09-26T17:41:00Z">
              <w:rPr>
                <w:rStyle w:val="Hyperlink"/>
                <w:rFonts w:ascii="Times New Roman" w:hAnsi="Times New Roman" w:cs="Times New Roman"/>
                <w:sz w:val="22"/>
                <w:szCs w:val="22"/>
              </w:rPr>
            </w:rPrChange>
          </w:rPr>
          <w:fldChar w:fldCharType="begin"/>
        </w:r>
        <w:r w:rsidR="00514745" w:rsidRPr="00FF04B1" w:rsidDel="008A3318">
          <w:rPr>
            <w:rFonts w:ascii="Times New Roman" w:hAnsi="Times New Roman" w:cs="Times New Roman"/>
            <w:sz w:val="22"/>
            <w:szCs w:val="22"/>
            <w:rPrChange w:id="1879" w:author="Worldwide, Computer Support" w:date="2014-09-26T17:41:00Z">
              <w:rPr/>
            </w:rPrChange>
          </w:rPr>
          <w:delInstrText xml:space="preserve"> HYPERLINK "https://www.osha.gov/%20SLTC/etools/electricalcontractors/materials/heavy.html" </w:delInstrText>
        </w:r>
        <w:r w:rsidR="00514745" w:rsidRPr="00DF27D7" w:rsidDel="008A3318">
          <w:rPr>
            <w:rPrChange w:id="1880" w:author="Worldwide, Computer Support" w:date="2014-09-26T17:41:00Z">
              <w:rPr>
                <w:rStyle w:val="Hyperlink"/>
                <w:rFonts w:ascii="Times New Roman" w:hAnsi="Times New Roman" w:cs="Times New Roman"/>
                <w:sz w:val="22"/>
                <w:szCs w:val="22"/>
              </w:rPr>
            </w:rPrChange>
          </w:rPr>
          <w:fldChar w:fldCharType="separate"/>
        </w:r>
        <w:r w:rsidR="00B10400" w:rsidRPr="00FF04B1" w:rsidDel="008A3318">
          <w:rPr>
            <w:rPrChange w:id="1881" w:author="Worldwide, Computer Support" w:date="2014-09-26T17:41:00Z">
              <w:rPr>
                <w:rStyle w:val="Hyperlink"/>
                <w:rFonts w:ascii="Times New Roman" w:hAnsi="Times New Roman" w:cs="Times New Roman"/>
                <w:sz w:val="22"/>
                <w:szCs w:val="22"/>
              </w:rPr>
            </w:rPrChange>
          </w:rPr>
          <w:delText>https://www.osha.gov/ SLTC/etools/electricalcontractors/materials/heavy.html</w:delText>
        </w:r>
        <w:r w:rsidR="00514745" w:rsidRPr="00DF27D7" w:rsidDel="008A3318">
          <w:rPr>
            <w:rStyle w:val="Hyperlink"/>
            <w:rFonts w:ascii="Times New Roman" w:hAnsi="Times New Roman" w:cs="Times New Roman"/>
            <w:sz w:val="22"/>
            <w:szCs w:val="22"/>
          </w:rPr>
          <w:fldChar w:fldCharType="end"/>
        </w:r>
      </w:del>
      <w:ins w:id="1882" w:author="Pedrosa, Kurt L" w:date="2014-09-18T18:08:00Z">
        <w:del w:id="1883" w:author="Worldwide, Computer Support" w:date="2014-09-26T17:32:00Z">
          <w:r w:rsidR="00CD7958" w:rsidRPr="00FF04B1" w:rsidDel="008A3318">
            <w:rPr>
              <w:rPrChange w:id="1884" w:author="Worldwide, Computer Support" w:date="2014-09-26T17:41:00Z">
                <w:rPr>
                  <w:rStyle w:val="Hyperlink"/>
                  <w:rFonts w:ascii="Times New Roman" w:hAnsi="Times New Roman" w:cs="Times New Roman"/>
                  <w:sz w:val="22"/>
                  <w:szCs w:val="22"/>
                </w:rPr>
              </w:rPrChange>
            </w:rPr>
            <w:delText>https://www.osha.gov/</w:delText>
          </w:r>
        </w:del>
      </w:ins>
    </w:p>
    <w:p w14:paraId="00898767" w14:textId="2E2A50AB" w:rsidR="00B10400" w:rsidRPr="00FF04B1" w:rsidDel="008A3318" w:rsidRDefault="008055DA" w:rsidP="00BC1039">
      <w:pPr>
        <w:ind w:firstLine="270"/>
        <w:rPr>
          <w:del w:id="1885" w:author="Worldwide, Computer Support" w:date="2014-09-26T17:32:00Z"/>
          <w:rFonts w:ascii="Times New Roman" w:hAnsi="Times New Roman" w:cs="Times New Roman"/>
          <w:color w:val="000000"/>
          <w:sz w:val="22"/>
          <w:szCs w:val="22"/>
        </w:rPr>
      </w:pPr>
      <w:ins w:id="1886" w:author="Pedrosa, Kurt L" w:date="2014-09-18T18:05:00Z">
        <w:del w:id="1887" w:author="Worldwide, Computer Support" w:date="2014-09-26T17:32:00Z">
          <w:r w:rsidRPr="00FF04B1" w:rsidDel="008A3318">
            <w:rPr>
              <w:rPrChange w:id="1888" w:author="Worldwide, Computer Support" w:date="2014-09-26T17:41:00Z">
                <w:rPr>
                  <w:rStyle w:val="Hyperlink"/>
                  <w:rFonts w:ascii="Times New Roman" w:hAnsi="Times New Roman" w:cs="Times New Roman"/>
                  <w:sz w:val="22"/>
                  <w:szCs w:val="22"/>
                </w:rPr>
              </w:rPrChange>
            </w:rPr>
            <w:delText>SLTC/etools/electricalcontractors/materials/heavy.html</w:delText>
          </w:r>
        </w:del>
      </w:ins>
    </w:p>
    <w:p w14:paraId="371C1FF5" w14:textId="17B34358" w:rsidR="00B10400" w:rsidRPr="00FF04B1" w:rsidDel="00FF04B1" w:rsidRDefault="00B10400" w:rsidP="00BC1039">
      <w:pPr>
        <w:rPr>
          <w:del w:id="1889" w:author="Worldwide, Computer Support" w:date="2014-09-26T17:40:00Z"/>
          <w:rFonts w:ascii="Times New Roman" w:hAnsi="Times New Roman" w:cs="Times New Roman"/>
          <w:color w:val="000000"/>
          <w:sz w:val="22"/>
          <w:szCs w:val="22"/>
        </w:rPr>
      </w:pPr>
    </w:p>
    <w:p w14:paraId="2DB76355" w14:textId="46AECE22" w:rsidR="00CD7958" w:rsidRPr="00FF04B1" w:rsidDel="00FF04B1" w:rsidRDefault="00B10400" w:rsidP="00BC1039">
      <w:pPr>
        <w:rPr>
          <w:ins w:id="1890" w:author="Pedrosa, Kurt L" w:date="2014-09-18T18:05:00Z"/>
          <w:del w:id="1891" w:author="Worldwide, Computer Support" w:date="2014-09-26T17:39:00Z"/>
          <w:rFonts w:ascii="Times New Roman" w:hAnsi="Times New Roman" w:cs="Times New Roman"/>
          <w:sz w:val="22"/>
          <w:szCs w:val="22"/>
        </w:rPr>
      </w:pPr>
      <w:del w:id="1892" w:author="Worldwide, Computer Support" w:date="2014-09-26T17:39:00Z">
        <w:r w:rsidRPr="00FF04B1" w:rsidDel="00FF04B1">
          <w:rPr>
            <w:rFonts w:ascii="Times New Roman" w:hAnsi="Times New Roman" w:cs="Times New Roman"/>
            <w:color w:val="000000"/>
            <w:sz w:val="22"/>
            <w:szCs w:val="22"/>
          </w:rPr>
          <w:delText>[2] Dreamstime.</w:delText>
        </w:r>
        <w:r w:rsidRPr="00FF04B1" w:rsidDel="00FF04B1">
          <w:rPr>
            <w:rStyle w:val="apple-converted-space"/>
            <w:rFonts w:ascii="Times New Roman" w:hAnsi="Times New Roman" w:cs="Times New Roman"/>
            <w:color w:val="000000"/>
            <w:sz w:val="22"/>
            <w:szCs w:val="22"/>
            <w:rPrChange w:id="1893" w:author="Worldwide, Computer Support" w:date="2014-09-26T17:41:00Z">
              <w:rPr>
                <w:rStyle w:val="apple-converted-space"/>
                <w:rFonts w:cs="Times New Roman"/>
                <w:color w:val="000000"/>
                <w:sz w:val="22"/>
                <w:szCs w:val="22"/>
              </w:rPr>
            </w:rPrChange>
          </w:rPr>
          <w:delText> </w:delText>
        </w:r>
        <w:r w:rsidRPr="00FF04B1" w:rsidDel="00FF04B1">
          <w:rPr>
            <w:rFonts w:ascii="Times New Roman" w:hAnsi="Times New Roman" w:cs="Times New Roman"/>
            <w:i/>
            <w:iCs/>
            <w:color w:val="000000"/>
            <w:sz w:val="22"/>
            <w:szCs w:val="22"/>
          </w:rPr>
          <w:delText>Deck-Cards</w:delText>
        </w:r>
        <w:r w:rsidRPr="00FF04B1" w:rsidDel="00FF04B1">
          <w:rPr>
            <w:rStyle w:val="apple-converted-space"/>
            <w:rFonts w:ascii="Times New Roman" w:hAnsi="Times New Roman" w:cs="Times New Roman"/>
            <w:color w:val="000000"/>
            <w:sz w:val="22"/>
            <w:szCs w:val="22"/>
            <w:rPrChange w:id="1894" w:author="Worldwide, Computer Support" w:date="2014-09-26T17:41:00Z">
              <w:rPr>
                <w:rStyle w:val="apple-converted-space"/>
                <w:rFonts w:cs="Times New Roman"/>
                <w:color w:val="000000"/>
                <w:sz w:val="22"/>
                <w:szCs w:val="22"/>
              </w:rPr>
            </w:rPrChange>
          </w:rPr>
          <w:delText> </w:delText>
        </w:r>
        <w:r w:rsidRPr="00FF04B1" w:rsidDel="00FF04B1">
          <w:rPr>
            <w:rFonts w:ascii="Times New Roman" w:hAnsi="Times New Roman" w:cs="Times New Roman"/>
            <w:color w:val="000000"/>
            <w:sz w:val="22"/>
            <w:szCs w:val="22"/>
          </w:rPr>
          <w:delText xml:space="preserve">[Online]. Available: </w:delText>
        </w:r>
        <w:r w:rsidR="00514745" w:rsidRPr="00DF27D7" w:rsidDel="00FF04B1">
          <w:rPr>
            <w:rPrChange w:id="1895" w:author="Worldwide, Computer Support" w:date="2014-09-26T17:41:00Z">
              <w:rPr>
                <w:rStyle w:val="Hyperlink"/>
                <w:rFonts w:ascii="Times New Roman" w:hAnsi="Times New Roman" w:cs="Times New Roman"/>
                <w:sz w:val="22"/>
                <w:szCs w:val="22"/>
              </w:rPr>
            </w:rPrChange>
          </w:rPr>
          <w:fldChar w:fldCharType="begin"/>
        </w:r>
        <w:r w:rsidR="00514745" w:rsidRPr="00FF04B1" w:rsidDel="00FF04B1">
          <w:rPr>
            <w:rFonts w:ascii="Times New Roman" w:hAnsi="Times New Roman" w:cs="Times New Roman"/>
            <w:sz w:val="22"/>
            <w:szCs w:val="22"/>
            <w:rPrChange w:id="1896" w:author="Worldwide, Computer Support" w:date="2014-09-26T17:41:00Z">
              <w:rPr/>
            </w:rPrChange>
          </w:rPr>
          <w:delInstrText xml:space="preserve"> HYPERLINK "http://thumbs.dreamstime.com/z/%20%20%20%20%20%20%20%20%20%20%20%20%20%20%20%20%20%20%20%20%20%20%20%20%20%20%20%20deck-cards-18545272.jpg" </w:delInstrText>
        </w:r>
        <w:r w:rsidR="00514745" w:rsidRPr="00DF27D7" w:rsidDel="00FF04B1">
          <w:rPr>
            <w:rPrChange w:id="1897" w:author="Worldwide, Computer Support" w:date="2014-09-26T17:41:00Z">
              <w:rPr>
                <w:rStyle w:val="Hyperlink"/>
                <w:rFonts w:ascii="Times New Roman" w:hAnsi="Times New Roman" w:cs="Times New Roman"/>
                <w:sz w:val="22"/>
                <w:szCs w:val="22"/>
              </w:rPr>
            </w:rPrChange>
          </w:rPr>
          <w:fldChar w:fldCharType="separate"/>
        </w:r>
        <w:r w:rsidRPr="00FF04B1" w:rsidDel="00FF04B1">
          <w:rPr>
            <w:rPrChange w:id="1898" w:author="Worldwide, Computer Support" w:date="2014-09-26T17:41:00Z">
              <w:rPr>
                <w:rStyle w:val="Hyperlink"/>
                <w:rFonts w:ascii="Times New Roman" w:hAnsi="Times New Roman" w:cs="Times New Roman"/>
                <w:sz w:val="22"/>
                <w:szCs w:val="22"/>
              </w:rPr>
            </w:rPrChange>
          </w:rPr>
          <w:delText>http://thumbs.dreamstime.com/z/                            deck-cards-18545272.jpg</w:delText>
        </w:r>
        <w:r w:rsidR="00514745" w:rsidRPr="00DF27D7" w:rsidDel="00FF04B1">
          <w:rPr>
            <w:rStyle w:val="Hyperlink"/>
            <w:rFonts w:ascii="Times New Roman" w:hAnsi="Times New Roman" w:cs="Times New Roman"/>
            <w:sz w:val="22"/>
            <w:szCs w:val="22"/>
          </w:rPr>
          <w:fldChar w:fldCharType="end"/>
        </w:r>
      </w:del>
      <w:ins w:id="1899" w:author="Pedrosa, Kurt L" w:date="2014-09-18T18:07:00Z">
        <w:del w:id="1900" w:author="Worldwide, Computer Support" w:date="2014-09-26T17:39:00Z">
          <w:r w:rsidR="00CD7958" w:rsidRPr="00FF04B1" w:rsidDel="00FF04B1">
            <w:rPr>
              <w:rFonts w:ascii="Times New Roman" w:hAnsi="Times New Roman" w:cs="Times New Roman"/>
              <w:sz w:val="22"/>
              <w:szCs w:val="22"/>
            </w:rPr>
            <w:delText>http://thumbs.dreamstime.com/z/</w:delText>
          </w:r>
        </w:del>
      </w:ins>
    </w:p>
    <w:p w14:paraId="4D02D3EB" w14:textId="5B8CDDF1" w:rsidR="00B10400" w:rsidRPr="00FF04B1" w:rsidDel="00FF04B1" w:rsidRDefault="008055DA" w:rsidP="00BC1039">
      <w:pPr>
        <w:ind w:firstLine="360"/>
        <w:rPr>
          <w:del w:id="1901" w:author="Worldwide, Computer Support" w:date="2014-09-26T17:39:00Z"/>
          <w:rFonts w:ascii="Times New Roman" w:hAnsi="Times New Roman" w:cs="Times New Roman"/>
          <w:color w:val="000000"/>
          <w:sz w:val="22"/>
          <w:szCs w:val="22"/>
        </w:rPr>
      </w:pPr>
      <w:ins w:id="1902" w:author="Pedrosa, Kurt L" w:date="2014-09-18T18:05:00Z">
        <w:del w:id="1903" w:author="Worldwide, Computer Support" w:date="2014-09-26T17:39:00Z">
          <w:r w:rsidRPr="00FF04B1" w:rsidDel="00FF04B1">
            <w:rPr>
              <w:rPrChange w:id="1904" w:author="Worldwide, Computer Support" w:date="2014-09-26T17:41:00Z">
                <w:rPr>
                  <w:rStyle w:val="Hyperlink"/>
                  <w:rFonts w:ascii="Times New Roman" w:hAnsi="Times New Roman" w:cs="Times New Roman"/>
                  <w:sz w:val="22"/>
                  <w:szCs w:val="22"/>
                </w:rPr>
              </w:rPrChange>
            </w:rPr>
            <w:delText>deck-cards-18545272.jpg</w:delText>
          </w:r>
        </w:del>
      </w:ins>
    </w:p>
    <w:p w14:paraId="0088C27B" w14:textId="77777777" w:rsidR="00B10400" w:rsidRPr="00FF04B1" w:rsidDel="00FF04B1" w:rsidRDefault="00B10400" w:rsidP="00BC1039">
      <w:pPr>
        <w:rPr>
          <w:del w:id="1905" w:author="Worldwide, Computer Support" w:date="2014-09-26T17:40:00Z"/>
          <w:rFonts w:ascii="Times New Roman" w:hAnsi="Times New Roman" w:cs="Times New Roman"/>
          <w:color w:val="000000"/>
          <w:sz w:val="22"/>
          <w:szCs w:val="22"/>
        </w:rPr>
      </w:pPr>
    </w:p>
    <w:p w14:paraId="19998F93" w14:textId="51B55F10" w:rsidR="00B10400" w:rsidRPr="00FF04B1" w:rsidDel="00726614" w:rsidRDefault="00B10400" w:rsidP="00BC1039">
      <w:pPr>
        <w:ind w:left="360" w:hanging="360"/>
        <w:rPr>
          <w:del w:id="1906" w:author="Merissa Roth" w:date="2014-11-09T13:18:00Z"/>
          <w:rFonts w:ascii="Times New Roman" w:hAnsi="Times New Roman" w:cs="Times New Roman"/>
          <w:sz w:val="22"/>
          <w:szCs w:val="22"/>
        </w:rPr>
      </w:pPr>
      <w:moveFromRangeStart w:id="1907" w:author="Worldwide, Computer Support" w:date="2014-09-26T17:26:00Z" w:name="move399515711"/>
      <w:moveFrom w:id="1908" w:author="Worldwide, Computer Support" w:date="2014-09-26T17:26:00Z">
        <w:r w:rsidRPr="00FF04B1" w:rsidDel="008A3318">
          <w:rPr>
            <w:rFonts w:ascii="Times New Roman" w:hAnsi="Times New Roman" w:cs="Times New Roman"/>
            <w:color w:val="000000"/>
            <w:sz w:val="22"/>
            <w:szCs w:val="22"/>
          </w:rPr>
          <w:t>[3]</w:t>
        </w:r>
        <w:r w:rsidRPr="00FF04B1" w:rsidDel="008A3318">
          <w:rPr>
            <w:rFonts w:ascii="Times New Roman" w:hAnsi="Times New Roman" w:cs="Times New Roman"/>
            <w:sz w:val="22"/>
            <w:szCs w:val="22"/>
          </w:rPr>
          <w:t xml:space="preserve"> </w:t>
        </w:r>
        <w:r w:rsidRPr="00FF04B1" w:rsidDel="008A3318">
          <w:rPr>
            <w:rFonts w:ascii="Times New Roman" w:hAnsi="Times New Roman" w:cs="Times New Roman"/>
            <w:i/>
            <w:sz w:val="22"/>
            <w:szCs w:val="22"/>
          </w:rPr>
          <w:t>Embry-Riddle Aeronautical University 2014-2015 Student Handbook</w:t>
        </w:r>
        <w:r w:rsidRPr="00FF04B1" w:rsidDel="008A3318">
          <w:rPr>
            <w:rFonts w:ascii="Times New Roman" w:hAnsi="Times New Roman" w:cs="Times New Roman"/>
            <w:sz w:val="22"/>
            <w:szCs w:val="22"/>
          </w:rPr>
          <w:t>, ERAU, Daytona Beach, FL, 2014.</w:t>
        </w:r>
      </w:moveFrom>
    </w:p>
    <w:p w14:paraId="3325B84C" w14:textId="360CCAD2" w:rsidR="00B10400" w:rsidRPr="00FF04B1" w:rsidRDefault="00B10400">
      <w:pPr>
        <w:ind w:left="360" w:hanging="360"/>
        <w:rPr>
          <w:rFonts w:ascii="Times New Roman" w:hAnsi="Times New Roman" w:cs="Times New Roman"/>
          <w:color w:val="000000"/>
          <w:sz w:val="22"/>
          <w:szCs w:val="22"/>
        </w:rPr>
        <w:pPrChange w:id="1909" w:author="Merissa Roth" w:date="2014-11-09T16:13:00Z">
          <w:pPr/>
        </w:pPrChange>
      </w:pPr>
      <w:moveFrom w:id="1910" w:author="Worldwide, Computer Support" w:date="2014-09-26T17:26:00Z">
        <w:r w:rsidRPr="00FF04B1" w:rsidDel="008A3318">
          <w:rPr>
            <w:rFonts w:ascii="Times New Roman" w:hAnsi="Times New Roman" w:cs="Times New Roman"/>
            <w:color w:val="000000"/>
            <w:sz w:val="22"/>
            <w:szCs w:val="22"/>
          </w:rPr>
          <w:t xml:space="preserve"> </w:t>
        </w:r>
      </w:moveFrom>
      <w:moveFromRangeEnd w:id="1907"/>
    </w:p>
    <w:p w14:paraId="491BFBEF" w14:textId="12FB3D44" w:rsidR="00B10400" w:rsidRPr="00FF04B1" w:rsidRDefault="00B10400" w:rsidP="00BC1039">
      <w:pPr>
        <w:rPr>
          <w:rFonts w:ascii="Times New Roman" w:hAnsi="Times New Roman" w:cs="Times New Roman"/>
          <w:sz w:val="22"/>
          <w:szCs w:val="22"/>
        </w:rPr>
      </w:pPr>
      <w:r w:rsidRPr="00FF04B1">
        <w:rPr>
          <w:rFonts w:ascii="Times New Roman" w:hAnsi="Times New Roman" w:cs="Times New Roman"/>
          <w:color w:val="000000"/>
          <w:sz w:val="22"/>
          <w:szCs w:val="22"/>
        </w:rPr>
        <w:t>[</w:t>
      </w:r>
      <w:del w:id="1911" w:author="Worldwide, Computer Support" w:date="2014-09-26T17:40:00Z">
        <w:r w:rsidRPr="00FF04B1" w:rsidDel="00FF04B1">
          <w:rPr>
            <w:rFonts w:ascii="Times New Roman" w:hAnsi="Times New Roman" w:cs="Times New Roman"/>
            <w:color w:val="000000"/>
            <w:sz w:val="22"/>
            <w:szCs w:val="22"/>
          </w:rPr>
          <w:delText>4</w:delText>
        </w:r>
      </w:del>
      <w:ins w:id="1912" w:author="Worldwide, Computer Support" w:date="2014-09-26T17:40:00Z">
        <w:r w:rsidR="00FF04B1" w:rsidRPr="00FF04B1">
          <w:rPr>
            <w:rFonts w:ascii="Times New Roman" w:hAnsi="Times New Roman" w:cs="Times New Roman"/>
            <w:color w:val="000000"/>
            <w:sz w:val="22"/>
            <w:szCs w:val="22"/>
          </w:rPr>
          <w:t>8</w:t>
        </w:r>
      </w:ins>
      <w:r w:rsidRPr="00FF04B1">
        <w:rPr>
          <w:rFonts w:ascii="Times New Roman" w:hAnsi="Times New Roman" w:cs="Times New Roman"/>
          <w:color w:val="000000"/>
          <w:sz w:val="22"/>
          <w:szCs w:val="22"/>
        </w:rPr>
        <w:t xml:space="preserve">] </w:t>
      </w:r>
      <w:r w:rsidRPr="00FF04B1">
        <w:rPr>
          <w:rStyle w:val="Hyperlink"/>
          <w:rFonts w:ascii="Times New Roman" w:hAnsi="Times New Roman" w:cs="Times New Roman"/>
          <w:i/>
          <w:color w:val="000000" w:themeColor="text1"/>
          <w:sz w:val="22"/>
          <w:szCs w:val="22"/>
          <w:u w:val="none"/>
          <w:rPrChange w:id="1913" w:author="Worldwide, Computer Support" w:date="2014-09-26T17:41:00Z">
            <w:rPr>
              <w:rStyle w:val="Hyperlink"/>
              <w:rFonts w:ascii="Times New Roman" w:hAnsi="Times New Roman" w:cs="Times New Roman"/>
              <w:i/>
              <w:sz w:val="22"/>
              <w:szCs w:val="22"/>
            </w:rPr>
          </w:rPrChange>
        </w:rPr>
        <w:t>IEEE Editorial Style Manual</w:t>
      </w:r>
      <w:r w:rsidRPr="00FF04B1">
        <w:rPr>
          <w:rStyle w:val="Hyperlink"/>
          <w:rFonts w:ascii="Times New Roman" w:hAnsi="Times New Roman" w:cs="Times New Roman"/>
          <w:color w:val="000000" w:themeColor="text1"/>
          <w:sz w:val="22"/>
          <w:szCs w:val="22"/>
          <w:u w:val="none"/>
          <w:rPrChange w:id="1914" w:author="Worldwide, Computer Support" w:date="2014-09-26T17:41:00Z">
            <w:rPr>
              <w:rStyle w:val="Hyperlink"/>
              <w:rFonts w:ascii="Times New Roman" w:hAnsi="Times New Roman" w:cs="Times New Roman"/>
              <w:sz w:val="22"/>
              <w:szCs w:val="22"/>
            </w:rPr>
          </w:rPrChange>
        </w:rPr>
        <w:t>, vol. 6, Mar. 2014</w:t>
      </w:r>
    </w:p>
    <w:p w14:paraId="519CEA7C" w14:textId="77777777" w:rsidR="00B10400" w:rsidRPr="00FF04B1" w:rsidRDefault="00B10400" w:rsidP="00BC1039">
      <w:pPr>
        <w:rPr>
          <w:rFonts w:ascii="Times New Roman" w:hAnsi="Times New Roman" w:cs="Times New Roman"/>
          <w:color w:val="000000"/>
          <w:sz w:val="22"/>
          <w:szCs w:val="22"/>
        </w:rPr>
      </w:pPr>
    </w:p>
    <w:p w14:paraId="0BDC735D" w14:textId="1D89B9FA" w:rsidR="00B10400" w:rsidRPr="00FF04B1" w:rsidRDefault="00B10400" w:rsidP="00BC1039">
      <w:pPr>
        <w:rPr>
          <w:rFonts w:ascii="Times New Roman" w:hAnsi="Times New Roman" w:cs="Times New Roman"/>
          <w:color w:val="000000"/>
          <w:sz w:val="22"/>
          <w:szCs w:val="22"/>
        </w:rPr>
      </w:pPr>
      <w:r w:rsidRPr="00FF04B1">
        <w:rPr>
          <w:rFonts w:ascii="Times New Roman" w:hAnsi="Times New Roman" w:cs="Times New Roman"/>
          <w:color w:val="000000"/>
          <w:sz w:val="22"/>
          <w:szCs w:val="22"/>
        </w:rPr>
        <w:t>[</w:t>
      </w:r>
      <w:del w:id="1915" w:author="Worldwide, Computer Support" w:date="2014-09-26T17:40:00Z">
        <w:r w:rsidRPr="00FF04B1" w:rsidDel="00FF04B1">
          <w:rPr>
            <w:rFonts w:ascii="Times New Roman" w:hAnsi="Times New Roman" w:cs="Times New Roman"/>
            <w:color w:val="000000"/>
            <w:sz w:val="22"/>
            <w:szCs w:val="22"/>
          </w:rPr>
          <w:delText>5</w:delText>
        </w:r>
      </w:del>
      <w:ins w:id="1916" w:author="Worldwide, Computer Support" w:date="2014-09-26T17:40:00Z">
        <w:r w:rsidR="00FF04B1" w:rsidRPr="00FF04B1">
          <w:rPr>
            <w:rFonts w:ascii="Times New Roman" w:hAnsi="Times New Roman" w:cs="Times New Roman"/>
            <w:color w:val="000000"/>
            <w:sz w:val="22"/>
            <w:szCs w:val="22"/>
          </w:rPr>
          <w:t>9</w:t>
        </w:r>
      </w:ins>
      <w:r w:rsidRPr="00FF04B1">
        <w:rPr>
          <w:rFonts w:ascii="Times New Roman" w:hAnsi="Times New Roman" w:cs="Times New Roman"/>
          <w:color w:val="000000"/>
          <w:sz w:val="22"/>
          <w:szCs w:val="22"/>
        </w:rPr>
        <w:t xml:space="preserve">] </w:t>
      </w:r>
      <w:r w:rsidRPr="00FF04B1">
        <w:rPr>
          <w:rFonts w:ascii="Times New Roman" w:hAnsi="Times New Roman" w:cs="Times New Roman"/>
          <w:i/>
          <w:iCs/>
          <w:color w:val="000000"/>
          <w:sz w:val="22"/>
          <w:szCs w:val="22"/>
        </w:rPr>
        <w:t>IEEE guide to software requirements specifications</w:t>
      </w:r>
      <w:r w:rsidRPr="00FF04B1">
        <w:rPr>
          <w:rFonts w:ascii="Times New Roman" w:hAnsi="Times New Roman" w:cs="Times New Roman"/>
          <w:color w:val="000000"/>
          <w:sz w:val="22"/>
          <w:szCs w:val="22"/>
        </w:rPr>
        <w:t>, ANSI/IEEE Standard 830-1984, 1984.</w:t>
      </w:r>
    </w:p>
    <w:p w14:paraId="234261DF" w14:textId="77777777" w:rsidR="00B10400" w:rsidRPr="00FF04B1" w:rsidRDefault="00B10400" w:rsidP="00BC1039">
      <w:pPr>
        <w:rPr>
          <w:rFonts w:ascii="Times New Roman" w:hAnsi="Times New Roman" w:cs="Times New Roman"/>
          <w:color w:val="000000"/>
          <w:sz w:val="22"/>
          <w:szCs w:val="22"/>
        </w:rPr>
      </w:pPr>
    </w:p>
    <w:p w14:paraId="44B16C7F" w14:textId="45D187AF" w:rsidR="00B10400" w:rsidRPr="00FF04B1" w:rsidDel="00FF04B1" w:rsidRDefault="00B10400" w:rsidP="00BC1039">
      <w:pPr>
        <w:ind w:left="450" w:hanging="450"/>
        <w:rPr>
          <w:del w:id="1917" w:author="Worldwide, Computer Support" w:date="2014-09-26T17:40:00Z"/>
          <w:rFonts w:ascii="Times New Roman" w:hAnsi="Times New Roman" w:cs="Times New Roman"/>
          <w:color w:val="000000"/>
          <w:sz w:val="22"/>
          <w:szCs w:val="22"/>
        </w:rPr>
      </w:pPr>
      <w:r w:rsidRPr="00FF04B1">
        <w:rPr>
          <w:rFonts w:ascii="Times New Roman" w:hAnsi="Times New Roman" w:cs="Times New Roman"/>
          <w:color w:val="000000"/>
          <w:sz w:val="22"/>
          <w:szCs w:val="22"/>
        </w:rPr>
        <w:t>[</w:t>
      </w:r>
      <w:del w:id="1918" w:author="Worldwide, Computer Support" w:date="2014-09-26T17:40:00Z">
        <w:r w:rsidRPr="00FF04B1" w:rsidDel="00FF04B1">
          <w:rPr>
            <w:rFonts w:ascii="Times New Roman" w:hAnsi="Times New Roman" w:cs="Times New Roman"/>
            <w:color w:val="000000"/>
            <w:sz w:val="22"/>
            <w:szCs w:val="22"/>
          </w:rPr>
          <w:delText>6</w:delText>
        </w:r>
      </w:del>
      <w:ins w:id="1919" w:author="Worldwide, Computer Support" w:date="2014-09-26T17:40:00Z">
        <w:r w:rsidR="00FF04B1" w:rsidRPr="00FF04B1">
          <w:rPr>
            <w:rFonts w:ascii="Times New Roman" w:hAnsi="Times New Roman" w:cs="Times New Roman"/>
            <w:color w:val="000000"/>
            <w:sz w:val="22"/>
            <w:szCs w:val="22"/>
          </w:rPr>
          <w:t>10</w:t>
        </w:r>
      </w:ins>
      <w:r w:rsidRPr="00FF04B1">
        <w:rPr>
          <w:rFonts w:ascii="Times New Roman" w:hAnsi="Times New Roman" w:cs="Times New Roman"/>
          <w:color w:val="000000"/>
          <w:sz w:val="22"/>
          <w:szCs w:val="22"/>
        </w:rPr>
        <w:t xml:space="preserve">] C. </w:t>
      </w:r>
      <w:proofErr w:type="spellStart"/>
      <w:r w:rsidRPr="00FF04B1">
        <w:rPr>
          <w:rFonts w:ascii="Times New Roman" w:hAnsi="Times New Roman" w:cs="Times New Roman"/>
          <w:color w:val="000000"/>
          <w:sz w:val="22"/>
          <w:szCs w:val="22"/>
        </w:rPr>
        <w:t>Larman</w:t>
      </w:r>
      <w:proofErr w:type="spellEnd"/>
      <w:r w:rsidRPr="00FF04B1">
        <w:rPr>
          <w:rFonts w:ascii="Times New Roman" w:hAnsi="Times New Roman" w:cs="Times New Roman"/>
          <w:color w:val="000000"/>
          <w:sz w:val="22"/>
          <w:szCs w:val="22"/>
        </w:rPr>
        <w:t>,</w:t>
      </w:r>
      <w:r w:rsidRPr="00FF04B1">
        <w:rPr>
          <w:rStyle w:val="apple-converted-space"/>
          <w:rFonts w:ascii="Times New Roman" w:hAnsi="Times New Roman" w:cs="Times New Roman"/>
          <w:color w:val="000000"/>
          <w:sz w:val="22"/>
          <w:szCs w:val="22"/>
          <w:rPrChange w:id="1920"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i/>
          <w:iCs/>
          <w:color w:val="000000"/>
          <w:sz w:val="22"/>
          <w:szCs w:val="22"/>
        </w:rPr>
        <w:t>Applying UML and Patterns: An Introduction to Object-Oriented Analysis and Design and Iterative Development,</w:t>
      </w:r>
      <w:r w:rsidRPr="00FF04B1">
        <w:rPr>
          <w:rStyle w:val="apple-converted-space"/>
          <w:rFonts w:ascii="Times New Roman" w:hAnsi="Times New Roman" w:cs="Times New Roman"/>
          <w:color w:val="000000"/>
          <w:sz w:val="22"/>
          <w:szCs w:val="22"/>
          <w:rPrChange w:id="1921" w:author="Worldwide, Computer Support" w:date="2014-09-26T17:41:00Z">
            <w:rPr>
              <w:rStyle w:val="apple-converted-space"/>
              <w:rFonts w:cs="Times New Roman"/>
              <w:color w:val="000000"/>
              <w:sz w:val="22"/>
              <w:szCs w:val="22"/>
            </w:rPr>
          </w:rPrChange>
        </w:rPr>
        <w:t> </w:t>
      </w:r>
      <w:r w:rsidRPr="00FF04B1">
        <w:rPr>
          <w:rFonts w:ascii="Times New Roman" w:hAnsi="Times New Roman" w:cs="Times New Roman"/>
          <w:color w:val="000000"/>
          <w:sz w:val="22"/>
          <w:szCs w:val="22"/>
        </w:rPr>
        <w:t>3rd ed. Westford, MA: Pearson, 2005.</w:t>
      </w:r>
    </w:p>
    <w:p w14:paraId="659C1EB9" w14:textId="77777777" w:rsidR="00B10400" w:rsidRPr="00FF04B1" w:rsidRDefault="00B10400">
      <w:pPr>
        <w:ind w:left="450" w:hanging="450"/>
        <w:rPr>
          <w:rFonts w:ascii="Times New Roman" w:hAnsi="Times New Roman" w:cs="Times New Roman"/>
          <w:color w:val="000000"/>
          <w:sz w:val="22"/>
          <w:szCs w:val="22"/>
        </w:rPr>
        <w:pPrChange w:id="1922" w:author="Merissa Roth" w:date="2014-11-09T16:13:00Z">
          <w:pPr/>
        </w:pPrChange>
      </w:pPr>
    </w:p>
    <w:p w14:paraId="56B087C0" w14:textId="27874201" w:rsidR="00CD7958" w:rsidRPr="00FF04B1" w:rsidDel="008A3318" w:rsidRDefault="00B10400" w:rsidP="00BC1039">
      <w:pPr>
        <w:ind w:left="360" w:hanging="360"/>
        <w:rPr>
          <w:ins w:id="1923" w:author="Pedrosa, Kurt L" w:date="2014-09-18T18:06:00Z"/>
          <w:del w:id="1924" w:author="Worldwide, Computer Support" w:date="2014-09-26T17:25:00Z"/>
          <w:rFonts w:ascii="Times New Roman" w:hAnsi="Times New Roman" w:cs="Times New Roman"/>
          <w:sz w:val="22"/>
          <w:szCs w:val="22"/>
        </w:rPr>
      </w:pPr>
      <w:del w:id="1925" w:author="Worldwide, Computer Support" w:date="2014-09-26T17:25:00Z">
        <w:r w:rsidRPr="00FF04B1" w:rsidDel="008A3318">
          <w:rPr>
            <w:rFonts w:ascii="Times New Roman" w:hAnsi="Times New Roman" w:cs="Times New Roman"/>
            <w:color w:val="000000"/>
            <w:sz w:val="22"/>
            <w:szCs w:val="22"/>
          </w:rPr>
          <w:delText>[7]</w:delText>
        </w:r>
        <w:r w:rsidRPr="00FF04B1" w:rsidDel="008A3318">
          <w:rPr>
            <w:rFonts w:ascii="Times New Roman" w:hAnsi="Times New Roman" w:cs="Times New Roman"/>
            <w:sz w:val="22"/>
            <w:szCs w:val="22"/>
          </w:rPr>
          <w:delText xml:space="preserve"> </w:delText>
        </w:r>
        <w:r w:rsidRPr="00FF04B1" w:rsidDel="008A3318">
          <w:rPr>
            <w:rFonts w:ascii="Times New Roman" w:hAnsi="Times New Roman" w:cs="Times New Roman"/>
            <w:color w:val="000000"/>
            <w:sz w:val="22"/>
            <w:szCs w:val="22"/>
          </w:rPr>
          <w:delText>Nova Southeastern University &amp; Broward College.</w:delText>
        </w:r>
        <w:r w:rsidRPr="00FF04B1" w:rsidDel="008A3318">
          <w:rPr>
            <w:rStyle w:val="apple-converted-space"/>
            <w:rFonts w:ascii="Times New Roman" w:hAnsi="Times New Roman" w:cs="Times New Roman"/>
            <w:color w:val="000000"/>
            <w:sz w:val="22"/>
            <w:szCs w:val="22"/>
            <w:rPrChange w:id="1926" w:author="Worldwide, Computer Support" w:date="2014-09-26T17:41:00Z">
              <w:rPr>
                <w:rStyle w:val="apple-converted-space"/>
                <w:rFonts w:cs="Times New Roman"/>
                <w:color w:val="000000"/>
                <w:sz w:val="22"/>
                <w:szCs w:val="22"/>
              </w:rPr>
            </w:rPrChange>
          </w:rPr>
          <w:delText> </w:delText>
        </w:r>
        <w:r w:rsidRPr="00FF04B1" w:rsidDel="008A3318">
          <w:rPr>
            <w:rFonts w:ascii="Times New Roman" w:hAnsi="Times New Roman" w:cs="Times New Roman"/>
            <w:color w:val="000000"/>
            <w:sz w:val="22"/>
            <w:szCs w:val="22"/>
          </w:rPr>
          <w:delText>(2014, March 19).</w:delText>
        </w:r>
        <w:r w:rsidRPr="00FF04B1" w:rsidDel="008A3318">
          <w:rPr>
            <w:rStyle w:val="apple-converted-space"/>
            <w:rFonts w:ascii="Times New Roman" w:hAnsi="Times New Roman" w:cs="Times New Roman"/>
            <w:color w:val="000000"/>
            <w:sz w:val="22"/>
            <w:szCs w:val="22"/>
            <w:rPrChange w:id="1927" w:author="Worldwide, Computer Support" w:date="2014-09-26T17:41:00Z">
              <w:rPr>
                <w:rStyle w:val="apple-converted-space"/>
                <w:rFonts w:cs="Times New Roman"/>
                <w:color w:val="000000"/>
                <w:sz w:val="22"/>
                <w:szCs w:val="22"/>
              </w:rPr>
            </w:rPrChange>
          </w:rPr>
          <w:delText> </w:delText>
        </w:r>
        <w:r w:rsidRPr="00FF04B1" w:rsidDel="008A3318">
          <w:rPr>
            <w:rFonts w:ascii="Times New Roman" w:hAnsi="Times New Roman" w:cs="Times New Roman"/>
            <w:i/>
            <w:iCs/>
            <w:color w:val="000000"/>
            <w:sz w:val="22"/>
            <w:szCs w:val="22"/>
          </w:rPr>
          <w:delText>SoutheastCon 2015 Hardware Competition Rules (DRAFT</w:delText>
        </w:r>
        <w:r w:rsidRPr="00FF04B1" w:rsidDel="008A3318">
          <w:rPr>
            <w:rFonts w:ascii="Times New Roman" w:hAnsi="Times New Roman" w:cs="Times New Roman"/>
            <w:color w:val="000000"/>
            <w:sz w:val="22"/>
            <w:szCs w:val="22"/>
          </w:rPr>
          <w:delText xml:space="preserve">) [Online]. Available: </w:delText>
        </w:r>
        <w:r w:rsidR="00514745" w:rsidRPr="00DF27D7" w:rsidDel="008A3318">
          <w:rPr>
            <w:rPrChange w:id="1928" w:author="Worldwide, Computer Support" w:date="2014-09-26T17:41:00Z">
              <w:rPr>
                <w:rStyle w:val="Hyperlink"/>
                <w:rFonts w:ascii="Times New Roman" w:hAnsi="Times New Roman" w:cs="Times New Roman"/>
                <w:sz w:val="22"/>
                <w:szCs w:val="22"/>
              </w:rPr>
            </w:rPrChange>
          </w:rPr>
          <w:fldChar w:fldCharType="begin"/>
        </w:r>
        <w:r w:rsidR="00514745" w:rsidRPr="00FF04B1" w:rsidDel="008A3318">
          <w:rPr>
            <w:rFonts w:ascii="Times New Roman" w:hAnsi="Times New Roman" w:cs="Times New Roman"/>
            <w:sz w:val="22"/>
            <w:szCs w:val="22"/>
            <w:rPrChange w:id="1929" w:author="Worldwide, Computer Support" w:date="2014-09-26T17:41:00Z">
              <w:rPr/>
            </w:rPrChange>
          </w:rPr>
          <w:delInstrText xml:space="preserve"> HYPERLINK "https://docs.google.com/file/d/%200B8nHHJOB5RWcUFPQVlXdngyTVk/edit?pli=1" </w:delInstrText>
        </w:r>
        <w:r w:rsidR="00514745" w:rsidRPr="00DF27D7" w:rsidDel="008A3318">
          <w:rPr>
            <w:rPrChange w:id="1930" w:author="Worldwide, Computer Support" w:date="2014-09-26T17:41:00Z">
              <w:rPr>
                <w:rStyle w:val="Hyperlink"/>
                <w:rFonts w:ascii="Times New Roman" w:hAnsi="Times New Roman" w:cs="Times New Roman"/>
                <w:sz w:val="22"/>
                <w:szCs w:val="22"/>
              </w:rPr>
            </w:rPrChange>
          </w:rPr>
          <w:fldChar w:fldCharType="separate"/>
        </w:r>
        <w:r w:rsidRPr="00FF04B1" w:rsidDel="008A3318">
          <w:rPr>
            <w:rPrChange w:id="1931" w:author="Worldwide, Computer Support" w:date="2014-09-26T17:41:00Z">
              <w:rPr>
                <w:rStyle w:val="Hyperlink"/>
                <w:rFonts w:ascii="Times New Roman" w:hAnsi="Times New Roman" w:cs="Times New Roman"/>
                <w:sz w:val="22"/>
                <w:szCs w:val="22"/>
              </w:rPr>
            </w:rPrChange>
          </w:rPr>
          <w:delText>https://docs.google.com/file/d/ 0B8nHHJOB5RWcUFPQVlXdngyTVk/edit?pli=1</w:delText>
        </w:r>
        <w:r w:rsidR="00514745" w:rsidRPr="00DF27D7" w:rsidDel="008A3318">
          <w:rPr>
            <w:rStyle w:val="Hyperlink"/>
            <w:rFonts w:ascii="Times New Roman" w:hAnsi="Times New Roman" w:cs="Times New Roman"/>
            <w:sz w:val="22"/>
            <w:szCs w:val="22"/>
          </w:rPr>
          <w:fldChar w:fldCharType="end"/>
        </w:r>
      </w:del>
      <w:ins w:id="1932" w:author="Pedrosa, Kurt L" w:date="2014-09-18T18:08:00Z">
        <w:del w:id="1933" w:author="Worldwide, Computer Support" w:date="2014-09-26T17:25:00Z">
          <w:r w:rsidR="00CD7958" w:rsidRPr="00FF04B1" w:rsidDel="008A3318">
            <w:rPr>
              <w:rFonts w:ascii="Times New Roman" w:hAnsi="Times New Roman" w:cs="Times New Roman"/>
              <w:sz w:val="22"/>
              <w:szCs w:val="22"/>
            </w:rPr>
            <w:delText>https://docs.google.com/file/d/</w:delText>
          </w:r>
        </w:del>
      </w:ins>
    </w:p>
    <w:p w14:paraId="31539033" w14:textId="7A2B8E93" w:rsidR="00B10400" w:rsidRPr="00FF04B1" w:rsidDel="008A3318" w:rsidRDefault="008055DA" w:rsidP="00BC1039">
      <w:pPr>
        <w:ind w:left="360"/>
        <w:rPr>
          <w:del w:id="1934" w:author="Worldwide, Computer Support" w:date="2014-09-26T17:25:00Z"/>
          <w:rFonts w:ascii="Times New Roman" w:hAnsi="Times New Roman" w:cs="Times New Roman"/>
          <w:color w:val="000000"/>
          <w:sz w:val="22"/>
          <w:szCs w:val="22"/>
        </w:rPr>
      </w:pPr>
      <w:ins w:id="1935" w:author="Pedrosa, Kurt L" w:date="2014-09-18T18:06:00Z">
        <w:del w:id="1936" w:author="Worldwide, Computer Support" w:date="2014-09-26T17:25:00Z">
          <w:r w:rsidRPr="00FF04B1" w:rsidDel="008A3318">
            <w:rPr>
              <w:rPrChange w:id="1937" w:author="Worldwide, Computer Support" w:date="2014-09-26T17:41:00Z">
                <w:rPr>
                  <w:rStyle w:val="Hyperlink"/>
                  <w:rFonts w:ascii="Times New Roman" w:hAnsi="Times New Roman" w:cs="Times New Roman"/>
                  <w:sz w:val="22"/>
                  <w:szCs w:val="22"/>
                </w:rPr>
              </w:rPrChange>
            </w:rPr>
            <w:delText>0B8nHHJOB5RWcUFPQVlXdngyTVk/edit?pli=1</w:delText>
          </w:r>
        </w:del>
      </w:ins>
    </w:p>
    <w:p w14:paraId="6DCFCB11" w14:textId="77777777" w:rsidR="00B10400" w:rsidRPr="00FF04B1" w:rsidRDefault="00B10400" w:rsidP="00BC1039">
      <w:pPr>
        <w:rPr>
          <w:rFonts w:ascii="Times New Roman" w:hAnsi="Times New Roman" w:cs="Times New Roman"/>
          <w:color w:val="000000"/>
          <w:sz w:val="22"/>
          <w:szCs w:val="22"/>
        </w:rPr>
      </w:pPr>
      <w:r w:rsidRPr="00FF04B1">
        <w:rPr>
          <w:rFonts w:ascii="Times New Roman" w:hAnsi="Times New Roman" w:cs="Times New Roman"/>
          <w:color w:val="000000"/>
          <w:sz w:val="22"/>
          <w:szCs w:val="22"/>
        </w:rPr>
        <w:t> </w:t>
      </w:r>
    </w:p>
    <w:p w14:paraId="488A69A2" w14:textId="77777777" w:rsidR="00FF04B1" w:rsidRPr="00FF04B1" w:rsidRDefault="00B10400" w:rsidP="00BC1039">
      <w:pPr>
        <w:ind w:left="270" w:hanging="270"/>
        <w:rPr>
          <w:ins w:id="1938" w:author="Worldwide, Computer Support" w:date="2014-09-26T17:40:00Z"/>
          <w:rFonts w:ascii="Times New Roman" w:hAnsi="Times New Roman" w:cs="Times New Roman"/>
          <w:sz w:val="22"/>
          <w:szCs w:val="22"/>
        </w:rPr>
      </w:pPr>
      <w:r w:rsidRPr="00FF04B1">
        <w:rPr>
          <w:rFonts w:ascii="Times New Roman" w:hAnsi="Times New Roman" w:cs="Times New Roman"/>
          <w:color w:val="000000"/>
          <w:sz w:val="22"/>
          <w:szCs w:val="22"/>
        </w:rPr>
        <w:t>[</w:t>
      </w:r>
      <w:del w:id="1939" w:author="Worldwide, Computer Support" w:date="2014-09-26T17:40:00Z">
        <w:r w:rsidRPr="00FF04B1" w:rsidDel="00FF04B1">
          <w:rPr>
            <w:rFonts w:ascii="Times New Roman" w:hAnsi="Times New Roman" w:cs="Times New Roman"/>
            <w:color w:val="000000"/>
            <w:sz w:val="22"/>
            <w:szCs w:val="22"/>
          </w:rPr>
          <w:delText>8</w:delText>
        </w:r>
      </w:del>
      <w:ins w:id="1940" w:author="Worldwide, Computer Support" w:date="2014-09-26T17:40:00Z">
        <w:r w:rsidR="00FF04B1" w:rsidRPr="00FF04B1">
          <w:rPr>
            <w:rFonts w:ascii="Times New Roman" w:hAnsi="Times New Roman" w:cs="Times New Roman"/>
            <w:color w:val="000000"/>
            <w:sz w:val="22"/>
            <w:szCs w:val="22"/>
          </w:rPr>
          <w:t>11</w:t>
        </w:r>
      </w:ins>
      <w:r w:rsidRPr="00FF04B1">
        <w:rPr>
          <w:rFonts w:ascii="Times New Roman" w:hAnsi="Times New Roman" w:cs="Times New Roman"/>
          <w:color w:val="000000"/>
          <w:sz w:val="22"/>
          <w:szCs w:val="22"/>
        </w:rPr>
        <w:t xml:space="preserve">] </w:t>
      </w:r>
      <w:r w:rsidRPr="00FF04B1">
        <w:rPr>
          <w:rFonts w:ascii="Times New Roman" w:hAnsi="Times New Roman" w:cs="Times New Roman"/>
          <w:sz w:val="22"/>
          <w:szCs w:val="22"/>
        </w:rPr>
        <w:t xml:space="preserve">J. Straus, </w:t>
      </w:r>
      <w:proofErr w:type="gramStart"/>
      <w:r w:rsidRPr="00FF04B1">
        <w:rPr>
          <w:rFonts w:ascii="Times New Roman" w:hAnsi="Times New Roman" w:cs="Times New Roman"/>
          <w:i/>
          <w:sz w:val="22"/>
          <w:szCs w:val="22"/>
        </w:rPr>
        <w:t>The</w:t>
      </w:r>
      <w:proofErr w:type="gramEnd"/>
      <w:r w:rsidRPr="00FF04B1">
        <w:rPr>
          <w:rFonts w:ascii="Times New Roman" w:hAnsi="Times New Roman" w:cs="Times New Roman"/>
          <w:i/>
          <w:sz w:val="22"/>
          <w:szCs w:val="22"/>
        </w:rPr>
        <w:t xml:space="preserve"> Blue Book of Grammar and Punctuation</w:t>
      </w:r>
      <w:r w:rsidRPr="00FF04B1">
        <w:rPr>
          <w:rFonts w:ascii="Times New Roman" w:hAnsi="Times New Roman" w:cs="Times New Roman"/>
          <w:sz w:val="22"/>
          <w:szCs w:val="22"/>
        </w:rPr>
        <w:t xml:space="preserve">, 11th ed. Indianapolis, IN: Wiley, </w:t>
      </w:r>
    </w:p>
    <w:p w14:paraId="57AE4382" w14:textId="01035727" w:rsidR="00B10400" w:rsidRPr="00FF04B1" w:rsidRDefault="00B10400" w:rsidP="00BC1039">
      <w:pPr>
        <w:ind w:left="270" w:firstLine="180"/>
        <w:rPr>
          <w:rFonts w:ascii="Times New Roman" w:hAnsi="Times New Roman" w:cs="Times New Roman"/>
          <w:sz w:val="22"/>
          <w:szCs w:val="22"/>
        </w:rPr>
      </w:pPr>
      <w:r w:rsidRPr="00FF04B1">
        <w:rPr>
          <w:rFonts w:ascii="Times New Roman" w:hAnsi="Times New Roman" w:cs="Times New Roman"/>
          <w:sz w:val="22"/>
          <w:szCs w:val="22"/>
        </w:rPr>
        <w:t>2014.</w:t>
      </w:r>
    </w:p>
    <w:p w14:paraId="5360C7A3" w14:textId="059DCE43" w:rsidR="00B10400" w:rsidRPr="001252A7" w:rsidDel="00266DC8" w:rsidRDefault="00266DC8" w:rsidP="00BC1039">
      <w:pPr>
        <w:rPr>
          <w:del w:id="1941" w:author="Merissa Roth" w:date="2014-11-09T16:30:00Z"/>
          <w:rFonts w:ascii="Times New Roman" w:hAnsi="Times New Roman" w:cs="Times New Roman"/>
          <w:sz w:val="22"/>
          <w:szCs w:val="22"/>
        </w:rPr>
      </w:pPr>
      <w:ins w:id="1942" w:author="Merissa Roth" w:date="2014-11-09T16:30:00Z">
        <w:r w:rsidRPr="001252A7" w:rsidDel="00266DC8">
          <w:rPr>
            <w:rFonts w:ascii="Times New Roman" w:hAnsi="Times New Roman" w:cs="Times New Roman"/>
            <w:sz w:val="22"/>
            <w:szCs w:val="22"/>
          </w:rPr>
          <w:t xml:space="preserve"> </w:t>
        </w:r>
      </w:ins>
    </w:p>
    <w:p w14:paraId="3E84487A" w14:textId="4DE3168C" w:rsidR="00CD7958" w:rsidDel="00266DC8" w:rsidRDefault="00B10400" w:rsidP="00BC1039">
      <w:pPr>
        <w:rPr>
          <w:ins w:id="1943" w:author="Pedrosa, Kurt L" w:date="2014-09-18T18:07:00Z"/>
          <w:del w:id="1944" w:author="Merissa Roth" w:date="2014-11-09T16:30:00Z"/>
          <w:rStyle w:val="apple-converted-space"/>
          <w:rFonts w:cs="Times New Roman"/>
          <w:color w:val="000000"/>
          <w:sz w:val="22"/>
          <w:szCs w:val="22"/>
        </w:rPr>
      </w:pPr>
      <w:del w:id="1945" w:author="Merissa Roth" w:date="2014-11-09T16:30:00Z">
        <w:r w:rsidRPr="001252A7" w:rsidDel="00266DC8">
          <w:rPr>
            <w:rFonts w:ascii="Times New Roman" w:hAnsi="Times New Roman" w:cs="Times New Roman"/>
            <w:sz w:val="22"/>
            <w:szCs w:val="22"/>
          </w:rPr>
          <w:delText>[9]</w:delText>
        </w:r>
        <w:r w:rsidRPr="001252A7" w:rsidDel="00266DC8">
          <w:rPr>
            <w:rFonts w:ascii="Times New Roman" w:hAnsi="Times New Roman" w:cs="Times New Roman"/>
            <w:color w:val="000000"/>
            <w:sz w:val="22"/>
            <w:szCs w:val="22"/>
          </w:rPr>
          <w:delText xml:space="preserve"> Toys R Us.</w:delText>
        </w:r>
        <w:r w:rsidRPr="001252A7" w:rsidDel="00266DC8">
          <w:rPr>
            <w:rStyle w:val="apple-converted-space"/>
            <w:rFonts w:cs="Times New Roman"/>
            <w:color w:val="000000"/>
            <w:sz w:val="22"/>
            <w:szCs w:val="22"/>
          </w:rPr>
          <w:delText> </w:delText>
        </w:r>
        <w:r w:rsidRPr="001252A7" w:rsidDel="00266DC8">
          <w:rPr>
            <w:rFonts w:ascii="Times New Roman" w:hAnsi="Times New Roman" w:cs="Times New Roman"/>
            <w:i/>
            <w:iCs/>
            <w:color w:val="000000"/>
            <w:sz w:val="22"/>
            <w:szCs w:val="22"/>
          </w:rPr>
          <w:delText>Pocket Etch A Sketch</w:delText>
        </w:r>
        <w:r w:rsidRPr="001252A7" w:rsidDel="00266DC8">
          <w:rPr>
            <w:rStyle w:val="apple-converted-space"/>
            <w:rFonts w:cs="Times New Roman"/>
            <w:color w:val="000000"/>
            <w:sz w:val="22"/>
            <w:szCs w:val="22"/>
          </w:rPr>
          <w:delText> </w:delText>
        </w:r>
        <w:r w:rsidRPr="001252A7" w:rsidDel="00266DC8">
          <w:rPr>
            <w:rFonts w:ascii="Times New Roman" w:hAnsi="Times New Roman" w:cs="Times New Roman"/>
            <w:i/>
            <w:color w:val="000000"/>
            <w:sz w:val="22"/>
            <w:szCs w:val="22"/>
          </w:rPr>
          <w:delText xml:space="preserve">- Red </w:delText>
        </w:r>
        <w:r w:rsidRPr="001252A7" w:rsidDel="00266DC8">
          <w:rPr>
            <w:rFonts w:ascii="Times New Roman" w:hAnsi="Times New Roman" w:cs="Times New Roman"/>
            <w:color w:val="000000"/>
            <w:sz w:val="22"/>
            <w:szCs w:val="22"/>
          </w:rPr>
          <w:delText>[Online]. Available:</w:delText>
        </w:r>
        <w:r w:rsidRPr="001252A7" w:rsidDel="00266DC8">
          <w:rPr>
            <w:rStyle w:val="apple-converted-space"/>
            <w:rFonts w:cs="Times New Roman"/>
            <w:color w:val="000000"/>
            <w:sz w:val="22"/>
            <w:szCs w:val="22"/>
          </w:rPr>
          <w:delText> </w:delText>
        </w:r>
        <w:r w:rsidR="00514745" w:rsidDel="00266DC8">
          <w:fldChar w:fldCharType="begin"/>
        </w:r>
        <w:r w:rsidR="00514745" w:rsidDel="00266DC8">
          <w:delInstrText xml:space="preserve"> HYPERLINK "http://www.toysrus.com/product/" </w:delInstrText>
        </w:r>
        <w:r w:rsidR="00514745" w:rsidDel="00266DC8">
          <w:fldChar w:fldCharType="separate"/>
        </w:r>
        <w:r w:rsidRPr="008055DA" w:rsidDel="00266DC8">
          <w:rPr>
            <w:rPrChange w:id="1946" w:author="Pedrosa, Kurt L" w:date="2014-09-18T18:06:00Z">
              <w:rPr>
                <w:rStyle w:val="Hyperlink"/>
                <w:rFonts w:ascii="Times New Roman" w:hAnsi="Times New Roman" w:cs="Times New Roman"/>
                <w:sz w:val="22"/>
                <w:szCs w:val="22"/>
              </w:rPr>
            </w:rPrChange>
          </w:rPr>
          <w:delText>http://www.toysrus.com/product/</w:delText>
        </w:r>
        <w:r w:rsidR="00514745" w:rsidDel="00266DC8">
          <w:rPr>
            <w:rStyle w:val="Hyperlink"/>
            <w:rFonts w:ascii="Times New Roman" w:hAnsi="Times New Roman" w:cs="Times New Roman"/>
            <w:sz w:val="22"/>
            <w:szCs w:val="22"/>
          </w:rPr>
          <w:fldChar w:fldCharType="end"/>
        </w:r>
      </w:del>
      <w:ins w:id="1947" w:author="Pedrosa, Kurt L" w:date="2014-09-18T18:07:00Z">
        <w:del w:id="1948" w:author="Merissa Roth" w:date="2014-11-09T16:30:00Z">
          <w:r w:rsidR="00CD7958" w:rsidRPr="00CD7958" w:rsidDel="00266DC8">
            <w:rPr>
              <w:rPrChange w:id="1949" w:author="Pedrosa, Kurt L" w:date="2014-09-18T18:07:00Z">
                <w:rPr>
                  <w:rStyle w:val="Hyperlink"/>
                  <w:rFonts w:ascii="Times New Roman" w:hAnsi="Times New Roman" w:cs="Times New Roman"/>
                  <w:sz w:val="22"/>
                  <w:szCs w:val="22"/>
                </w:rPr>
              </w:rPrChange>
            </w:rPr>
            <w:delText>http://www.toysrus.com/product/</w:delText>
          </w:r>
        </w:del>
      </w:ins>
    </w:p>
    <w:p w14:paraId="42D7AA41" w14:textId="344BB083" w:rsidR="00B10400" w:rsidRPr="001252A7" w:rsidDel="00266DC8" w:rsidRDefault="00B10400" w:rsidP="00BC1039">
      <w:pPr>
        <w:ind w:firstLine="360"/>
        <w:rPr>
          <w:del w:id="1950" w:author="Merissa Roth" w:date="2014-11-09T16:30:00Z"/>
          <w:rFonts w:ascii="Times New Roman" w:hAnsi="Times New Roman" w:cs="Times New Roman"/>
          <w:color w:val="000000"/>
          <w:sz w:val="22"/>
          <w:szCs w:val="22"/>
        </w:rPr>
      </w:pPr>
      <w:del w:id="1951" w:author="Merissa Roth" w:date="2014-11-09T16:30:00Z">
        <w:r w:rsidRPr="001252A7" w:rsidDel="00266DC8">
          <w:rPr>
            <w:rStyle w:val="apple-converted-space"/>
            <w:rFonts w:cs="Times New Roman"/>
            <w:color w:val="000000"/>
            <w:sz w:val="22"/>
            <w:szCs w:val="22"/>
          </w:rPr>
          <w:delText xml:space="preserve"> index.jsp?productId=2395954&amp;cp=2255960.2256553&amp;parentPage=family</w:delText>
        </w:r>
        <w:r w:rsidRPr="001252A7" w:rsidDel="00266DC8">
          <w:rPr>
            <w:rFonts w:ascii="Times New Roman" w:hAnsi="Times New Roman" w:cs="Times New Roman"/>
            <w:color w:val="000000"/>
            <w:sz w:val="22"/>
            <w:szCs w:val="22"/>
          </w:rPr>
          <w:delText xml:space="preserve"> </w:delText>
        </w:r>
      </w:del>
    </w:p>
    <w:p w14:paraId="66AB6AFC" w14:textId="56BF57F2" w:rsidR="00B10400" w:rsidRPr="001252A7" w:rsidDel="00266DC8" w:rsidRDefault="00B10400" w:rsidP="00BC1039">
      <w:pPr>
        <w:rPr>
          <w:del w:id="1952" w:author="Merissa Roth" w:date="2014-11-09T16:30:00Z"/>
          <w:rFonts w:ascii="Times New Roman" w:hAnsi="Times New Roman" w:cs="Times New Roman"/>
          <w:color w:val="000000"/>
          <w:sz w:val="22"/>
          <w:szCs w:val="22"/>
        </w:rPr>
      </w:pPr>
    </w:p>
    <w:p w14:paraId="3FAAD9E9" w14:textId="58D21A2F" w:rsidR="00CD7958" w:rsidDel="00FF04B1" w:rsidRDefault="00B10400" w:rsidP="00BC1039">
      <w:pPr>
        <w:rPr>
          <w:ins w:id="1953" w:author="Pedrosa, Kurt L" w:date="2014-09-18T18:06:00Z"/>
          <w:del w:id="1954" w:author="Worldwide, Computer Support" w:date="2014-09-26T17:38:00Z"/>
          <w:rFonts w:ascii="Times New Roman" w:hAnsi="Times New Roman" w:cs="Times New Roman"/>
          <w:sz w:val="22"/>
          <w:szCs w:val="22"/>
        </w:rPr>
      </w:pPr>
      <w:del w:id="1955" w:author="Worldwide, Computer Support" w:date="2014-09-26T17:38:00Z">
        <w:r w:rsidRPr="001252A7" w:rsidDel="00FF04B1">
          <w:rPr>
            <w:rFonts w:ascii="Times New Roman" w:hAnsi="Times New Roman" w:cs="Times New Roman"/>
            <w:color w:val="000000"/>
            <w:sz w:val="22"/>
            <w:szCs w:val="22"/>
          </w:rPr>
          <w:delText>[10] Toys R Us.</w:delText>
        </w:r>
        <w:r w:rsidRPr="001252A7" w:rsidDel="00FF04B1">
          <w:rPr>
            <w:rStyle w:val="apple-converted-space"/>
            <w:rFonts w:cs="Times New Roman"/>
            <w:color w:val="000000"/>
            <w:sz w:val="22"/>
            <w:szCs w:val="22"/>
          </w:rPr>
          <w:delText> </w:delText>
        </w:r>
        <w:r w:rsidRPr="001252A7" w:rsidDel="00FF04B1">
          <w:rPr>
            <w:rFonts w:ascii="Times New Roman" w:hAnsi="Times New Roman" w:cs="Times New Roman"/>
            <w:i/>
            <w:iCs/>
            <w:color w:val="000000"/>
            <w:sz w:val="22"/>
            <w:szCs w:val="22"/>
          </w:rPr>
          <w:delText>Rubik’s 3x3 Cube</w:delText>
        </w:r>
        <w:r w:rsidRPr="001252A7" w:rsidDel="00FF04B1">
          <w:rPr>
            <w:rStyle w:val="apple-converted-space"/>
            <w:rFonts w:cs="Times New Roman"/>
            <w:color w:val="000000"/>
            <w:sz w:val="22"/>
            <w:szCs w:val="22"/>
          </w:rPr>
          <w:delText> </w:delText>
        </w:r>
        <w:r w:rsidRPr="001252A7" w:rsidDel="00FF04B1">
          <w:rPr>
            <w:rFonts w:ascii="Times New Roman" w:hAnsi="Times New Roman" w:cs="Times New Roman"/>
            <w:color w:val="000000"/>
            <w:sz w:val="22"/>
            <w:szCs w:val="22"/>
          </w:rPr>
          <w:delText xml:space="preserve">[Online]. Available: </w:delText>
        </w:r>
        <w:r w:rsidR="00514745" w:rsidDel="00FF04B1">
          <w:fldChar w:fldCharType="begin"/>
        </w:r>
        <w:r w:rsidR="00514745" w:rsidDel="00FF04B1">
          <w:delInstrText xml:space="preserve"> HYPERLINK "http://www.toysrus.com/buy/brain-teasers/rubik-s%20%20-3x3" </w:delInstrText>
        </w:r>
        <w:r w:rsidR="00514745" w:rsidDel="00FF04B1">
          <w:fldChar w:fldCharType="separate"/>
        </w:r>
        <w:r w:rsidRPr="008055DA" w:rsidDel="00FF04B1">
          <w:rPr>
            <w:rPrChange w:id="1956" w:author="Pedrosa, Kurt L" w:date="2014-09-18T18:06:00Z">
              <w:rPr>
                <w:rStyle w:val="Hyperlink"/>
                <w:rFonts w:ascii="Times New Roman" w:hAnsi="Times New Roman" w:cs="Times New Roman"/>
                <w:sz w:val="22"/>
                <w:szCs w:val="22"/>
              </w:rPr>
            </w:rPrChange>
          </w:rPr>
          <w:delText>http://www.toysrus.com/buy/brain-teasers/rubik-s  -3x3</w:delText>
        </w:r>
        <w:r w:rsidR="00514745" w:rsidDel="00FF04B1">
          <w:rPr>
            <w:rStyle w:val="Hyperlink"/>
            <w:rFonts w:ascii="Times New Roman" w:hAnsi="Times New Roman" w:cs="Times New Roman"/>
            <w:sz w:val="22"/>
            <w:szCs w:val="22"/>
          </w:rPr>
          <w:fldChar w:fldCharType="end"/>
        </w:r>
      </w:del>
      <w:ins w:id="1957" w:author="Pedrosa, Kurt L" w:date="2014-09-18T18:06:00Z">
        <w:del w:id="1958" w:author="Worldwide, Computer Support" w:date="2014-09-26T17:38:00Z">
          <w:r w:rsidR="00CD7958" w:rsidRPr="00CD7958" w:rsidDel="00FF04B1">
            <w:rPr>
              <w:rPrChange w:id="1959" w:author="Pedrosa, Kurt L" w:date="2014-09-18T18:06:00Z">
                <w:rPr>
                  <w:rStyle w:val="Hyperlink"/>
                  <w:rFonts w:ascii="Times New Roman" w:hAnsi="Times New Roman" w:cs="Times New Roman"/>
                  <w:sz w:val="22"/>
                  <w:szCs w:val="22"/>
                </w:rPr>
              </w:rPrChange>
            </w:rPr>
            <w:delText>http://www.toysru</w:delText>
          </w:r>
          <w:r w:rsidR="00CD7958" w:rsidRPr="004F6895" w:rsidDel="00FF04B1">
            <w:rPr>
              <w:rFonts w:ascii="Times New Roman" w:hAnsi="Times New Roman" w:cs="Times New Roman"/>
              <w:sz w:val="22"/>
              <w:szCs w:val="22"/>
            </w:rPr>
            <w:delText>s.com/buy/</w:delText>
          </w:r>
        </w:del>
      </w:ins>
    </w:p>
    <w:p w14:paraId="59342A8D" w14:textId="18CE9CE3" w:rsidR="00B10400" w:rsidRPr="001252A7" w:rsidDel="00FF04B1" w:rsidRDefault="008055DA" w:rsidP="00BC1039">
      <w:pPr>
        <w:ind w:firstLine="450"/>
        <w:rPr>
          <w:del w:id="1960" w:author="Worldwide, Computer Support" w:date="2014-09-26T17:38:00Z"/>
          <w:rFonts w:ascii="Times New Roman" w:hAnsi="Times New Roman" w:cs="Times New Roman"/>
          <w:color w:val="000000"/>
          <w:sz w:val="22"/>
          <w:szCs w:val="22"/>
        </w:rPr>
      </w:pPr>
      <w:ins w:id="1961" w:author="Pedrosa, Kurt L" w:date="2014-09-18T18:06:00Z">
        <w:del w:id="1962" w:author="Worldwide, Computer Support" w:date="2014-09-26T17:38:00Z">
          <w:r w:rsidRPr="004F6895" w:rsidDel="00FF04B1">
            <w:rPr>
              <w:rFonts w:ascii="Times New Roman" w:hAnsi="Times New Roman" w:cs="Times New Roman"/>
              <w:sz w:val="22"/>
              <w:szCs w:val="22"/>
            </w:rPr>
            <w:delText>brain-teasers/rubik-s</w:delText>
          </w:r>
          <w:r w:rsidRPr="008055DA" w:rsidDel="00FF04B1">
            <w:rPr>
              <w:rPrChange w:id="1963" w:author="Pedrosa, Kurt L" w:date="2014-09-18T18:06:00Z">
                <w:rPr>
                  <w:rStyle w:val="Hyperlink"/>
                  <w:rFonts w:ascii="Times New Roman" w:hAnsi="Times New Roman" w:cs="Times New Roman"/>
                  <w:sz w:val="22"/>
                  <w:szCs w:val="22"/>
                </w:rPr>
              </w:rPrChange>
            </w:rPr>
            <w:delText>-3x3</w:delText>
          </w:r>
        </w:del>
      </w:ins>
      <w:del w:id="1964" w:author="Worldwide, Computer Support" w:date="2014-09-26T17:38:00Z">
        <w:r w:rsidR="00B10400" w:rsidRPr="001252A7" w:rsidDel="00FF04B1">
          <w:rPr>
            <w:rFonts w:ascii="Times New Roman" w:hAnsi="Times New Roman" w:cs="Times New Roman"/>
            <w:color w:val="000000"/>
            <w:sz w:val="22"/>
            <w:szCs w:val="22"/>
          </w:rPr>
          <w:delText>-cube-wm5027-29224016</w:delText>
        </w:r>
      </w:del>
    </w:p>
    <w:p w14:paraId="4151375E" w14:textId="77777777" w:rsidR="00B10400" w:rsidRPr="001252A7" w:rsidDel="00266DC8" w:rsidRDefault="00B10400" w:rsidP="00BC1039">
      <w:pPr>
        <w:rPr>
          <w:del w:id="1965" w:author="Merissa Roth" w:date="2014-11-09T16:30:00Z"/>
          <w:rFonts w:ascii="Times New Roman" w:hAnsi="Times New Roman" w:cs="Times New Roman"/>
          <w:sz w:val="22"/>
          <w:szCs w:val="22"/>
        </w:rPr>
      </w:pPr>
    </w:p>
    <w:p w14:paraId="0080266C" w14:textId="68117A94" w:rsidR="00CD7958" w:rsidDel="00FF04B1" w:rsidRDefault="00B10400" w:rsidP="00BC1039">
      <w:pPr>
        <w:rPr>
          <w:ins w:id="1966" w:author="Pedrosa, Kurt L" w:date="2014-09-18T18:07:00Z"/>
          <w:del w:id="1967" w:author="Worldwide, Computer Support" w:date="2014-09-26T17:38:00Z"/>
          <w:rFonts w:ascii="Times New Roman" w:hAnsi="Times New Roman" w:cs="Times New Roman"/>
          <w:sz w:val="22"/>
          <w:szCs w:val="22"/>
        </w:rPr>
      </w:pPr>
      <w:del w:id="1968" w:author="Worldwide, Computer Support" w:date="2014-09-26T17:38:00Z">
        <w:r w:rsidRPr="001252A7" w:rsidDel="00FF04B1">
          <w:rPr>
            <w:rFonts w:ascii="Times New Roman" w:hAnsi="Times New Roman" w:cs="Times New Roman"/>
            <w:sz w:val="22"/>
            <w:szCs w:val="22"/>
          </w:rPr>
          <w:delText>[11]</w:delText>
        </w:r>
        <w:r w:rsidRPr="001252A7" w:rsidDel="00FF04B1">
          <w:rPr>
            <w:rFonts w:ascii="Times New Roman" w:hAnsi="Times New Roman" w:cs="Times New Roman"/>
            <w:color w:val="000000"/>
            <w:sz w:val="22"/>
            <w:szCs w:val="22"/>
          </w:rPr>
          <w:delText xml:space="preserve"> Toys R Us.</w:delText>
        </w:r>
        <w:r w:rsidRPr="001252A7" w:rsidDel="00FF04B1">
          <w:rPr>
            <w:rStyle w:val="apple-converted-space"/>
            <w:rFonts w:cs="Times New Roman"/>
            <w:color w:val="000000"/>
            <w:sz w:val="22"/>
            <w:szCs w:val="22"/>
          </w:rPr>
          <w:delText> </w:delText>
        </w:r>
        <w:r w:rsidRPr="001252A7" w:rsidDel="00FF04B1">
          <w:rPr>
            <w:rFonts w:ascii="Times New Roman" w:hAnsi="Times New Roman" w:cs="Times New Roman"/>
            <w:i/>
            <w:iCs/>
            <w:color w:val="000000"/>
            <w:sz w:val="22"/>
            <w:szCs w:val="22"/>
          </w:rPr>
          <w:delText>Simon-Carabiner</w:delText>
        </w:r>
        <w:r w:rsidRPr="001252A7" w:rsidDel="00FF04B1">
          <w:rPr>
            <w:rStyle w:val="apple-converted-space"/>
            <w:rFonts w:cs="Times New Roman"/>
            <w:color w:val="000000"/>
            <w:sz w:val="22"/>
            <w:szCs w:val="22"/>
          </w:rPr>
          <w:delText> </w:delText>
        </w:r>
        <w:r w:rsidRPr="001252A7" w:rsidDel="00FF04B1">
          <w:rPr>
            <w:rFonts w:ascii="Times New Roman" w:hAnsi="Times New Roman" w:cs="Times New Roman"/>
            <w:color w:val="000000"/>
            <w:sz w:val="22"/>
            <w:szCs w:val="22"/>
          </w:rPr>
          <w:delText>[Online]. Available:</w:delText>
        </w:r>
        <w:r w:rsidRPr="001252A7" w:rsidDel="00FF04B1">
          <w:rPr>
            <w:rStyle w:val="apple-converted-space"/>
            <w:rFonts w:cs="Times New Roman"/>
            <w:color w:val="000000"/>
            <w:sz w:val="22"/>
            <w:szCs w:val="22"/>
          </w:rPr>
          <w:delText> </w:delText>
        </w:r>
        <w:r w:rsidR="00514745" w:rsidDel="00FF04B1">
          <w:fldChar w:fldCharType="begin"/>
        </w:r>
        <w:r w:rsidR="00514745" w:rsidDel="00FF04B1">
          <w:delInstrText xml:space="preserve"> HYPERLINK "http://www.toysrus.com/buy/card-puzzle-games/%20simon-carabiner-1850-3839349" </w:delInstrText>
        </w:r>
        <w:r w:rsidR="00514745" w:rsidDel="00FF04B1">
          <w:fldChar w:fldCharType="separate"/>
        </w:r>
        <w:r w:rsidRPr="008055DA" w:rsidDel="00FF04B1">
          <w:rPr>
            <w:rPrChange w:id="1969" w:author="Pedrosa, Kurt L" w:date="2014-09-18T18:06:00Z">
              <w:rPr>
                <w:rStyle w:val="Hyperlink"/>
                <w:rFonts w:ascii="Times New Roman" w:hAnsi="Times New Roman" w:cs="Times New Roman"/>
                <w:sz w:val="22"/>
                <w:szCs w:val="22"/>
              </w:rPr>
            </w:rPrChange>
          </w:rPr>
          <w:delText>http://www.toysrus.com/buy/card-puzzle-games/ simon-carabiner-1850-3839349</w:delText>
        </w:r>
        <w:r w:rsidR="00514745" w:rsidDel="00FF04B1">
          <w:rPr>
            <w:rStyle w:val="Hyperlink"/>
            <w:rFonts w:ascii="Times New Roman" w:hAnsi="Times New Roman" w:cs="Times New Roman"/>
            <w:sz w:val="22"/>
            <w:szCs w:val="22"/>
          </w:rPr>
          <w:fldChar w:fldCharType="end"/>
        </w:r>
      </w:del>
      <w:ins w:id="1970" w:author="Pedrosa, Kurt L" w:date="2014-09-18T18:07:00Z">
        <w:del w:id="1971" w:author="Worldwide, Computer Support" w:date="2014-09-26T17:38:00Z">
          <w:r w:rsidR="00CD7958" w:rsidRPr="00CD7958" w:rsidDel="00FF04B1">
            <w:rPr>
              <w:rPrChange w:id="1972" w:author="Pedrosa, Kurt L" w:date="2014-09-18T18:07:00Z">
                <w:rPr>
                  <w:rStyle w:val="Hyperlink"/>
                  <w:rFonts w:ascii="Times New Roman" w:hAnsi="Times New Roman" w:cs="Times New Roman"/>
                  <w:sz w:val="22"/>
                  <w:szCs w:val="22"/>
                </w:rPr>
              </w:rPrChange>
            </w:rPr>
            <w:delText>http://</w:delText>
          </w:r>
          <w:r w:rsidR="00CD7958" w:rsidRPr="004F6895" w:rsidDel="00FF04B1">
            <w:rPr>
              <w:rFonts w:ascii="Times New Roman" w:hAnsi="Times New Roman" w:cs="Times New Roman"/>
              <w:sz w:val="22"/>
              <w:szCs w:val="22"/>
            </w:rPr>
            <w:delText>www.toysrus.com/buy/</w:delText>
          </w:r>
        </w:del>
      </w:ins>
    </w:p>
    <w:p w14:paraId="63C5EA50" w14:textId="54664AED" w:rsidR="00B10400" w:rsidRPr="001252A7" w:rsidDel="00FF04B1" w:rsidRDefault="00CD7958">
      <w:pPr>
        <w:rPr>
          <w:del w:id="1973" w:author="Worldwide, Computer Support" w:date="2014-09-26T17:38:00Z"/>
          <w:rFonts w:ascii="Times New Roman" w:hAnsi="Times New Roman" w:cs="Times New Roman"/>
          <w:color w:val="0000FF" w:themeColor="hyperlink"/>
          <w:sz w:val="22"/>
          <w:szCs w:val="22"/>
          <w:u w:val="single"/>
        </w:rPr>
        <w:pPrChange w:id="1974" w:author="Merissa Roth" w:date="2014-11-09T16:30:00Z">
          <w:pPr>
            <w:ind w:firstLine="450"/>
          </w:pPr>
        </w:pPrChange>
      </w:pPr>
      <w:ins w:id="1975" w:author="Pedrosa, Kurt L" w:date="2014-09-18T18:06:00Z">
        <w:del w:id="1976" w:author="Worldwide, Computer Support" w:date="2014-09-26T17:38:00Z">
          <w:r w:rsidRPr="004F6895" w:rsidDel="00FF04B1">
            <w:rPr>
              <w:rFonts w:ascii="Times New Roman" w:hAnsi="Times New Roman" w:cs="Times New Roman"/>
              <w:sz w:val="22"/>
              <w:szCs w:val="22"/>
            </w:rPr>
            <w:delText>card-puzzle</w:delText>
          </w:r>
          <w:r w:rsidR="008055DA" w:rsidRPr="008055DA" w:rsidDel="00FF04B1">
            <w:rPr>
              <w:rPrChange w:id="1977" w:author="Pedrosa, Kurt L" w:date="2014-09-18T18:06:00Z">
                <w:rPr>
                  <w:rStyle w:val="Hyperlink"/>
                  <w:rFonts w:ascii="Times New Roman" w:hAnsi="Times New Roman" w:cs="Times New Roman"/>
                  <w:sz w:val="22"/>
                  <w:szCs w:val="22"/>
                </w:rPr>
              </w:rPrChange>
            </w:rPr>
            <w:delText>games/ simon-carabiner-1850-3839349</w:delText>
          </w:r>
        </w:del>
      </w:ins>
    </w:p>
    <w:p w14:paraId="0A1AD4C6" w14:textId="77777777" w:rsidR="001C47C4" w:rsidRPr="003D0401" w:rsidDel="008055DA" w:rsidRDefault="001C47C4">
      <w:pPr>
        <w:rPr>
          <w:del w:id="1978" w:author="Pedrosa, Kurt L" w:date="2014-09-18T18:06:00Z"/>
          <w:rFonts w:ascii="Times New Roman" w:hAnsi="Times New Roman" w:cs="Times New Roman"/>
          <w:sz w:val="22"/>
          <w:szCs w:val="22"/>
        </w:rPr>
        <w:pPrChange w:id="1979" w:author="Merissa Roth" w:date="2014-11-09T16:30:00Z">
          <w:pPr>
            <w:ind w:firstLine="450"/>
          </w:pPr>
        </w:pPrChange>
      </w:pPr>
    </w:p>
    <w:p w14:paraId="27F5F683" w14:textId="77777777" w:rsidR="00CB7113" w:rsidRPr="003D0401" w:rsidDel="008055DA" w:rsidRDefault="00CB7113">
      <w:pPr>
        <w:rPr>
          <w:del w:id="1980" w:author="Pedrosa, Kurt L" w:date="2014-09-18T18:06:00Z"/>
          <w:rFonts w:ascii="Times New Roman" w:hAnsi="Times New Roman" w:cs="Times New Roman"/>
          <w:sz w:val="22"/>
          <w:szCs w:val="22"/>
          <w:shd w:val="clear" w:color="auto" w:fill="FFFFFF"/>
        </w:rPr>
        <w:pPrChange w:id="1981" w:author="Merissa Roth" w:date="2014-11-09T16:30:00Z">
          <w:pPr>
            <w:ind w:firstLine="450"/>
          </w:pPr>
        </w:pPrChange>
      </w:pPr>
    </w:p>
    <w:p w14:paraId="21FECABF" w14:textId="77777777" w:rsidR="00CB7113" w:rsidRPr="003D0401" w:rsidRDefault="00CB7113">
      <w:pPr>
        <w:rPr>
          <w:rFonts w:ascii="Times New Roman" w:hAnsi="Times New Roman" w:cs="Times New Roman"/>
          <w:sz w:val="22"/>
          <w:szCs w:val="22"/>
        </w:rPr>
        <w:pPrChange w:id="1982" w:author="Merissa Roth" w:date="2014-11-09T16:30:00Z">
          <w:pPr>
            <w:ind w:firstLine="450"/>
          </w:pPr>
        </w:pPrChange>
      </w:pPr>
    </w:p>
    <w:sectPr w:rsidR="00CB7113" w:rsidRPr="003D0401" w:rsidSect="00C805E2">
      <w:pgSz w:w="12240" w:h="15840"/>
      <w:pgMar w:top="1440" w:right="1800" w:bottom="1440" w:left="1800" w:header="720" w:footer="720" w:gutter="0"/>
      <w:pgNumType w:start="1"/>
      <w:cols w:space="720"/>
      <w:titlePg w:val="0"/>
      <w:docGrid w:linePitch="360"/>
      <w:sectPrChange w:id="1983" w:author="Pedrosa, Kurt L" w:date="2014-09-18T19:48:00Z">
        <w:sectPr w:rsidR="00CB7113" w:rsidRPr="003D0401" w:rsidSect="00C805E2">
          <w:pgMar w:top="1440" w:right="1800" w:bottom="1440" w:left="1800" w:header="720" w:footer="720" w:gutter="0"/>
          <w:titlePg/>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26159" w14:textId="77777777" w:rsidR="005E5556" w:rsidRDefault="005E5556" w:rsidP="0056428E">
      <w:r>
        <w:separator/>
      </w:r>
    </w:p>
  </w:endnote>
  <w:endnote w:type="continuationSeparator" w:id="0">
    <w:p w14:paraId="1E3171C6" w14:textId="77777777" w:rsidR="005E5556" w:rsidRDefault="005E5556" w:rsidP="0056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45958" w14:textId="12EE2414" w:rsidR="00AC73B1" w:rsidRPr="002B23AC" w:rsidRDefault="00AC73B1">
    <w:pPr>
      <w:pStyle w:val="Footer"/>
      <w:tabs>
        <w:tab w:val="clear" w:pos="4680"/>
        <w:tab w:val="left" w:pos="5010"/>
        <w:tab w:val="center" w:pos="8460"/>
        <w:tab w:val="left" w:pos="8500"/>
        <w:tab w:val="left" w:pos="8533"/>
      </w:tabs>
      <w:rPr>
        <w:rFonts w:ascii="Times New Roman" w:hAnsi="Times New Roman" w:cs="Times New Roman"/>
        <w:sz w:val="18"/>
      </w:rPr>
      <w:pPrChange w:id="44" w:author="Pedrosa, Kurt L" w:date="2014-09-18T19:48:00Z">
        <w:pPr>
          <w:pStyle w:val="Footer"/>
          <w:tabs>
            <w:tab w:val="left" w:pos="5010"/>
          </w:tabs>
        </w:pPr>
      </w:pPrChange>
    </w:pPr>
    <w:r w:rsidRPr="002B23AC">
      <w:rPr>
        <w:rFonts w:ascii="Times New Roman" w:hAnsi="Times New Roman" w:cs="Times New Roman"/>
        <w:sz w:val="18"/>
      </w:rPr>
      <w:t>Funky Town Fancy Pandas Senior Design Team 2014-2015</w:t>
    </w:r>
    <w:r w:rsidRPr="002B23AC">
      <w:rPr>
        <w:rFonts w:ascii="Times New Roman" w:hAnsi="Times New Roman" w:cs="Times New Roman"/>
        <w:sz w:val="18"/>
      </w:rPr>
      <w:tab/>
    </w:r>
    <w:ins w:id="45" w:author="Pedrosa, Kurt L" w:date="2014-09-18T19:51:00Z">
      <w:r>
        <w:rPr>
          <w:rFonts w:ascii="Times New Roman" w:hAnsi="Times New Roman" w:cs="Times New Roman"/>
          <w:sz w:val="18"/>
        </w:rPr>
        <w:t xml:space="preserve"> </w:t>
      </w:r>
      <w:r>
        <w:rPr>
          <w:rFonts w:ascii="Times New Roman" w:hAnsi="Times New Roman" w:cs="Times New Roman"/>
          <w:sz w:val="18"/>
        </w:rPr>
        <w:tab/>
      </w:r>
    </w:ins>
    <w:del w:id="46" w:author="Pedrosa, Kurt L" w:date="2014-09-18T19:51:00Z">
      <w:r w:rsidDel="001E452E">
        <w:rPr>
          <w:rFonts w:ascii="Times New Roman" w:hAnsi="Times New Roman" w:cs="Times New Roman"/>
          <w:sz w:val="18"/>
        </w:rPr>
        <w:tab/>
      </w:r>
      <w:r w:rsidRPr="002B23AC" w:rsidDel="001E452E">
        <w:rPr>
          <w:rFonts w:ascii="Times New Roman" w:hAnsi="Times New Roman" w:cs="Times New Roman"/>
          <w:sz w:val="18"/>
        </w:rPr>
        <w:tab/>
      </w:r>
    </w:del>
    <w:ins w:id="47" w:author="Pedrosa, Kurt L" w:date="2014-09-18T19:48:00Z">
      <w:r w:rsidRPr="00C805E2">
        <w:rPr>
          <w:rFonts w:ascii="Times New Roman" w:hAnsi="Times New Roman" w:cs="Times New Roman"/>
          <w:sz w:val="18"/>
        </w:rPr>
        <w:fldChar w:fldCharType="begin"/>
      </w:r>
      <w:r w:rsidRPr="00C805E2">
        <w:rPr>
          <w:rFonts w:ascii="Times New Roman" w:hAnsi="Times New Roman" w:cs="Times New Roman"/>
          <w:sz w:val="18"/>
        </w:rPr>
        <w:instrText xml:space="preserve"> PAGE   \* MERGEFORMAT </w:instrText>
      </w:r>
      <w:r w:rsidRPr="00C805E2">
        <w:rPr>
          <w:rFonts w:ascii="Times New Roman" w:hAnsi="Times New Roman" w:cs="Times New Roman"/>
          <w:sz w:val="18"/>
        </w:rPr>
        <w:fldChar w:fldCharType="separate"/>
      </w:r>
    </w:ins>
    <w:r w:rsidR="000A6503">
      <w:rPr>
        <w:rFonts w:ascii="Times New Roman" w:hAnsi="Times New Roman" w:cs="Times New Roman"/>
        <w:noProof/>
        <w:sz w:val="18"/>
      </w:rPr>
      <w:t>31</w:t>
    </w:r>
    <w:ins w:id="48" w:author="Pedrosa, Kurt L" w:date="2014-09-18T19:48:00Z">
      <w:r w:rsidRPr="00C805E2">
        <w:rPr>
          <w:rFonts w:ascii="Times New Roman" w:hAnsi="Times New Roman" w:cs="Times New Roman"/>
          <w:noProof/>
          <w:sz w:val="18"/>
        </w:rPr>
        <w:fldChar w:fldCharType="end"/>
      </w:r>
    </w:ins>
    <w:del w:id="49" w:author="Pedrosa, Kurt L" w:date="2014-09-18T19:47:00Z">
      <w:r w:rsidRPr="002B23AC" w:rsidDel="00C805E2">
        <w:rPr>
          <w:rFonts w:ascii="Times New Roman" w:hAnsi="Times New Roman" w:cs="Times New Roman"/>
          <w:sz w:val="18"/>
        </w:rPr>
        <w:fldChar w:fldCharType="begin"/>
      </w:r>
      <w:r w:rsidRPr="002B23AC" w:rsidDel="00C805E2">
        <w:rPr>
          <w:rFonts w:ascii="Times New Roman" w:hAnsi="Times New Roman" w:cs="Times New Roman"/>
          <w:sz w:val="18"/>
        </w:rPr>
        <w:delInstrText xml:space="preserve"> PAGE   \* MERGEFORMAT </w:delInstrText>
      </w:r>
      <w:r w:rsidRPr="002B23AC" w:rsidDel="00C805E2">
        <w:rPr>
          <w:rFonts w:ascii="Times New Roman" w:hAnsi="Times New Roman" w:cs="Times New Roman"/>
          <w:sz w:val="18"/>
        </w:rPr>
        <w:fldChar w:fldCharType="separate"/>
      </w:r>
    </w:del>
    <w:r w:rsidR="000A6503">
      <w:rPr>
        <w:rFonts w:ascii="Times New Roman" w:hAnsi="Times New Roman" w:cs="Times New Roman"/>
        <w:noProof/>
        <w:sz w:val="18"/>
      </w:rPr>
      <w:t>31</w:t>
    </w:r>
    <w:del w:id="50" w:author="Pedrosa, Kurt L" w:date="2014-09-18T19:47:00Z">
      <w:r w:rsidRPr="002B23AC" w:rsidDel="00C805E2">
        <w:rPr>
          <w:rFonts w:ascii="Times New Roman" w:hAnsi="Times New Roman" w:cs="Times New Roman"/>
          <w:noProof/>
          <w:sz w:val="18"/>
        </w:rPr>
        <w:fldChar w:fldCharType="end"/>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6AFC9" w14:textId="77777777" w:rsidR="005E5556" w:rsidRDefault="005E5556" w:rsidP="0056428E">
      <w:r>
        <w:separator/>
      </w:r>
    </w:p>
  </w:footnote>
  <w:footnote w:type="continuationSeparator" w:id="0">
    <w:p w14:paraId="2A2254F4" w14:textId="77777777" w:rsidR="005E5556" w:rsidRDefault="005E5556" w:rsidP="00564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8"/>
      </w:rPr>
      <w:id w:val="-720741884"/>
      <w:docPartObj>
        <w:docPartGallery w:val="Page Numbers (Top of Page)"/>
        <w:docPartUnique/>
      </w:docPartObj>
    </w:sdtPr>
    <w:sdtEndPr>
      <w:rPr>
        <w:noProof/>
      </w:rPr>
    </w:sdtEndPr>
    <w:sdtContent>
      <w:p w14:paraId="225B3754" w14:textId="6883C23B" w:rsidR="00AC73B1" w:rsidRPr="002B23AC" w:rsidRDefault="00AC73B1" w:rsidP="009D14E7">
        <w:pPr>
          <w:pStyle w:val="Header"/>
          <w:jc w:val="right"/>
          <w:rPr>
            <w:rFonts w:ascii="Times New Roman" w:hAnsi="Times New Roman" w:cs="Times New Roman"/>
            <w:sz w:val="18"/>
          </w:rPr>
        </w:pPr>
        <w:r w:rsidRPr="002B23AC">
          <w:rPr>
            <w:rFonts w:ascii="Times New Roman" w:hAnsi="Times New Roman" w:cs="Times New Roman"/>
            <w:sz w:val="18"/>
          </w:rPr>
          <w:t>System Requirements Specification</w:t>
        </w:r>
        <w:r w:rsidRPr="002B23AC">
          <w:rPr>
            <w:rFonts w:ascii="Times New Roman" w:hAnsi="Times New Roman" w:cs="Times New Roman"/>
            <w:sz w:val="18"/>
          </w:rPr>
          <w:tab/>
        </w:r>
        <w:r w:rsidRPr="002B23AC">
          <w:rPr>
            <w:rFonts w:ascii="Times New Roman" w:hAnsi="Times New Roman" w:cs="Times New Roman"/>
            <w:sz w:val="18"/>
          </w:rPr>
          <w:tab/>
          <w:t xml:space="preserve">FTFP </w:t>
        </w:r>
        <w:proofErr w:type="spellStart"/>
        <w:r w:rsidRPr="002B23AC">
          <w:rPr>
            <w:rFonts w:ascii="Times New Roman" w:hAnsi="Times New Roman" w:cs="Times New Roman"/>
            <w:sz w:val="18"/>
          </w:rPr>
          <w:t>SyRS</w:t>
        </w:r>
        <w:proofErr w:type="spellEnd"/>
        <w:r w:rsidRPr="002B23AC">
          <w:rPr>
            <w:rFonts w:ascii="Times New Roman" w:hAnsi="Times New Roman" w:cs="Times New Roman"/>
            <w:sz w:val="18"/>
          </w:rPr>
          <w:t xml:space="preserve"> </w:t>
        </w:r>
        <w:del w:id="42" w:author="Merissa Roth" w:date="2014-11-09T13:29:00Z">
          <w:r w:rsidRPr="002B23AC" w:rsidDel="00726614">
            <w:rPr>
              <w:rFonts w:ascii="Times New Roman" w:hAnsi="Times New Roman" w:cs="Times New Roman"/>
              <w:sz w:val="18"/>
            </w:rPr>
            <w:delText>1</w:delText>
          </w:r>
        </w:del>
        <w:ins w:id="43" w:author="Merissa Roth" w:date="2014-11-09T13:29:00Z">
          <w:r>
            <w:rPr>
              <w:rFonts w:ascii="Times New Roman" w:hAnsi="Times New Roman" w:cs="Times New Roman"/>
              <w:sz w:val="18"/>
            </w:rPr>
            <w:t>2</w:t>
          </w:r>
        </w:ins>
        <w:r w:rsidRPr="002B23AC">
          <w:rPr>
            <w:rFonts w:ascii="Times New Roman" w:hAnsi="Times New Roman" w:cs="Times New Roman"/>
            <w:sz w:val="18"/>
          </w:rPr>
          <w:t>.0.0-2014</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055D"/>
    <w:multiLevelType w:val="hybridMultilevel"/>
    <w:tmpl w:val="25DCE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565D6"/>
    <w:multiLevelType w:val="multilevel"/>
    <w:tmpl w:val="205820EE"/>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b w:val="0"/>
        <w:i w:val="0"/>
      </w:rPr>
    </w:lvl>
    <w:lvl w:ilvl="3">
      <w:start w:val="1"/>
      <w:numFmt w:val="decimal"/>
      <w:lvlText w:val="%1.%2.%3.%4."/>
      <w:lvlJc w:val="left"/>
      <w:pPr>
        <w:ind w:left="226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C562F8"/>
    <w:multiLevelType w:val="hybridMultilevel"/>
    <w:tmpl w:val="685ADD02"/>
    <w:lvl w:ilvl="0" w:tplc="CB82BD48">
      <w:start w:val="1"/>
      <w:numFmt w:val="decimal"/>
      <w:lvlText w:val="%1."/>
      <w:lvlJc w:val="left"/>
      <w:pPr>
        <w:ind w:left="1440" w:hanging="360"/>
      </w:pPr>
      <w:rPr>
        <w:rFonts w:hint="default"/>
      </w:rPr>
    </w:lvl>
    <w:lvl w:ilvl="1" w:tplc="25102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690F3E"/>
    <w:multiLevelType w:val="hybridMultilevel"/>
    <w:tmpl w:val="90361034"/>
    <w:lvl w:ilvl="0" w:tplc="0409000F">
      <w:start w:val="1"/>
      <w:numFmt w:val="decimal"/>
      <w:lvlText w:val="%1."/>
      <w:lvlJc w:val="left"/>
      <w:pPr>
        <w:ind w:left="720" w:hanging="360"/>
      </w:pPr>
    </w:lvl>
    <w:lvl w:ilvl="1" w:tplc="FC04AAE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3576E5"/>
    <w:multiLevelType w:val="multilevel"/>
    <w:tmpl w:val="DF1A674A"/>
    <w:lvl w:ilvl="0">
      <w:start w:val="1"/>
      <w:numFmt w:val="decimal"/>
      <w:lvlText w:val="%1."/>
      <w:lvlJc w:val="left"/>
      <w:pPr>
        <w:ind w:left="1440" w:hanging="360"/>
      </w:pPr>
      <w:rPr>
        <w:rFonts w:hint="default"/>
      </w:rPr>
    </w:lvl>
    <w:lvl w:ilvl="1">
      <w:start w:val="8"/>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nsid w:val="09792876"/>
    <w:multiLevelType w:val="hybridMultilevel"/>
    <w:tmpl w:val="F094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47454"/>
    <w:multiLevelType w:val="hybridMultilevel"/>
    <w:tmpl w:val="1722E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A342E9E"/>
    <w:multiLevelType w:val="multilevel"/>
    <w:tmpl w:val="1DACA8BA"/>
    <w:numStyleLink w:val="List9"/>
  </w:abstractNum>
  <w:abstractNum w:abstractNumId="9">
    <w:nsid w:val="0A3A7C1F"/>
    <w:multiLevelType w:val="multilevel"/>
    <w:tmpl w:val="8C1EEA9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b/>
        <w:i w:val="0"/>
      </w:rPr>
    </w:lvl>
    <w:lvl w:ilvl="3">
      <w:start w:val="1"/>
      <w:numFmt w:val="decimal"/>
      <w:lvlText w:val="%1.%2.%3.%4."/>
      <w:lvlJc w:val="left"/>
      <w:pPr>
        <w:ind w:left="226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ADF38D4"/>
    <w:multiLevelType w:val="hybridMultilevel"/>
    <w:tmpl w:val="4FF627BA"/>
    <w:lvl w:ilvl="0" w:tplc="0BB0C5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B8D4A26"/>
    <w:multiLevelType w:val="hybridMultilevel"/>
    <w:tmpl w:val="3888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21023E"/>
    <w:multiLevelType w:val="hybridMultilevel"/>
    <w:tmpl w:val="432EC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5C13D3"/>
    <w:multiLevelType w:val="hybridMultilevel"/>
    <w:tmpl w:val="F356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6B5DE6"/>
    <w:multiLevelType w:val="hybridMultilevel"/>
    <w:tmpl w:val="5400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F801C3"/>
    <w:multiLevelType w:val="hybridMultilevel"/>
    <w:tmpl w:val="484E4CC2"/>
    <w:lvl w:ilvl="0" w:tplc="0409000F">
      <w:start w:val="1"/>
      <w:numFmt w:val="decimal"/>
      <w:lvlText w:val="%1."/>
      <w:lvlJc w:val="left"/>
      <w:pPr>
        <w:ind w:left="720" w:hanging="360"/>
      </w:pPr>
    </w:lvl>
    <w:lvl w:ilvl="1" w:tplc="35185F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DB76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1A47623"/>
    <w:multiLevelType w:val="multilevel"/>
    <w:tmpl w:val="1B84FAAE"/>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b/>
        <w:i w:val="0"/>
      </w:rPr>
    </w:lvl>
    <w:lvl w:ilvl="3">
      <w:start w:val="1"/>
      <w:numFmt w:val="decimal"/>
      <w:lvlText w:val="%1.%2.%3.%4."/>
      <w:lvlJc w:val="left"/>
      <w:pPr>
        <w:ind w:left="226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30F6A84"/>
    <w:multiLevelType w:val="hybridMultilevel"/>
    <w:tmpl w:val="3BEC276C"/>
    <w:lvl w:ilvl="0" w:tplc="0BB0C5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8116992"/>
    <w:multiLevelType w:val="hybridMultilevel"/>
    <w:tmpl w:val="3404EBAC"/>
    <w:lvl w:ilvl="0" w:tplc="0BB0C5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A486494"/>
    <w:multiLevelType w:val="hybridMultilevel"/>
    <w:tmpl w:val="9DCC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5444AA"/>
    <w:multiLevelType w:val="multilevel"/>
    <w:tmpl w:val="1DACA8BA"/>
    <w:numStyleLink w:val="List9"/>
  </w:abstractNum>
  <w:abstractNum w:abstractNumId="22">
    <w:nsid w:val="1D712E27"/>
    <w:multiLevelType w:val="multilevel"/>
    <w:tmpl w:val="B0F429B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b/>
      </w:r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7661C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2B32536E"/>
    <w:multiLevelType w:val="hybridMultilevel"/>
    <w:tmpl w:val="946C5E76"/>
    <w:lvl w:ilvl="0" w:tplc="0BB0C5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B465C45"/>
    <w:multiLevelType w:val="hybridMultilevel"/>
    <w:tmpl w:val="3DC06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4A650D"/>
    <w:multiLevelType w:val="multilevel"/>
    <w:tmpl w:val="42A64F6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b/>
      </w:r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2BF478D8"/>
    <w:multiLevelType w:val="hybridMultilevel"/>
    <w:tmpl w:val="432EC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002B46"/>
    <w:multiLevelType w:val="multilevel"/>
    <w:tmpl w:val="433CB62A"/>
    <w:lvl w:ilvl="0">
      <w:start w:val="1"/>
      <w:numFmt w:val="decimal"/>
      <w:lvlText w:val="%1."/>
      <w:lvlJc w:val="left"/>
      <w:pPr>
        <w:ind w:left="108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298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9">
    <w:nsid w:val="2CCE0DE5"/>
    <w:multiLevelType w:val="hybridMultilevel"/>
    <w:tmpl w:val="5A108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CD5B87"/>
    <w:multiLevelType w:val="multilevel"/>
    <w:tmpl w:val="1DACA8BA"/>
    <w:styleLink w:val="List9"/>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1">
    <w:nsid w:val="2F934F7F"/>
    <w:multiLevelType w:val="multilevel"/>
    <w:tmpl w:val="2FFC3CEE"/>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b w:val="0"/>
      </w:r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2FD5384F"/>
    <w:multiLevelType w:val="multilevel"/>
    <w:tmpl w:val="DF1A674A"/>
    <w:lvl w:ilvl="0">
      <w:start w:val="1"/>
      <w:numFmt w:val="decimal"/>
      <w:lvlText w:val="%1."/>
      <w:lvlJc w:val="left"/>
      <w:pPr>
        <w:ind w:left="1440" w:hanging="360"/>
      </w:pPr>
      <w:rPr>
        <w:rFonts w:hint="default"/>
      </w:rPr>
    </w:lvl>
    <w:lvl w:ilvl="1">
      <w:start w:val="8"/>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3">
    <w:nsid w:val="2FEF32D4"/>
    <w:multiLevelType w:val="hybridMultilevel"/>
    <w:tmpl w:val="15AA9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D61BB4"/>
    <w:multiLevelType w:val="hybridMultilevel"/>
    <w:tmpl w:val="6F86D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25D6125"/>
    <w:multiLevelType w:val="hybridMultilevel"/>
    <w:tmpl w:val="9BE292BA"/>
    <w:lvl w:ilvl="0" w:tplc="0409000F">
      <w:start w:val="1"/>
      <w:numFmt w:val="decimal"/>
      <w:lvlText w:val="%1."/>
      <w:lvlJc w:val="left"/>
      <w:pPr>
        <w:ind w:left="720" w:hanging="360"/>
      </w:pPr>
    </w:lvl>
    <w:lvl w:ilvl="1" w:tplc="255EF5C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2E77E89"/>
    <w:multiLevelType w:val="hybridMultilevel"/>
    <w:tmpl w:val="5C78FAE2"/>
    <w:lvl w:ilvl="0" w:tplc="0409000F">
      <w:start w:val="1"/>
      <w:numFmt w:val="decimal"/>
      <w:lvlText w:val="%1."/>
      <w:lvlJc w:val="left"/>
      <w:pPr>
        <w:ind w:left="720" w:hanging="360"/>
      </w:pPr>
    </w:lvl>
    <w:lvl w:ilvl="1" w:tplc="4D44B5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6A6421"/>
    <w:multiLevelType w:val="multilevel"/>
    <w:tmpl w:val="1DACA8B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8">
    <w:nsid w:val="36AD373B"/>
    <w:multiLevelType w:val="hybridMultilevel"/>
    <w:tmpl w:val="238614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81B2BDA"/>
    <w:multiLevelType w:val="hybridMultilevel"/>
    <w:tmpl w:val="4370906A"/>
    <w:lvl w:ilvl="0" w:tplc="8E46B4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C401C5D"/>
    <w:multiLevelType w:val="multilevel"/>
    <w:tmpl w:val="205820EE"/>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b w:val="0"/>
        <w:i w:val="0"/>
      </w:rPr>
    </w:lvl>
    <w:lvl w:ilvl="3">
      <w:start w:val="1"/>
      <w:numFmt w:val="decimal"/>
      <w:lvlText w:val="%1.%2.%3.%4."/>
      <w:lvlJc w:val="left"/>
      <w:pPr>
        <w:ind w:left="226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3D2E3F8F"/>
    <w:multiLevelType w:val="hybridMultilevel"/>
    <w:tmpl w:val="904416D4"/>
    <w:lvl w:ilvl="0" w:tplc="0409000F">
      <w:start w:val="1"/>
      <w:numFmt w:val="decimal"/>
      <w:lvlText w:val="%1."/>
      <w:lvlJc w:val="left"/>
      <w:pPr>
        <w:ind w:left="720" w:hanging="360"/>
      </w:pPr>
    </w:lvl>
    <w:lvl w:ilvl="1" w:tplc="DAEACC5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E71432F"/>
    <w:multiLevelType w:val="hybridMultilevel"/>
    <w:tmpl w:val="6790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47E62F7"/>
    <w:multiLevelType w:val="hybridMultilevel"/>
    <w:tmpl w:val="76CABCD4"/>
    <w:lvl w:ilvl="0" w:tplc="0409000F">
      <w:start w:val="1"/>
      <w:numFmt w:val="decimal"/>
      <w:lvlText w:val="%1."/>
      <w:lvlJc w:val="left"/>
      <w:pPr>
        <w:ind w:left="720" w:hanging="360"/>
      </w:pPr>
    </w:lvl>
    <w:lvl w:ilvl="1" w:tplc="CB82BD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E1424"/>
    <w:multiLevelType w:val="multilevel"/>
    <w:tmpl w:val="D884022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b w:val="0"/>
        <w:i w:val="0"/>
      </w:r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4659186D"/>
    <w:multiLevelType w:val="hybridMultilevel"/>
    <w:tmpl w:val="3B1E3B8C"/>
    <w:lvl w:ilvl="0" w:tplc="0409000F">
      <w:start w:val="1"/>
      <w:numFmt w:val="decimal"/>
      <w:lvlText w:val="%1."/>
      <w:lvlJc w:val="left"/>
      <w:pPr>
        <w:ind w:left="720" w:hanging="360"/>
      </w:pPr>
    </w:lvl>
    <w:lvl w:ilvl="1" w:tplc="E01886A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3A5E36"/>
    <w:multiLevelType w:val="hybridMultilevel"/>
    <w:tmpl w:val="D9CE629E"/>
    <w:lvl w:ilvl="0" w:tplc="0409000F">
      <w:start w:val="1"/>
      <w:numFmt w:val="decimal"/>
      <w:lvlText w:val="%1."/>
      <w:lvlJc w:val="left"/>
      <w:pPr>
        <w:ind w:left="720" w:hanging="360"/>
      </w:pPr>
    </w:lvl>
    <w:lvl w:ilvl="1" w:tplc="BA0A8E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7630D6"/>
    <w:multiLevelType w:val="hybridMultilevel"/>
    <w:tmpl w:val="6A12CFC6"/>
    <w:lvl w:ilvl="0" w:tplc="CDB656FC">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8">
    <w:nsid w:val="54D82CA4"/>
    <w:multiLevelType w:val="hybridMultilevel"/>
    <w:tmpl w:val="7B62D736"/>
    <w:lvl w:ilvl="0" w:tplc="0BB0C58C">
      <w:start w:val="1"/>
      <w:numFmt w:val="decimal"/>
      <w:lvlText w:val="%1."/>
      <w:lvlJc w:val="left"/>
      <w:pPr>
        <w:ind w:left="144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9">
    <w:nsid w:val="57186E82"/>
    <w:multiLevelType w:val="hybridMultilevel"/>
    <w:tmpl w:val="783628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72B4206"/>
    <w:multiLevelType w:val="multilevel"/>
    <w:tmpl w:val="42A64F6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b/>
      </w:r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583D7633"/>
    <w:multiLevelType w:val="hybridMultilevel"/>
    <w:tmpl w:val="85CC6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9EB5532"/>
    <w:multiLevelType w:val="hybridMultilevel"/>
    <w:tmpl w:val="58842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B8B2C16"/>
    <w:multiLevelType w:val="hybridMultilevel"/>
    <w:tmpl w:val="6F86D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BAE76BC"/>
    <w:multiLevelType w:val="hybridMultilevel"/>
    <w:tmpl w:val="30CED498"/>
    <w:lvl w:ilvl="0" w:tplc="0BB0C5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5CF84FDE"/>
    <w:multiLevelType w:val="multilevel"/>
    <w:tmpl w:val="1DACA8BA"/>
    <w:numStyleLink w:val="List9"/>
  </w:abstractNum>
  <w:abstractNum w:abstractNumId="56">
    <w:nsid w:val="61F678DA"/>
    <w:multiLevelType w:val="hybridMultilevel"/>
    <w:tmpl w:val="36166140"/>
    <w:lvl w:ilvl="0" w:tplc="C89EC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638A618B"/>
    <w:multiLevelType w:val="hybridMultilevel"/>
    <w:tmpl w:val="ABD49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66B51D9"/>
    <w:multiLevelType w:val="multilevel"/>
    <w:tmpl w:val="1DACA8B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9">
    <w:nsid w:val="66812AD9"/>
    <w:multiLevelType w:val="hybridMultilevel"/>
    <w:tmpl w:val="8F449792"/>
    <w:lvl w:ilvl="0" w:tplc="0409000F">
      <w:start w:val="1"/>
      <w:numFmt w:val="decimal"/>
      <w:lvlText w:val="%1."/>
      <w:lvlJc w:val="left"/>
      <w:pPr>
        <w:ind w:left="720" w:hanging="360"/>
      </w:pPr>
    </w:lvl>
    <w:lvl w:ilvl="1" w:tplc="CDF6D2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AD530B8"/>
    <w:multiLevelType w:val="hybridMultilevel"/>
    <w:tmpl w:val="AECA099A"/>
    <w:lvl w:ilvl="0" w:tplc="0409000F">
      <w:start w:val="1"/>
      <w:numFmt w:val="decimal"/>
      <w:lvlText w:val="%1."/>
      <w:lvlJc w:val="left"/>
      <w:pPr>
        <w:ind w:left="720" w:hanging="360"/>
      </w:pPr>
    </w:lvl>
    <w:lvl w:ilvl="1" w:tplc="95066B7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FB4D07"/>
    <w:multiLevelType w:val="multilevel"/>
    <w:tmpl w:val="433CB62A"/>
    <w:lvl w:ilvl="0">
      <w:start w:val="1"/>
      <w:numFmt w:val="decimal"/>
      <w:pStyle w:val="ListParagraph"/>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b w:val="0"/>
        <w:i w:val="0"/>
      </w:rPr>
    </w:lvl>
    <w:lvl w:ilvl="3">
      <w:start w:val="1"/>
      <w:numFmt w:val="decimal"/>
      <w:lvlText w:val="%1.%2.%3.%4."/>
      <w:lvlJc w:val="left"/>
      <w:pPr>
        <w:ind w:left="226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nsid w:val="6C276836"/>
    <w:multiLevelType w:val="hybridMultilevel"/>
    <w:tmpl w:val="36E08B40"/>
    <w:lvl w:ilvl="0" w:tplc="CDF6D2DA">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3">
    <w:nsid w:val="6D367F4F"/>
    <w:multiLevelType w:val="hybridMultilevel"/>
    <w:tmpl w:val="F9BE7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6D7A2B41"/>
    <w:multiLevelType w:val="hybridMultilevel"/>
    <w:tmpl w:val="39F0272A"/>
    <w:lvl w:ilvl="0" w:tplc="0409000F">
      <w:start w:val="1"/>
      <w:numFmt w:val="decimal"/>
      <w:lvlText w:val="%1."/>
      <w:lvlJc w:val="left"/>
      <w:pPr>
        <w:ind w:left="720" w:hanging="360"/>
      </w:pPr>
    </w:lvl>
    <w:lvl w:ilvl="1" w:tplc="FCD051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1953A4E"/>
    <w:multiLevelType w:val="hybridMultilevel"/>
    <w:tmpl w:val="77BE43AE"/>
    <w:lvl w:ilvl="0" w:tplc="0409000F">
      <w:start w:val="1"/>
      <w:numFmt w:val="decimal"/>
      <w:lvlText w:val="%1."/>
      <w:lvlJc w:val="left"/>
      <w:pPr>
        <w:ind w:left="720" w:hanging="360"/>
      </w:pPr>
    </w:lvl>
    <w:lvl w:ilvl="1" w:tplc="F5AC5FF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984BFF"/>
    <w:multiLevelType w:val="hybridMultilevel"/>
    <w:tmpl w:val="91F4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4EF5078"/>
    <w:multiLevelType w:val="hybridMultilevel"/>
    <w:tmpl w:val="80EA31FE"/>
    <w:lvl w:ilvl="0" w:tplc="CDF6D2DA">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8">
    <w:nsid w:val="79161E57"/>
    <w:multiLevelType w:val="hybridMultilevel"/>
    <w:tmpl w:val="4E72F504"/>
    <w:lvl w:ilvl="0" w:tplc="0409000F">
      <w:start w:val="1"/>
      <w:numFmt w:val="decimal"/>
      <w:lvlText w:val="%1."/>
      <w:lvlJc w:val="left"/>
      <w:pPr>
        <w:ind w:left="720" w:hanging="360"/>
      </w:pPr>
    </w:lvl>
    <w:lvl w:ilvl="1" w:tplc="427AB0F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C3124CB"/>
    <w:multiLevelType w:val="multilevel"/>
    <w:tmpl w:val="1DACA8BA"/>
    <w:numStyleLink w:val="List9"/>
  </w:abstractNum>
  <w:abstractNum w:abstractNumId="70">
    <w:nsid w:val="7D394DAD"/>
    <w:multiLevelType w:val="hybridMultilevel"/>
    <w:tmpl w:val="86CE1436"/>
    <w:lvl w:ilvl="0" w:tplc="0409000F">
      <w:start w:val="1"/>
      <w:numFmt w:val="decimal"/>
      <w:lvlText w:val="%1."/>
      <w:lvlJc w:val="left"/>
      <w:pPr>
        <w:ind w:left="720" w:hanging="360"/>
      </w:pPr>
    </w:lvl>
    <w:lvl w:ilvl="1" w:tplc="CDB656F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F150D82"/>
    <w:multiLevelType w:val="hybridMultilevel"/>
    <w:tmpl w:val="685ADD02"/>
    <w:lvl w:ilvl="0" w:tplc="CB82BD48">
      <w:start w:val="1"/>
      <w:numFmt w:val="decimal"/>
      <w:lvlText w:val="%1."/>
      <w:lvlJc w:val="left"/>
      <w:pPr>
        <w:ind w:left="1440" w:hanging="360"/>
      </w:pPr>
      <w:rPr>
        <w:rFonts w:hint="default"/>
      </w:rPr>
    </w:lvl>
    <w:lvl w:ilvl="1" w:tplc="25102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F2F0E50"/>
    <w:multiLevelType w:val="hybridMultilevel"/>
    <w:tmpl w:val="CBD42F0E"/>
    <w:lvl w:ilvl="0" w:tplc="0409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3">
    <w:nsid w:val="7F3B4671"/>
    <w:multiLevelType w:val="hybridMultilevel"/>
    <w:tmpl w:val="0CA8EB9E"/>
    <w:lvl w:ilvl="0" w:tplc="0409000F">
      <w:start w:val="1"/>
      <w:numFmt w:val="decimal"/>
      <w:lvlText w:val="%1."/>
      <w:lvlJc w:val="left"/>
      <w:pPr>
        <w:ind w:left="720" w:hanging="360"/>
      </w:pPr>
    </w:lvl>
    <w:lvl w:ilvl="1" w:tplc="458C6A0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abstractNumId w:val="57"/>
  </w:num>
  <w:num w:numId="4">
    <w:abstractNumId w:val="63"/>
  </w:num>
  <w:num w:numId="5">
    <w:abstractNumId w:val="49"/>
  </w:num>
  <w:num w:numId="6">
    <w:abstractNumId w:val="14"/>
  </w:num>
  <w:num w:numId="7">
    <w:abstractNumId w:val="70"/>
  </w:num>
  <w:num w:numId="8">
    <w:abstractNumId w:val="46"/>
  </w:num>
  <w:num w:numId="9">
    <w:abstractNumId w:val="52"/>
  </w:num>
  <w:num w:numId="10">
    <w:abstractNumId w:val="7"/>
  </w:num>
  <w:num w:numId="11">
    <w:abstractNumId w:val="3"/>
  </w:num>
  <w:num w:numId="12">
    <w:abstractNumId w:val="64"/>
  </w:num>
  <w:num w:numId="13">
    <w:abstractNumId w:val="35"/>
  </w:num>
  <w:num w:numId="14">
    <w:abstractNumId w:val="59"/>
  </w:num>
  <w:num w:numId="15">
    <w:abstractNumId w:val="30"/>
  </w:num>
  <w:num w:numId="16">
    <w:abstractNumId w:val="45"/>
  </w:num>
  <w:num w:numId="17">
    <w:abstractNumId w:val="66"/>
  </w:num>
  <w:num w:numId="18">
    <w:abstractNumId w:val="42"/>
  </w:num>
  <w:num w:numId="19">
    <w:abstractNumId w:val="51"/>
  </w:num>
  <w:num w:numId="20">
    <w:abstractNumId w:val="43"/>
  </w:num>
  <w:num w:numId="21">
    <w:abstractNumId w:val="4"/>
  </w:num>
  <w:num w:numId="22">
    <w:abstractNumId w:val="36"/>
  </w:num>
  <w:num w:numId="23">
    <w:abstractNumId w:val="73"/>
  </w:num>
  <w:num w:numId="24">
    <w:abstractNumId w:val="33"/>
  </w:num>
  <w:num w:numId="25">
    <w:abstractNumId w:val="27"/>
  </w:num>
  <w:num w:numId="26">
    <w:abstractNumId w:val="12"/>
  </w:num>
  <w:num w:numId="27">
    <w:abstractNumId w:val="11"/>
  </w:num>
  <w:num w:numId="28">
    <w:abstractNumId w:val="41"/>
  </w:num>
  <w:num w:numId="29">
    <w:abstractNumId w:val="34"/>
  </w:num>
  <w:num w:numId="30">
    <w:abstractNumId w:val="53"/>
  </w:num>
  <w:num w:numId="31">
    <w:abstractNumId w:val="15"/>
  </w:num>
  <w:num w:numId="32">
    <w:abstractNumId w:val="68"/>
  </w:num>
  <w:num w:numId="33">
    <w:abstractNumId w:val="0"/>
  </w:num>
  <w:num w:numId="34">
    <w:abstractNumId w:val="65"/>
  </w:num>
  <w:num w:numId="35">
    <w:abstractNumId w:val="60"/>
  </w:num>
  <w:num w:numId="36">
    <w:abstractNumId w:val="56"/>
  </w:num>
  <w:num w:numId="37">
    <w:abstractNumId w:val="24"/>
  </w:num>
  <w:num w:numId="38">
    <w:abstractNumId w:val="10"/>
  </w:num>
  <w:num w:numId="39">
    <w:abstractNumId w:val="48"/>
  </w:num>
  <w:num w:numId="40">
    <w:abstractNumId w:val="19"/>
  </w:num>
  <w:num w:numId="41">
    <w:abstractNumId w:val="54"/>
  </w:num>
  <w:num w:numId="42">
    <w:abstractNumId w:val="18"/>
  </w:num>
  <w:num w:numId="43">
    <w:abstractNumId w:val="39"/>
  </w:num>
  <w:num w:numId="44">
    <w:abstractNumId w:val="32"/>
  </w:num>
  <w:num w:numId="45">
    <w:abstractNumId w:val="67"/>
  </w:num>
  <w:num w:numId="46">
    <w:abstractNumId w:val="62"/>
  </w:num>
  <w:num w:numId="47">
    <w:abstractNumId w:val="2"/>
  </w:num>
  <w:num w:numId="48">
    <w:abstractNumId w:val="71"/>
  </w:num>
  <w:num w:numId="49">
    <w:abstractNumId w:val="20"/>
  </w:num>
  <w:num w:numId="50">
    <w:abstractNumId w:val="13"/>
  </w:num>
  <w:num w:numId="51">
    <w:abstractNumId w:val="72"/>
  </w:num>
  <w:num w:numId="52">
    <w:abstractNumId w:val="25"/>
  </w:num>
  <w:num w:numId="53">
    <w:abstractNumId w:val="38"/>
  </w:num>
  <w:num w:numId="54">
    <w:abstractNumId w:val="47"/>
  </w:num>
  <w:num w:numId="55">
    <w:abstractNumId w:val="6"/>
  </w:num>
  <w:num w:numId="56">
    <w:abstractNumId w:val="26"/>
  </w:num>
  <w:num w:numId="57">
    <w:abstractNumId w:val="50"/>
  </w:num>
  <w:num w:numId="58">
    <w:abstractNumId w:val="31"/>
  </w:num>
  <w:num w:numId="59">
    <w:abstractNumId w:val="22"/>
  </w:num>
  <w:num w:numId="60">
    <w:abstractNumId w:val="44"/>
  </w:num>
  <w:num w:numId="61">
    <w:abstractNumId w:val="40"/>
  </w:num>
  <w:num w:numId="62">
    <w:abstractNumId w:val="1"/>
  </w:num>
  <w:num w:numId="63">
    <w:abstractNumId w:val="61"/>
  </w:num>
  <w:num w:numId="64">
    <w:abstractNumId w:val="28"/>
  </w:num>
  <w:num w:numId="6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9"/>
  </w:num>
  <w:num w:numId="67">
    <w:abstractNumId w:val="16"/>
  </w:num>
  <w:num w:numId="68">
    <w:abstractNumId w:val="23"/>
  </w:num>
  <w:num w:numId="69">
    <w:abstractNumId w:val="55"/>
  </w:num>
  <w:num w:numId="70">
    <w:abstractNumId w:val="58"/>
  </w:num>
  <w:num w:numId="71">
    <w:abstractNumId w:val="37"/>
  </w:num>
  <w:num w:numId="72">
    <w:abstractNumId w:val="17"/>
  </w:num>
  <w:num w:numId="73">
    <w:abstractNumId w:val="29"/>
  </w:num>
  <w:num w:numId="74">
    <w:abstractNumId w:val="5"/>
  </w:num>
  <w:num w:numId="7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1"/>
  </w:num>
  <w:num w:numId="77">
    <w:abstractNumId w:val="8"/>
  </w:num>
  <w:numIdMacAtCleanup w:val="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drosa, Kurt L">
    <w15:presenceInfo w15:providerId="AD" w15:userId="S-1-5-21-795392005-3913728759-1119654287-188414"/>
  </w15:person>
  <w15:person w15:author="Worldwide, Computer Support">
    <w15:presenceInfo w15:providerId="AD" w15:userId="S-1-5-21-795392005-3913728759-1119654287-97541"/>
  </w15:person>
  <w15:person w15:author="Microsoft account">
    <w15:presenceInfo w15:providerId="Windows Live" w15:userId="1a2c3d041b3709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3C"/>
    <w:rsid w:val="00001FDF"/>
    <w:rsid w:val="00010C84"/>
    <w:rsid w:val="00011D94"/>
    <w:rsid w:val="00013771"/>
    <w:rsid w:val="00016516"/>
    <w:rsid w:val="00047955"/>
    <w:rsid w:val="000762EC"/>
    <w:rsid w:val="00080C3E"/>
    <w:rsid w:val="000A6503"/>
    <w:rsid w:val="000B6ED3"/>
    <w:rsid w:val="000C6A29"/>
    <w:rsid w:val="000D773B"/>
    <w:rsid w:val="000E2FFD"/>
    <w:rsid w:val="000F3E2E"/>
    <w:rsid w:val="000F5B0C"/>
    <w:rsid w:val="000F61EC"/>
    <w:rsid w:val="000F7874"/>
    <w:rsid w:val="001075DD"/>
    <w:rsid w:val="00131E64"/>
    <w:rsid w:val="00136474"/>
    <w:rsid w:val="00137DFC"/>
    <w:rsid w:val="00183566"/>
    <w:rsid w:val="001A2567"/>
    <w:rsid w:val="001A4B27"/>
    <w:rsid w:val="001B3765"/>
    <w:rsid w:val="001C47C4"/>
    <w:rsid w:val="001D528A"/>
    <w:rsid w:val="001E0437"/>
    <w:rsid w:val="001E452E"/>
    <w:rsid w:val="001F21A9"/>
    <w:rsid w:val="001F2D5A"/>
    <w:rsid w:val="00210936"/>
    <w:rsid w:val="00215B14"/>
    <w:rsid w:val="00222E12"/>
    <w:rsid w:val="0023221E"/>
    <w:rsid w:val="00236A19"/>
    <w:rsid w:val="00236F4D"/>
    <w:rsid w:val="00237CB9"/>
    <w:rsid w:val="00246D48"/>
    <w:rsid w:val="00266DC8"/>
    <w:rsid w:val="0027319C"/>
    <w:rsid w:val="0027666C"/>
    <w:rsid w:val="002837B9"/>
    <w:rsid w:val="002838D5"/>
    <w:rsid w:val="00295040"/>
    <w:rsid w:val="00295445"/>
    <w:rsid w:val="002A0C08"/>
    <w:rsid w:val="002A2328"/>
    <w:rsid w:val="002A3199"/>
    <w:rsid w:val="002A451C"/>
    <w:rsid w:val="002B23AC"/>
    <w:rsid w:val="002C274E"/>
    <w:rsid w:val="002C2A2B"/>
    <w:rsid w:val="002C66EC"/>
    <w:rsid w:val="002D2E80"/>
    <w:rsid w:val="002D6B4B"/>
    <w:rsid w:val="002F222E"/>
    <w:rsid w:val="002F5B35"/>
    <w:rsid w:val="00307803"/>
    <w:rsid w:val="003216F2"/>
    <w:rsid w:val="00330074"/>
    <w:rsid w:val="00334185"/>
    <w:rsid w:val="003531C6"/>
    <w:rsid w:val="0036333C"/>
    <w:rsid w:val="003777B5"/>
    <w:rsid w:val="00377B57"/>
    <w:rsid w:val="00393ED5"/>
    <w:rsid w:val="003A1F90"/>
    <w:rsid w:val="003A3992"/>
    <w:rsid w:val="003B2C73"/>
    <w:rsid w:val="003B5A44"/>
    <w:rsid w:val="003D0401"/>
    <w:rsid w:val="003E376F"/>
    <w:rsid w:val="003E6ECC"/>
    <w:rsid w:val="003F2898"/>
    <w:rsid w:val="0040117B"/>
    <w:rsid w:val="00401B8D"/>
    <w:rsid w:val="0041080D"/>
    <w:rsid w:val="00411C88"/>
    <w:rsid w:val="00415C32"/>
    <w:rsid w:val="00425861"/>
    <w:rsid w:val="00427AFD"/>
    <w:rsid w:val="004404AF"/>
    <w:rsid w:val="004459B4"/>
    <w:rsid w:val="004524B6"/>
    <w:rsid w:val="00454364"/>
    <w:rsid w:val="0047458B"/>
    <w:rsid w:val="00476662"/>
    <w:rsid w:val="00480F09"/>
    <w:rsid w:val="0049423C"/>
    <w:rsid w:val="00496020"/>
    <w:rsid w:val="004A1FDE"/>
    <w:rsid w:val="004B22F9"/>
    <w:rsid w:val="004B7095"/>
    <w:rsid w:val="004D052A"/>
    <w:rsid w:val="004E3F45"/>
    <w:rsid w:val="004E66FA"/>
    <w:rsid w:val="004F0128"/>
    <w:rsid w:val="004F6895"/>
    <w:rsid w:val="00514745"/>
    <w:rsid w:val="00523540"/>
    <w:rsid w:val="005442EE"/>
    <w:rsid w:val="00563765"/>
    <w:rsid w:val="0056428E"/>
    <w:rsid w:val="005B1E28"/>
    <w:rsid w:val="005B3EE3"/>
    <w:rsid w:val="005C0446"/>
    <w:rsid w:val="005C6919"/>
    <w:rsid w:val="005E5556"/>
    <w:rsid w:val="005E6EA8"/>
    <w:rsid w:val="005E7E68"/>
    <w:rsid w:val="005F6F4F"/>
    <w:rsid w:val="00603042"/>
    <w:rsid w:val="006177D1"/>
    <w:rsid w:val="00623E61"/>
    <w:rsid w:val="006454DA"/>
    <w:rsid w:val="00661A7E"/>
    <w:rsid w:val="00674F2B"/>
    <w:rsid w:val="006770C6"/>
    <w:rsid w:val="006823E1"/>
    <w:rsid w:val="00687807"/>
    <w:rsid w:val="0069300A"/>
    <w:rsid w:val="00695331"/>
    <w:rsid w:val="006A0056"/>
    <w:rsid w:val="006A4AD2"/>
    <w:rsid w:val="006A5311"/>
    <w:rsid w:val="006A7B2E"/>
    <w:rsid w:val="006B0F8D"/>
    <w:rsid w:val="006C0B19"/>
    <w:rsid w:val="006D7501"/>
    <w:rsid w:val="006E2AD8"/>
    <w:rsid w:val="006E7572"/>
    <w:rsid w:val="006F1680"/>
    <w:rsid w:val="006F7B0A"/>
    <w:rsid w:val="00705B8B"/>
    <w:rsid w:val="0072654B"/>
    <w:rsid w:val="00726614"/>
    <w:rsid w:val="00730C89"/>
    <w:rsid w:val="0075126D"/>
    <w:rsid w:val="00752058"/>
    <w:rsid w:val="00761296"/>
    <w:rsid w:val="007748F7"/>
    <w:rsid w:val="0079668D"/>
    <w:rsid w:val="00797ABE"/>
    <w:rsid w:val="007A6DDE"/>
    <w:rsid w:val="007D275D"/>
    <w:rsid w:val="007E1232"/>
    <w:rsid w:val="007F4C3A"/>
    <w:rsid w:val="008029B7"/>
    <w:rsid w:val="0080445F"/>
    <w:rsid w:val="008045AC"/>
    <w:rsid w:val="008055DA"/>
    <w:rsid w:val="00806362"/>
    <w:rsid w:val="00807A0E"/>
    <w:rsid w:val="0081349A"/>
    <w:rsid w:val="008200DC"/>
    <w:rsid w:val="00851141"/>
    <w:rsid w:val="008569D4"/>
    <w:rsid w:val="008620B0"/>
    <w:rsid w:val="008629D2"/>
    <w:rsid w:val="00881531"/>
    <w:rsid w:val="00883207"/>
    <w:rsid w:val="008A3318"/>
    <w:rsid w:val="008A4C1E"/>
    <w:rsid w:val="008B1D6C"/>
    <w:rsid w:val="008B533C"/>
    <w:rsid w:val="008C2667"/>
    <w:rsid w:val="008C7CBD"/>
    <w:rsid w:val="008D3681"/>
    <w:rsid w:val="008D6A1B"/>
    <w:rsid w:val="008E30FE"/>
    <w:rsid w:val="008F3F8A"/>
    <w:rsid w:val="00902E96"/>
    <w:rsid w:val="00903DAF"/>
    <w:rsid w:val="00905461"/>
    <w:rsid w:val="00907411"/>
    <w:rsid w:val="00907A6F"/>
    <w:rsid w:val="0093101C"/>
    <w:rsid w:val="00933BF3"/>
    <w:rsid w:val="00934F94"/>
    <w:rsid w:val="00946DF8"/>
    <w:rsid w:val="0095108F"/>
    <w:rsid w:val="00965F08"/>
    <w:rsid w:val="009701FC"/>
    <w:rsid w:val="009725CF"/>
    <w:rsid w:val="00976E35"/>
    <w:rsid w:val="00991ABB"/>
    <w:rsid w:val="009A19E1"/>
    <w:rsid w:val="009A2AFB"/>
    <w:rsid w:val="009B6715"/>
    <w:rsid w:val="009C2D73"/>
    <w:rsid w:val="009C2D8A"/>
    <w:rsid w:val="009C6D13"/>
    <w:rsid w:val="009D14E7"/>
    <w:rsid w:val="009D32F4"/>
    <w:rsid w:val="009D5A9E"/>
    <w:rsid w:val="009E23D7"/>
    <w:rsid w:val="009E635C"/>
    <w:rsid w:val="009F11B8"/>
    <w:rsid w:val="009F40E5"/>
    <w:rsid w:val="00A10B4F"/>
    <w:rsid w:val="00A14D0D"/>
    <w:rsid w:val="00A21052"/>
    <w:rsid w:val="00A22579"/>
    <w:rsid w:val="00A27CEA"/>
    <w:rsid w:val="00A3358A"/>
    <w:rsid w:val="00A5529A"/>
    <w:rsid w:val="00A758E6"/>
    <w:rsid w:val="00A87FD3"/>
    <w:rsid w:val="00A912D7"/>
    <w:rsid w:val="00AA137B"/>
    <w:rsid w:val="00AA1A03"/>
    <w:rsid w:val="00AA5799"/>
    <w:rsid w:val="00AB204F"/>
    <w:rsid w:val="00AB6AA5"/>
    <w:rsid w:val="00AB7C8E"/>
    <w:rsid w:val="00AC2E2B"/>
    <w:rsid w:val="00AC6E8D"/>
    <w:rsid w:val="00AC73B1"/>
    <w:rsid w:val="00AE36C1"/>
    <w:rsid w:val="00AE3F8F"/>
    <w:rsid w:val="00AE67AA"/>
    <w:rsid w:val="00AF09A8"/>
    <w:rsid w:val="00AF6743"/>
    <w:rsid w:val="00B01A79"/>
    <w:rsid w:val="00B07D4F"/>
    <w:rsid w:val="00B10400"/>
    <w:rsid w:val="00B16E89"/>
    <w:rsid w:val="00B264BB"/>
    <w:rsid w:val="00B424E8"/>
    <w:rsid w:val="00B73BFE"/>
    <w:rsid w:val="00B95F48"/>
    <w:rsid w:val="00BA1EBC"/>
    <w:rsid w:val="00BA528C"/>
    <w:rsid w:val="00BA67B0"/>
    <w:rsid w:val="00BC1039"/>
    <w:rsid w:val="00BD2E1A"/>
    <w:rsid w:val="00BD408D"/>
    <w:rsid w:val="00BE0A5E"/>
    <w:rsid w:val="00BE23D6"/>
    <w:rsid w:val="00BE5574"/>
    <w:rsid w:val="00C25759"/>
    <w:rsid w:val="00C44481"/>
    <w:rsid w:val="00C44760"/>
    <w:rsid w:val="00C533C6"/>
    <w:rsid w:val="00C73AE9"/>
    <w:rsid w:val="00C805E2"/>
    <w:rsid w:val="00CA61F5"/>
    <w:rsid w:val="00CA7225"/>
    <w:rsid w:val="00CB000E"/>
    <w:rsid w:val="00CB12C7"/>
    <w:rsid w:val="00CB4883"/>
    <w:rsid w:val="00CB4E53"/>
    <w:rsid w:val="00CB60CF"/>
    <w:rsid w:val="00CB6413"/>
    <w:rsid w:val="00CB6BE3"/>
    <w:rsid w:val="00CB7113"/>
    <w:rsid w:val="00CC02F0"/>
    <w:rsid w:val="00CD4942"/>
    <w:rsid w:val="00CD7958"/>
    <w:rsid w:val="00CE56EE"/>
    <w:rsid w:val="00CF15DD"/>
    <w:rsid w:val="00D0170C"/>
    <w:rsid w:val="00D1490D"/>
    <w:rsid w:val="00D20443"/>
    <w:rsid w:val="00D20F52"/>
    <w:rsid w:val="00D26AA5"/>
    <w:rsid w:val="00D35E42"/>
    <w:rsid w:val="00D53915"/>
    <w:rsid w:val="00D54E54"/>
    <w:rsid w:val="00D5595C"/>
    <w:rsid w:val="00D56BCB"/>
    <w:rsid w:val="00D75003"/>
    <w:rsid w:val="00D75BB3"/>
    <w:rsid w:val="00D762B4"/>
    <w:rsid w:val="00D91748"/>
    <w:rsid w:val="00D92F93"/>
    <w:rsid w:val="00D976A1"/>
    <w:rsid w:val="00DA097E"/>
    <w:rsid w:val="00DA50F3"/>
    <w:rsid w:val="00DA597C"/>
    <w:rsid w:val="00DB0A25"/>
    <w:rsid w:val="00DC13B7"/>
    <w:rsid w:val="00DD3E5E"/>
    <w:rsid w:val="00DE7BD2"/>
    <w:rsid w:val="00DF082B"/>
    <w:rsid w:val="00DF17E3"/>
    <w:rsid w:val="00DF27D7"/>
    <w:rsid w:val="00E24762"/>
    <w:rsid w:val="00E2661B"/>
    <w:rsid w:val="00E304DE"/>
    <w:rsid w:val="00E362A7"/>
    <w:rsid w:val="00E37544"/>
    <w:rsid w:val="00E45B03"/>
    <w:rsid w:val="00E53C3A"/>
    <w:rsid w:val="00E76DCE"/>
    <w:rsid w:val="00E8669A"/>
    <w:rsid w:val="00E904E6"/>
    <w:rsid w:val="00E920CE"/>
    <w:rsid w:val="00E96EC7"/>
    <w:rsid w:val="00EA2A49"/>
    <w:rsid w:val="00EA5AC7"/>
    <w:rsid w:val="00EB093E"/>
    <w:rsid w:val="00EC62A0"/>
    <w:rsid w:val="00ED4836"/>
    <w:rsid w:val="00EE62F2"/>
    <w:rsid w:val="00EE7754"/>
    <w:rsid w:val="00EF3D6D"/>
    <w:rsid w:val="00EF5389"/>
    <w:rsid w:val="00F04B01"/>
    <w:rsid w:val="00F54535"/>
    <w:rsid w:val="00F64C82"/>
    <w:rsid w:val="00F82609"/>
    <w:rsid w:val="00F94E14"/>
    <w:rsid w:val="00F96768"/>
    <w:rsid w:val="00FA2999"/>
    <w:rsid w:val="00FB1B2F"/>
    <w:rsid w:val="00FB57CA"/>
    <w:rsid w:val="00FD5FEB"/>
    <w:rsid w:val="00FD7584"/>
    <w:rsid w:val="00FD7624"/>
    <w:rsid w:val="00FF04B1"/>
    <w:rsid w:val="00FF1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F733A"/>
  <w15:docId w15:val="{2D2FF240-84AF-4691-9533-1045AD75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E68"/>
  </w:style>
  <w:style w:type="paragraph" w:styleId="Heading1">
    <w:name w:val="heading 1"/>
    <w:basedOn w:val="Normal"/>
    <w:next w:val="Normal"/>
    <w:link w:val="Heading1Char"/>
    <w:uiPriority w:val="9"/>
    <w:qFormat/>
    <w:rsid w:val="0056428E"/>
    <w:pPr>
      <w:keepNext/>
      <w:keepLines/>
      <w:spacing w:before="24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330074"/>
    <w:pPr>
      <w:keepNext/>
      <w:keepLines/>
      <w:spacing w:before="40"/>
      <w:outlineLvl w:val="1"/>
    </w:pPr>
    <w:rPr>
      <w:rFonts w:ascii="Times New Roman" w:eastAsiaTheme="majorEastAsia" w:hAnsi="Times New Roman" w:cstheme="majorBidi"/>
      <w:sz w:val="22"/>
      <w:szCs w:val="26"/>
    </w:rPr>
  </w:style>
  <w:style w:type="paragraph" w:styleId="Heading3">
    <w:name w:val="heading 3"/>
    <w:basedOn w:val="Normal"/>
    <w:next w:val="Normal"/>
    <w:link w:val="Heading3Char"/>
    <w:uiPriority w:val="9"/>
    <w:unhideWhenUsed/>
    <w:qFormat/>
    <w:rsid w:val="0040117B"/>
    <w:pPr>
      <w:keepNext/>
      <w:keepLines/>
      <w:spacing w:before="40"/>
      <w:outlineLvl w:val="2"/>
    </w:pPr>
    <w:rPr>
      <w:rFonts w:asciiTheme="majorHAnsi" w:eastAsiaTheme="majorEastAsia" w:hAnsiTheme="majorHAnsi" w:cstheme="majorBidi"/>
      <w:color w:val="243F60" w:themeColor="accent1" w:themeShade="7F"/>
      <w:sz w:val="22"/>
    </w:rPr>
  </w:style>
  <w:style w:type="paragraph" w:styleId="Heading4">
    <w:name w:val="heading 4"/>
    <w:basedOn w:val="Normal"/>
    <w:next w:val="Normal"/>
    <w:link w:val="Heading4Char"/>
    <w:uiPriority w:val="9"/>
    <w:unhideWhenUsed/>
    <w:qFormat/>
    <w:rsid w:val="0040117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E376F"/>
    <w:pPr>
      <w:numPr>
        <w:numId w:val="63"/>
      </w:numPr>
      <w:spacing w:after="160" w:line="259" w:lineRule="auto"/>
      <w:contextualSpacing/>
    </w:pPr>
    <w:rPr>
      <w:rFonts w:eastAsiaTheme="minorHAnsi"/>
      <w:sz w:val="22"/>
      <w:szCs w:val="22"/>
    </w:rPr>
  </w:style>
  <w:style w:type="character" w:customStyle="1" w:styleId="Heading1Char">
    <w:name w:val="Heading 1 Char"/>
    <w:basedOn w:val="DefaultParagraphFont"/>
    <w:link w:val="Heading1"/>
    <w:uiPriority w:val="9"/>
    <w:rsid w:val="0056428E"/>
    <w:rPr>
      <w:rFonts w:ascii="Times New Roman" w:eastAsiaTheme="majorEastAsia" w:hAnsi="Times New Roman" w:cstheme="majorBidi"/>
      <w:sz w:val="28"/>
      <w:szCs w:val="32"/>
    </w:rPr>
  </w:style>
  <w:style w:type="paragraph" w:styleId="NoSpacing">
    <w:name w:val="No Spacing"/>
    <w:uiPriority w:val="1"/>
    <w:qFormat/>
    <w:rsid w:val="00883207"/>
  </w:style>
  <w:style w:type="character" w:customStyle="1" w:styleId="Heading2Char">
    <w:name w:val="Heading 2 Char"/>
    <w:basedOn w:val="DefaultParagraphFont"/>
    <w:link w:val="Heading2"/>
    <w:uiPriority w:val="9"/>
    <w:rsid w:val="00330074"/>
    <w:rPr>
      <w:rFonts w:ascii="Times New Roman" w:eastAsiaTheme="majorEastAsia" w:hAnsi="Times New Roman" w:cstheme="majorBidi"/>
      <w:sz w:val="22"/>
      <w:szCs w:val="26"/>
    </w:rPr>
  </w:style>
  <w:style w:type="paragraph" w:styleId="TOCHeading">
    <w:name w:val="TOC Heading"/>
    <w:basedOn w:val="Heading1"/>
    <w:next w:val="Normal"/>
    <w:uiPriority w:val="39"/>
    <w:unhideWhenUsed/>
    <w:qFormat/>
    <w:rsid w:val="00674F2B"/>
    <w:pPr>
      <w:spacing w:line="259" w:lineRule="auto"/>
      <w:outlineLvl w:val="9"/>
    </w:pPr>
  </w:style>
  <w:style w:type="paragraph" w:styleId="TOC1">
    <w:name w:val="toc 1"/>
    <w:basedOn w:val="Normal"/>
    <w:next w:val="Normal"/>
    <w:autoRedefine/>
    <w:uiPriority w:val="39"/>
    <w:unhideWhenUsed/>
    <w:rsid w:val="00B10400"/>
    <w:pPr>
      <w:tabs>
        <w:tab w:val="left" w:pos="480"/>
        <w:tab w:val="right" w:leader="dot" w:pos="8630"/>
      </w:tabs>
      <w:ind w:left="270" w:hanging="270"/>
    </w:pPr>
    <w:rPr>
      <w:rFonts w:ascii="Times New Roman" w:hAnsi="Times New Roman"/>
    </w:rPr>
  </w:style>
  <w:style w:type="paragraph" w:styleId="TOC2">
    <w:name w:val="toc 2"/>
    <w:basedOn w:val="Normal"/>
    <w:next w:val="Normal"/>
    <w:autoRedefine/>
    <w:uiPriority w:val="39"/>
    <w:unhideWhenUsed/>
    <w:rsid w:val="00C805E2"/>
    <w:pPr>
      <w:tabs>
        <w:tab w:val="left" w:pos="880"/>
        <w:tab w:val="right" w:leader="dot" w:pos="8630"/>
      </w:tabs>
      <w:ind w:left="720" w:hanging="480"/>
      <w:pPrChange w:id="0" w:author="Merissa Roth" w:date="2014-09-18T19:49:00Z">
        <w:pPr>
          <w:ind w:left="240"/>
        </w:pPr>
      </w:pPrChange>
    </w:pPr>
    <w:rPr>
      <w:rFonts w:ascii="Times New Roman" w:hAnsi="Times New Roman"/>
      <w:sz w:val="22"/>
      <w:rPrChange w:id="0" w:author="Merissa Roth" w:date="2014-09-18T19:49:00Z">
        <w:rPr>
          <w:rFonts w:eastAsiaTheme="minorEastAsia" w:cstheme="minorBidi"/>
          <w:sz w:val="22"/>
          <w:szCs w:val="24"/>
          <w:lang w:val="en-US" w:eastAsia="en-US" w:bidi="ar-SA"/>
        </w:rPr>
      </w:rPrChange>
    </w:rPr>
  </w:style>
  <w:style w:type="character" w:styleId="Hyperlink">
    <w:name w:val="Hyperlink"/>
    <w:basedOn w:val="DefaultParagraphFont"/>
    <w:uiPriority w:val="99"/>
    <w:unhideWhenUsed/>
    <w:rsid w:val="00674F2B"/>
    <w:rPr>
      <w:color w:val="0000FF" w:themeColor="hyperlink"/>
      <w:u w:val="single"/>
    </w:rPr>
  </w:style>
  <w:style w:type="character" w:customStyle="1" w:styleId="oneclick-link">
    <w:name w:val="oneclick-link"/>
    <w:basedOn w:val="DefaultParagraphFont"/>
    <w:rsid w:val="00B95F48"/>
  </w:style>
  <w:style w:type="table" w:styleId="TableGrid">
    <w:name w:val="Table Grid"/>
    <w:basedOn w:val="TableNormal"/>
    <w:uiPriority w:val="59"/>
    <w:rsid w:val="00F54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117B"/>
    <w:rPr>
      <w:rFonts w:asciiTheme="majorHAnsi" w:eastAsiaTheme="majorEastAsia" w:hAnsiTheme="majorHAnsi" w:cstheme="majorBidi"/>
      <w:color w:val="243F60" w:themeColor="accent1" w:themeShade="7F"/>
      <w:sz w:val="22"/>
    </w:rPr>
  </w:style>
  <w:style w:type="character" w:customStyle="1" w:styleId="Heading4Char">
    <w:name w:val="Heading 4 Char"/>
    <w:basedOn w:val="DefaultParagraphFont"/>
    <w:link w:val="Heading4"/>
    <w:uiPriority w:val="9"/>
    <w:rsid w:val="0040117B"/>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6428E"/>
    <w:pPr>
      <w:tabs>
        <w:tab w:val="center" w:pos="4680"/>
        <w:tab w:val="right" w:pos="9360"/>
      </w:tabs>
    </w:pPr>
  </w:style>
  <w:style w:type="character" w:customStyle="1" w:styleId="HeaderChar">
    <w:name w:val="Header Char"/>
    <w:basedOn w:val="DefaultParagraphFont"/>
    <w:link w:val="Header"/>
    <w:uiPriority w:val="99"/>
    <w:rsid w:val="0056428E"/>
  </w:style>
  <w:style w:type="paragraph" w:styleId="Footer">
    <w:name w:val="footer"/>
    <w:basedOn w:val="Normal"/>
    <w:link w:val="FooterChar"/>
    <w:uiPriority w:val="99"/>
    <w:unhideWhenUsed/>
    <w:rsid w:val="0056428E"/>
    <w:pPr>
      <w:tabs>
        <w:tab w:val="center" w:pos="4680"/>
        <w:tab w:val="right" w:pos="9360"/>
      </w:tabs>
    </w:pPr>
  </w:style>
  <w:style w:type="character" w:customStyle="1" w:styleId="FooterChar">
    <w:name w:val="Footer Char"/>
    <w:basedOn w:val="DefaultParagraphFont"/>
    <w:link w:val="Footer"/>
    <w:uiPriority w:val="99"/>
    <w:rsid w:val="0056428E"/>
  </w:style>
  <w:style w:type="paragraph" w:styleId="TOC3">
    <w:name w:val="toc 3"/>
    <w:basedOn w:val="Normal"/>
    <w:next w:val="Normal"/>
    <w:autoRedefine/>
    <w:uiPriority w:val="39"/>
    <w:unhideWhenUsed/>
    <w:rsid w:val="000F61EC"/>
    <w:pPr>
      <w:ind w:left="480"/>
    </w:pPr>
    <w:rPr>
      <w:rFonts w:ascii="Times New Roman" w:hAnsi="Times New Roman"/>
      <w:sz w:val="20"/>
    </w:rPr>
  </w:style>
  <w:style w:type="character" w:customStyle="1" w:styleId="hvr">
    <w:name w:val="hvr"/>
    <w:basedOn w:val="DefaultParagraphFont"/>
    <w:rsid w:val="00761296"/>
  </w:style>
  <w:style w:type="character" w:customStyle="1" w:styleId="apple-converted-space">
    <w:name w:val="apple-converted-space"/>
    <w:basedOn w:val="DefaultParagraphFont"/>
    <w:rsid w:val="00761296"/>
  </w:style>
  <w:style w:type="paragraph" w:styleId="FootnoteText">
    <w:name w:val="footnote text"/>
    <w:basedOn w:val="Normal"/>
    <w:link w:val="FootnoteTextChar"/>
    <w:uiPriority w:val="99"/>
    <w:semiHidden/>
    <w:unhideWhenUsed/>
    <w:rsid w:val="00307803"/>
    <w:rPr>
      <w:sz w:val="20"/>
      <w:szCs w:val="20"/>
    </w:rPr>
  </w:style>
  <w:style w:type="character" w:customStyle="1" w:styleId="FootnoteTextChar">
    <w:name w:val="Footnote Text Char"/>
    <w:basedOn w:val="DefaultParagraphFont"/>
    <w:link w:val="FootnoteText"/>
    <w:uiPriority w:val="99"/>
    <w:semiHidden/>
    <w:rsid w:val="00307803"/>
    <w:rPr>
      <w:sz w:val="20"/>
      <w:szCs w:val="20"/>
    </w:rPr>
  </w:style>
  <w:style w:type="character" w:styleId="FootnoteReference">
    <w:name w:val="footnote reference"/>
    <w:basedOn w:val="DefaultParagraphFont"/>
    <w:uiPriority w:val="99"/>
    <w:semiHidden/>
    <w:unhideWhenUsed/>
    <w:rsid w:val="00307803"/>
    <w:rPr>
      <w:vertAlign w:val="superscript"/>
    </w:rPr>
  </w:style>
  <w:style w:type="paragraph" w:styleId="EndnoteText">
    <w:name w:val="endnote text"/>
    <w:basedOn w:val="Normal"/>
    <w:link w:val="EndnoteTextChar"/>
    <w:uiPriority w:val="99"/>
    <w:semiHidden/>
    <w:unhideWhenUsed/>
    <w:rsid w:val="00307803"/>
    <w:rPr>
      <w:sz w:val="20"/>
      <w:szCs w:val="20"/>
    </w:rPr>
  </w:style>
  <w:style w:type="character" w:customStyle="1" w:styleId="EndnoteTextChar">
    <w:name w:val="Endnote Text Char"/>
    <w:basedOn w:val="DefaultParagraphFont"/>
    <w:link w:val="EndnoteText"/>
    <w:uiPriority w:val="99"/>
    <w:semiHidden/>
    <w:rsid w:val="00307803"/>
    <w:rPr>
      <w:sz w:val="20"/>
      <w:szCs w:val="20"/>
    </w:rPr>
  </w:style>
  <w:style w:type="character" w:styleId="EndnoteReference">
    <w:name w:val="endnote reference"/>
    <w:basedOn w:val="DefaultParagraphFont"/>
    <w:uiPriority w:val="99"/>
    <w:semiHidden/>
    <w:unhideWhenUsed/>
    <w:rsid w:val="00307803"/>
    <w:rPr>
      <w:vertAlign w:val="superscript"/>
    </w:rPr>
  </w:style>
  <w:style w:type="table" w:customStyle="1" w:styleId="PlainTable51">
    <w:name w:val="Plain Table 51"/>
    <w:basedOn w:val="TableNormal"/>
    <w:uiPriority w:val="99"/>
    <w:rsid w:val="004D05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9C2D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D8A"/>
    <w:rPr>
      <w:rFonts w:ascii="Lucida Grande" w:hAnsi="Lucida Grande" w:cs="Lucida Grande"/>
      <w:sz w:val="18"/>
      <w:szCs w:val="18"/>
    </w:rPr>
  </w:style>
  <w:style w:type="paragraph" w:customStyle="1" w:styleId="TableStyle3">
    <w:name w:val="Table Style 3"/>
    <w:rsid w:val="00D26AA5"/>
    <w:pPr>
      <w:pBdr>
        <w:top w:val="nil"/>
        <w:left w:val="nil"/>
        <w:bottom w:val="nil"/>
        <w:right w:val="nil"/>
        <w:between w:val="nil"/>
        <w:bar w:val="nil"/>
      </w:pBdr>
    </w:pPr>
    <w:rPr>
      <w:rFonts w:ascii="Helvetica" w:eastAsia="Helvetica" w:hAnsi="Helvetica" w:cs="Helvetica"/>
      <w:color w:val="FEFFFE"/>
      <w:sz w:val="20"/>
      <w:szCs w:val="20"/>
      <w:bdr w:val="nil"/>
    </w:rPr>
  </w:style>
  <w:style w:type="paragraph" w:customStyle="1" w:styleId="TableStyle2">
    <w:name w:val="Table Style 2"/>
    <w:rsid w:val="00D26AA5"/>
    <w:pPr>
      <w:pBdr>
        <w:top w:val="nil"/>
        <w:left w:val="nil"/>
        <w:bottom w:val="nil"/>
        <w:right w:val="nil"/>
        <w:between w:val="nil"/>
        <w:bar w:val="nil"/>
      </w:pBdr>
    </w:pPr>
    <w:rPr>
      <w:rFonts w:ascii="Helvetica" w:eastAsia="Helvetica" w:hAnsi="Helvetica" w:cs="Helvetica"/>
      <w:color w:val="000000"/>
      <w:sz w:val="20"/>
      <w:szCs w:val="20"/>
      <w:bdr w:val="nil"/>
    </w:rPr>
  </w:style>
  <w:style w:type="paragraph" w:customStyle="1" w:styleId="Body">
    <w:name w:val="Body"/>
    <w:rsid w:val="00D26AA5"/>
    <w:pPr>
      <w:pBdr>
        <w:top w:val="nil"/>
        <w:left w:val="nil"/>
        <w:bottom w:val="nil"/>
        <w:right w:val="nil"/>
        <w:between w:val="nil"/>
        <w:bar w:val="nil"/>
      </w:pBdr>
    </w:pPr>
    <w:rPr>
      <w:rFonts w:ascii="Cambria" w:eastAsia="Cambria" w:hAnsi="Cambria" w:cs="Cambria"/>
      <w:color w:val="000000"/>
      <w:u w:color="000000"/>
      <w:bdr w:val="nil"/>
    </w:rPr>
  </w:style>
  <w:style w:type="numbering" w:customStyle="1" w:styleId="List9">
    <w:name w:val="List 9"/>
    <w:basedOn w:val="NoList"/>
    <w:rsid w:val="00215B14"/>
    <w:pPr>
      <w:numPr>
        <w:numId w:val="15"/>
      </w:numPr>
    </w:pPr>
  </w:style>
  <w:style w:type="paragraph" w:styleId="Caption">
    <w:name w:val="caption"/>
    <w:basedOn w:val="Normal"/>
    <w:next w:val="Normal"/>
    <w:uiPriority w:val="35"/>
    <w:unhideWhenUsed/>
    <w:qFormat/>
    <w:rsid w:val="00CA7225"/>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730C89"/>
    <w:rPr>
      <w:color w:val="800080" w:themeColor="followedHyperlink"/>
      <w:u w:val="single"/>
    </w:rPr>
  </w:style>
  <w:style w:type="paragraph" w:styleId="TableofFigures">
    <w:name w:val="table of figures"/>
    <w:basedOn w:val="Normal"/>
    <w:next w:val="Normal"/>
    <w:uiPriority w:val="99"/>
    <w:unhideWhenUsed/>
    <w:rsid w:val="00CB000E"/>
  </w:style>
  <w:style w:type="paragraph" w:customStyle="1" w:styleId="Default">
    <w:name w:val="Default"/>
    <w:rsid w:val="000A6503"/>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15248">
      <w:bodyDiv w:val="1"/>
      <w:marLeft w:val="0"/>
      <w:marRight w:val="0"/>
      <w:marTop w:val="0"/>
      <w:marBottom w:val="0"/>
      <w:divBdr>
        <w:top w:val="none" w:sz="0" w:space="0" w:color="auto"/>
        <w:left w:val="none" w:sz="0" w:space="0" w:color="auto"/>
        <w:bottom w:val="none" w:sz="0" w:space="0" w:color="auto"/>
        <w:right w:val="none" w:sz="0" w:space="0" w:color="auto"/>
      </w:divBdr>
      <w:divsChild>
        <w:div w:id="1822774469">
          <w:marLeft w:val="446"/>
          <w:marRight w:val="0"/>
          <w:marTop w:val="0"/>
          <w:marBottom w:val="200"/>
          <w:divBdr>
            <w:top w:val="none" w:sz="0" w:space="0" w:color="auto"/>
            <w:left w:val="none" w:sz="0" w:space="0" w:color="auto"/>
            <w:bottom w:val="none" w:sz="0" w:space="0" w:color="auto"/>
            <w:right w:val="none" w:sz="0" w:space="0" w:color="auto"/>
          </w:divBdr>
        </w:div>
      </w:divsChild>
    </w:div>
    <w:div w:id="1228151375">
      <w:bodyDiv w:val="1"/>
      <w:marLeft w:val="0"/>
      <w:marRight w:val="0"/>
      <w:marTop w:val="0"/>
      <w:marBottom w:val="0"/>
      <w:divBdr>
        <w:top w:val="none" w:sz="0" w:space="0" w:color="auto"/>
        <w:left w:val="none" w:sz="0" w:space="0" w:color="auto"/>
        <w:bottom w:val="none" w:sz="0" w:space="0" w:color="auto"/>
        <w:right w:val="none" w:sz="0" w:space="0" w:color="auto"/>
      </w:divBdr>
      <w:divsChild>
        <w:div w:id="498666192">
          <w:marLeft w:val="0"/>
          <w:marRight w:val="0"/>
          <w:marTop w:val="0"/>
          <w:marBottom w:val="0"/>
          <w:divBdr>
            <w:top w:val="none" w:sz="0" w:space="0" w:color="auto"/>
            <w:left w:val="none" w:sz="0" w:space="0" w:color="auto"/>
            <w:bottom w:val="none" w:sz="0" w:space="0" w:color="auto"/>
            <w:right w:val="none" w:sz="0" w:space="0" w:color="auto"/>
          </w:divBdr>
        </w:div>
        <w:div w:id="1253856627">
          <w:marLeft w:val="0"/>
          <w:marRight w:val="0"/>
          <w:marTop w:val="0"/>
          <w:marBottom w:val="0"/>
          <w:divBdr>
            <w:top w:val="none" w:sz="0" w:space="0" w:color="auto"/>
            <w:left w:val="none" w:sz="0" w:space="0" w:color="auto"/>
            <w:bottom w:val="none" w:sz="0" w:space="0" w:color="auto"/>
            <w:right w:val="none" w:sz="0" w:space="0" w:color="auto"/>
          </w:divBdr>
        </w:div>
        <w:div w:id="1027877307">
          <w:marLeft w:val="0"/>
          <w:marRight w:val="0"/>
          <w:marTop w:val="0"/>
          <w:marBottom w:val="0"/>
          <w:divBdr>
            <w:top w:val="none" w:sz="0" w:space="0" w:color="auto"/>
            <w:left w:val="none" w:sz="0" w:space="0" w:color="auto"/>
            <w:bottom w:val="none" w:sz="0" w:space="0" w:color="auto"/>
            <w:right w:val="none" w:sz="0" w:space="0" w:color="auto"/>
          </w:divBdr>
        </w:div>
        <w:div w:id="2099131731">
          <w:marLeft w:val="0"/>
          <w:marRight w:val="0"/>
          <w:marTop w:val="0"/>
          <w:marBottom w:val="0"/>
          <w:divBdr>
            <w:top w:val="none" w:sz="0" w:space="0" w:color="auto"/>
            <w:left w:val="none" w:sz="0" w:space="0" w:color="auto"/>
            <w:bottom w:val="none" w:sz="0" w:space="0" w:color="auto"/>
            <w:right w:val="none" w:sz="0" w:space="0" w:color="auto"/>
          </w:divBdr>
        </w:div>
        <w:div w:id="1426993928">
          <w:marLeft w:val="0"/>
          <w:marRight w:val="0"/>
          <w:marTop w:val="0"/>
          <w:marBottom w:val="0"/>
          <w:divBdr>
            <w:top w:val="none" w:sz="0" w:space="0" w:color="auto"/>
            <w:left w:val="none" w:sz="0" w:space="0" w:color="auto"/>
            <w:bottom w:val="none" w:sz="0" w:space="0" w:color="auto"/>
            <w:right w:val="none" w:sz="0" w:space="0" w:color="auto"/>
          </w:divBdr>
        </w:div>
        <w:div w:id="1208107215">
          <w:marLeft w:val="0"/>
          <w:marRight w:val="0"/>
          <w:marTop w:val="0"/>
          <w:marBottom w:val="0"/>
          <w:divBdr>
            <w:top w:val="none" w:sz="0" w:space="0" w:color="auto"/>
            <w:left w:val="none" w:sz="0" w:space="0" w:color="auto"/>
            <w:bottom w:val="none" w:sz="0" w:space="0" w:color="auto"/>
            <w:right w:val="none" w:sz="0" w:space="0" w:color="auto"/>
          </w:divBdr>
        </w:div>
        <w:div w:id="1828011255">
          <w:marLeft w:val="0"/>
          <w:marRight w:val="0"/>
          <w:marTop w:val="0"/>
          <w:marBottom w:val="0"/>
          <w:divBdr>
            <w:top w:val="none" w:sz="0" w:space="0" w:color="auto"/>
            <w:left w:val="none" w:sz="0" w:space="0" w:color="auto"/>
            <w:bottom w:val="none" w:sz="0" w:space="0" w:color="auto"/>
            <w:right w:val="none" w:sz="0" w:space="0" w:color="auto"/>
          </w:divBdr>
        </w:div>
        <w:div w:id="1688211707">
          <w:marLeft w:val="0"/>
          <w:marRight w:val="0"/>
          <w:marTop w:val="0"/>
          <w:marBottom w:val="0"/>
          <w:divBdr>
            <w:top w:val="none" w:sz="0" w:space="0" w:color="auto"/>
            <w:left w:val="none" w:sz="0" w:space="0" w:color="auto"/>
            <w:bottom w:val="none" w:sz="0" w:space="0" w:color="auto"/>
            <w:right w:val="none" w:sz="0" w:space="0" w:color="auto"/>
          </w:divBdr>
        </w:div>
        <w:div w:id="1957758851">
          <w:marLeft w:val="0"/>
          <w:marRight w:val="0"/>
          <w:marTop w:val="0"/>
          <w:marBottom w:val="0"/>
          <w:divBdr>
            <w:top w:val="none" w:sz="0" w:space="0" w:color="auto"/>
            <w:left w:val="none" w:sz="0" w:space="0" w:color="auto"/>
            <w:bottom w:val="none" w:sz="0" w:space="0" w:color="auto"/>
            <w:right w:val="none" w:sz="0" w:space="0" w:color="auto"/>
          </w:divBdr>
        </w:div>
      </w:divsChild>
    </w:div>
    <w:div w:id="1735860028">
      <w:bodyDiv w:val="1"/>
      <w:marLeft w:val="0"/>
      <w:marRight w:val="0"/>
      <w:marTop w:val="0"/>
      <w:marBottom w:val="0"/>
      <w:divBdr>
        <w:top w:val="none" w:sz="0" w:space="0" w:color="auto"/>
        <w:left w:val="none" w:sz="0" w:space="0" w:color="auto"/>
        <w:bottom w:val="none" w:sz="0" w:space="0" w:color="auto"/>
        <w:right w:val="none" w:sz="0" w:space="0" w:color="auto"/>
      </w:divBdr>
      <w:divsChild>
        <w:div w:id="1900088443">
          <w:marLeft w:val="0"/>
          <w:marRight w:val="0"/>
          <w:marTop w:val="0"/>
          <w:marBottom w:val="0"/>
          <w:divBdr>
            <w:top w:val="none" w:sz="0" w:space="0" w:color="auto"/>
            <w:left w:val="none" w:sz="0" w:space="0" w:color="auto"/>
            <w:bottom w:val="none" w:sz="0" w:space="0" w:color="auto"/>
            <w:right w:val="none" w:sz="0" w:space="0" w:color="auto"/>
          </w:divBdr>
        </w:div>
        <w:div w:id="1181773989">
          <w:marLeft w:val="0"/>
          <w:marRight w:val="0"/>
          <w:marTop w:val="0"/>
          <w:marBottom w:val="0"/>
          <w:divBdr>
            <w:top w:val="none" w:sz="0" w:space="0" w:color="auto"/>
            <w:left w:val="none" w:sz="0" w:space="0" w:color="auto"/>
            <w:bottom w:val="none" w:sz="0" w:space="0" w:color="auto"/>
            <w:right w:val="none" w:sz="0" w:space="0" w:color="auto"/>
          </w:divBdr>
        </w:div>
        <w:div w:id="339090481">
          <w:marLeft w:val="0"/>
          <w:marRight w:val="0"/>
          <w:marTop w:val="0"/>
          <w:marBottom w:val="0"/>
          <w:divBdr>
            <w:top w:val="none" w:sz="0" w:space="0" w:color="auto"/>
            <w:left w:val="none" w:sz="0" w:space="0" w:color="auto"/>
            <w:bottom w:val="none" w:sz="0" w:space="0" w:color="auto"/>
            <w:right w:val="none" w:sz="0" w:space="0" w:color="auto"/>
          </w:divBdr>
        </w:div>
        <w:div w:id="322708795">
          <w:marLeft w:val="0"/>
          <w:marRight w:val="0"/>
          <w:marTop w:val="0"/>
          <w:marBottom w:val="0"/>
          <w:divBdr>
            <w:top w:val="none" w:sz="0" w:space="0" w:color="auto"/>
            <w:left w:val="none" w:sz="0" w:space="0" w:color="auto"/>
            <w:bottom w:val="none" w:sz="0" w:space="0" w:color="auto"/>
            <w:right w:val="none" w:sz="0" w:space="0" w:color="auto"/>
          </w:divBdr>
        </w:div>
        <w:div w:id="1293249867">
          <w:marLeft w:val="0"/>
          <w:marRight w:val="0"/>
          <w:marTop w:val="0"/>
          <w:marBottom w:val="0"/>
          <w:divBdr>
            <w:top w:val="none" w:sz="0" w:space="0" w:color="auto"/>
            <w:left w:val="none" w:sz="0" w:space="0" w:color="auto"/>
            <w:bottom w:val="none" w:sz="0" w:space="0" w:color="auto"/>
            <w:right w:val="none" w:sz="0" w:space="0" w:color="auto"/>
          </w:divBdr>
        </w:div>
        <w:div w:id="1900048573">
          <w:marLeft w:val="0"/>
          <w:marRight w:val="0"/>
          <w:marTop w:val="0"/>
          <w:marBottom w:val="0"/>
          <w:divBdr>
            <w:top w:val="none" w:sz="0" w:space="0" w:color="auto"/>
            <w:left w:val="none" w:sz="0" w:space="0" w:color="auto"/>
            <w:bottom w:val="none" w:sz="0" w:space="0" w:color="auto"/>
            <w:right w:val="none" w:sz="0" w:space="0" w:color="auto"/>
          </w:divBdr>
        </w:div>
        <w:div w:id="482739347">
          <w:marLeft w:val="0"/>
          <w:marRight w:val="0"/>
          <w:marTop w:val="0"/>
          <w:marBottom w:val="0"/>
          <w:divBdr>
            <w:top w:val="none" w:sz="0" w:space="0" w:color="auto"/>
            <w:left w:val="none" w:sz="0" w:space="0" w:color="auto"/>
            <w:bottom w:val="none" w:sz="0" w:space="0" w:color="auto"/>
            <w:right w:val="none" w:sz="0" w:space="0" w:color="auto"/>
          </w:divBdr>
        </w:div>
        <w:div w:id="93865474">
          <w:marLeft w:val="0"/>
          <w:marRight w:val="0"/>
          <w:marTop w:val="0"/>
          <w:marBottom w:val="0"/>
          <w:divBdr>
            <w:top w:val="none" w:sz="0" w:space="0" w:color="auto"/>
            <w:left w:val="none" w:sz="0" w:space="0" w:color="auto"/>
            <w:bottom w:val="none" w:sz="0" w:space="0" w:color="auto"/>
            <w:right w:val="none" w:sz="0" w:space="0" w:color="auto"/>
          </w:divBdr>
        </w:div>
        <w:div w:id="13043118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94C48-14F4-4575-972D-D7F96AA5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38</Pages>
  <Words>7750</Words>
  <Characters>44179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Bogran</dc:creator>
  <cp:keywords/>
  <dc:description/>
  <cp:lastModifiedBy>Tan, Kok Peng</cp:lastModifiedBy>
  <cp:revision>3</cp:revision>
  <cp:lastPrinted>2014-09-19T00:12:00Z</cp:lastPrinted>
  <dcterms:created xsi:type="dcterms:W3CDTF">2014-11-22T00:39:00Z</dcterms:created>
  <dcterms:modified xsi:type="dcterms:W3CDTF">2014-11-22T00:50:00Z</dcterms:modified>
</cp:coreProperties>
</file>